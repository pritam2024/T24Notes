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9543" w14:textId="77777777" w:rsidR="001010C0" w:rsidRDefault="001010C0" w:rsidP="00492DAC">
      <w:pPr>
        <w:pStyle w:val="Heading1"/>
        <w:sectPr w:rsidR="001010C0" w:rsidSect="001010C0">
          <w:headerReference w:type="default" r:id="rId12"/>
          <w:footerReference w:type="default" r:id="rId13"/>
          <w:headerReference w:type="first" r:id="rId14"/>
          <w:footerReference w:type="first" r:id="rId15"/>
          <w:pgSz w:w="11906" w:h="16838" w:code="9"/>
          <w:pgMar w:top="1440" w:right="1797" w:bottom="1440" w:left="1797" w:header="567" w:footer="567" w:gutter="0"/>
          <w:cols w:space="708"/>
          <w:titlePg/>
          <w:docGrid w:linePitch="360"/>
        </w:sectPr>
      </w:pPr>
      <w:bookmarkStart w:id="0" w:name="_Toc183344400"/>
      <w:bookmarkStart w:id="1" w:name="_Toc183344864"/>
    </w:p>
    <w:p w14:paraId="02CE0170" w14:textId="77777777" w:rsidR="009021E0" w:rsidRDefault="00A44445" w:rsidP="009021E0">
      <w:pPr>
        <w:pStyle w:val="BoldBlueDark"/>
      </w:pPr>
      <w:bookmarkStart w:id="2" w:name="_Toc183346295"/>
      <w:bookmarkStart w:id="3" w:name="_Toc183346363"/>
      <w:bookmarkStart w:id="4" w:name="_Toc183347211"/>
      <w:bookmarkStart w:id="5" w:name="_Toc183409518"/>
      <w:r w:rsidRPr="00360360">
        <w:rPr>
          <w:noProof/>
          <w:lang w:val="en-US" w:eastAsia="en-US"/>
        </w:rPr>
        <mc:AlternateContent>
          <mc:Choice Requires="wps">
            <w:drawing>
              <wp:anchor distT="0" distB="0" distL="114300" distR="114300" simplePos="0" relativeHeight="251658240" behindDoc="0" locked="0" layoutInCell="1" allowOverlap="1" wp14:anchorId="2D688EB8" wp14:editId="1F37EBE8">
                <wp:simplePos x="0" y="0"/>
                <wp:positionH relativeFrom="column">
                  <wp:posOffset>-662940</wp:posOffset>
                </wp:positionH>
                <wp:positionV relativeFrom="paragraph">
                  <wp:posOffset>2090420</wp:posOffset>
                </wp:positionV>
                <wp:extent cx="6629400" cy="3559175"/>
                <wp:effectExtent l="190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355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731A" w14:textId="77777777" w:rsidR="00737B38" w:rsidRPr="009021E0" w:rsidRDefault="00737B38" w:rsidP="009021E0">
                            <w:pPr>
                              <w:jc w:val="center"/>
                              <w:rPr>
                                <w:rFonts w:ascii="Arial Black" w:hAnsi="Arial Black" w:cs="Arial Bold"/>
                                <w:b/>
                                <w:bCs/>
                                <w:color w:val="4179AC"/>
                                <w:sz w:val="48"/>
                                <w:szCs w:val="48"/>
                              </w:rPr>
                            </w:pPr>
                            <w:r>
                              <w:rPr>
                                <w:rFonts w:ascii="Arial Black" w:hAnsi="Arial Black" w:cs="Arial Bold"/>
                                <w:b/>
                                <w:bCs/>
                                <w:color w:val="4179AC"/>
                                <w:sz w:val="40"/>
                                <w:szCs w:val="40"/>
                              </w:rPr>
                              <w:t xml:space="preserve">PRODUCT - </w:t>
                            </w:r>
                            <w:r w:rsidRPr="00943731">
                              <w:rPr>
                                <w:rFonts w:ascii="Arial Black" w:hAnsi="Arial Black" w:cs="Arial Bold"/>
                                <w:b/>
                                <w:bCs/>
                                <w:color w:val="4179AC"/>
                                <w:sz w:val="40"/>
                                <w:szCs w:val="40"/>
                              </w:rPr>
                              <w:t xml:space="preserve">Country Model Bank Development </w:t>
                            </w:r>
                            <w:r>
                              <w:rPr>
                                <w:rFonts w:ascii="Arial Black" w:hAnsi="Arial Black" w:cs="Arial Bold"/>
                                <w:b/>
                                <w:bCs/>
                                <w:color w:val="4179AC"/>
                                <w:sz w:val="40"/>
                                <w:szCs w:val="40"/>
                              </w:rPr>
                              <w:t>&amp;</w:t>
                            </w:r>
                            <w:r w:rsidRPr="00943731">
                              <w:rPr>
                                <w:rFonts w:ascii="Arial Black" w:hAnsi="Arial Black" w:cs="Arial Bold"/>
                                <w:b/>
                                <w:bCs/>
                                <w:color w:val="4179AC"/>
                                <w:sz w:val="40"/>
                                <w:szCs w:val="40"/>
                              </w:rPr>
                              <w:t xml:space="preserve"> Client Specific Development</w:t>
                            </w:r>
                          </w:p>
                          <w:p w14:paraId="0FA073B5" w14:textId="77777777" w:rsidR="00737B38" w:rsidRPr="00577124" w:rsidRDefault="00737B38" w:rsidP="00E95ACC">
                            <w:pPr>
                              <w:jc w:val="center"/>
                              <w:rPr>
                                <w:rFonts w:ascii="Arial Black" w:hAnsi="Arial Black" w:cs="Arial Bold"/>
                                <w:b/>
                                <w:bCs/>
                                <w:color w:val="4179AC"/>
                                <w:sz w:val="36"/>
                                <w:szCs w:val="36"/>
                              </w:rPr>
                            </w:pPr>
                            <w:r w:rsidRPr="00577124">
                              <w:rPr>
                                <w:rFonts w:ascii="Arial Black" w:hAnsi="Arial Black" w:cs="Arial Bold"/>
                                <w:b/>
                                <w:bCs/>
                                <w:color w:val="4179AC"/>
                                <w:sz w:val="36"/>
                                <w:szCs w:val="36"/>
                              </w:rPr>
                              <w:t>TECHNICAL SPECIFICATION</w:t>
                            </w:r>
                            <w:r>
                              <w:rPr>
                                <w:rFonts w:ascii="Arial Black" w:hAnsi="Arial Black" w:cs="Arial Bold"/>
                                <w:b/>
                                <w:bCs/>
                                <w:color w:val="4179AC"/>
                                <w:sz w:val="36"/>
                                <w:szCs w:val="36"/>
                              </w:rPr>
                              <w:t xml:space="preserve"> DOCUMENT</w:t>
                            </w:r>
                          </w:p>
                          <w:p w14:paraId="19839044" w14:textId="77777777" w:rsidR="00737B38" w:rsidRPr="009B18A7" w:rsidRDefault="00737B38" w:rsidP="009021E0">
                            <w:pPr>
                              <w:jc w:val="center"/>
                              <w:rPr>
                                <w:rFonts w:cs="Arial"/>
                                <w:b/>
                                <w:bCs/>
                                <w:color w:val="005294"/>
                                <w:sz w:val="40"/>
                                <w:szCs w:val="40"/>
                              </w:rPr>
                            </w:pPr>
                          </w:p>
                          <w:p w14:paraId="4487293E" w14:textId="2A752B73" w:rsidR="00737B38" w:rsidRPr="00BC2C6E" w:rsidRDefault="00737B38" w:rsidP="009F7019">
                            <w:pPr>
                              <w:jc w:val="center"/>
                              <w:rPr>
                                <w:rFonts w:cs="Arial"/>
                                <w:b/>
                                <w:bCs/>
                                <w:color w:val="003E75"/>
                                <w:sz w:val="48"/>
                                <w:szCs w:val="36"/>
                              </w:rPr>
                            </w:pPr>
                            <w:r w:rsidRPr="00BC2C6E">
                              <w:rPr>
                                <w:rFonts w:cs="Arial"/>
                                <w:b/>
                                <w:bCs/>
                                <w:color w:val="003E75"/>
                                <w:sz w:val="48"/>
                                <w:szCs w:val="36"/>
                              </w:rPr>
                              <w:t>Husbanken</w:t>
                            </w:r>
                          </w:p>
                          <w:p w14:paraId="67424C4E" w14:textId="084229DB" w:rsidR="00737B38" w:rsidRPr="00C74AAD" w:rsidRDefault="00737B38" w:rsidP="009021E0">
                            <w:pPr>
                              <w:jc w:val="center"/>
                              <w:rPr>
                                <w:rFonts w:cs="Arial"/>
                                <w:b/>
                                <w:bCs/>
                                <w:color w:val="005294"/>
                                <w:sz w:val="36"/>
                                <w:szCs w:val="36"/>
                              </w:rPr>
                            </w:pPr>
                          </w:p>
                          <w:p w14:paraId="14AFDD23" w14:textId="024E412C" w:rsidR="00737B38" w:rsidRPr="006538B0" w:rsidRDefault="00737B38" w:rsidP="009F7019">
                            <w:pPr>
                              <w:jc w:val="center"/>
                              <w:rPr>
                                <w:rFonts w:cs="Arial"/>
                                <w:color w:val="003E75"/>
                                <w:sz w:val="36"/>
                                <w:szCs w:val="36"/>
                              </w:rPr>
                            </w:pPr>
                            <w:r>
                              <w:rPr>
                                <w:rFonts w:cs="Arial"/>
                                <w:b/>
                                <w:bCs/>
                                <w:color w:val="003E75"/>
                                <w:sz w:val="36"/>
                                <w:szCs w:val="36"/>
                              </w:rPr>
                              <w:t>TSD_</w:t>
                            </w:r>
                            <w:r w:rsidR="00F95ADF" w:rsidRPr="00F95ADF">
                              <w:rPr>
                                <w:rFonts w:cs="Arial"/>
                                <w:b/>
                                <w:bCs/>
                                <w:color w:val="003E75"/>
                                <w:sz w:val="36"/>
                                <w:szCs w:val="36"/>
                              </w:rPr>
                              <w:t>LM04 - Invoices and credit notes</w:t>
                            </w:r>
                            <w:r w:rsidRPr="006538B0">
                              <w:rPr>
                                <w:rFonts w:cs="Arial"/>
                                <w:b/>
                                <w:bCs/>
                                <w:color w:val="003E75"/>
                                <w:sz w:val="36"/>
                                <w:szCs w:val="36"/>
                              </w:rPr>
                              <w:t xml:space="preserve">- Loan Maintenance </w:t>
                            </w:r>
                          </w:p>
                          <w:p w14:paraId="757630BD" w14:textId="512AF708" w:rsidR="00737B38" w:rsidRPr="00C74AAD" w:rsidRDefault="00737B38" w:rsidP="009021E0">
                            <w:pPr>
                              <w:jc w:val="center"/>
                              <w:rPr>
                                <w:rFonts w:cs="Arial"/>
                                <w:b/>
                                <w:bCs/>
                                <w:color w:val="005294"/>
                                <w:sz w:val="36"/>
                                <w:szCs w:val="36"/>
                              </w:rPr>
                            </w:pPr>
                          </w:p>
                          <w:p w14:paraId="5238ABC9" w14:textId="77777777" w:rsidR="00737B38" w:rsidRPr="00C74AAD" w:rsidRDefault="00737B38" w:rsidP="009021E0">
                            <w:pPr>
                              <w:jc w:val="center"/>
                              <w:rPr>
                                <w:rFonts w:ascii="Arial Black" w:hAnsi="Arial Black" w:cs="Arial Bold"/>
                                <w:b/>
                                <w:bCs/>
                                <w:color w:val="005294"/>
                                <w:sz w:val="36"/>
                                <w:szCs w:val="36"/>
                              </w:rPr>
                            </w:pPr>
                          </w:p>
                          <w:p w14:paraId="632311DD" w14:textId="77777777" w:rsidR="00737B38" w:rsidRPr="009021E0" w:rsidRDefault="00737B38" w:rsidP="009021E0">
                            <w:pPr>
                              <w:jc w:val="center"/>
                              <w:rPr>
                                <w:rFonts w:ascii="Arial Black" w:hAnsi="Arial Black" w:cs="Arial Bold"/>
                                <w:b/>
                                <w:bCs/>
                                <w:color w:val="005294"/>
                                <w:sz w:val="48"/>
                                <w:szCs w:val="48"/>
                              </w:rPr>
                            </w:pPr>
                          </w:p>
                          <w:p w14:paraId="53712EF0" w14:textId="77777777" w:rsidR="00737B38" w:rsidRPr="00563243" w:rsidRDefault="00737B38" w:rsidP="00F31AD7">
                            <w:pPr>
                              <w:jc w:val="center"/>
                              <w:rPr>
                                <w:rFonts w:ascii="Arial Black" w:hAnsi="Arial Black" w:cs="Arial"/>
                                <w:b/>
                                <w:bCs/>
                                <w:color w:val="8DB1C7"/>
                                <w:sz w:val="48"/>
                                <w:szCs w:val="48"/>
                              </w:rPr>
                            </w:pPr>
                          </w:p>
                          <w:p w14:paraId="38229D5B" w14:textId="77777777" w:rsidR="00737B38" w:rsidRDefault="00737B38" w:rsidP="001010C0">
                            <w:pPr>
                              <w:rPr>
                                <w:rFonts w:cs="Arial"/>
                                <w:sz w:val="52"/>
                                <w:szCs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688EB8" id="_x0000_t202" coordsize="21600,21600" o:spt="202" path="m,l,21600r21600,l21600,xe">
                <v:stroke joinstyle="miter"/>
                <v:path gradientshapeok="t" o:connecttype="rect"/>
              </v:shapetype>
              <v:shape id="Text Box 4" o:spid="_x0000_s1026" type="#_x0000_t202" style="position:absolute;margin-left:-52.2pt;margin-top:164.6pt;width:522pt;height:28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" filled="f" stroked="f">
                <v:textbox>
                  <w:txbxContent>
                    <w:p w14:paraId="1364731A" w14:textId="77777777" w:rsidR="00737B38" w:rsidRPr="009021E0" w:rsidRDefault="00737B38" w:rsidP="009021E0">
                      <w:pPr>
                        <w:jc w:val="center"/>
                        <w:rPr>
                          <w:rFonts w:ascii="Arial Black" w:hAnsi="Arial Black" w:cs="Arial Bold"/>
                          <w:b/>
                          <w:bCs/>
                          <w:color w:val="4179AC"/>
                          <w:sz w:val="48"/>
                          <w:szCs w:val="48"/>
                        </w:rPr>
                      </w:pPr>
                      <w:r>
                        <w:rPr>
                          <w:rFonts w:ascii="Arial Black" w:hAnsi="Arial Black" w:cs="Arial Bold"/>
                          <w:b/>
                          <w:bCs/>
                          <w:color w:val="4179AC"/>
                          <w:sz w:val="40"/>
                          <w:szCs w:val="40"/>
                        </w:rPr>
                        <w:t xml:space="preserve">PRODUCT - </w:t>
                      </w:r>
                      <w:r w:rsidRPr="00943731">
                        <w:rPr>
                          <w:rFonts w:ascii="Arial Black" w:hAnsi="Arial Black" w:cs="Arial Bold"/>
                          <w:b/>
                          <w:bCs/>
                          <w:color w:val="4179AC"/>
                          <w:sz w:val="40"/>
                          <w:szCs w:val="40"/>
                        </w:rPr>
                        <w:t xml:space="preserve">Country Model Bank Development </w:t>
                      </w:r>
                      <w:r>
                        <w:rPr>
                          <w:rFonts w:ascii="Arial Black" w:hAnsi="Arial Black" w:cs="Arial Bold"/>
                          <w:b/>
                          <w:bCs/>
                          <w:color w:val="4179AC"/>
                          <w:sz w:val="40"/>
                          <w:szCs w:val="40"/>
                        </w:rPr>
                        <w:t>&amp;</w:t>
                      </w:r>
                      <w:r w:rsidRPr="00943731">
                        <w:rPr>
                          <w:rFonts w:ascii="Arial Black" w:hAnsi="Arial Black" w:cs="Arial Bold"/>
                          <w:b/>
                          <w:bCs/>
                          <w:color w:val="4179AC"/>
                          <w:sz w:val="40"/>
                          <w:szCs w:val="40"/>
                        </w:rPr>
                        <w:t xml:space="preserve"> Client Specific Development</w:t>
                      </w:r>
                    </w:p>
                    <w:p w14:paraId="0FA073B5" w14:textId="77777777" w:rsidR="00737B38" w:rsidRPr="00577124" w:rsidRDefault="00737B38" w:rsidP="00E95ACC">
                      <w:pPr>
                        <w:jc w:val="center"/>
                        <w:rPr>
                          <w:rFonts w:ascii="Arial Black" w:hAnsi="Arial Black" w:cs="Arial Bold"/>
                          <w:b/>
                          <w:bCs/>
                          <w:color w:val="4179AC"/>
                          <w:sz w:val="36"/>
                          <w:szCs w:val="36"/>
                        </w:rPr>
                      </w:pPr>
                      <w:r w:rsidRPr="00577124">
                        <w:rPr>
                          <w:rFonts w:ascii="Arial Black" w:hAnsi="Arial Black" w:cs="Arial Bold"/>
                          <w:b/>
                          <w:bCs/>
                          <w:color w:val="4179AC"/>
                          <w:sz w:val="36"/>
                          <w:szCs w:val="36"/>
                        </w:rPr>
                        <w:t>TECHNICAL SPECIFICATION</w:t>
                      </w:r>
                      <w:r>
                        <w:rPr>
                          <w:rFonts w:ascii="Arial Black" w:hAnsi="Arial Black" w:cs="Arial Bold"/>
                          <w:b/>
                          <w:bCs/>
                          <w:color w:val="4179AC"/>
                          <w:sz w:val="36"/>
                          <w:szCs w:val="36"/>
                        </w:rPr>
                        <w:t xml:space="preserve"> DOCUMENT</w:t>
                      </w:r>
                    </w:p>
                    <w:p w14:paraId="19839044" w14:textId="77777777" w:rsidR="00737B38" w:rsidRPr="009B18A7" w:rsidRDefault="00737B38" w:rsidP="009021E0">
                      <w:pPr>
                        <w:jc w:val="center"/>
                        <w:rPr>
                          <w:rFonts w:cs="Arial"/>
                          <w:b/>
                          <w:bCs/>
                          <w:color w:val="005294"/>
                          <w:sz w:val="40"/>
                          <w:szCs w:val="40"/>
                        </w:rPr>
                      </w:pPr>
                    </w:p>
                    <w:p w14:paraId="4487293E" w14:textId="2A752B73" w:rsidR="00737B38" w:rsidRPr="00BC2C6E" w:rsidRDefault="00737B38" w:rsidP="009F7019">
                      <w:pPr>
                        <w:jc w:val="center"/>
                        <w:rPr>
                          <w:rFonts w:cs="Arial"/>
                          <w:b/>
                          <w:bCs/>
                          <w:color w:val="003E75"/>
                          <w:sz w:val="48"/>
                          <w:szCs w:val="36"/>
                        </w:rPr>
                      </w:pPr>
                      <w:r w:rsidRPr="00BC2C6E">
                        <w:rPr>
                          <w:rFonts w:cs="Arial"/>
                          <w:b/>
                          <w:bCs/>
                          <w:color w:val="003E75"/>
                          <w:sz w:val="48"/>
                          <w:szCs w:val="36"/>
                        </w:rPr>
                        <w:t>Husbanken</w:t>
                      </w:r>
                    </w:p>
                    <w:p w14:paraId="67424C4E" w14:textId="084229DB" w:rsidR="00737B38" w:rsidRPr="00C74AAD" w:rsidRDefault="00737B38" w:rsidP="009021E0">
                      <w:pPr>
                        <w:jc w:val="center"/>
                        <w:rPr>
                          <w:rFonts w:cs="Arial"/>
                          <w:b/>
                          <w:bCs/>
                          <w:color w:val="005294"/>
                          <w:sz w:val="36"/>
                          <w:szCs w:val="36"/>
                        </w:rPr>
                      </w:pPr>
                    </w:p>
                    <w:p w14:paraId="14AFDD23" w14:textId="024E412C" w:rsidR="00737B38" w:rsidRPr="006538B0" w:rsidRDefault="00737B38" w:rsidP="009F7019">
                      <w:pPr>
                        <w:jc w:val="center"/>
                        <w:rPr>
                          <w:rFonts w:cs="Arial"/>
                          <w:color w:val="003E75"/>
                          <w:sz w:val="36"/>
                          <w:szCs w:val="36"/>
                        </w:rPr>
                      </w:pPr>
                      <w:r>
                        <w:rPr>
                          <w:rFonts w:cs="Arial"/>
                          <w:b/>
                          <w:bCs/>
                          <w:color w:val="003E75"/>
                          <w:sz w:val="36"/>
                          <w:szCs w:val="36"/>
                        </w:rPr>
                        <w:t>TSD_</w:t>
                      </w:r>
                      <w:r w:rsidR="00F95ADF" w:rsidRPr="00F95ADF">
                        <w:rPr>
                          <w:rFonts w:cs="Arial"/>
                          <w:b/>
                          <w:bCs/>
                          <w:color w:val="003E75"/>
                          <w:sz w:val="36"/>
                          <w:szCs w:val="36"/>
                        </w:rPr>
                        <w:t>LM04 - Invoices and credit notes</w:t>
                      </w:r>
                      <w:r w:rsidRPr="006538B0">
                        <w:rPr>
                          <w:rFonts w:cs="Arial"/>
                          <w:b/>
                          <w:bCs/>
                          <w:color w:val="003E75"/>
                          <w:sz w:val="36"/>
                          <w:szCs w:val="36"/>
                        </w:rPr>
                        <w:t xml:space="preserve">- Loan Maintenance </w:t>
                      </w:r>
                    </w:p>
                    <w:p w14:paraId="757630BD" w14:textId="512AF708" w:rsidR="00737B38" w:rsidRPr="00C74AAD" w:rsidRDefault="00737B38" w:rsidP="009021E0">
                      <w:pPr>
                        <w:jc w:val="center"/>
                        <w:rPr>
                          <w:rFonts w:cs="Arial"/>
                          <w:b/>
                          <w:bCs/>
                          <w:color w:val="005294"/>
                          <w:sz w:val="36"/>
                          <w:szCs w:val="36"/>
                        </w:rPr>
                      </w:pPr>
                    </w:p>
                    <w:p w14:paraId="5238ABC9" w14:textId="77777777" w:rsidR="00737B38" w:rsidRPr="00C74AAD" w:rsidRDefault="00737B38" w:rsidP="009021E0">
                      <w:pPr>
                        <w:jc w:val="center"/>
                        <w:rPr>
                          <w:rFonts w:ascii="Arial Black" w:hAnsi="Arial Black" w:cs="Arial Bold"/>
                          <w:b/>
                          <w:bCs/>
                          <w:color w:val="005294"/>
                          <w:sz w:val="36"/>
                          <w:szCs w:val="36"/>
                        </w:rPr>
                      </w:pPr>
                    </w:p>
                    <w:p w14:paraId="632311DD" w14:textId="77777777" w:rsidR="00737B38" w:rsidRPr="009021E0" w:rsidRDefault="00737B38" w:rsidP="009021E0">
                      <w:pPr>
                        <w:jc w:val="center"/>
                        <w:rPr>
                          <w:rFonts w:ascii="Arial Black" w:hAnsi="Arial Black" w:cs="Arial Bold"/>
                          <w:b/>
                          <w:bCs/>
                          <w:color w:val="005294"/>
                          <w:sz w:val="48"/>
                          <w:szCs w:val="48"/>
                        </w:rPr>
                      </w:pPr>
                    </w:p>
                    <w:p w14:paraId="53712EF0" w14:textId="77777777" w:rsidR="00737B38" w:rsidRPr="00563243" w:rsidRDefault="00737B38" w:rsidP="00F31AD7">
                      <w:pPr>
                        <w:jc w:val="center"/>
                        <w:rPr>
                          <w:rFonts w:ascii="Arial Black" w:hAnsi="Arial Black" w:cs="Arial"/>
                          <w:b/>
                          <w:bCs/>
                          <w:color w:val="8DB1C7"/>
                          <w:sz w:val="48"/>
                          <w:szCs w:val="48"/>
                        </w:rPr>
                      </w:pPr>
                    </w:p>
                    <w:p w14:paraId="38229D5B" w14:textId="77777777" w:rsidR="00737B38" w:rsidRDefault="00737B38" w:rsidP="001010C0">
                      <w:pPr>
                        <w:rPr>
                          <w:rFonts w:cs="Arial"/>
                          <w:sz w:val="52"/>
                          <w:szCs w:val="52"/>
                        </w:rPr>
                      </w:pPr>
                    </w:p>
                  </w:txbxContent>
                </v:textbox>
              </v:shape>
            </w:pict>
          </mc:Fallback>
        </mc:AlternateContent>
      </w:r>
      <w:r w:rsidR="001010C0" w:rsidRPr="00360360">
        <w:br w:type="page"/>
      </w:r>
      <w:bookmarkStart w:id="6" w:name="_Toc183344121"/>
      <w:bookmarkStart w:id="7" w:name="_Toc183344268"/>
      <w:bookmarkStart w:id="8" w:name="_Toc183344331"/>
      <w:bookmarkStart w:id="9" w:name="_Toc183344401"/>
      <w:bookmarkStart w:id="10" w:name="_Toc183344865"/>
      <w:bookmarkStart w:id="11" w:name="_Toc183346297"/>
      <w:bookmarkStart w:id="12" w:name="_Toc183346365"/>
      <w:bookmarkStart w:id="13" w:name="_Toc183347212"/>
      <w:bookmarkStart w:id="14" w:name="_Toc183409519"/>
      <w:bookmarkEnd w:id="0"/>
      <w:bookmarkEnd w:id="1"/>
      <w:bookmarkEnd w:id="2"/>
      <w:bookmarkEnd w:id="3"/>
    </w:p>
    <w:bookmarkEnd w:id="6"/>
    <w:bookmarkEnd w:id="7"/>
    <w:bookmarkEnd w:id="8"/>
    <w:bookmarkEnd w:id="9"/>
    <w:bookmarkEnd w:id="10"/>
    <w:bookmarkEnd w:id="11"/>
    <w:bookmarkEnd w:id="12"/>
    <w:p w14:paraId="22FB82AE" w14:textId="77777777" w:rsidR="00577124" w:rsidRDefault="008A308C" w:rsidP="00577124">
      <w:pPr>
        <w:pStyle w:val="TOC"/>
      </w:pPr>
      <w:r>
        <w:lastRenderedPageBreak/>
        <w:t>Document</w:t>
      </w:r>
      <w:r w:rsidR="00577124">
        <w:t xml:space="preserve"> History</w:t>
      </w:r>
    </w:p>
    <w:p w14:paraId="25D0FFCA" w14:textId="77777777" w:rsidR="00577124" w:rsidRPr="00CC00C3" w:rsidRDefault="00577124" w:rsidP="00577124"/>
    <w:tbl>
      <w:tblPr>
        <w:tblW w:w="833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848"/>
        <w:gridCol w:w="1311"/>
        <w:gridCol w:w="1749"/>
        <w:gridCol w:w="1157"/>
        <w:gridCol w:w="3272"/>
      </w:tblGrid>
      <w:tr w:rsidR="00577124" w:rsidRPr="009C3B76" w14:paraId="04421795" w14:textId="77777777" w:rsidTr="40716B5D">
        <w:trPr>
          <w:trHeight w:val="413"/>
        </w:trPr>
        <w:tc>
          <w:tcPr>
            <w:tcW w:w="848" w:type="dxa"/>
            <w:tcBorders>
              <w:bottom w:val="single" w:sz="4" w:space="0" w:color="C0C0C0"/>
            </w:tcBorders>
            <w:shd w:val="clear" w:color="auto" w:fill="B9CFDD"/>
            <w:vAlign w:val="center"/>
          </w:tcPr>
          <w:p w14:paraId="5DF1B329" w14:textId="77777777" w:rsidR="00577124" w:rsidRPr="00B7034E" w:rsidRDefault="00577124" w:rsidP="005E4CD2">
            <w:pPr>
              <w:pStyle w:val="BoldBlueDark"/>
            </w:pPr>
            <w:r w:rsidRPr="00B7034E">
              <w:t>Version</w:t>
            </w:r>
          </w:p>
        </w:tc>
        <w:tc>
          <w:tcPr>
            <w:tcW w:w="1311" w:type="dxa"/>
            <w:tcBorders>
              <w:bottom w:val="single" w:sz="4" w:space="0" w:color="C0C0C0"/>
            </w:tcBorders>
            <w:shd w:val="clear" w:color="auto" w:fill="B9CFDD"/>
            <w:vAlign w:val="center"/>
          </w:tcPr>
          <w:p w14:paraId="1C731060" w14:textId="77777777" w:rsidR="00577124" w:rsidRPr="00B7034E" w:rsidRDefault="00577124" w:rsidP="005E4CD2">
            <w:pPr>
              <w:pStyle w:val="BoldBlueDark"/>
            </w:pPr>
            <w:r w:rsidRPr="00B7034E">
              <w:t>Date</w:t>
            </w:r>
          </w:p>
        </w:tc>
        <w:tc>
          <w:tcPr>
            <w:tcW w:w="1749" w:type="dxa"/>
            <w:tcBorders>
              <w:bottom w:val="single" w:sz="4" w:space="0" w:color="C0C0C0"/>
            </w:tcBorders>
            <w:shd w:val="clear" w:color="auto" w:fill="B9CFDD"/>
            <w:vAlign w:val="center"/>
          </w:tcPr>
          <w:p w14:paraId="0547FC9C" w14:textId="77777777" w:rsidR="00577124" w:rsidRPr="00B7034E" w:rsidRDefault="00577124" w:rsidP="005E4CD2">
            <w:pPr>
              <w:pStyle w:val="BoldBlueDark"/>
            </w:pPr>
            <w:r>
              <w:t>Author / Changed By</w:t>
            </w:r>
          </w:p>
        </w:tc>
        <w:tc>
          <w:tcPr>
            <w:tcW w:w="1157" w:type="dxa"/>
            <w:tcBorders>
              <w:bottom w:val="single" w:sz="4" w:space="0" w:color="C0C0C0"/>
            </w:tcBorders>
            <w:shd w:val="clear" w:color="auto" w:fill="B9CFDD"/>
            <w:vAlign w:val="center"/>
          </w:tcPr>
          <w:p w14:paraId="35B295F5" w14:textId="77777777" w:rsidR="00577124" w:rsidRPr="00B7034E" w:rsidRDefault="00577124" w:rsidP="005E4CD2">
            <w:pPr>
              <w:pStyle w:val="BoldBlueDark"/>
            </w:pPr>
            <w:r>
              <w:t>Status</w:t>
            </w:r>
          </w:p>
        </w:tc>
        <w:tc>
          <w:tcPr>
            <w:tcW w:w="3272" w:type="dxa"/>
            <w:tcBorders>
              <w:bottom w:val="single" w:sz="4" w:space="0" w:color="C0C0C0"/>
            </w:tcBorders>
            <w:shd w:val="clear" w:color="auto" w:fill="B9CFDD"/>
            <w:vAlign w:val="center"/>
          </w:tcPr>
          <w:p w14:paraId="1F2FB511" w14:textId="77777777" w:rsidR="00577124" w:rsidRPr="00B7034E" w:rsidRDefault="00577124" w:rsidP="005E4CD2">
            <w:pPr>
              <w:pStyle w:val="BoldBlueDark"/>
            </w:pPr>
            <w:r>
              <w:t>Change Description</w:t>
            </w:r>
          </w:p>
        </w:tc>
      </w:tr>
      <w:tr w:rsidR="00577124" w:rsidRPr="009C3B76" w14:paraId="6DEEDFFD" w14:textId="77777777" w:rsidTr="40716B5D">
        <w:trPr>
          <w:trHeight w:val="413"/>
        </w:trPr>
        <w:tc>
          <w:tcPr>
            <w:tcW w:w="848" w:type="dxa"/>
            <w:shd w:val="clear" w:color="auto" w:fill="auto"/>
          </w:tcPr>
          <w:p w14:paraId="66B79E25" w14:textId="245D2BAA" w:rsidR="00577124" w:rsidRPr="001211FE" w:rsidRDefault="009F6AC2" w:rsidP="005E4CD2">
            <w:r>
              <w:t>0.</w:t>
            </w:r>
            <w:r w:rsidR="004D2932">
              <w:t>1</w:t>
            </w:r>
          </w:p>
        </w:tc>
        <w:tc>
          <w:tcPr>
            <w:tcW w:w="1311" w:type="dxa"/>
            <w:shd w:val="clear" w:color="auto" w:fill="auto"/>
          </w:tcPr>
          <w:p w14:paraId="2D3ADDDD" w14:textId="76519A9B" w:rsidR="00577124" w:rsidRPr="001211FE" w:rsidRDefault="00B31603" w:rsidP="005E4CD2">
            <w:r>
              <w:t>01</w:t>
            </w:r>
            <w:r w:rsidR="00033519">
              <w:t>/0</w:t>
            </w:r>
            <w:r>
              <w:t>6</w:t>
            </w:r>
            <w:r w:rsidR="00033519">
              <w:t>/2021</w:t>
            </w:r>
          </w:p>
        </w:tc>
        <w:tc>
          <w:tcPr>
            <w:tcW w:w="1749" w:type="dxa"/>
            <w:shd w:val="clear" w:color="auto" w:fill="auto"/>
          </w:tcPr>
          <w:p w14:paraId="465E3AC1" w14:textId="39674A9A" w:rsidR="00577124" w:rsidRPr="001211FE" w:rsidRDefault="009F6AC2" w:rsidP="005E4CD2">
            <w:r>
              <w:t>Marimuthu M</w:t>
            </w:r>
          </w:p>
        </w:tc>
        <w:tc>
          <w:tcPr>
            <w:tcW w:w="1157" w:type="dxa"/>
            <w:shd w:val="clear" w:color="auto" w:fill="auto"/>
            <w:vAlign w:val="center"/>
          </w:tcPr>
          <w:p w14:paraId="2800E54B" w14:textId="01048FF7" w:rsidR="00577124" w:rsidRDefault="000A3153" w:rsidP="005E4CD2">
            <w:pPr>
              <w:pStyle w:val="BoldBlueDark"/>
            </w:pPr>
            <w:r>
              <w:rPr>
                <w:b w:val="0"/>
                <w:color w:val="auto"/>
              </w:rPr>
              <w:t>New</w:t>
            </w:r>
          </w:p>
        </w:tc>
        <w:tc>
          <w:tcPr>
            <w:tcW w:w="3272" w:type="dxa"/>
            <w:shd w:val="clear" w:color="auto" w:fill="auto"/>
          </w:tcPr>
          <w:p w14:paraId="4569264B" w14:textId="2713B42C" w:rsidR="00577124" w:rsidRPr="001211FE" w:rsidRDefault="00577124" w:rsidP="005E4CD2"/>
        </w:tc>
      </w:tr>
      <w:tr w:rsidR="00577124" w:rsidRPr="009C3B76" w14:paraId="6C16CE2E" w14:textId="77777777" w:rsidTr="40716B5D">
        <w:trPr>
          <w:trHeight w:val="413"/>
        </w:trPr>
        <w:tc>
          <w:tcPr>
            <w:tcW w:w="848" w:type="dxa"/>
            <w:shd w:val="clear" w:color="auto" w:fill="auto"/>
          </w:tcPr>
          <w:p w14:paraId="0013D776" w14:textId="36D399A1" w:rsidR="00577124" w:rsidRPr="001211FE" w:rsidRDefault="45EDC825" w:rsidP="005E4CD2">
            <w:r>
              <w:t>1.0</w:t>
            </w:r>
          </w:p>
        </w:tc>
        <w:tc>
          <w:tcPr>
            <w:tcW w:w="1311" w:type="dxa"/>
            <w:shd w:val="clear" w:color="auto" w:fill="auto"/>
          </w:tcPr>
          <w:p w14:paraId="143D88BC" w14:textId="0C40A89B" w:rsidR="00577124" w:rsidRPr="001211FE" w:rsidRDefault="45EDC825" w:rsidP="005E4CD2">
            <w:r>
              <w:t>28/10/2021</w:t>
            </w:r>
          </w:p>
        </w:tc>
        <w:tc>
          <w:tcPr>
            <w:tcW w:w="1749" w:type="dxa"/>
            <w:shd w:val="clear" w:color="auto" w:fill="auto"/>
          </w:tcPr>
          <w:p w14:paraId="17B356FD" w14:textId="12953F7D" w:rsidR="00577124" w:rsidRPr="001211FE" w:rsidRDefault="45EDC825" w:rsidP="005E4CD2">
            <w:r>
              <w:t>Vinod</w:t>
            </w:r>
          </w:p>
        </w:tc>
        <w:tc>
          <w:tcPr>
            <w:tcW w:w="1157" w:type="dxa"/>
            <w:shd w:val="clear" w:color="auto" w:fill="auto"/>
            <w:vAlign w:val="center"/>
          </w:tcPr>
          <w:p w14:paraId="561CDC01" w14:textId="08866542" w:rsidR="00577124" w:rsidRDefault="45EDC825" w:rsidP="005E4CD2">
            <w:pPr>
              <w:pStyle w:val="BoldBlueDark"/>
            </w:pPr>
            <w:r>
              <w:t>Baselined</w:t>
            </w:r>
          </w:p>
        </w:tc>
        <w:tc>
          <w:tcPr>
            <w:tcW w:w="3272" w:type="dxa"/>
            <w:shd w:val="clear" w:color="auto" w:fill="auto"/>
          </w:tcPr>
          <w:p w14:paraId="2C30ED92" w14:textId="77777777" w:rsidR="00577124" w:rsidRPr="001211FE" w:rsidRDefault="00577124" w:rsidP="005E4CD2"/>
        </w:tc>
      </w:tr>
      <w:tr w:rsidR="00642BC4" w:rsidRPr="009C3B76" w14:paraId="29350C2A" w14:textId="77777777" w:rsidTr="40716B5D">
        <w:trPr>
          <w:trHeight w:val="413"/>
        </w:trPr>
        <w:tc>
          <w:tcPr>
            <w:tcW w:w="848" w:type="dxa"/>
            <w:shd w:val="clear" w:color="auto" w:fill="auto"/>
          </w:tcPr>
          <w:p w14:paraId="41F0BA3D" w14:textId="59CCB036" w:rsidR="00642BC4" w:rsidRDefault="00B13442" w:rsidP="005E4CD2">
            <w:r>
              <w:t>1.1</w:t>
            </w:r>
          </w:p>
        </w:tc>
        <w:tc>
          <w:tcPr>
            <w:tcW w:w="1311" w:type="dxa"/>
            <w:shd w:val="clear" w:color="auto" w:fill="auto"/>
          </w:tcPr>
          <w:p w14:paraId="4B2595FE" w14:textId="7B65576A" w:rsidR="00642BC4" w:rsidRPr="001211FE" w:rsidRDefault="00B13442" w:rsidP="005E4CD2">
            <w:r>
              <w:t>28/03/2023</w:t>
            </w:r>
          </w:p>
        </w:tc>
        <w:tc>
          <w:tcPr>
            <w:tcW w:w="1749" w:type="dxa"/>
            <w:shd w:val="clear" w:color="auto" w:fill="auto"/>
          </w:tcPr>
          <w:p w14:paraId="7BF81753" w14:textId="12BA4A56" w:rsidR="00642BC4" w:rsidRPr="001211FE" w:rsidRDefault="00B13442" w:rsidP="005E4CD2">
            <w:r>
              <w:t>Marimuthu M</w:t>
            </w:r>
          </w:p>
        </w:tc>
        <w:tc>
          <w:tcPr>
            <w:tcW w:w="1157" w:type="dxa"/>
            <w:shd w:val="clear" w:color="auto" w:fill="auto"/>
            <w:vAlign w:val="center"/>
          </w:tcPr>
          <w:p w14:paraId="77A3B420" w14:textId="76889AD2" w:rsidR="00642BC4" w:rsidRPr="00577124" w:rsidRDefault="002B781F" w:rsidP="005E4CD2">
            <w:pPr>
              <w:pStyle w:val="BoldBlueDark"/>
              <w:rPr>
                <w:b w:val="0"/>
                <w:color w:val="auto"/>
              </w:rPr>
            </w:pPr>
            <w:r>
              <w:rPr>
                <w:b w:val="0"/>
                <w:color w:val="auto"/>
              </w:rPr>
              <w:t>Updated</w:t>
            </w:r>
          </w:p>
        </w:tc>
        <w:tc>
          <w:tcPr>
            <w:tcW w:w="3272" w:type="dxa"/>
            <w:shd w:val="clear" w:color="auto" w:fill="auto"/>
          </w:tcPr>
          <w:p w14:paraId="5E421BE5" w14:textId="66AAC4C7" w:rsidR="00642BC4" w:rsidRPr="001211FE" w:rsidRDefault="009D7490" w:rsidP="005E4CD2">
            <w:r>
              <w:t xml:space="preserve">Changed </w:t>
            </w:r>
            <w:r w:rsidR="00F3787A">
              <w:t xml:space="preserve">routine logic of </w:t>
            </w:r>
            <w:r w:rsidR="00F3787A" w:rsidRPr="00F3787A">
              <w:t>8.12</w:t>
            </w:r>
            <w:r w:rsidR="00F3787A">
              <w:t xml:space="preserve"> </w:t>
            </w:r>
            <w:proofErr w:type="spellStart"/>
            <w:r w:rsidR="00F3787A" w:rsidRPr="00F3787A">
              <w:t>HusRepaymentApi</w:t>
            </w:r>
            <w:proofErr w:type="spellEnd"/>
            <w:r w:rsidR="00F3787A">
              <w:t xml:space="preserve"> to solve </w:t>
            </w:r>
            <w:r w:rsidR="00C258F7" w:rsidRPr="00C258F7">
              <w:t>EHL-1706</w:t>
            </w:r>
            <w:r w:rsidR="00A024C3">
              <w:t xml:space="preserve"> and based on latest FSD</w:t>
            </w:r>
          </w:p>
        </w:tc>
      </w:tr>
      <w:tr w:rsidR="00577124" w:rsidRPr="009C3B76" w14:paraId="6037E89B" w14:textId="77777777" w:rsidTr="40716B5D">
        <w:trPr>
          <w:trHeight w:val="413"/>
        </w:trPr>
        <w:tc>
          <w:tcPr>
            <w:tcW w:w="848" w:type="dxa"/>
            <w:shd w:val="clear" w:color="auto" w:fill="auto"/>
          </w:tcPr>
          <w:p w14:paraId="73207747" w14:textId="60CF4BA8" w:rsidR="00577124" w:rsidRPr="001211FE" w:rsidRDefault="002B781F" w:rsidP="005E4CD2">
            <w:r>
              <w:t>1.2</w:t>
            </w:r>
          </w:p>
        </w:tc>
        <w:tc>
          <w:tcPr>
            <w:tcW w:w="1311" w:type="dxa"/>
            <w:shd w:val="clear" w:color="auto" w:fill="auto"/>
          </w:tcPr>
          <w:p w14:paraId="3F8CDEB2" w14:textId="335A5520" w:rsidR="00577124" w:rsidRPr="001211FE" w:rsidRDefault="002B781F" w:rsidP="005E4CD2">
            <w:r>
              <w:t>15/06/2023</w:t>
            </w:r>
          </w:p>
        </w:tc>
        <w:tc>
          <w:tcPr>
            <w:tcW w:w="1749" w:type="dxa"/>
            <w:shd w:val="clear" w:color="auto" w:fill="auto"/>
          </w:tcPr>
          <w:p w14:paraId="1A482EE7" w14:textId="58EC2C1A" w:rsidR="00577124" w:rsidRPr="001211FE" w:rsidRDefault="002B781F" w:rsidP="005E4CD2">
            <w:r>
              <w:t>Marimuthu M</w:t>
            </w:r>
          </w:p>
        </w:tc>
        <w:tc>
          <w:tcPr>
            <w:tcW w:w="1157" w:type="dxa"/>
            <w:shd w:val="clear" w:color="auto" w:fill="auto"/>
            <w:vAlign w:val="center"/>
          </w:tcPr>
          <w:p w14:paraId="5E3C1E65" w14:textId="752E6FA4" w:rsidR="00577124" w:rsidRDefault="002B781F" w:rsidP="005E4CD2">
            <w:pPr>
              <w:pStyle w:val="BoldBlueDark"/>
            </w:pPr>
            <w:r w:rsidRPr="00145526">
              <w:rPr>
                <w:b w:val="0"/>
                <w:color w:val="auto"/>
              </w:rPr>
              <w:t>Updated</w:t>
            </w:r>
          </w:p>
        </w:tc>
        <w:tc>
          <w:tcPr>
            <w:tcW w:w="3272" w:type="dxa"/>
            <w:shd w:val="clear" w:color="auto" w:fill="auto"/>
          </w:tcPr>
          <w:p w14:paraId="4366F7A9" w14:textId="5CC14F68" w:rsidR="00577124" w:rsidRPr="001211FE" w:rsidRDefault="000E55BF" w:rsidP="005E4CD2">
            <w:r>
              <w:t>Update for APR solution</w:t>
            </w:r>
          </w:p>
        </w:tc>
      </w:tr>
      <w:tr w:rsidR="00642BC4" w:rsidRPr="009C3B76" w14:paraId="5C8D36E0" w14:textId="77777777" w:rsidTr="40716B5D">
        <w:trPr>
          <w:trHeight w:val="413"/>
        </w:trPr>
        <w:tc>
          <w:tcPr>
            <w:tcW w:w="848" w:type="dxa"/>
            <w:shd w:val="clear" w:color="auto" w:fill="auto"/>
          </w:tcPr>
          <w:p w14:paraId="5BE376D2" w14:textId="69A8EBCF" w:rsidR="00642BC4" w:rsidDel="00642BC4" w:rsidRDefault="007450EE" w:rsidP="005E4CD2">
            <w:r>
              <w:t>1.3</w:t>
            </w:r>
          </w:p>
        </w:tc>
        <w:tc>
          <w:tcPr>
            <w:tcW w:w="1311" w:type="dxa"/>
            <w:shd w:val="clear" w:color="auto" w:fill="auto"/>
          </w:tcPr>
          <w:p w14:paraId="40524170" w14:textId="0BC8E35B" w:rsidR="00642BC4" w:rsidDel="00642BC4" w:rsidRDefault="0083684A" w:rsidP="005E4CD2">
            <w:r>
              <w:t>17/07/2023</w:t>
            </w:r>
          </w:p>
        </w:tc>
        <w:tc>
          <w:tcPr>
            <w:tcW w:w="1749" w:type="dxa"/>
            <w:shd w:val="clear" w:color="auto" w:fill="auto"/>
          </w:tcPr>
          <w:p w14:paraId="2EA535CA" w14:textId="78B01052" w:rsidR="00642BC4" w:rsidDel="00642BC4" w:rsidRDefault="0083684A" w:rsidP="005E4CD2">
            <w:r>
              <w:t>Marimuthu M</w:t>
            </w:r>
          </w:p>
        </w:tc>
        <w:tc>
          <w:tcPr>
            <w:tcW w:w="1157" w:type="dxa"/>
            <w:shd w:val="clear" w:color="auto" w:fill="auto"/>
            <w:vAlign w:val="center"/>
          </w:tcPr>
          <w:p w14:paraId="130D4088" w14:textId="706FAEA0" w:rsidR="00642BC4" w:rsidRPr="00734A59" w:rsidDel="00642BC4" w:rsidRDefault="0083684A" w:rsidP="005E4CD2">
            <w:pPr>
              <w:pStyle w:val="BoldBlueDark"/>
              <w:rPr>
                <w:b w:val="0"/>
                <w:color w:val="auto"/>
              </w:rPr>
            </w:pPr>
            <w:r>
              <w:rPr>
                <w:b w:val="0"/>
                <w:color w:val="auto"/>
              </w:rPr>
              <w:t>Updated</w:t>
            </w:r>
          </w:p>
        </w:tc>
        <w:tc>
          <w:tcPr>
            <w:tcW w:w="3272" w:type="dxa"/>
            <w:shd w:val="clear" w:color="auto" w:fill="auto"/>
          </w:tcPr>
          <w:p w14:paraId="7E715315" w14:textId="0D5B21BB" w:rsidR="00642BC4" w:rsidDel="00642BC4" w:rsidRDefault="0083684A" w:rsidP="005E4CD2">
            <w:r>
              <w:t>Update for Record cost FSD</w:t>
            </w:r>
            <w:r w:rsidR="00B551F8">
              <w:t xml:space="preserve"> (EHL-890)</w:t>
            </w:r>
          </w:p>
        </w:tc>
      </w:tr>
      <w:tr w:rsidR="00873193" w:rsidRPr="009C3B76" w14:paraId="5CC231AD" w14:textId="77777777" w:rsidTr="40716B5D">
        <w:trPr>
          <w:trHeight w:val="413"/>
        </w:trPr>
        <w:tc>
          <w:tcPr>
            <w:tcW w:w="848" w:type="dxa"/>
            <w:shd w:val="clear" w:color="auto" w:fill="auto"/>
          </w:tcPr>
          <w:p w14:paraId="307F1F18" w14:textId="049DD66E" w:rsidR="00873193" w:rsidRDefault="00145526" w:rsidP="005E4CD2">
            <w:r>
              <w:t>2.0</w:t>
            </w:r>
          </w:p>
        </w:tc>
        <w:tc>
          <w:tcPr>
            <w:tcW w:w="1311" w:type="dxa"/>
            <w:shd w:val="clear" w:color="auto" w:fill="auto"/>
          </w:tcPr>
          <w:p w14:paraId="17D8AEE4" w14:textId="79FF0F69" w:rsidR="00873193" w:rsidRDefault="00145526" w:rsidP="005E4CD2">
            <w:r>
              <w:t>01/09/2023</w:t>
            </w:r>
          </w:p>
        </w:tc>
        <w:tc>
          <w:tcPr>
            <w:tcW w:w="1749" w:type="dxa"/>
            <w:shd w:val="clear" w:color="auto" w:fill="auto"/>
          </w:tcPr>
          <w:p w14:paraId="6EBA2C21" w14:textId="54BD3442" w:rsidR="00873193" w:rsidDel="00642BC4" w:rsidRDefault="00145526" w:rsidP="005E4CD2">
            <w:r>
              <w:t>Umar</w:t>
            </w:r>
          </w:p>
        </w:tc>
        <w:tc>
          <w:tcPr>
            <w:tcW w:w="1157" w:type="dxa"/>
            <w:shd w:val="clear" w:color="auto" w:fill="auto"/>
            <w:vAlign w:val="center"/>
          </w:tcPr>
          <w:p w14:paraId="773BDCE1" w14:textId="7E34F457" w:rsidR="00873193" w:rsidRDefault="00F356A0" w:rsidP="005E4CD2">
            <w:pPr>
              <w:pStyle w:val="BoldBlueDark"/>
              <w:rPr>
                <w:b w:val="0"/>
                <w:color w:val="auto"/>
              </w:rPr>
            </w:pPr>
            <w:r>
              <w:rPr>
                <w:b w:val="0"/>
                <w:color w:val="auto"/>
              </w:rPr>
              <w:t>B</w:t>
            </w:r>
            <w:r w:rsidR="00145526">
              <w:rPr>
                <w:b w:val="0"/>
                <w:color w:val="auto"/>
              </w:rPr>
              <w:t>aseline</w:t>
            </w:r>
            <w:r>
              <w:rPr>
                <w:b w:val="0"/>
                <w:color w:val="auto"/>
              </w:rPr>
              <w:t>d</w:t>
            </w:r>
          </w:p>
        </w:tc>
        <w:tc>
          <w:tcPr>
            <w:tcW w:w="3272" w:type="dxa"/>
            <w:shd w:val="clear" w:color="auto" w:fill="auto"/>
          </w:tcPr>
          <w:p w14:paraId="4E959D59" w14:textId="61D4DDDE" w:rsidR="00E23BF5" w:rsidRDefault="00145526" w:rsidP="005E4CD2">
            <w:r>
              <w:t>Temenos review</w:t>
            </w:r>
          </w:p>
        </w:tc>
      </w:tr>
      <w:tr w:rsidR="00A0706A" w:rsidRPr="009C3B76" w14:paraId="38FF4E19" w14:textId="77777777" w:rsidTr="40716B5D">
        <w:trPr>
          <w:trHeight w:val="413"/>
        </w:trPr>
        <w:tc>
          <w:tcPr>
            <w:tcW w:w="848" w:type="dxa"/>
            <w:shd w:val="clear" w:color="auto" w:fill="auto"/>
          </w:tcPr>
          <w:p w14:paraId="20F8AB97" w14:textId="194C8A2D" w:rsidR="00A0706A" w:rsidRDefault="001F199D" w:rsidP="005E4CD2">
            <w:ins w:id="15" w:author="MADASAMY, Marimuthu" w:date="2023-10-25T12:34:00Z">
              <w:r>
                <w:t>2.1</w:t>
              </w:r>
            </w:ins>
          </w:p>
        </w:tc>
        <w:tc>
          <w:tcPr>
            <w:tcW w:w="1311" w:type="dxa"/>
            <w:shd w:val="clear" w:color="auto" w:fill="auto"/>
          </w:tcPr>
          <w:p w14:paraId="7EDB8F5A" w14:textId="7D4E841B" w:rsidR="00A0706A" w:rsidRDefault="001F199D" w:rsidP="005E4CD2">
            <w:ins w:id="16" w:author="MADASAMY, Marimuthu" w:date="2023-10-25T12:34:00Z">
              <w:r>
                <w:t>19/10/2023</w:t>
              </w:r>
            </w:ins>
          </w:p>
        </w:tc>
        <w:tc>
          <w:tcPr>
            <w:tcW w:w="1749" w:type="dxa"/>
            <w:shd w:val="clear" w:color="auto" w:fill="auto"/>
          </w:tcPr>
          <w:p w14:paraId="4817652F" w14:textId="5FB78D8B" w:rsidR="00A0706A" w:rsidRDefault="001F199D" w:rsidP="005E4CD2">
            <w:ins w:id="17" w:author="MADASAMY, Marimuthu" w:date="2023-10-25T12:34:00Z">
              <w:r>
                <w:t>Marimuthu M</w:t>
              </w:r>
            </w:ins>
          </w:p>
        </w:tc>
        <w:tc>
          <w:tcPr>
            <w:tcW w:w="1157" w:type="dxa"/>
            <w:shd w:val="clear" w:color="auto" w:fill="auto"/>
            <w:vAlign w:val="center"/>
          </w:tcPr>
          <w:p w14:paraId="44918EB8" w14:textId="3B0AB970" w:rsidR="00A0706A" w:rsidRDefault="001F199D" w:rsidP="005E4CD2">
            <w:pPr>
              <w:pStyle w:val="BoldBlueDark"/>
              <w:rPr>
                <w:b w:val="0"/>
                <w:color w:val="auto"/>
              </w:rPr>
            </w:pPr>
            <w:ins w:id="18" w:author="MADASAMY, Marimuthu" w:date="2023-10-25T12:34:00Z">
              <w:r>
                <w:rPr>
                  <w:b w:val="0"/>
                  <w:color w:val="auto"/>
                </w:rPr>
                <w:t>Upda</w:t>
              </w:r>
            </w:ins>
            <w:ins w:id="19" w:author="MADASAMY, Marimuthu" w:date="2023-10-25T12:35:00Z">
              <w:r>
                <w:rPr>
                  <w:b w:val="0"/>
                  <w:color w:val="auto"/>
                </w:rPr>
                <w:t>ted</w:t>
              </w:r>
            </w:ins>
          </w:p>
        </w:tc>
        <w:tc>
          <w:tcPr>
            <w:tcW w:w="3272" w:type="dxa"/>
            <w:shd w:val="clear" w:color="auto" w:fill="auto"/>
          </w:tcPr>
          <w:p w14:paraId="1F1D1019" w14:textId="023B774C" w:rsidR="00A0706A" w:rsidRDefault="001F199D" w:rsidP="005E4CD2">
            <w:ins w:id="20" w:author="MADASAMY, Marimuthu" w:date="2023-10-25T12:35:00Z">
              <w:r>
                <w:t>Update for EHL-1571 Payment Subtype</w:t>
              </w:r>
            </w:ins>
          </w:p>
        </w:tc>
      </w:tr>
      <w:tr w:rsidR="00C84795" w:rsidRPr="009C3B76" w14:paraId="7A9E186F" w14:textId="77777777" w:rsidTr="40716B5D">
        <w:trPr>
          <w:trHeight w:val="413"/>
          <w:ins w:id="21" w:author="MADASAMY, Marimuthu" w:date="2023-10-31T12:08:00Z"/>
        </w:trPr>
        <w:tc>
          <w:tcPr>
            <w:tcW w:w="848" w:type="dxa"/>
            <w:shd w:val="clear" w:color="auto" w:fill="auto"/>
          </w:tcPr>
          <w:p w14:paraId="19491721" w14:textId="22E0ABBE" w:rsidR="00C84795" w:rsidRDefault="00C84795" w:rsidP="005E4CD2">
            <w:pPr>
              <w:rPr>
                <w:ins w:id="22" w:author="MADASAMY, Marimuthu" w:date="2023-10-31T12:08:00Z"/>
              </w:rPr>
            </w:pPr>
            <w:ins w:id="23" w:author="MADASAMY, Marimuthu" w:date="2023-10-31T12:08:00Z">
              <w:r>
                <w:t>2.2</w:t>
              </w:r>
            </w:ins>
          </w:p>
        </w:tc>
        <w:tc>
          <w:tcPr>
            <w:tcW w:w="1311" w:type="dxa"/>
            <w:shd w:val="clear" w:color="auto" w:fill="auto"/>
          </w:tcPr>
          <w:p w14:paraId="24091D04" w14:textId="22D6275D" w:rsidR="00C84795" w:rsidRDefault="007D6A6D" w:rsidP="005E4CD2">
            <w:pPr>
              <w:rPr>
                <w:ins w:id="24" w:author="MADASAMY, Marimuthu" w:date="2023-10-31T12:08:00Z"/>
              </w:rPr>
            </w:pPr>
            <w:ins w:id="25" w:author="MADASAMY, Marimuthu" w:date="2023-11-29T18:12:00Z">
              <w:r>
                <w:t>22</w:t>
              </w:r>
            </w:ins>
            <w:ins w:id="26" w:author="MADASAMY, Marimuthu" w:date="2023-10-31T12:08:00Z">
              <w:r w:rsidR="00D57E1C">
                <w:t>/1</w:t>
              </w:r>
            </w:ins>
            <w:ins w:id="27" w:author="MADASAMY, Marimuthu" w:date="2023-11-29T18:12:00Z">
              <w:r>
                <w:t>1</w:t>
              </w:r>
            </w:ins>
            <w:ins w:id="28" w:author="MADASAMY, Marimuthu" w:date="2023-10-31T12:08:00Z">
              <w:r w:rsidR="00D57E1C">
                <w:t>/2023</w:t>
              </w:r>
            </w:ins>
          </w:p>
        </w:tc>
        <w:tc>
          <w:tcPr>
            <w:tcW w:w="1749" w:type="dxa"/>
            <w:shd w:val="clear" w:color="auto" w:fill="auto"/>
          </w:tcPr>
          <w:p w14:paraId="0CAAD5A2" w14:textId="66A71ED1" w:rsidR="00C84795" w:rsidRDefault="00D57E1C" w:rsidP="005E4CD2">
            <w:pPr>
              <w:rPr>
                <w:ins w:id="29" w:author="MADASAMY, Marimuthu" w:date="2023-10-31T12:08:00Z"/>
              </w:rPr>
            </w:pPr>
            <w:ins w:id="30" w:author="MADASAMY, Marimuthu" w:date="2023-10-31T12:08:00Z">
              <w:r>
                <w:t>Marimuthu M</w:t>
              </w:r>
            </w:ins>
          </w:p>
        </w:tc>
        <w:tc>
          <w:tcPr>
            <w:tcW w:w="1157" w:type="dxa"/>
            <w:shd w:val="clear" w:color="auto" w:fill="auto"/>
            <w:vAlign w:val="center"/>
          </w:tcPr>
          <w:p w14:paraId="10D25DA7" w14:textId="0E9AF8E4" w:rsidR="00C84795" w:rsidRDefault="00D57E1C" w:rsidP="005E4CD2">
            <w:pPr>
              <w:pStyle w:val="BoldBlueDark"/>
              <w:rPr>
                <w:ins w:id="31" w:author="MADASAMY, Marimuthu" w:date="2023-10-31T12:08:00Z"/>
                <w:b w:val="0"/>
                <w:color w:val="auto"/>
              </w:rPr>
            </w:pPr>
            <w:ins w:id="32" w:author="MADASAMY, Marimuthu" w:date="2023-10-31T12:08:00Z">
              <w:r>
                <w:rPr>
                  <w:b w:val="0"/>
                  <w:color w:val="auto"/>
                </w:rPr>
                <w:t>Updated</w:t>
              </w:r>
            </w:ins>
          </w:p>
        </w:tc>
        <w:tc>
          <w:tcPr>
            <w:tcW w:w="3272" w:type="dxa"/>
            <w:shd w:val="clear" w:color="auto" w:fill="auto"/>
          </w:tcPr>
          <w:p w14:paraId="715F932D" w14:textId="3A4671AE" w:rsidR="00C84795" w:rsidRDefault="00D57E1C" w:rsidP="005E4CD2">
            <w:pPr>
              <w:rPr>
                <w:ins w:id="33" w:author="MADASAMY, Marimuthu" w:date="2023-10-31T12:08:00Z"/>
              </w:rPr>
            </w:pPr>
            <w:ins w:id="34" w:author="MADASAMY, Marimuthu" w:date="2023-10-31T12:08:00Z">
              <w:r>
                <w:t xml:space="preserve">Update for EHL-822 </w:t>
              </w:r>
            </w:ins>
            <w:ins w:id="35" w:author="MADASAMY, Marimuthu" w:date="2023-10-31T12:10:00Z">
              <w:r w:rsidR="001B28AA">
                <w:t xml:space="preserve">Validation to handle </w:t>
              </w:r>
              <w:r w:rsidR="001B28AA" w:rsidRPr="001B28AA">
                <w:t>instalments frequency</w:t>
              </w:r>
              <w:r w:rsidR="001B28AA">
                <w:t xml:space="preserve"> changes</w:t>
              </w:r>
            </w:ins>
          </w:p>
        </w:tc>
      </w:tr>
      <w:tr w:rsidR="00220079" w:rsidRPr="009C3B76" w14:paraId="0994B5CD" w14:textId="77777777" w:rsidTr="40716B5D">
        <w:trPr>
          <w:trHeight w:val="413"/>
          <w:ins w:id="36" w:author="Lakshmipriya J" w:date="2023-12-08T20:59:00Z"/>
        </w:trPr>
        <w:tc>
          <w:tcPr>
            <w:tcW w:w="848" w:type="dxa"/>
            <w:shd w:val="clear" w:color="auto" w:fill="auto"/>
          </w:tcPr>
          <w:p w14:paraId="3839CBA1" w14:textId="78F36051" w:rsidR="00220079" w:rsidRDefault="00220079" w:rsidP="005E4CD2">
            <w:pPr>
              <w:rPr>
                <w:ins w:id="37" w:author="Lakshmipriya J" w:date="2023-12-08T20:59:00Z"/>
              </w:rPr>
            </w:pPr>
            <w:ins w:id="38" w:author="Lakshmipriya J" w:date="2023-12-08T20:59:00Z">
              <w:r>
                <w:t>2.</w:t>
              </w:r>
            </w:ins>
            <w:r w:rsidR="00B83B39">
              <w:t>3</w:t>
            </w:r>
          </w:p>
        </w:tc>
        <w:tc>
          <w:tcPr>
            <w:tcW w:w="1311" w:type="dxa"/>
            <w:shd w:val="clear" w:color="auto" w:fill="auto"/>
          </w:tcPr>
          <w:p w14:paraId="1C45BF53" w14:textId="110A1F49" w:rsidR="00220079" w:rsidRDefault="00220079" w:rsidP="005E4CD2">
            <w:pPr>
              <w:rPr>
                <w:ins w:id="39" w:author="Lakshmipriya J" w:date="2023-12-08T20:59:00Z"/>
              </w:rPr>
            </w:pPr>
            <w:ins w:id="40" w:author="Lakshmipriya J" w:date="2023-12-08T21:00:00Z">
              <w:r>
                <w:t>30/11/2023</w:t>
              </w:r>
            </w:ins>
          </w:p>
        </w:tc>
        <w:tc>
          <w:tcPr>
            <w:tcW w:w="1749" w:type="dxa"/>
            <w:shd w:val="clear" w:color="auto" w:fill="auto"/>
          </w:tcPr>
          <w:p w14:paraId="3AC992D8" w14:textId="56920EB2" w:rsidR="00220079" w:rsidRDefault="00220079" w:rsidP="005E4CD2">
            <w:pPr>
              <w:rPr>
                <w:ins w:id="41" w:author="Lakshmipriya J" w:date="2023-12-08T20:59:00Z"/>
              </w:rPr>
            </w:pPr>
            <w:ins w:id="42" w:author="Lakshmipriya J" w:date="2023-12-08T20:59:00Z">
              <w:r>
                <w:t>Lakshmipriya J</w:t>
              </w:r>
            </w:ins>
          </w:p>
        </w:tc>
        <w:tc>
          <w:tcPr>
            <w:tcW w:w="1157" w:type="dxa"/>
            <w:shd w:val="clear" w:color="auto" w:fill="auto"/>
            <w:vAlign w:val="center"/>
          </w:tcPr>
          <w:p w14:paraId="62132B14" w14:textId="6763331A" w:rsidR="00220079" w:rsidRDefault="00220079" w:rsidP="005E4CD2">
            <w:pPr>
              <w:pStyle w:val="BoldBlueDark"/>
              <w:rPr>
                <w:ins w:id="43" w:author="Lakshmipriya J" w:date="2023-12-08T20:59:00Z"/>
                <w:b w:val="0"/>
                <w:color w:val="auto"/>
              </w:rPr>
            </w:pPr>
            <w:ins w:id="44" w:author="Lakshmipriya J" w:date="2023-12-08T20:59:00Z">
              <w:r>
                <w:rPr>
                  <w:b w:val="0"/>
                  <w:color w:val="auto"/>
                </w:rPr>
                <w:t>Reviewed</w:t>
              </w:r>
            </w:ins>
          </w:p>
        </w:tc>
        <w:tc>
          <w:tcPr>
            <w:tcW w:w="3272" w:type="dxa"/>
            <w:shd w:val="clear" w:color="auto" w:fill="auto"/>
          </w:tcPr>
          <w:p w14:paraId="14688A77" w14:textId="1D260CAD" w:rsidR="00220079" w:rsidRDefault="00220079" w:rsidP="005E4CD2">
            <w:pPr>
              <w:rPr>
                <w:ins w:id="45" w:author="Lakshmipriya J" w:date="2023-12-08T20:59:00Z"/>
              </w:rPr>
            </w:pPr>
            <w:ins w:id="46" w:author="Lakshmipriya J" w:date="2023-12-08T20:59:00Z">
              <w:r>
                <w:t>Review comments updated</w:t>
              </w:r>
            </w:ins>
          </w:p>
        </w:tc>
      </w:tr>
      <w:tr w:rsidR="00B83B39" w:rsidRPr="009C3B76" w14:paraId="6C8A8D80" w14:textId="77777777" w:rsidTr="40716B5D">
        <w:trPr>
          <w:trHeight w:val="413"/>
          <w:ins w:id="47" w:author="MADASAMY, Marimuthu" w:date="2023-12-11T11:10:00Z"/>
        </w:trPr>
        <w:tc>
          <w:tcPr>
            <w:tcW w:w="848" w:type="dxa"/>
            <w:shd w:val="clear" w:color="auto" w:fill="auto"/>
          </w:tcPr>
          <w:p w14:paraId="2B7C11A2" w14:textId="193B6CBD" w:rsidR="00B83B39" w:rsidRDefault="00B83B39" w:rsidP="005E4CD2">
            <w:pPr>
              <w:rPr>
                <w:ins w:id="48" w:author="MADASAMY, Marimuthu" w:date="2023-12-11T11:10:00Z"/>
              </w:rPr>
            </w:pPr>
            <w:ins w:id="49" w:author="MADASAMY, Marimuthu" w:date="2023-12-11T11:10:00Z">
              <w:r>
                <w:t>2.4</w:t>
              </w:r>
            </w:ins>
          </w:p>
        </w:tc>
        <w:tc>
          <w:tcPr>
            <w:tcW w:w="1311" w:type="dxa"/>
            <w:shd w:val="clear" w:color="auto" w:fill="auto"/>
          </w:tcPr>
          <w:p w14:paraId="51BD4B84" w14:textId="63353D7F" w:rsidR="00B83B39" w:rsidRDefault="00B83B39" w:rsidP="005E4CD2">
            <w:pPr>
              <w:rPr>
                <w:ins w:id="50" w:author="MADASAMY, Marimuthu" w:date="2023-12-11T11:10:00Z"/>
              </w:rPr>
            </w:pPr>
            <w:ins w:id="51" w:author="MADASAMY, Marimuthu" w:date="2023-12-11T11:11:00Z">
              <w:r>
                <w:t>11/12/2023</w:t>
              </w:r>
            </w:ins>
          </w:p>
        </w:tc>
        <w:tc>
          <w:tcPr>
            <w:tcW w:w="1749" w:type="dxa"/>
            <w:shd w:val="clear" w:color="auto" w:fill="auto"/>
          </w:tcPr>
          <w:p w14:paraId="6606F4B9" w14:textId="53AD439C" w:rsidR="00B83B39" w:rsidRDefault="00B83B39" w:rsidP="005E4CD2">
            <w:pPr>
              <w:rPr>
                <w:ins w:id="52" w:author="MADASAMY, Marimuthu" w:date="2023-12-11T11:10:00Z"/>
              </w:rPr>
            </w:pPr>
            <w:ins w:id="53" w:author="MADASAMY, Marimuthu" w:date="2023-12-11T11:11:00Z">
              <w:r>
                <w:t>Marimuthu M</w:t>
              </w:r>
            </w:ins>
          </w:p>
        </w:tc>
        <w:tc>
          <w:tcPr>
            <w:tcW w:w="1157" w:type="dxa"/>
            <w:shd w:val="clear" w:color="auto" w:fill="auto"/>
            <w:vAlign w:val="center"/>
          </w:tcPr>
          <w:p w14:paraId="33E73B05" w14:textId="2BE60E31" w:rsidR="00B83B39" w:rsidRDefault="00B83B39" w:rsidP="005E4CD2">
            <w:pPr>
              <w:pStyle w:val="BoldBlueDark"/>
              <w:rPr>
                <w:ins w:id="54" w:author="MADASAMY, Marimuthu" w:date="2023-12-11T11:10:00Z"/>
                <w:b w:val="0"/>
                <w:color w:val="auto"/>
              </w:rPr>
            </w:pPr>
            <w:ins w:id="55" w:author="MADASAMY, Marimuthu" w:date="2023-12-11T11:11:00Z">
              <w:r>
                <w:rPr>
                  <w:b w:val="0"/>
                  <w:color w:val="auto"/>
                </w:rPr>
                <w:t>Up</w:t>
              </w:r>
            </w:ins>
            <w:ins w:id="56" w:author="MADASAMY, Marimuthu" w:date="2023-12-11T11:12:00Z">
              <w:r>
                <w:rPr>
                  <w:b w:val="0"/>
                  <w:color w:val="auto"/>
                </w:rPr>
                <w:t>dated</w:t>
              </w:r>
            </w:ins>
          </w:p>
        </w:tc>
        <w:tc>
          <w:tcPr>
            <w:tcW w:w="3272" w:type="dxa"/>
            <w:shd w:val="clear" w:color="auto" w:fill="auto"/>
          </w:tcPr>
          <w:p w14:paraId="48CFF22D" w14:textId="4C85F4ED" w:rsidR="00B83B39" w:rsidRDefault="00B83B39" w:rsidP="005E4CD2">
            <w:pPr>
              <w:rPr>
                <w:ins w:id="57" w:author="MADASAMY, Marimuthu" w:date="2023-12-11T11:10:00Z"/>
              </w:rPr>
            </w:pPr>
            <w:ins w:id="58" w:author="MADASAMY, Marimuthu" w:date="2023-12-11T11:12:00Z">
              <w:r>
                <w:t>Closed review comments</w:t>
              </w:r>
            </w:ins>
          </w:p>
        </w:tc>
      </w:tr>
    </w:tbl>
    <w:p w14:paraId="3563E5B5" w14:textId="77777777" w:rsidR="001F1FEA" w:rsidRPr="00CC00C3" w:rsidRDefault="001F1FEA" w:rsidP="001F1FEA"/>
    <w:p w14:paraId="54701550" w14:textId="77777777" w:rsidR="001F1FEA" w:rsidRPr="00E37E31" w:rsidRDefault="001F1FEA" w:rsidP="001F1FEA"/>
    <w:p w14:paraId="6AEE7F9E" w14:textId="77777777" w:rsidR="009021E0" w:rsidRDefault="009021E0" w:rsidP="00E11E7E">
      <w:pPr>
        <w:pStyle w:val="TOC"/>
      </w:pPr>
    </w:p>
    <w:p w14:paraId="5AA2BD45" w14:textId="77777777" w:rsidR="009021E0" w:rsidRDefault="009021E0" w:rsidP="009021E0">
      <w:pPr>
        <w:pStyle w:val="TOC"/>
      </w:pPr>
      <w:r>
        <w:t>Sign Off History</w:t>
      </w:r>
    </w:p>
    <w:p w14:paraId="3043D70F" w14:textId="77777777" w:rsidR="009021E0" w:rsidRPr="00CC00C3" w:rsidRDefault="009021E0" w:rsidP="009021E0"/>
    <w:tbl>
      <w:tblPr>
        <w:tblW w:w="806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848"/>
        <w:gridCol w:w="1096"/>
        <w:gridCol w:w="2613"/>
        <w:gridCol w:w="3510"/>
      </w:tblGrid>
      <w:tr w:rsidR="009021E0" w:rsidRPr="006F1DDE" w14:paraId="24B52258" w14:textId="77777777" w:rsidTr="006F1DDE">
        <w:trPr>
          <w:trHeight w:val="413"/>
        </w:trPr>
        <w:tc>
          <w:tcPr>
            <w:tcW w:w="848" w:type="dxa"/>
            <w:shd w:val="clear" w:color="auto" w:fill="B9CFDD"/>
            <w:vAlign w:val="center"/>
          </w:tcPr>
          <w:p w14:paraId="359E2FDE" w14:textId="77777777" w:rsidR="009021E0" w:rsidRPr="00B7034E" w:rsidRDefault="009021E0" w:rsidP="00FC1279">
            <w:pPr>
              <w:pStyle w:val="BoldBlueDark"/>
            </w:pPr>
            <w:r w:rsidRPr="00B7034E">
              <w:t>Version</w:t>
            </w:r>
          </w:p>
        </w:tc>
        <w:tc>
          <w:tcPr>
            <w:tcW w:w="1096" w:type="dxa"/>
            <w:shd w:val="clear" w:color="auto" w:fill="B9CFDD"/>
            <w:vAlign w:val="center"/>
          </w:tcPr>
          <w:p w14:paraId="109F3430" w14:textId="77777777" w:rsidR="009021E0" w:rsidRPr="00B7034E" w:rsidRDefault="009021E0" w:rsidP="00FC1279">
            <w:pPr>
              <w:pStyle w:val="BoldBlueDark"/>
            </w:pPr>
            <w:r w:rsidRPr="00B7034E">
              <w:t>Date</w:t>
            </w:r>
          </w:p>
        </w:tc>
        <w:tc>
          <w:tcPr>
            <w:tcW w:w="2613" w:type="dxa"/>
            <w:shd w:val="clear" w:color="auto" w:fill="B9CFDD"/>
            <w:vAlign w:val="center"/>
          </w:tcPr>
          <w:p w14:paraId="46A1D56D" w14:textId="77777777" w:rsidR="009021E0" w:rsidRPr="00B7034E" w:rsidRDefault="009021E0" w:rsidP="00FC1279">
            <w:pPr>
              <w:pStyle w:val="BoldBlueDark"/>
            </w:pPr>
            <w:r>
              <w:t>Temenos Authorisation</w:t>
            </w:r>
          </w:p>
        </w:tc>
        <w:tc>
          <w:tcPr>
            <w:tcW w:w="3510" w:type="dxa"/>
            <w:shd w:val="clear" w:color="auto" w:fill="B9CFDD"/>
            <w:vAlign w:val="center"/>
          </w:tcPr>
          <w:p w14:paraId="49859515" w14:textId="77777777" w:rsidR="009021E0" w:rsidRPr="00B7034E" w:rsidRDefault="009021E0" w:rsidP="00FC1279">
            <w:pPr>
              <w:pStyle w:val="BoldBlueDark"/>
            </w:pPr>
            <w:r>
              <w:t>Client Authorisation</w:t>
            </w:r>
          </w:p>
        </w:tc>
      </w:tr>
      <w:tr w:rsidR="009021E0" w:rsidRPr="006F1DDE" w14:paraId="786FACC2" w14:textId="77777777" w:rsidTr="006F1DDE">
        <w:tc>
          <w:tcPr>
            <w:tcW w:w="848" w:type="dxa"/>
          </w:tcPr>
          <w:p w14:paraId="53F34A08" w14:textId="77777777" w:rsidR="009021E0" w:rsidRPr="001211FE" w:rsidRDefault="009021E0" w:rsidP="00FC1279"/>
        </w:tc>
        <w:tc>
          <w:tcPr>
            <w:tcW w:w="1096" w:type="dxa"/>
          </w:tcPr>
          <w:p w14:paraId="376BFA5C" w14:textId="77777777" w:rsidR="009021E0" w:rsidRPr="001211FE" w:rsidRDefault="009021E0" w:rsidP="00FC1279"/>
        </w:tc>
        <w:tc>
          <w:tcPr>
            <w:tcW w:w="2613" w:type="dxa"/>
          </w:tcPr>
          <w:p w14:paraId="44707303" w14:textId="77777777" w:rsidR="009021E0" w:rsidRPr="001211FE" w:rsidRDefault="009021E0" w:rsidP="00FC1279"/>
        </w:tc>
        <w:tc>
          <w:tcPr>
            <w:tcW w:w="3510" w:type="dxa"/>
          </w:tcPr>
          <w:p w14:paraId="28F920E5" w14:textId="77777777" w:rsidR="009021E0" w:rsidRPr="001211FE" w:rsidRDefault="009021E0" w:rsidP="00FC1279"/>
        </w:tc>
      </w:tr>
      <w:tr w:rsidR="009021E0" w:rsidRPr="006F1DDE" w14:paraId="30E23F82" w14:textId="77777777" w:rsidTr="006F1DDE">
        <w:tc>
          <w:tcPr>
            <w:tcW w:w="848" w:type="dxa"/>
          </w:tcPr>
          <w:p w14:paraId="6F4377D3" w14:textId="77777777" w:rsidR="009021E0" w:rsidRPr="001211FE" w:rsidRDefault="009021E0" w:rsidP="00FC1279"/>
        </w:tc>
        <w:tc>
          <w:tcPr>
            <w:tcW w:w="1096" w:type="dxa"/>
          </w:tcPr>
          <w:p w14:paraId="0A58C27B" w14:textId="77777777" w:rsidR="009021E0" w:rsidRPr="001211FE" w:rsidRDefault="009021E0" w:rsidP="00FC1279"/>
        </w:tc>
        <w:tc>
          <w:tcPr>
            <w:tcW w:w="2613" w:type="dxa"/>
          </w:tcPr>
          <w:p w14:paraId="0A29A0A9" w14:textId="77777777" w:rsidR="009021E0" w:rsidRPr="001211FE" w:rsidRDefault="009021E0" w:rsidP="00FC1279"/>
        </w:tc>
        <w:tc>
          <w:tcPr>
            <w:tcW w:w="3510" w:type="dxa"/>
          </w:tcPr>
          <w:p w14:paraId="7A051ACE" w14:textId="77777777" w:rsidR="009021E0" w:rsidRPr="001211FE" w:rsidRDefault="009021E0" w:rsidP="00FC1279"/>
        </w:tc>
      </w:tr>
      <w:tr w:rsidR="009021E0" w:rsidRPr="006F1DDE" w14:paraId="4A580286" w14:textId="77777777" w:rsidTr="006F1DDE">
        <w:tc>
          <w:tcPr>
            <w:tcW w:w="848" w:type="dxa"/>
          </w:tcPr>
          <w:p w14:paraId="72AB1CA4" w14:textId="77777777" w:rsidR="009021E0" w:rsidRPr="001211FE" w:rsidRDefault="009021E0" w:rsidP="00FC1279"/>
        </w:tc>
        <w:tc>
          <w:tcPr>
            <w:tcW w:w="1096" w:type="dxa"/>
          </w:tcPr>
          <w:p w14:paraId="2976A52F" w14:textId="77777777" w:rsidR="009021E0" w:rsidRPr="001211FE" w:rsidRDefault="009021E0" w:rsidP="00FC1279"/>
        </w:tc>
        <w:tc>
          <w:tcPr>
            <w:tcW w:w="2613" w:type="dxa"/>
          </w:tcPr>
          <w:p w14:paraId="47ABBB3D" w14:textId="77777777" w:rsidR="009021E0" w:rsidRPr="001211FE" w:rsidRDefault="009021E0" w:rsidP="00FC1279"/>
        </w:tc>
        <w:tc>
          <w:tcPr>
            <w:tcW w:w="3510" w:type="dxa"/>
          </w:tcPr>
          <w:p w14:paraId="223AF1B9" w14:textId="77777777" w:rsidR="009021E0" w:rsidRPr="001211FE" w:rsidRDefault="009021E0" w:rsidP="00FC1279"/>
        </w:tc>
      </w:tr>
    </w:tbl>
    <w:p w14:paraId="2D65B0FD" w14:textId="77777777" w:rsidR="00847F71" w:rsidRPr="00360360" w:rsidRDefault="001F1FEA" w:rsidP="00E11E7E">
      <w:pPr>
        <w:pStyle w:val="TOC"/>
      </w:pPr>
      <w:r>
        <w:br w:type="page"/>
      </w:r>
      <w:r w:rsidR="00847F71" w:rsidRPr="00360360">
        <w:lastRenderedPageBreak/>
        <w:t xml:space="preserve">Table of </w:t>
      </w:r>
      <w:r w:rsidR="00492DAC" w:rsidRPr="00360360">
        <w:t>Contents</w:t>
      </w:r>
      <w:bookmarkEnd w:id="4"/>
      <w:bookmarkEnd w:id="5"/>
      <w:bookmarkEnd w:id="13"/>
      <w:bookmarkEnd w:id="14"/>
    </w:p>
    <w:p w14:paraId="31439960" w14:textId="77777777" w:rsidR="00847F71" w:rsidRDefault="00847F71" w:rsidP="00847F71"/>
    <w:p w14:paraId="5C84F031" w14:textId="4A67E1F1" w:rsidR="00B146A7" w:rsidRDefault="00642BC4">
      <w:pPr>
        <w:pStyle w:val="TOC1"/>
        <w:rPr>
          <w:rFonts w:asciiTheme="minorHAnsi" w:eastAsiaTheme="minorEastAsia" w:hAnsiTheme="minorHAnsi" w:cstheme="minorBidi"/>
          <w:b w:val="0"/>
          <w:color w:val="auto"/>
          <w:sz w:val="22"/>
          <w:szCs w:val="22"/>
          <w:lang w:val="en-US" w:eastAsia="en-US"/>
        </w:rPr>
      </w:pPr>
      <w:r>
        <w:fldChar w:fldCharType="begin"/>
      </w:r>
      <w:r>
        <w:instrText xml:space="preserve"> TOC \o "1-1" \h \z \u </w:instrText>
      </w:r>
      <w:r>
        <w:fldChar w:fldCharType="separate"/>
      </w:r>
      <w:hyperlink w:anchor="_Toc79600126" w:history="1">
        <w:r w:rsidR="00B146A7" w:rsidRPr="00EE5A2A">
          <w:rPr>
            <w:rStyle w:val="Hyperlink"/>
          </w:rPr>
          <w:t>1.</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Management Summary</w:t>
        </w:r>
        <w:r w:rsidR="00B146A7">
          <w:rPr>
            <w:webHidden/>
          </w:rPr>
          <w:tab/>
        </w:r>
        <w:r w:rsidR="00B146A7">
          <w:rPr>
            <w:webHidden/>
          </w:rPr>
          <w:fldChar w:fldCharType="begin"/>
        </w:r>
        <w:r w:rsidR="00B146A7">
          <w:rPr>
            <w:webHidden/>
          </w:rPr>
          <w:instrText xml:space="preserve"> PAGEREF _Toc79600126 \h </w:instrText>
        </w:r>
        <w:r w:rsidR="00B146A7">
          <w:rPr>
            <w:webHidden/>
          </w:rPr>
        </w:r>
        <w:r w:rsidR="00B146A7">
          <w:rPr>
            <w:webHidden/>
          </w:rPr>
          <w:fldChar w:fldCharType="separate"/>
        </w:r>
        <w:r w:rsidR="00B146A7">
          <w:rPr>
            <w:webHidden/>
          </w:rPr>
          <w:t>4</w:t>
        </w:r>
        <w:r w:rsidR="00B146A7">
          <w:rPr>
            <w:webHidden/>
          </w:rPr>
          <w:fldChar w:fldCharType="end"/>
        </w:r>
      </w:hyperlink>
    </w:p>
    <w:p w14:paraId="72FF78DD" w14:textId="696B3F01" w:rsidR="00B146A7" w:rsidRDefault="00000000">
      <w:pPr>
        <w:pStyle w:val="TOC1"/>
        <w:rPr>
          <w:rFonts w:asciiTheme="minorHAnsi" w:eastAsiaTheme="minorEastAsia" w:hAnsiTheme="minorHAnsi" w:cstheme="minorBidi"/>
          <w:b w:val="0"/>
          <w:color w:val="auto"/>
          <w:sz w:val="22"/>
          <w:szCs w:val="22"/>
          <w:lang w:val="en-US" w:eastAsia="en-US"/>
        </w:rPr>
      </w:pPr>
      <w:hyperlink w:anchor="_Toc79600127" w:history="1">
        <w:r w:rsidR="00B146A7" w:rsidRPr="00EE5A2A">
          <w:rPr>
            <w:rStyle w:val="Hyperlink"/>
          </w:rPr>
          <w:t>2.</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Functional Overview</w:t>
        </w:r>
        <w:r w:rsidR="00B146A7">
          <w:rPr>
            <w:webHidden/>
          </w:rPr>
          <w:tab/>
        </w:r>
        <w:r w:rsidR="00B146A7">
          <w:rPr>
            <w:webHidden/>
          </w:rPr>
          <w:fldChar w:fldCharType="begin"/>
        </w:r>
        <w:r w:rsidR="00B146A7">
          <w:rPr>
            <w:webHidden/>
          </w:rPr>
          <w:instrText xml:space="preserve"> PAGEREF _Toc79600127 \h </w:instrText>
        </w:r>
        <w:r w:rsidR="00B146A7">
          <w:rPr>
            <w:webHidden/>
          </w:rPr>
        </w:r>
        <w:r w:rsidR="00B146A7">
          <w:rPr>
            <w:webHidden/>
          </w:rPr>
          <w:fldChar w:fldCharType="separate"/>
        </w:r>
        <w:r w:rsidR="00B146A7">
          <w:rPr>
            <w:webHidden/>
          </w:rPr>
          <w:t>5</w:t>
        </w:r>
        <w:r w:rsidR="00B146A7">
          <w:rPr>
            <w:webHidden/>
          </w:rPr>
          <w:fldChar w:fldCharType="end"/>
        </w:r>
      </w:hyperlink>
    </w:p>
    <w:p w14:paraId="4DCCBA29" w14:textId="2D8C0F48" w:rsidR="00B146A7" w:rsidRDefault="00000000">
      <w:pPr>
        <w:pStyle w:val="TOC1"/>
        <w:rPr>
          <w:rFonts w:asciiTheme="minorHAnsi" w:eastAsiaTheme="minorEastAsia" w:hAnsiTheme="minorHAnsi" w:cstheme="minorBidi"/>
          <w:b w:val="0"/>
          <w:color w:val="auto"/>
          <w:sz w:val="22"/>
          <w:szCs w:val="22"/>
          <w:lang w:val="en-US" w:eastAsia="en-US"/>
        </w:rPr>
      </w:pPr>
      <w:hyperlink w:anchor="_Toc79600128" w:history="1">
        <w:r w:rsidR="00B146A7" w:rsidRPr="00EE5A2A">
          <w:rPr>
            <w:rStyle w:val="Hyperlink"/>
          </w:rPr>
          <w:t>3.</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Operational Overview</w:t>
        </w:r>
        <w:r w:rsidR="00B146A7">
          <w:rPr>
            <w:webHidden/>
          </w:rPr>
          <w:tab/>
        </w:r>
        <w:r w:rsidR="00B146A7">
          <w:rPr>
            <w:webHidden/>
          </w:rPr>
          <w:fldChar w:fldCharType="begin"/>
        </w:r>
        <w:r w:rsidR="00B146A7">
          <w:rPr>
            <w:webHidden/>
          </w:rPr>
          <w:instrText xml:space="preserve"> PAGEREF _Toc79600128 \h </w:instrText>
        </w:r>
        <w:r w:rsidR="00B146A7">
          <w:rPr>
            <w:webHidden/>
          </w:rPr>
        </w:r>
        <w:r w:rsidR="00B146A7">
          <w:rPr>
            <w:webHidden/>
          </w:rPr>
          <w:fldChar w:fldCharType="separate"/>
        </w:r>
        <w:r w:rsidR="00B146A7">
          <w:rPr>
            <w:webHidden/>
          </w:rPr>
          <w:t>5</w:t>
        </w:r>
        <w:r w:rsidR="00B146A7">
          <w:rPr>
            <w:webHidden/>
          </w:rPr>
          <w:fldChar w:fldCharType="end"/>
        </w:r>
      </w:hyperlink>
    </w:p>
    <w:p w14:paraId="420E84BF" w14:textId="0DCC1269" w:rsidR="00B146A7" w:rsidRDefault="00000000">
      <w:pPr>
        <w:pStyle w:val="TOC1"/>
        <w:rPr>
          <w:rFonts w:asciiTheme="minorHAnsi" w:eastAsiaTheme="minorEastAsia" w:hAnsiTheme="minorHAnsi" w:cstheme="minorBidi"/>
          <w:b w:val="0"/>
          <w:color w:val="auto"/>
          <w:sz w:val="22"/>
          <w:szCs w:val="22"/>
          <w:lang w:val="en-US" w:eastAsia="en-US"/>
        </w:rPr>
      </w:pPr>
      <w:hyperlink w:anchor="_Toc79600129" w:history="1">
        <w:r w:rsidR="00B146A7" w:rsidRPr="00EE5A2A">
          <w:rPr>
            <w:rStyle w:val="Hyperlink"/>
          </w:rPr>
          <w:t>4.</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Reusable Components</w:t>
        </w:r>
        <w:r w:rsidR="00B146A7">
          <w:rPr>
            <w:webHidden/>
          </w:rPr>
          <w:tab/>
        </w:r>
        <w:r w:rsidR="00B146A7">
          <w:rPr>
            <w:webHidden/>
          </w:rPr>
          <w:fldChar w:fldCharType="begin"/>
        </w:r>
        <w:r w:rsidR="00B146A7">
          <w:rPr>
            <w:webHidden/>
          </w:rPr>
          <w:instrText xml:space="preserve"> PAGEREF _Toc79600129 \h </w:instrText>
        </w:r>
        <w:r w:rsidR="00B146A7">
          <w:rPr>
            <w:webHidden/>
          </w:rPr>
        </w:r>
        <w:r w:rsidR="00B146A7">
          <w:rPr>
            <w:webHidden/>
          </w:rPr>
          <w:fldChar w:fldCharType="separate"/>
        </w:r>
        <w:r w:rsidR="00B146A7">
          <w:rPr>
            <w:webHidden/>
          </w:rPr>
          <w:t>5</w:t>
        </w:r>
        <w:r w:rsidR="00B146A7">
          <w:rPr>
            <w:webHidden/>
          </w:rPr>
          <w:fldChar w:fldCharType="end"/>
        </w:r>
      </w:hyperlink>
    </w:p>
    <w:p w14:paraId="420762A9" w14:textId="70EFC977"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0" w:history="1">
        <w:r w:rsidR="00B146A7" w:rsidRPr="00EE5A2A">
          <w:rPr>
            <w:rStyle w:val="Hyperlink"/>
          </w:rPr>
          <w:t>5.</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New / Amended Files</w:t>
        </w:r>
        <w:r w:rsidR="00B146A7">
          <w:rPr>
            <w:webHidden/>
          </w:rPr>
          <w:tab/>
        </w:r>
        <w:r w:rsidR="00B146A7">
          <w:rPr>
            <w:webHidden/>
          </w:rPr>
          <w:fldChar w:fldCharType="begin"/>
        </w:r>
        <w:r w:rsidR="00B146A7">
          <w:rPr>
            <w:webHidden/>
          </w:rPr>
          <w:instrText xml:space="preserve"> PAGEREF _Toc79600130 \h </w:instrText>
        </w:r>
        <w:r w:rsidR="00B146A7">
          <w:rPr>
            <w:webHidden/>
          </w:rPr>
        </w:r>
        <w:r w:rsidR="00B146A7">
          <w:rPr>
            <w:webHidden/>
          </w:rPr>
          <w:fldChar w:fldCharType="separate"/>
        </w:r>
        <w:r w:rsidR="00B146A7">
          <w:rPr>
            <w:webHidden/>
          </w:rPr>
          <w:t>6</w:t>
        </w:r>
        <w:r w:rsidR="00B146A7">
          <w:rPr>
            <w:webHidden/>
          </w:rPr>
          <w:fldChar w:fldCharType="end"/>
        </w:r>
      </w:hyperlink>
    </w:p>
    <w:p w14:paraId="3060CDFA" w14:textId="0C88BF95"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1" w:history="1">
        <w:r w:rsidR="00B146A7" w:rsidRPr="00EE5A2A">
          <w:rPr>
            <w:rStyle w:val="Hyperlink"/>
          </w:rPr>
          <w:t>6.</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Technical Overview</w:t>
        </w:r>
        <w:r w:rsidR="00B146A7">
          <w:rPr>
            <w:webHidden/>
          </w:rPr>
          <w:tab/>
        </w:r>
        <w:r w:rsidR="00B146A7">
          <w:rPr>
            <w:webHidden/>
          </w:rPr>
          <w:fldChar w:fldCharType="begin"/>
        </w:r>
        <w:r w:rsidR="00B146A7">
          <w:rPr>
            <w:webHidden/>
          </w:rPr>
          <w:instrText xml:space="preserve"> PAGEREF _Toc79600131 \h </w:instrText>
        </w:r>
        <w:r w:rsidR="00B146A7">
          <w:rPr>
            <w:webHidden/>
          </w:rPr>
        </w:r>
        <w:r w:rsidR="00B146A7">
          <w:rPr>
            <w:webHidden/>
          </w:rPr>
          <w:fldChar w:fldCharType="separate"/>
        </w:r>
        <w:r w:rsidR="00B146A7">
          <w:rPr>
            <w:webHidden/>
          </w:rPr>
          <w:t>15</w:t>
        </w:r>
        <w:r w:rsidR="00B146A7">
          <w:rPr>
            <w:webHidden/>
          </w:rPr>
          <w:fldChar w:fldCharType="end"/>
        </w:r>
      </w:hyperlink>
    </w:p>
    <w:p w14:paraId="0CCACED5" w14:textId="61F8A478"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2" w:history="1">
        <w:r w:rsidR="00B146A7" w:rsidRPr="00EE5A2A">
          <w:rPr>
            <w:rStyle w:val="Hyperlink"/>
          </w:rPr>
          <w:t>7.</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New Tables</w:t>
        </w:r>
        <w:r w:rsidR="00B146A7">
          <w:rPr>
            <w:webHidden/>
          </w:rPr>
          <w:tab/>
        </w:r>
        <w:r w:rsidR="00B146A7">
          <w:rPr>
            <w:webHidden/>
          </w:rPr>
          <w:fldChar w:fldCharType="begin"/>
        </w:r>
        <w:r w:rsidR="00B146A7">
          <w:rPr>
            <w:webHidden/>
          </w:rPr>
          <w:instrText xml:space="preserve"> PAGEREF _Toc79600132 \h </w:instrText>
        </w:r>
        <w:r w:rsidR="00B146A7">
          <w:rPr>
            <w:webHidden/>
          </w:rPr>
        </w:r>
        <w:r w:rsidR="00B146A7">
          <w:rPr>
            <w:webHidden/>
          </w:rPr>
          <w:fldChar w:fldCharType="separate"/>
        </w:r>
        <w:r w:rsidR="00B146A7">
          <w:rPr>
            <w:webHidden/>
          </w:rPr>
          <w:t>15</w:t>
        </w:r>
        <w:r w:rsidR="00B146A7">
          <w:rPr>
            <w:webHidden/>
          </w:rPr>
          <w:fldChar w:fldCharType="end"/>
        </w:r>
      </w:hyperlink>
    </w:p>
    <w:p w14:paraId="5B6D8124" w14:textId="3DD0D6B9"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3" w:history="1">
        <w:r w:rsidR="00B146A7" w:rsidRPr="00EE5A2A">
          <w:rPr>
            <w:rStyle w:val="Hyperlink"/>
          </w:rPr>
          <w:t>8.</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Subroutines</w:t>
        </w:r>
        <w:r w:rsidR="00B146A7">
          <w:rPr>
            <w:webHidden/>
          </w:rPr>
          <w:tab/>
        </w:r>
        <w:r w:rsidR="00B146A7">
          <w:rPr>
            <w:webHidden/>
          </w:rPr>
          <w:fldChar w:fldCharType="begin"/>
        </w:r>
        <w:r w:rsidR="00B146A7">
          <w:rPr>
            <w:webHidden/>
          </w:rPr>
          <w:instrText xml:space="preserve"> PAGEREF _Toc79600133 \h </w:instrText>
        </w:r>
        <w:r w:rsidR="00B146A7">
          <w:rPr>
            <w:webHidden/>
          </w:rPr>
        </w:r>
        <w:r w:rsidR="00B146A7">
          <w:rPr>
            <w:webHidden/>
          </w:rPr>
          <w:fldChar w:fldCharType="separate"/>
        </w:r>
        <w:r w:rsidR="00B146A7">
          <w:rPr>
            <w:webHidden/>
          </w:rPr>
          <w:t>28</w:t>
        </w:r>
        <w:r w:rsidR="00B146A7">
          <w:rPr>
            <w:webHidden/>
          </w:rPr>
          <w:fldChar w:fldCharType="end"/>
        </w:r>
      </w:hyperlink>
    </w:p>
    <w:p w14:paraId="13003206" w14:textId="635F0B73"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4" w:history="1">
        <w:r w:rsidR="00B146A7" w:rsidRPr="00EE5A2A">
          <w:rPr>
            <w:rStyle w:val="Hyperlink"/>
          </w:rPr>
          <w:t>9.</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Appendix</w:t>
        </w:r>
        <w:r w:rsidR="00B146A7">
          <w:rPr>
            <w:webHidden/>
          </w:rPr>
          <w:tab/>
        </w:r>
        <w:r w:rsidR="00B146A7">
          <w:rPr>
            <w:webHidden/>
          </w:rPr>
          <w:fldChar w:fldCharType="begin"/>
        </w:r>
        <w:r w:rsidR="00B146A7">
          <w:rPr>
            <w:webHidden/>
          </w:rPr>
          <w:instrText xml:space="preserve"> PAGEREF _Toc79600134 \h </w:instrText>
        </w:r>
        <w:r w:rsidR="00B146A7">
          <w:rPr>
            <w:webHidden/>
          </w:rPr>
        </w:r>
        <w:r w:rsidR="00B146A7">
          <w:rPr>
            <w:webHidden/>
          </w:rPr>
          <w:fldChar w:fldCharType="separate"/>
        </w:r>
        <w:r w:rsidR="00B146A7">
          <w:rPr>
            <w:webHidden/>
          </w:rPr>
          <w:t>58</w:t>
        </w:r>
        <w:r w:rsidR="00B146A7">
          <w:rPr>
            <w:webHidden/>
          </w:rPr>
          <w:fldChar w:fldCharType="end"/>
        </w:r>
      </w:hyperlink>
    </w:p>
    <w:p w14:paraId="098BD1E5" w14:textId="109E3CCA"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5" w:history="1">
        <w:r w:rsidR="00B146A7" w:rsidRPr="00EE5A2A">
          <w:rPr>
            <w:rStyle w:val="Hyperlink"/>
          </w:rPr>
          <w:t>10.</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Accounting</w:t>
        </w:r>
        <w:r w:rsidR="00B146A7">
          <w:rPr>
            <w:webHidden/>
          </w:rPr>
          <w:tab/>
        </w:r>
        <w:r w:rsidR="00B146A7">
          <w:rPr>
            <w:webHidden/>
          </w:rPr>
          <w:fldChar w:fldCharType="begin"/>
        </w:r>
        <w:r w:rsidR="00B146A7">
          <w:rPr>
            <w:webHidden/>
          </w:rPr>
          <w:instrText xml:space="preserve"> PAGEREF _Toc79600135 \h </w:instrText>
        </w:r>
        <w:r w:rsidR="00B146A7">
          <w:rPr>
            <w:webHidden/>
          </w:rPr>
        </w:r>
        <w:r w:rsidR="00B146A7">
          <w:rPr>
            <w:webHidden/>
          </w:rPr>
          <w:fldChar w:fldCharType="separate"/>
        </w:r>
        <w:r w:rsidR="00B146A7">
          <w:rPr>
            <w:webHidden/>
          </w:rPr>
          <w:t>58</w:t>
        </w:r>
        <w:r w:rsidR="00B146A7">
          <w:rPr>
            <w:webHidden/>
          </w:rPr>
          <w:fldChar w:fldCharType="end"/>
        </w:r>
      </w:hyperlink>
    </w:p>
    <w:p w14:paraId="53FFFD21" w14:textId="544EC2EC"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6" w:history="1">
        <w:r w:rsidR="00B146A7" w:rsidRPr="00EE5A2A">
          <w:rPr>
            <w:rStyle w:val="Hyperlink"/>
          </w:rPr>
          <w:t>11.</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Limits</w:t>
        </w:r>
        <w:r w:rsidR="00B146A7">
          <w:rPr>
            <w:webHidden/>
          </w:rPr>
          <w:tab/>
        </w:r>
        <w:r w:rsidR="00B146A7">
          <w:rPr>
            <w:webHidden/>
          </w:rPr>
          <w:fldChar w:fldCharType="begin"/>
        </w:r>
        <w:r w:rsidR="00B146A7">
          <w:rPr>
            <w:webHidden/>
          </w:rPr>
          <w:instrText xml:space="preserve"> PAGEREF _Toc79600136 \h </w:instrText>
        </w:r>
        <w:r w:rsidR="00B146A7">
          <w:rPr>
            <w:webHidden/>
          </w:rPr>
        </w:r>
        <w:r w:rsidR="00B146A7">
          <w:rPr>
            <w:webHidden/>
          </w:rPr>
          <w:fldChar w:fldCharType="separate"/>
        </w:r>
        <w:r w:rsidR="00B146A7">
          <w:rPr>
            <w:webHidden/>
          </w:rPr>
          <w:t>58</w:t>
        </w:r>
        <w:r w:rsidR="00B146A7">
          <w:rPr>
            <w:webHidden/>
          </w:rPr>
          <w:fldChar w:fldCharType="end"/>
        </w:r>
      </w:hyperlink>
    </w:p>
    <w:p w14:paraId="1E9ECB02" w14:textId="1087BFDB"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7" w:history="1">
        <w:r w:rsidR="00B146A7" w:rsidRPr="00EE5A2A">
          <w:rPr>
            <w:rStyle w:val="Hyperlink"/>
          </w:rPr>
          <w:t>12.</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COB Processing</w:t>
        </w:r>
        <w:r w:rsidR="00B146A7">
          <w:rPr>
            <w:webHidden/>
          </w:rPr>
          <w:tab/>
        </w:r>
        <w:r w:rsidR="00B146A7">
          <w:rPr>
            <w:webHidden/>
          </w:rPr>
          <w:fldChar w:fldCharType="begin"/>
        </w:r>
        <w:r w:rsidR="00B146A7">
          <w:rPr>
            <w:webHidden/>
          </w:rPr>
          <w:instrText xml:space="preserve"> PAGEREF _Toc79600137 \h </w:instrText>
        </w:r>
        <w:r w:rsidR="00B146A7">
          <w:rPr>
            <w:webHidden/>
          </w:rPr>
        </w:r>
        <w:r w:rsidR="00B146A7">
          <w:rPr>
            <w:webHidden/>
          </w:rPr>
          <w:fldChar w:fldCharType="separate"/>
        </w:r>
        <w:r w:rsidR="00B146A7">
          <w:rPr>
            <w:webHidden/>
          </w:rPr>
          <w:t>58</w:t>
        </w:r>
        <w:r w:rsidR="00B146A7">
          <w:rPr>
            <w:webHidden/>
          </w:rPr>
          <w:fldChar w:fldCharType="end"/>
        </w:r>
      </w:hyperlink>
    </w:p>
    <w:p w14:paraId="4CDED468" w14:textId="5C7AC449"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8" w:history="1">
        <w:r w:rsidR="00B146A7" w:rsidRPr="00EE5A2A">
          <w:rPr>
            <w:rStyle w:val="Hyperlink"/>
          </w:rPr>
          <w:t>13.</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Assumptions</w:t>
        </w:r>
        <w:r w:rsidR="00B146A7">
          <w:rPr>
            <w:webHidden/>
          </w:rPr>
          <w:tab/>
        </w:r>
        <w:r w:rsidR="00B146A7">
          <w:rPr>
            <w:webHidden/>
          </w:rPr>
          <w:fldChar w:fldCharType="begin"/>
        </w:r>
        <w:r w:rsidR="00B146A7">
          <w:rPr>
            <w:webHidden/>
          </w:rPr>
          <w:instrText xml:space="preserve"> PAGEREF _Toc79600138 \h </w:instrText>
        </w:r>
        <w:r w:rsidR="00B146A7">
          <w:rPr>
            <w:webHidden/>
          </w:rPr>
        </w:r>
        <w:r w:rsidR="00B146A7">
          <w:rPr>
            <w:webHidden/>
          </w:rPr>
          <w:fldChar w:fldCharType="separate"/>
        </w:r>
        <w:r w:rsidR="00B146A7">
          <w:rPr>
            <w:webHidden/>
          </w:rPr>
          <w:t>58</w:t>
        </w:r>
        <w:r w:rsidR="00B146A7">
          <w:rPr>
            <w:webHidden/>
          </w:rPr>
          <w:fldChar w:fldCharType="end"/>
        </w:r>
      </w:hyperlink>
    </w:p>
    <w:p w14:paraId="1B877AF7" w14:textId="770BC4B6" w:rsidR="00B146A7" w:rsidRDefault="00000000">
      <w:pPr>
        <w:pStyle w:val="TOC1"/>
        <w:rPr>
          <w:rFonts w:asciiTheme="minorHAnsi" w:eastAsiaTheme="minorEastAsia" w:hAnsiTheme="minorHAnsi" w:cstheme="minorBidi"/>
          <w:b w:val="0"/>
          <w:color w:val="auto"/>
          <w:sz w:val="22"/>
          <w:szCs w:val="22"/>
          <w:lang w:val="en-US" w:eastAsia="en-US"/>
        </w:rPr>
      </w:pPr>
      <w:hyperlink w:anchor="_Toc79600139" w:history="1">
        <w:r w:rsidR="00B146A7" w:rsidRPr="00EE5A2A">
          <w:rPr>
            <w:rStyle w:val="Hyperlink"/>
          </w:rPr>
          <w:t>14.</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Dependencies/Exclusions</w:t>
        </w:r>
        <w:r w:rsidR="00B146A7">
          <w:rPr>
            <w:webHidden/>
          </w:rPr>
          <w:tab/>
        </w:r>
        <w:r w:rsidR="00B146A7">
          <w:rPr>
            <w:webHidden/>
          </w:rPr>
          <w:fldChar w:fldCharType="begin"/>
        </w:r>
        <w:r w:rsidR="00B146A7">
          <w:rPr>
            <w:webHidden/>
          </w:rPr>
          <w:instrText xml:space="preserve"> PAGEREF _Toc79600139 \h </w:instrText>
        </w:r>
        <w:r w:rsidR="00B146A7">
          <w:rPr>
            <w:webHidden/>
          </w:rPr>
        </w:r>
        <w:r w:rsidR="00B146A7">
          <w:rPr>
            <w:webHidden/>
          </w:rPr>
          <w:fldChar w:fldCharType="separate"/>
        </w:r>
        <w:r w:rsidR="00B146A7">
          <w:rPr>
            <w:webHidden/>
          </w:rPr>
          <w:t>58</w:t>
        </w:r>
        <w:r w:rsidR="00B146A7">
          <w:rPr>
            <w:webHidden/>
          </w:rPr>
          <w:fldChar w:fldCharType="end"/>
        </w:r>
      </w:hyperlink>
    </w:p>
    <w:p w14:paraId="37851FC3" w14:textId="0353DD81" w:rsidR="00B146A7" w:rsidRDefault="00000000">
      <w:pPr>
        <w:pStyle w:val="TOC1"/>
        <w:rPr>
          <w:rFonts w:asciiTheme="minorHAnsi" w:eastAsiaTheme="minorEastAsia" w:hAnsiTheme="minorHAnsi" w:cstheme="minorBidi"/>
          <w:b w:val="0"/>
          <w:color w:val="auto"/>
          <w:sz w:val="22"/>
          <w:szCs w:val="22"/>
          <w:lang w:val="en-US" w:eastAsia="en-US"/>
        </w:rPr>
      </w:pPr>
      <w:hyperlink w:anchor="_Toc79600140" w:history="1">
        <w:r w:rsidR="00B146A7" w:rsidRPr="00EE5A2A">
          <w:rPr>
            <w:rStyle w:val="Hyperlink"/>
          </w:rPr>
          <w:t>15.</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Testing Notes</w:t>
        </w:r>
        <w:r w:rsidR="00B146A7">
          <w:rPr>
            <w:webHidden/>
          </w:rPr>
          <w:tab/>
        </w:r>
        <w:r w:rsidR="00B146A7">
          <w:rPr>
            <w:webHidden/>
          </w:rPr>
          <w:fldChar w:fldCharType="begin"/>
        </w:r>
        <w:r w:rsidR="00B146A7">
          <w:rPr>
            <w:webHidden/>
          </w:rPr>
          <w:instrText xml:space="preserve"> PAGEREF _Toc79600140 \h </w:instrText>
        </w:r>
        <w:r w:rsidR="00B146A7">
          <w:rPr>
            <w:webHidden/>
          </w:rPr>
        </w:r>
        <w:r w:rsidR="00B146A7">
          <w:rPr>
            <w:webHidden/>
          </w:rPr>
          <w:fldChar w:fldCharType="separate"/>
        </w:r>
        <w:r w:rsidR="00B146A7">
          <w:rPr>
            <w:webHidden/>
          </w:rPr>
          <w:t>59</w:t>
        </w:r>
        <w:r w:rsidR="00B146A7">
          <w:rPr>
            <w:webHidden/>
          </w:rPr>
          <w:fldChar w:fldCharType="end"/>
        </w:r>
      </w:hyperlink>
    </w:p>
    <w:p w14:paraId="09204101" w14:textId="38DA01AE" w:rsidR="00B146A7" w:rsidRDefault="00000000">
      <w:pPr>
        <w:pStyle w:val="TOC1"/>
        <w:rPr>
          <w:rFonts w:asciiTheme="minorHAnsi" w:eastAsiaTheme="minorEastAsia" w:hAnsiTheme="minorHAnsi" w:cstheme="minorBidi"/>
          <w:b w:val="0"/>
          <w:color w:val="auto"/>
          <w:sz w:val="22"/>
          <w:szCs w:val="22"/>
          <w:lang w:val="en-US" w:eastAsia="en-US"/>
        </w:rPr>
      </w:pPr>
      <w:hyperlink w:anchor="_Toc79600141" w:history="1">
        <w:r w:rsidR="00B146A7" w:rsidRPr="00EE5A2A">
          <w:rPr>
            <w:rStyle w:val="Hyperlink"/>
          </w:rPr>
          <w:t>16.</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Packaging / Installation</w:t>
        </w:r>
        <w:r w:rsidR="00B146A7">
          <w:rPr>
            <w:webHidden/>
          </w:rPr>
          <w:tab/>
        </w:r>
        <w:r w:rsidR="00B146A7">
          <w:rPr>
            <w:webHidden/>
          </w:rPr>
          <w:fldChar w:fldCharType="begin"/>
        </w:r>
        <w:r w:rsidR="00B146A7">
          <w:rPr>
            <w:webHidden/>
          </w:rPr>
          <w:instrText xml:space="preserve"> PAGEREF _Toc79600141 \h </w:instrText>
        </w:r>
        <w:r w:rsidR="00B146A7">
          <w:rPr>
            <w:webHidden/>
          </w:rPr>
        </w:r>
        <w:r w:rsidR="00B146A7">
          <w:rPr>
            <w:webHidden/>
          </w:rPr>
          <w:fldChar w:fldCharType="separate"/>
        </w:r>
        <w:r w:rsidR="00B146A7">
          <w:rPr>
            <w:webHidden/>
          </w:rPr>
          <w:t>59</w:t>
        </w:r>
        <w:r w:rsidR="00B146A7">
          <w:rPr>
            <w:webHidden/>
          </w:rPr>
          <w:fldChar w:fldCharType="end"/>
        </w:r>
      </w:hyperlink>
    </w:p>
    <w:p w14:paraId="356A6994" w14:textId="639DA851" w:rsidR="00B146A7" w:rsidRDefault="00000000">
      <w:pPr>
        <w:pStyle w:val="TOC1"/>
        <w:rPr>
          <w:rFonts w:asciiTheme="minorHAnsi" w:eastAsiaTheme="minorEastAsia" w:hAnsiTheme="minorHAnsi" w:cstheme="minorBidi"/>
          <w:b w:val="0"/>
          <w:color w:val="auto"/>
          <w:sz w:val="22"/>
          <w:szCs w:val="22"/>
          <w:lang w:val="en-US" w:eastAsia="en-US"/>
        </w:rPr>
      </w:pPr>
      <w:hyperlink w:anchor="_Toc79600142" w:history="1">
        <w:r w:rsidR="00B146A7" w:rsidRPr="00EE5A2A">
          <w:rPr>
            <w:rStyle w:val="Hyperlink"/>
          </w:rPr>
          <w:t>17.</w:t>
        </w:r>
        <w:r w:rsidR="00B146A7">
          <w:rPr>
            <w:rFonts w:asciiTheme="minorHAnsi" w:eastAsiaTheme="minorEastAsia" w:hAnsiTheme="minorHAnsi" w:cstheme="minorBidi"/>
            <w:b w:val="0"/>
            <w:color w:val="auto"/>
            <w:sz w:val="22"/>
            <w:szCs w:val="22"/>
            <w:lang w:val="en-US" w:eastAsia="en-US"/>
          </w:rPr>
          <w:tab/>
        </w:r>
        <w:r w:rsidR="00B146A7" w:rsidRPr="00EE5A2A">
          <w:rPr>
            <w:rStyle w:val="Hyperlink"/>
          </w:rPr>
          <w:t>Data Migration</w:t>
        </w:r>
        <w:r w:rsidR="00B146A7">
          <w:rPr>
            <w:webHidden/>
          </w:rPr>
          <w:tab/>
        </w:r>
        <w:r w:rsidR="00B146A7">
          <w:rPr>
            <w:webHidden/>
          </w:rPr>
          <w:fldChar w:fldCharType="begin"/>
        </w:r>
        <w:r w:rsidR="00B146A7">
          <w:rPr>
            <w:webHidden/>
          </w:rPr>
          <w:instrText xml:space="preserve"> PAGEREF _Toc79600142 \h </w:instrText>
        </w:r>
        <w:r w:rsidR="00B146A7">
          <w:rPr>
            <w:webHidden/>
          </w:rPr>
        </w:r>
        <w:r w:rsidR="00B146A7">
          <w:rPr>
            <w:webHidden/>
          </w:rPr>
          <w:fldChar w:fldCharType="separate"/>
        </w:r>
        <w:r w:rsidR="00B146A7">
          <w:rPr>
            <w:webHidden/>
          </w:rPr>
          <w:t>59</w:t>
        </w:r>
        <w:r w:rsidR="00B146A7">
          <w:rPr>
            <w:webHidden/>
          </w:rPr>
          <w:fldChar w:fldCharType="end"/>
        </w:r>
      </w:hyperlink>
    </w:p>
    <w:p w14:paraId="055E7FA9" w14:textId="4E611EAB" w:rsidR="00847F71" w:rsidRPr="00847F71" w:rsidRDefault="00642BC4" w:rsidP="00847F71">
      <w:r>
        <w:fldChar w:fldCharType="end"/>
      </w:r>
    </w:p>
    <w:p w14:paraId="1554265A" w14:textId="77777777" w:rsidR="00CC00C3" w:rsidRDefault="00CC00C3" w:rsidP="00CC00C3"/>
    <w:p w14:paraId="585007C3" w14:textId="77777777" w:rsidR="009021E0" w:rsidRPr="001211FE" w:rsidRDefault="00CC00C3" w:rsidP="009021E0">
      <w:pPr>
        <w:pStyle w:val="Heading1"/>
      </w:pPr>
      <w:r>
        <w:br w:type="page"/>
      </w:r>
      <w:bookmarkStart w:id="59" w:name="_Toc199759476"/>
      <w:bookmarkStart w:id="60" w:name="_Toc79600126"/>
      <w:r w:rsidR="009021E0" w:rsidRPr="001211FE">
        <w:lastRenderedPageBreak/>
        <w:t>Management Summary</w:t>
      </w:r>
      <w:bookmarkEnd w:id="59"/>
      <w:bookmarkEnd w:id="60"/>
      <w:r w:rsidR="009021E0" w:rsidRPr="001211FE">
        <w:t xml:space="preserve"> </w:t>
      </w:r>
    </w:p>
    <w:p w14:paraId="5D528B6D" w14:textId="77777777" w:rsidR="009021E0" w:rsidRPr="001211FE" w:rsidRDefault="009021E0" w:rsidP="009021E0">
      <w:pPr>
        <w:pStyle w:val="Heading2"/>
      </w:pPr>
      <w:bookmarkStart w:id="61" w:name="_Toc199759477"/>
      <w:bookmarkStart w:id="62" w:name="_Toc317264443"/>
      <w:bookmarkStart w:id="63" w:name="_Toc317510483"/>
      <w:bookmarkStart w:id="64" w:name="_Toc318111633"/>
      <w:bookmarkStart w:id="65" w:name="_Toc347110213"/>
      <w:bookmarkStart w:id="66" w:name="_Toc347110804"/>
      <w:bookmarkStart w:id="67" w:name="_Toc347110872"/>
      <w:bookmarkStart w:id="68" w:name="_Toc367845888"/>
      <w:bookmarkStart w:id="69" w:name="_Toc62472807"/>
      <w:bookmarkStart w:id="70" w:name="_Toc62472834"/>
      <w:r w:rsidRPr="001211FE">
        <w:t>Background</w:t>
      </w:r>
      <w:bookmarkEnd w:id="61"/>
    </w:p>
    <w:p w14:paraId="1B775AF3" w14:textId="497A47BC" w:rsidR="00242C5F" w:rsidRPr="00242C5F" w:rsidRDefault="00242C5F" w:rsidP="00242C5F">
      <w:pPr>
        <w:pStyle w:val="paragraph"/>
        <w:spacing w:before="0" w:beforeAutospacing="0" w:after="0" w:afterAutospacing="0"/>
        <w:jc w:val="both"/>
        <w:textAlignment w:val="baseline"/>
        <w:rPr>
          <w:rStyle w:val="normaltextrun"/>
          <w:rFonts w:ascii="Arial" w:hAnsi="Arial" w:cs="Arial"/>
          <w:sz w:val="20"/>
          <w:szCs w:val="20"/>
          <w:lang w:val="en-GB"/>
        </w:rPr>
      </w:pPr>
      <w:bookmarkStart w:id="71" w:name="_Toc199759478"/>
      <w:r w:rsidRPr="00242C5F">
        <w:rPr>
          <w:rStyle w:val="normaltextrun"/>
          <w:rFonts w:ascii="Arial" w:hAnsi="Arial" w:cs="Arial"/>
          <w:sz w:val="20"/>
          <w:szCs w:val="20"/>
          <w:lang w:val="en-GB"/>
        </w:rPr>
        <w:t xml:space="preserve">T24 shall handle billing and collections. Billing is mainly the sending of instalment invoices for cases to the borrowers, but it can also happen when grants need to be paid off as the conditions are no longer met. The system shall also request payments to handle extraordinary repayments, early </w:t>
      </w:r>
      <w:proofErr w:type="gramStart"/>
      <w:r w:rsidRPr="00242C5F">
        <w:rPr>
          <w:rStyle w:val="normaltextrun"/>
          <w:rFonts w:ascii="Arial" w:hAnsi="Arial" w:cs="Arial"/>
          <w:sz w:val="20"/>
          <w:szCs w:val="20"/>
          <w:lang w:val="en-GB"/>
        </w:rPr>
        <w:t>payoffs</w:t>
      </w:r>
      <w:proofErr w:type="gramEnd"/>
      <w:r w:rsidRPr="00242C5F">
        <w:rPr>
          <w:rStyle w:val="normaltextrun"/>
          <w:rFonts w:ascii="Arial" w:hAnsi="Arial" w:cs="Arial"/>
          <w:sz w:val="20"/>
          <w:szCs w:val="20"/>
          <w:lang w:val="en-GB"/>
        </w:rPr>
        <w:t xml:space="preserve"> and the payment of premium for early termination of fixed-rate interest agreements. Husbanken allows postponements of instalment invoices.</w:t>
      </w:r>
      <w:r w:rsidR="00E22B23">
        <w:rPr>
          <w:rStyle w:val="normaltextrun"/>
          <w:rFonts w:ascii="Arial" w:hAnsi="Arial" w:cs="Arial"/>
          <w:sz w:val="20"/>
          <w:szCs w:val="20"/>
          <w:lang w:val="en-GB"/>
        </w:rPr>
        <w:t xml:space="preserve"> </w:t>
      </w:r>
      <w:r w:rsidRPr="00242C5F">
        <w:rPr>
          <w:rStyle w:val="normaltextrun"/>
          <w:rFonts w:ascii="Arial" w:hAnsi="Arial" w:cs="Arial"/>
          <w:sz w:val="20"/>
          <w:szCs w:val="20"/>
          <w:lang w:val="en-GB"/>
        </w:rPr>
        <w:t>Husbanken uses the National Collection Agency (NCA), a subordinate agency of the Norwegian Tax Administration as external debt collectors.</w:t>
      </w:r>
    </w:p>
    <w:p w14:paraId="28DD1472" w14:textId="77777777" w:rsidR="002774C4" w:rsidRDefault="002774C4" w:rsidP="002774C4">
      <w:pPr>
        <w:spacing w:after="0"/>
        <w:rPr>
          <w:rStyle w:val="normaltextrun"/>
          <w:rFonts w:ascii="Segoe UI" w:hAnsi="Segoe UI" w:cs="Segoe UI"/>
          <w:sz w:val="21"/>
          <w:szCs w:val="21"/>
        </w:rPr>
      </w:pPr>
    </w:p>
    <w:p w14:paraId="34D233DA" w14:textId="77777777" w:rsidR="009021E0" w:rsidRPr="001211FE" w:rsidRDefault="009021E0" w:rsidP="009021E0">
      <w:pPr>
        <w:pStyle w:val="Heading2"/>
      </w:pPr>
      <w:r w:rsidRPr="001211FE">
        <w:t>Modification Overview</w:t>
      </w:r>
      <w:bookmarkEnd w:id="71"/>
    </w:p>
    <w:p w14:paraId="7F1C07C3" w14:textId="081E3352" w:rsidR="009021E0" w:rsidRPr="001211FE" w:rsidRDefault="0042321A" w:rsidP="001413E0">
      <w:pPr>
        <w:spacing w:line="360" w:lineRule="auto"/>
        <w:jc w:val="both"/>
      </w:pPr>
      <w:r w:rsidRPr="005E415B">
        <w:rPr>
          <w:rFonts w:cs="Arial"/>
          <w:szCs w:val="20"/>
        </w:rPr>
        <w:t xml:space="preserve">Objective of this document is to provide solution to </w:t>
      </w:r>
      <w:r w:rsidR="000B6B07" w:rsidRPr="000B6B07">
        <w:rPr>
          <w:rFonts w:cs="Arial"/>
          <w:szCs w:val="20"/>
        </w:rPr>
        <w:t xml:space="preserve">Invoices and credit </w:t>
      </w:r>
      <w:r w:rsidR="00791709">
        <w:rPr>
          <w:rFonts w:cs="Arial"/>
          <w:szCs w:val="20"/>
        </w:rPr>
        <w:t xml:space="preserve">notes </w:t>
      </w:r>
      <w:r w:rsidR="001413E0" w:rsidRPr="001413E0">
        <w:rPr>
          <w:rFonts w:cs="Arial"/>
          <w:szCs w:val="20"/>
        </w:rPr>
        <w:t>for Husbanken</w:t>
      </w:r>
      <w:r w:rsidR="00F31C1B">
        <w:rPr>
          <w:rFonts w:cs="Arial"/>
          <w:szCs w:val="20"/>
        </w:rPr>
        <w:t>.</w:t>
      </w:r>
    </w:p>
    <w:p w14:paraId="7162AE4F" w14:textId="77777777" w:rsidR="009021E0" w:rsidRPr="001211FE" w:rsidRDefault="009021E0" w:rsidP="009021E0">
      <w:pPr>
        <w:pStyle w:val="Heading2"/>
      </w:pPr>
      <w:bookmarkStart w:id="72" w:name="_Toc199759479"/>
      <w:r w:rsidRPr="001211FE">
        <w:t>Reference Documents</w:t>
      </w:r>
      <w:bookmarkEnd w:id="62"/>
      <w:bookmarkEnd w:id="63"/>
      <w:bookmarkEnd w:id="64"/>
      <w:bookmarkEnd w:id="65"/>
      <w:bookmarkEnd w:id="66"/>
      <w:bookmarkEnd w:id="67"/>
      <w:bookmarkEnd w:id="68"/>
      <w:bookmarkEnd w:id="69"/>
      <w:bookmarkEnd w:id="70"/>
      <w:bookmarkEnd w:id="72"/>
    </w:p>
    <w:tbl>
      <w:tblPr>
        <w:tblW w:w="863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4A0" w:firstRow="1" w:lastRow="0" w:firstColumn="1" w:lastColumn="0" w:noHBand="0" w:noVBand="1"/>
      </w:tblPr>
      <w:tblGrid>
        <w:gridCol w:w="2236"/>
        <w:gridCol w:w="2485"/>
        <w:gridCol w:w="1942"/>
        <w:gridCol w:w="1972"/>
      </w:tblGrid>
      <w:tr w:rsidR="00D06AA1" w14:paraId="5CE60FAA" w14:textId="77777777" w:rsidTr="00D06AA1">
        <w:tc>
          <w:tcPr>
            <w:tcW w:w="2236" w:type="dxa"/>
            <w:shd w:val="clear" w:color="auto" w:fill="B9CFDD"/>
          </w:tcPr>
          <w:p w14:paraId="210D06B2" w14:textId="77777777" w:rsidR="00D06AA1" w:rsidRDefault="00D06AA1" w:rsidP="00737B38">
            <w:pPr>
              <w:pStyle w:val="BoldBlueDark"/>
            </w:pPr>
            <w:bookmarkStart w:id="73" w:name="_Toc199759481"/>
            <w:r>
              <w:t>Document Name</w:t>
            </w:r>
          </w:p>
        </w:tc>
        <w:tc>
          <w:tcPr>
            <w:tcW w:w="2485" w:type="dxa"/>
            <w:shd w:val="clear" w:color="auto" w:fill="B9CFDD"/>
          </w:tcPr>
          <w:p w14:paraId="0BC68D2B" w14:textId="77777777" w:rsidR="00D06AA1" w:rsidRDefault="00D06AA1" w:rsidP="00737B38">
            <w:pPr>
              <w:pStyle w:val="BoldBlueDark"/>
            </w:pPr>
            <w:r>
              <w:t>Description</w:t>
            </w:r>
          </w:p>
        </w:tc>
        <w:tc>
          <w:tcPr>
            <w:tcW w:w="1942" w:type="dxa"/>
            <w:shd w:val="clear" w:color="auto" w:fill="B9CFDD"/>
          </w:tcPr>
          <w:p w14:paraId="5B226E6E" w14:textId="77777777" w:rsidR="00D06AA1" w:rsidRDefault="00D06AA1" w:rsidP="00737B38">
            <w:pPr>
              <w:pStyle w:val="BoldBlueDark"/>
            </w:pPr>
            <w:r>
              <w:t>Author, Company</w:t>
            </w:r>
          </w:p>
        </w:tc>
        <w:tc>
          <w:tcPr>
            <w:tcW w:w="1972" w:type="dxa"/>
            <w:shd w:val="clear" w:color="auto" w:fill="B9CFDD"/>
          </w:tcPr>
          <w:p w14:paraId="52F35A8F" w14:textId="77777777" w:rsidR="00D06AA1" w:rsidRDefault="00D06AA1" w:rsidP="00737B38">
            <w:pPr>
              <w:pStyle w:val="BoldBlueDark"/>
            </w:pPr>
            <w:r>
              <w:rPr>
                <w:rFonts w:eastAsia="Calibri"/>
                <w:bCs/>
                <w:szCs w:val="20"/>
              </w:rPr>
              <w:t>Embedded document / Reference</w:t>
            </w:r>
          </w:p>
        </w:tc>
      </w:tr>
      <w:tr w:rsidR="00D06AA1" w14:paraId="695E19F4" w14:textId="77777777" w:rsidTr="00D06AA1">
        <w:tc>
          <w:tcPr>
            <w:tcW w:w="2236" w:type="dxa"/>
          </w:tcPr>
          <w:p w14:paraId="00F3E64C" w14:textId="024F7C6E" w:rsidR="00D06AA1" w:rsidRPr="0021731D" w:rsidRDefault="00DB1EC3" w:rsidP="00737B38">
            <w:r w:rsidRPr="00DB1EC3">
              <w:t xml:space="preserve">FSD_LM04 - Invoices and credit notes - Loan Maintenance </w:t>
            </w:r>
          </w:p>
        </w:tc>
        <w:tc>
          <w:tcPr>
            <w:tcW w:w="2485" w:type="dxa"/>
          </w:tcPr>
          <w:p w14:paraId="27D6968D" w14:textId="77777777" w:rsidR="00D06AA1" w:rsidRDefault="00D06AA1" w:rsidP="00737B38">
            <w:r>
              <w:rPr>
                <w:rFonts w:eastAsia="Calibri" w:cs="Arial"/>
                <w:szCs w:val="20"/>
              </w:rPr>
              <w:t>FSD</w:t>
            </w:r>
          </w:p>
        </w:tc>
        <w:tc>
          <w:tcPr>
            <w:tcW w:w="1942" w:type="dxa"/>
          </w:tcPr>
          <w:p w14:paraId="6E5A67C0" w14:textId="50317625" w:rsidR="00D06AA1" w:rsidRDefault="00BA1C38" w:rsidP="00737B38">
            <w:r w:rsidRPr="00BA1C38">
              <w:t xml:space="preserve">Thomas Smits   </w:t>
            </w:r>
          </w:p>
        </w:tc>
        <w:tc>
          <w:tcPr>
            <w:tcW w:w="1972" w:type="dxa"/>
          </w:tcPr>
          <w:p w14:paraId="1D4B35DD" w14:textId="3F48C069" w:rsidR="00D06AA1" w:rsidRDefault="00000000" w:rsidP="00737B38">
            <w:pPr>
              <w:rPr>
                <w:rFonts w:cs="Arial"/>
                <w:szCs w:val="20"/>
              </w:rPr>
            </w:pPr>
            <w:hyperlink r:id="rId16" w:history="1">
              <w:r w:rsidR="009857E4" w:rsidRPr="009857E4">
                <w:rPr>
                  <w:rStyle w:val="Hyperlink"/>
                  <w:rFonts w:cs="Arial"/>
                  <w:szCs w:val="20"/>
                </w:rPr>
                <w:t>FSD Link</w:t>
              </w:r>
            </w:hyperlink>
            <w:r w:rsidR="009857E4">
              <w:rPr>
                <w:rFonts w:cs="Arial"/>
                <w:szCs w:val="20"/>
              </w:rPr>
              <w:t xml:space="preserve"> </w:t>
            </w:r>
          </w:p>
        </w:tc>
      </w:tr>
      <w:tr w:rsidR="00C37B81" w14:paraId="58A1AED8" w14:textId="77777777" w:rsidTr="00D06AA1">
        <w:tc>
          <w:tcPr>
            <w:tcW w:w="2236" w:type="dxa"/>
          </w:tcPr>
          <w:p w14:paraId="2B87F28A" w14:textId="64DA8ECF" w:rsidR="00C37B81" w:rsidRPr="00C13E26" w:rsidRDefault="00C37B81" w:rsidP="00C37B81">
            <w:r w:rsidRPr="00C11039">
              <w:t xml:space="preserve">Requirement </w:t>
            </w:r>
            <w:proofErr w:type="spellStart"/>
            <w:r w:rsidRPr="00C11039">
              <w:t>Tracebility</w:t>
            </w:r>
            <w:proofErr w:type="spellEnd"/>
            <w:r w:rsidRPr="00C11039">
              <w:t xml:space="preserve"> Matrix</w:t>
            </w:r>
          </w:p>
        </w:tc>
        <w:tc>
          <w:tcPr>
            <w:tcW w:w="2485" w:type="dxa"/>
          </w:tcPr>
          <w:p w14:paraId="197066A9" w14:textId="2FA588E5" w:rsidR="00C37B81" w:rsidRDefault="00C37B81" w:rsidP="00C37B81">
            <w:pPr>
              <w:rPr>
                <w:rFonts w:eastAsia="Calibri" w:cs="Arial"/>
                <w:szCs w:val="20"/>
              </w:rPr>
            </w:pPr>
            <w:r>
              <w:rPr>
                <w:rFonts w:eastAsia="Calibri" w:cs="Arial"/>
                <w:szCs w:val="20"/>
              </w:rPr>
              <w:t>RTM</w:t>
            </w:r>
          </w:p>
        </w:tc>
        <w:tc>
          <w:tcPr>
            <w:tcW w:w="1942" w:type="dxa"/>
          </w:tcPr>
          <w:p w14:paraId="081F22A9" w14:textId="7C819008" w:rsidR="00C37B81" w:rsidRPr="00BA1C38" w:rsidRDefault="00C37B81" w:rsidP="00C37B81">
            <w:r>
              <w:t>Susila/Marimuthu</w:t>
            </w:r>
          </w:p>
        </w:tc>
        <w:tc>
          <w:tcPr>
            <w:tcW w:w="1972" w:type="dxa"/>
          </w:tcPr>
          <w:p w14:paraId="2D8168E4" w14:textId="5B826BE9" w:rsidR="00C37B81" w:rsidRDefault="00000000" w:rsidP="00C37B81">
            <w:pPr>
              <w:rPr>
                <w:rFonts w:cs="Arial"/>
                <w:szCs w:val="20"/>
              </w:rPr>
            </w:pPr>
            <w:hyperlink r:id="rId17" w:history="1">
              <w:r w:rsidR="009857E4" w:rsidRPr="009857E4">
                <w:rPr>
                  <w:rStyle w:val="Hyperlink"/>
                  <w:rFonts w:cs="Arial"/>
                  <w:szCs w:val="20"/>
                </w:rPr>
                <w:t>RTM Link</w:t>
              </w:r>
            </w:hyperlink>
          </w:p>
        </w:tc>
      </w:tr>
    </w:tbl>
    <w:p w14:paraId="405FE804" w14:textId="77777777" w:rsidR="009021E0" w:rsidRDefault="009021E0" w:rsidP="009021E0"/>
    <w:p w14:paraId="3A54C555" w14:textId="77777777" w:rsidR="009021E0" w:rsidRDefault="009021E0" w:rsidP="009021E0">
      <w:pPr>
        <w:pStyle w:val="Heading3"/>
      </w:pPr>
      <w:r w:rsidRPr="001211FE">
        <w:t xml:space="preserve">Reference Number of the Requirement (ODR) which is </w:t>
      </w:r>
      <w:proofErr w:type="spellStart"/>
      <w:r w:rsidRPr="001211FE">
        <w:t>dependant</w:t>
      </w:r>
      <w:proofErr w:type="spellEnd"/>
      <w:r w:rsidRPr="001211FE">
        <w:t xml:space="preserve">      on this </w:t>
      </w:r>
      <w:proofErr w:type="gramStart"/>
      <w:r w:rsidRPr="001211FE">
        <w:t>Requirement</w:t>
      </w:r>
      <w:bookmarkEnd w:id="73"/>
      <w:proofErr w:type="gramEnd"/>
      <w:r w:rsidRPr="001211FE">
        <w:t xml:space="preserve"> </w:t>
      </w:r>
    </w:p>
    <w:p w14:paraId="61232C96" w14:textId="7D60162C" w:rsidR="009021E0" w:rsidRDefault="00D35FD0" w:rsidP="009021E0">
      <w:r>
        <w:t>NA</w:t>
      </w:r>
    </w:p>
    <w:p w14:paraId="1D72671D" w14:textId="77777777" w:rsidR="009021E0" w:rsidRPr="009021E0" w:rsidRDefault="009021E0" w:rsidP="009021E0"/>
    <w:p w14:paraId="48EA773C" w14:textId="77777777" w:rsidR="009021E0" w:rsidRPr="001211FE" w:rsidRDefault="009021E0" w:rsidP="009021E0">
      <w:pPr>
        <w:pStyle w:val="Heading2"/>
      </w:pPr>
      <w:bookmarkStart w:id="74" w:name="_Toc199759482"/>
      <w:r w:rsidRPr="001211FE">
        <w:t>Glossary (Optional)</w:t>
      </w:r>
      <w:bookmarkEnd w:id="74"/>
    </w:p>
    <w:p w14:paraId="65ED1F5F" w14:textId="77777777" w:rsidR="0055406E" w:rsidRPr="00A129E0" w:rsidRDefault="0055406E" w:rsidP="0055406E">
      <w:r w:rsidRPr="00A129E0">
        <w:t xml:space="preserve">This section provides </w:t>
      </w:r>
      <w:r>
        <w:t xml:space="preserve">glossary &amp; </w:t>
      </w:r>
      <w:r w:rsidR="00642BC4">
        <w:t xml:space="preserve">descriptions </w:t>
      </w:r>
      <w:r w:rsidR="00642BC4" w:rsidRPr="00A129E0">
        <w:t>that</w:t>
      </w:r>
      <w:r w:rsidRPr="00A129E0">
        <w:t xml:space="preserve"> are used in this document.</w:t>
      </w:r>
    </w:p>
    <w:tbl>
      <w:tblPr>
        <w:tblW w:w="6447" w:type="dxa"/>
        <w:tblInd w:w="147"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57" w:type="dxa"/>
          <w:right w:w="57" w:type="dxa"/>
        </w:tblCellMar>
        <w:tblLook w:val="01E0" w:firstRow="1" w:lastRow="1" w:firstColumn="1" w:lastColumn="1" w:noHBand="0" w:noVBand="0"/>
      </w:tblPr>
      <w:tblGrid>
        <w:gridCol w:w="2307"/>
        <w:gridCol w:w="4140"/>
      </w:tblGrid>
      <w:tr w:rsidR="0055406E" w:rsidRPr="008D1F7E" w14:paraId="3B643341" w14:textId="77777777" w:rsidTr="005E4CD2">
        <w:trPr>
          <w:trHeight w:val="77"/>
        </w:trPr>
        <w:tc>
          <w:tcPr>
            <w:tcW w:w="2307" w:type="dxa"/>
            <w:tcBorders>
              <w:bottom w:val="single" w:sz="4" w:space="0" w:color="C0C0C0"/>
            </w:tcBorders>
            <w:shd w:val="clear" w:color="auto" w:fill="B9CFDD"/>
          </w:tcPr>
          <w:p w14:paraId="54D972E6" w14:textId="77777777" w:rsidR="0055406E" w:rsidRPr="008D1F7E" w:rsidRDefault="0055406E" w:rsidP="005E4CD2">
            <w:pPr>
              <w:pStyle w:val="BoldBlueDark"/>
            </w:pPr>
            <w:r>
              <w:t>Glossary</w:t>
            </w:r>
          </w:p>
        </w:tc>
        <w:tc>
          <w:tcPr>
            <w:tcW w:w="4140" w:type="dxa"/>
            <w:tcBorders>
              <w:bottom w:val="single" w:sz="4" w:space="0" w:color="C0C0C0"/>
            </w:tcBorders>
            <w:shd w:val="clear" w:color="auto" w:fill="B9CFDD"/>
          </w:tcPr>
          <w:p w14:paraId="3519D745" w14:textId="77777777" w:rsidR="0055406E" w:rsidRPr="008D1F7E" w:rsidRDefault="0055406E" w:rsidP="005E4CD2">
            <w:pPr>
              <w:pStyle w:val="BoldBlueDark"/>
            </w:pPr>
            <w:r w:rsidRPr="008D1F7E">
              <w:t>Description</w:t>
            </w:r>
          </w:p>
        </w:tc>
      </w:tr>
      <w:tr w:rsidR="0055406E" w:rsidRPr="008D1F7E" w14:paraId="0D94E46D" w14:textId="77777777" w:rsidTr="005E4CD2">
        <w:trPr>
          <w:trHeight w:val="77"/>
        </w:trPr>
        <w:tc>
          <w:tcPr>
            <w:tcW w:w="2307" w:type="dxa"/>
            <w:shd w:val="clear" w:color="auto" w:fill="auto"/>
          </w:tcPr>
          <w:p w14:paraId="0E0F1F81" w14:textId="1CA26042" w:rsidR="0055406E" w:rsidRPr="00B241E5" w:rsidRDefault="00B241E5" w:rsidP="005E4CD2">
            <w:pPr>
              <w:pStyle w:val="BoldBlueDark"/>
              <w:rPr>
                <w:b w:val="0"/>
                <w:bCs/>
              </w:rPr>
            </w:pPr>
            <w:r w:rsidRPr="00B241E5">
              <w:rPr>
                <w:b w:val="0"/>
                <w:bCs/>
                <w:color w:val="000000" w:themeColor="text1"/>
                <w:szCs w:val="20"/>
              </w:rPr>
              <w:t>BRD</w:t>
            </w:r>
          </w:p>
        </w:tc>
        <w:tc>
          <w:tcPr>
            <w:tcW w:w="4140" w:type="dxa"/>
            <w:shd w:val="clear" w:color="auto" w:fill="auto"/>
          </w:tcPr>
          <w:p w14:paraId="75385800" w14:textId="5D94536E" w:rsidR="0055406E" w:rsidRPr="00B241E5" w:rsidRDefault="00B241E5" w:rsidP="005E4CD2">
            <w:pPr>
              <w:pStyle w:val="BoldBlueDark"/>
              <w:rPr>
                <w:b w:val="0"/>
                <w:bCs/>
              </w:rPr>
            </w:pPr>
            <w:r w:rsidRPr="00B241E5">
              <w:rPr>
                <w:b w:val="0"/>
                <w:bCs/>
                <w:color w:val="000000" w:themeColor="text1"/>
                <w:szCs w:val="20"/>
              </w:rPr>
              <w:t>Business Requirement Document</w:t>
            </w:r>
          </w:p>
        </w:tc>
      </w:tr>
      <w:tr w:rsidR="0055406E" w:rsidRPr="008D1F7E" w14:paraId="066E68FB" w14:textId="77777777" w:rsidTr="005E4CD2">
        <w:trPr>
          <w:trHeight w:val="77"/>
        </w:trPr>
        <w:tc>
          <w:tcPr>
            <w:tcW w:w="2307" w:type="dxa"/>
            <w:shd w:val="clear" w:color="auto" w:fill="auto"/>
          </w:tcPr>
          <w:p w14:paraId="240BD6C8" w14:textId="2FACEEC0" w:rsidR="0055406E" w:rsidRPr="00B241E5" w:rsidRDefault="00B241E5" w:rsidP="005E4CD2">
            <w:pPr>
              <w:pStyle w:val="BoldBlueDark"/>
              <w:rPr>
                <w:b w:val="0"/>
                <w:bCs/>
                <w:color w:val="000000" w:themeColor="text1"/>
                <w:szCs w:val="20"/>
              </w:rPr>
            </w:pPr>
            <w:r w:rsidRPr="00B241E5">
              <w:rPr>
                <w:b w:val="0"/>
                <w:bCs/>
                <w:color w:val="000000" w:themeColor="text1"/>
                <w:szCs w:val="20"/>
              </w:rPr>
              <w:t>FSD</w:t>
            </w:r>
          </w:p>
        </w:tc>
        <w:tc>
          <w:tcPr>
            <w:tcW w:w="4140" w:type="dxa"/>
            <w:shd w:val="clear" w:color="auto" w:fill="auto"/>
          </w:tcPr>
          <w:p w14:paraId="753B7E6F" w14:textId="40C321E4" w:rsidR="0055406E" w:rsidRPr="00B241E5" w:rsidRDefault="00B241E5" w:rsidP="005E4CD2">
            <w:pPr>
              <w:pStyle w:val="BoldBlueDark"/>
              <w:rPr>
                <w:b w:val="0"/>
                <w:bCs/>
                <w:color w:val="000000" w:themeColor="text1"/>
                <w:szCs w:val="20"/>
              </w:rPr>
            </w:pPr>
            <w:r w:rsidRPr="00B241E5">
              <w:rPr>
                <w:b w:val="0"/>
                <w:bCs/>
                <w:color w:val="000000" w:themeColor="text1"/>
                <w:szCs w:val="20"/>
              </w:rPr>
              <w:t>Functional Specification Document</w:t>
            </w:r>
          </w:p>
        </w:tc>
      </w:tr>
      <w:tr w:rsidR="0055406E" w:rsidRPr="008D1F7E" w14:paraId="35540958" w14:textId="77777777" w:rsidTr="005E4CD2">
        <w:trPr>
          <w:trHeight w:val="77"/>
        </w:trPr>
        <w:tc>
          <w:tcPr>
            <w:tcW w:w="2307" w:type="dxa"/>
            <w:shd w:val="clear" w:color="auto" w:fill="auto"/>
          </w:tcPr>
          <w:p w14:paraId="54BE1403" w14:textId="3ED75BEB" w:rsidR="0055406E" w:rsidRPr="00B241E5" w:rsidRDefault="00B241E5" w:rsidP="005E4CD2">
            <w:pPr>
              <w:pStyle w:val="BoldBlueDark"/>
              <w:rPr>
                <w:b w:val="0"/>
                <w:bCs/>
                <w:color w:val="000000" w:themeColor="text1"/>
                <w:szCs w:val="20"/>
              </w:rPr>
            </w:pPr>
            <w:r w:rsidRPr="00B241E5">
              <w:rPr>
                <w:b w:val="0"/>
                <w:bCs/>
                <w:color w:val="000000" w:themeColor="text1"/>
                <w:szCs w:val="20"/>
              </w:rPr>
              <w:t>UC</w:t>
            </w:r>
          </w:p>
        </w:tc>
        <w:tc>
          <w:tcPr>
            <w:tcW w:w="4140" w:type="dxa"/>
            <w:shd w:val="clear" w:color="auto" w:fill="auto"/>
          </w:tcPr>
          <w:p w14:paraId="1B12A516" w14:textId="047AEE59" w:rsidR="0055406E" w:rsidRPr="00B241E5" w:rsidRDefault="00B241E5" w:rsidP="005E4CD2">
            <w:pPr>
              <w:pStyle w:val="BoldBlueDark"/>
              <w:rPr>
                <w:b w:val="0"/>
                <w:bCs/>
                <w:color w:val="000000" w:themeColor="text1"/>
                <w:szCs w:val="20"/>
              </w:rPr>
            </w:pPr>
            <w:r w:rsidRPr="00B241E5">
              <w:rPr>
                <w:b w:val="0"/>
                <w:bCs/>
                <w:color w:val="000000" w:themeColor="text1"/>
                <w:szCs w:val="20"/>
              </w:rPr>
              <w:t>Use Case</w:t>
            </w:r>
          </w:p>
        </w:tc>
      </w:tr>
      <w:tr w:rsidR="00B241E5" w:rsidRPr="008D1F7E" w14:paraId="05C5355D" w14:textId="77777777" w:rsidTr="005E4CD2">
        <w:trPr>
          <w:trHeight w:val="77"/>
        </w:trPr>
        <w:tc>
          <w:tcPr>
            <w:tcW w:w="2307" w:type="dxa"/>
            <w:shd w:val="clear" w:color="auto" w:fill="auto"/>
          </w:tcPr>
          <w:p w14:paraId="4970694B" w14:textId="5520B5A1" w:rsidR="00B241E5" w:rsidRPr="00B241E5" w:rsidRDefault="00B241E5" w:rsidP="005E4CD2">
            <w:pPr>
              <w:pStyle w:val="BoldBlueDark"/>
              <w:rPr>
                <w:b w:val="0"/>
                <w:bCs/>
                <w:color w:val="000000" w:themeColor="text1"/>
                <w:szCs w:val="20"/>
              </w:rPr>
            </w:pPr>
            <w:r w:rsidRPr="00B241E5">
              <w:rPr>
                <w:b w:val="0"/>
                <w:bCs/>
                <w:color w:val="000000" w:themeColor="text1"/>
                <w:szCs w:val="20"/>
              </w:rPr>
              <w:t>API</w:t>
            </w:r>
          </w:p>
        </w:tc>
        <w:tc>
          <w:tcPr>
            <w:tcW w:w="4140" w:type="dxa"/>
            <w:shd w:val="clear" w:color="auto" w:fill="auto"/>
          </w:tcPr>
          <w:p w14:paraId="788447D9" w14:textId="6F7754DE" w:rsidR="00B241E5" w:rsidRPr="00B241E5" w:rsidRDefault="00B241E5" w:rsidP="005E4CD2">
            <w:pPr>
              <w:pStyle w:val="BoldBlueDark"/>
              <w:rPr>
                <w:b w:val="0"/>
                <w:bCs/>
                <w:color w:val="000000" w:themeColor="text1"/>
                <w:szCs w:val="20"/>
              </w:rPr>
            </w:pPr>
            <w:r w:rsidRPr="00B241E5">
              <w:rPr>
                <w:b w:val="0"/>
                <w:bCs/>
                <w:color w:val="000000" w:themeColor="text1"/>
                <w:szCs w:val="20"/>
              </w:rPr>
              <w:t>Application Programming Interface</w:t>
            </w:r>
          </w:p>
        </w:tc>
      </w:tr>
      <w:tr w:rsidR="00B241E5" w:rsidRPr="008D1F7E" w14:paraId="60CA53A9" w14:textId="77777777" w:rsidTr="005E4CD2">
        <w:trPr>
          <w:trHeight w:val="77"/>
        </w:trPr>
        <w:tc>
          <w:tcPr>
            <w:tcW w:w="2307" w:type="dxa"/>
            <w:shd w:val="clear" w:color="auto" w:fill="auto"/>
          </w:tcPr>
          <w:p w14:paraId="7FFFEADE" w14:textId="0F359B4D" w:rsidR="00B241E5" w:rsidRPr="00B241E5" w:rsidRDefault="00B241E5" w:rsidP="005E4CD2">
            <w:pPr>
              <w:pStyle w:val="BoldBlueDark"/>
              <w:rPr>
                <w:b w:val="0"/>
                <w:bCs/>
                <w:color w:val="000000" w:themeColor="text1"/>
                <w:szCs w:val="20"/>
              </w:rPr>
            </w:pPr>
            <w:r w:rsidRPr="00B241E5">
              <w:rPr>
                <w:b w:val="0"/>
                <w:bCs/>
                <w:color w:val="000000" w:themeColor="text1"/>
                <w:szCs w:val="20"/>
              </w:rPr>
              <w:lastRenderedPageBreak/>
              <w:t>UXP Browser</w:t>
            </w:r>
          </w:p>
        </w:tc>
        <w:tc>
          <w:tcPr>
            <w:tcW w:w="4140" w:type="dxa"/>
            <w:shd w:val="clear" w:color="auto" w:fill="auto"/>
          </w:tcPr>
          <w:p w14:paraId="17E25457" w14:textId="3973087E" w:rsidR="00B241E5" w:rsidRPr="00B241E5" w:rsidRDefault="00B241E5" w:rsidP="005E4CD2">
            <w:pPr>
              <w:pStyle w:val="BoldBlueDark"/>
              <w:rPr>
                <w:b w:val="0"/>
                <w:bCs/>
                <w:color w:val="000000" w:themeColor="text1"/>
                <w:szCs w:val="20"/>
              </w:rPr>
            </w:pPr>
            <w:r w:rsidRPr="00B241E5">
              <w:rPr>
                <w:b w:val="0"/>
                <w:bCs/>
                <w:color w:val="000000" w:themeColor="text1"/>
                <w:szCs w:val="20"/>
              </w:rPr>
              <w:t>User Interface Infinity software from Temenos</w:t>
            </w:r>
          </w:p>
        </w:tc>
      </w:tr>
      <w:tr w:rsidR="00A57BC7" w:rsidRPr="008D1F7E" w14:paraId="53A194B2" w14:textId="77777777" w:rsidTr="005E4CD2">
        <w:trPr>
          <w:trHeight w:val="77"/>
        </w:trPr>
        <w:tc>
          <w:tcPr>
            <w:tcW w:w="2307" w:type="dxa"/>
            <w:shd w:val="clear" w:color="auto" w:fill="auto"/>
          </w:tcPr>
          <w:p w14:paraId="1262A9B8" w14:textId="2E3712E0" w:rsidR="00A57BC7" w:rsidRPr="00B241E5" w:rsidRDefault="00A57BC7" w:rsidP="00A57BC7">
            <w:pPr>
              <w:pStyle w:val="BoldBlueDark"/>
              <w:rPr>
                <w:b w:val="0"/>
                <w:bCs/>
                <w:color w:val="000000" w:themeColor="text1"/>
                <w:szCs w:val="20"/>
              </w:rPr>
            </w:pPr>
            <w:r w:rsidRPr="00A57BC7">
              <w:rPr>
                <w:b w:val="0"/>
                <w:bCs/>
                <w:color w:val="000000" w:themeColor="text1"/>
                <w:szCs w:val="20"/>
              </w:rPr>
              <w:t>E-APP</w:t>
            </w:r>
          </w:p>
        </w:tc>
        <w:tc>
          <w:tcPr>
            <w:tcW w:w="4140" w:type="dxa"/>
            <w:shd w:val="clear" w:color="auto" w:fill="auto"/>
          </w:tcPr>
          <w:p w14:paraId="6E15C132" w14:textId="11DBECE6" w:rsidR="00A57BC7" w:rsidRPr="00B241E5" w:rsidRDefault="00A57BC7" w:rsidP="00A57BC7">
            <w:pPr>
              <w:pStyle w:val="BoldBlueDark"/>
              <w:rPr>
                <w:b w:val="0"/>
                <w:bCs/>
                <w:color w:val="000000" w:themeColor="text1"/>
                <w:szCs w:val="20"/>
              </w:rPr>
            </w:pPr>
            <w:r w:rsidRPr="00A57BC7">
              <w:rPr>
                <w:b w:val="0"/>
                <w:bCs/>
                <w:color w:val="000000" w:themeColor="text1"/>
                <w:szCs w:val="20"/>
              </w:rPr>
              <w:t>E Application</w:t>
            </w:r>
          </w:p>
        </w:tc>
      </w:tr>
    </w:tbl>
    <w:p w14:paraId="0E8EB157" w14:textId="77777777" w:rsidR="009021E0" w:rsidRPr="001211FE" w:rsidRDefault="009021E0" w:rsidP="009021E0">
      <w:pPr>
        <w:pStyle w:val="Heading1"/>
      </w:pPr>
      <w:bookmarkStart w:id="75" w:name="_Toc199759483"/>
      <w:bookmarkStart w:id="76" w:name="_Toc79600127"/>
      <w:r w:rsidRPr="001211FE">
        <w:t>Functional Overview</w:t>
      </w:r>
      <w:bookmarkEnd w:id="75"/>
      <w:bookmarkEnd w:id="76"/>
    </w:p>
    <w:p w14:paraId="1336171F" w14:textId="77777777" w:rsidR="009021E0" w:rsidRDefault="009021E0" w:rsidP="009021E0">
      <w:pPr>
        <w:pStyle w:val="Heading2"/>
      </w:pPr>
      <w:bookmarkStart w:id="77" w:name="_Toc199759484"/>
      <w:r w:rsidRPr="001211FE">
        <w:t>Existing Functionality</w:t>
      </w:r>
      <w:bookmarkEnd w:id="77"/>
    </w:p>
    <w:p w14:paraId="686171B3" w14:textId="77777777" w:rsidR="00834BCD" w:rsidRPr="004C5599" w:rsidRDefault="00834BCD" w:rsidP="00834BCD">
      <w:pPr>
        <w:spacing w:line="360" w:lineRule="auto"/>
        <w:jc w:val="both"/>
        <w:rPr>
          <w:rFonts w:cs="Arial"/>
        </w:rPr>
      </w:pPr>
      <w:r>
        <w:rPr>
          <w:rFonts w:cs="Arial"/>
        </w:rPr>
        <w:t>No existing T24 functionality is used in this solution.</w:t>
      </w:r>
      <w:bookmarkStart w:id="78" w:name="_Toc403059314"/>
    </w:p>
    <w:p w14:paraId="53F35F0C" w14:textId="4FE24C10" w:rsidR="009021E0" w:rsidRDefault="009021E0" w:rsidP="009021E0">
      <w:pPr>
        <w:pStyle w:val="Heading2"/>
      </w:pPr>
      <w:bookmarkStart w:id="79" w:name="_Toc199759485"/>
      <w:bookmarkEnd w:id="78"/>
      <w:r w:rsidRPr="001211FE">
        <w:t>New Functionality</w:t>
      </w:r>
      <w:bookmarkEnd w:id="79"/>
    </w:p>
    <w:p w14:paraId="378CE4DE" w14:textId="36DE5864" w:rsidR="00BB10FC" w:rsidRDefault="002F4245" w:rsidP="00B61A5A">
      <w:pPr>
        <w:pStyle w:val="ListParagraph"/>
        <w:numPr>
          <w:ilvl w:val="0"/>
          <w:numId w:val="12"/>
        </w:numPr>
      </w:pPr>
      <w:r>
        <w:t>The system initiates the invoices 20 working days before the payment due date.</w:t>
      </w:r>
    </w:p>
    <w:p w14:paraId="0AF1B871" w14:textId="2B14BDDB" w:rsidR="002F4245" w:rsidRDefault="002F4245" w:rsidP="00B61A5A">
      <w:pPr>
        <w:pStyle w:val="ListParagraph"/>
        <w:numPr>
          <w:ilvl w:val="0"/>
          <w:numId w:val="12"/>
        </w:numPr>
      </w:pPr>
      <w:r w:rsidRPr="00962DC4">
        <w:t>When generating a payment request for Pay-Off, the banker should be able to combine multiple loans and grants in the Payment Request, and the payment from the customer should then be split towards the different arrangements</w:t>
      </w:r>
    </w:p>
    <w:p w14:paraId="55C44F9A" w14:textId="6C601C52" w:rsidR="002F4245" w:rsidRDefault="002F4245" w:rsidP="00B61A5A">
      <w:pPr>
        <w:pStyle w:val="ListParagraph"/>
        <w:numPr>
          <w:ilvl w:val="0"/>
          <w:numId w:val="12"/>
        </w:numPr>
      </w:pPr>
      <w:r w:rsidRPr="00962DC4">
        <w:t>Invoicing functionality - Invoices need to be sent to the customers to request for repayments (any type: principal, interests, fees, early termination, grants…)</w:t>
      </w:r>
    </w:p>
    <w:p w14:paraId="3E2B58B2" w14:textId="445F0DF5" w:rsidR="002F4245" w:rsidRDefault="002F4245" w:rsidP="00B61A5A">
      <w:pPr>
        <w:pStyle w:val="ListParagraph"/>
        <w:numPr>
          <w:ilvl w:val="0"/>
          <w:numId w:val="12"/>
        </w:numPr>
      </w:pPr>
      <w:r w:rsidRPr="004C6073">
        <w:t xml:space="preserve">After receiving the signed amendment request, if the amendment results in compensation to be given to the customer, T24 needs to generate a credit note (either through </w:t>
      </w:r>
      <w:proofErr w:type="spellStart"/>
      <w:r w:rsidRPr="004C6073">
        <w:t>Husbankens</w:t>
      </w:r>
      <w:proofErr w:type="spellEnd"/>
      <w:r w:rsidRPr="004C6073">
        <w:t xml:space="preserve"> Document Service or through PEPPOL</w:t>
      </w:r>
      <w:proofErr w:type="gramStart"/>
      <w:r w:rsidRPr="004C6073">
        <w:t>), and</w:t>
      </w:r>
      <w:proofErr w:type="gramEnd"/>
      <w:r w:rsidRPr="004C6073">
        <w:t xml:space="preserve"> perform the compensation booking by Debiting a P&amp;L category "Loss on Future Interest" and Crediting the Loan account resulting in a reduction of the Outstanding Capital.</w:t>
      </w:r>
    </w:p>
    <w:p w14:paraId="0DA74799" w14:textId="34C4431F" w:rsidR="002F4245" w:rsidRDefault="002F4245" w:rsidP="00B61A5A">
      <w:pPr>
        <w:pStyle w:val="ListParagraph"/>
        <w:numPr>
          <w:ilvl w:val="0"/>
          <w:numId w:val="12"/>
        </w:numPr>
      </w:pPr>
      <w:r w:rsidRPr="004C6073">
        <w:t xml:space="preserve">Instalment fee - Amount depends on the invoicing channel.  A logic needs to be created to </w:t>
      </w:r>
      <w:proofErr w:type="gramStart"/>
      <w:r w:rsidRPr="004C6073">
        <w:t>charge automatically</w:t>
      </w:r>
      <w:proofErr w:type="gramEnd"/>
      <w:r w:rsidRPr="004C6073">
        <w:t xml:space="preserve"> the correct fee amount.</w:t>
      </w:r>
    </w:p>
    <w:p w14:paraId="684FDA85" w14:textId="31053613" w:rsidR="002F4245" w:rsidRDefault="002F4245" w:rsidP="00B61A5A">
      <w:pPr>
        <w:pStyle w:val="ListParagraph"/>
        <w:numPr>
          <w:ilvl w:val="0"/>
          <w:numId w:val="12"/>
        </w:numPr>
      </w:pPr>
      <w:r w:rsidRPr="004C6073">
        <w:t>A single instalment fee needs to be charged per invoice.  If the invoice combines payments from several loans, there should be a logic to trigger the fee from the loan with the greatest maturity date.</w:t>
      </w:r>
    </w:p>
    <w:p w14:paraId="3A4654A8" w14:textId="77777777" w:rsidR="009021E0" w:rsidRPr="001211FE" w:rsidRDefault="009021E0" w:rsidP="009021E0">
      <w:pPr>
        <w:pStyle w:val="Heading1"/>
      </w:pPr>
      <w:bookmarkStart w:id="80" w:name="_Toc199759486"/>
      <w:bookmarkStart w:id="81" w:name="_Toc79600128"/>
      <w:r w:rsidRPr="001211FE">
        <w:t>Operational Overview</w:t>
      </w:r>
      <w:bookmarkEnd w:id="80"/>
      <w:bookmarkEnd w:id="81"/>
    </w:p>
    <w:p w14:paraId="372A8B2C" w14:textId="5DBB4847" w:rsidR="009021E0" w:rsidRPr="001211FE" w:rsidRDefault="005F3AD5" w:rsidP="009021E0">
      <w:r>
        <w:t>NA</w:t>
      </w:r>
    </w:p>
    <w:p w14:paraId="7629DE2A" w14:textId="77777777" w:rsidR="009021E0" w:rsidRPr="001211FE" w:rsidRDefault="009021E0" w:rsidP="009021E0">
      <w:pPr>
        <w:pStyle w:val="Heading1"/>
      </w:pPr>
      <w:bookmarkStart w:id="82" w:name="_Toc199759487"/>
      <w:bookmarkStart w:id="83" w:name="_Toc79600129"/>
      <w:r w:rsidRPr="001211FE">
        <w:t>Reusable Components</w:t>
      </w:r>
      <w:bookmarkEnd w:id="82"/>
      <w:bookmarkEnd w:id="83"/>
    </w:p>
    <w:p w14:paraId="3F3CE087" w14:textId="64E39AA8" w:rsidR="009021E0" w:rsidRDefault="009021E0" w:rsidP="009021E0">
      <w:pPr>
        <w:pStyle w:val="Heading2"/>
      </w:pPr>
      <w:bookmarkStart w:id="84" w:name="_Toc199759488"/>
      <w:r w:rsidRPr="001211FE">
        <w:t>Pack Reusability</w:t>
      </w:r>
      <w:bookmarkEnd w:id="84"/>
    </w:p>
    <w:p w14:paraId="15D5A51B" w14:textId="6B4416A9" w:rsidR="009021E0" w:rsidRDefault="009021E0" w:rsidP="009021E0">
      <w:pPr>
        <w:pStyle w:val="Heading3"/>
      </w:pPr>
      <w:r w:rsidRPr="001211FE">
        <w:t xml:space="preserve">    </w:t>
      </w:r>
      <w:bookmarkStart w:id="85" w:name="_Toc199759489"/>
      <w:r w:rsidRPr="001211FE">
        <w:t>Reusable – (Yes/No)</w:t>
      </w:r>
      <w:bookmarkEnd w:id="85"/>
    </w:p>
    <w:p w14:paraId="2E265246" w14:textId="19CC805E" w:rsidR="00AB1961" w:rsidRPr="00AB1961" w:rsidRDefault="00AB1961" w:rsidP="00AB1961"/>
    <w:p w14:paraId="402BBEF8" w14:textId="55654BB9" w:rsidR="009021E0" w:rsidRDefault="009021E0" w:rsidP="009021E0">
      <w:pPr>
        <w:pStyle w:val="Heading3"/>
      </w:pPr>
      <w:r w:rsidRPr="001211FE">
        <w:t xml:space="preserve">    </w:t>
      </w:r>
      <w:bookmarkStart w:id="86" w:name="_Toc199759490"/>
      <w:r w:rsidRPr="001211FE">
        <w:t>Reason</w:t>
      </w:r>
      <w:bookmarkEnd w:id="86"/>
    </w:p>
    <w:p w14:paraId="2A16CD2D" w14:textId="2DE57167" w:rsidR="00753565" w:rsidRPr="00753565" w:rsidRDefault="00753565" w:rsidP="00753565">
      <w:r>
        <w:t>NA</w:t>
      </w:r>
    </w:p>
    <w:p w14:paraId="5AA7EDC2" w14:textId="77777777" w:rsidR="009021E0" w:rsidRPr="001211FE" w:rsidRDefault="009021E0" w:rsidP="009021E0">
      <w:pPr>
        <w:pStyle w:val="Heading2"/>
      </w:pPr>
      <w:bookmarkStart w:id="87" w:name="_Toc199759491"/>
      <w:r w:rsidRPr="001211FE">
        <w:t xml:space="preserve">Reusable Components </w:t>
      </w:r>
      <w:bookmarkEnd w:id="87"/>
      <w:r w:rsidR="00A86EBB">
        <w:t>Table</w:t>
      </w:r>
    </w:p>
    <w:p w14:paraId="2C931FE3" w14:textId="1A5D5587" w:rsidR="00E23BF5" w:rsidRPr="001211FE" w:rsidRDefault="008C030C" w:rsidP="009021E0">
      <w:r>
        <w:t>NA</w:t>
      </w:r>
    </w:p>
    <w:p w14:paraId="61100FCB" w14:textId="66BD3701" w:rsidR="003E3A9A" w:rsidRDefault="003E3A9A" w:rsidP="003E3A9A">
      <w:pPr>
        <w:pStyle w:val="Heading1"/>
      </w:pPr>
      <w:bookmarkStart w:id="88" w:name="_Toc263704669"/>
      <w:bookmarkStart w:id="89" w:name="_Toc79600130"/>
      <w:r w:rsidRPr="001211FE">
        <w:lastRenderedPageBreak/>
        <w:t>New / Amended Files</w:t>
      </w:r>
      <w:bookmarkEnd w:id="88"/>
      <w:bookmarkEnd w:id="89"/>
    </w:p>
    <w:p w14:paraId="403ADA88" w14:textId="3C51174B" w:rsidR="003E3A9A" w:rsidRDefault="003E3A9A" w:rsidP="003E3A9A">
      <w:pPr>
        <w:pStyle w:val="Heading2"/>
      </w:pPr>
      <w:bookmarkStart w:id="90" w:name="_Toc255983944"/>
      <w:bookmarkStart w:id="91" w:name="_Toc263704670"/>
      <w:bookmarkStart w:id="92" w:name="_Toc241981238"/>
      <w:r w:rsidRPr="0043321C">
        <w:t>Local Table</w:t>
      </w:r>
      <w:bookmarkEnd w:id="90"/>
      <w:bookmarkEnd w:id="91"/>
    </w:p>
    <w:p w14:paraId="68E18049" w14:textId="77777777" w:rsidR="003E3A9A" w:rsidRPr="00DE07B8" w:rsidRDefault="003E3A9A" w:rsidP="003E3A9A">
      <w:pPr>
        <w:pStyle w:val="Heading3"/>
      </w:pPr>
      <w:bookmarkStart w:id="93" w:name="_Toc152762163"/>
      <w:bookmarkStart w:id="94" w:name="_Toc251062206"/>
      <w:bookmarkStart w:id="95" w:name="_Toc263704671"/>
      <w:r w:rsidRPr="00DE07B8">
        <w:t>Local Table Name</w:t>
      </w:r>
      <w:bookmarkEnd w:id="93"/>
      <w:bookmarkEnd w:id="94"/>
      <w:bookmarkEnd w:id="95"/>
      <w:r w:rsidRPr="00DE07B8">
        <w:t xml:space="preserve"> </w:t>
      </w:r>
    </w:p>
    <w:p w14:paraId="437A2D7B" w14:textId="1B8B7C37" w:rsidR="003E3A9A" w:rsidRPr="00DE07B8" w:rsidRDefault="00F163C5" w:rsidP="003E3A9A">
      <w:r>
        <w:t>NA</w:t>
      </w:r>
    </w:p>
    <w:p w14:paraId="412F9349" w14:textId="245ACFB4" w:rsidR="003E3A9A" w:rsidRDefault="003E3A9A" w:rsidP="003E3A9A">
      <w:pPr>
        <w:pStyle w:val="Heading2"/>
      </w:pPr>
      <w:bookmarkStart w:id="96" w:name="_Toc152762164"/>
      <w:bookmarkStart w:id="97" w:name="_Toc251062207"/>
      <w:bookmarkStart w:id="98" w:name="_Toc263704672"/>
      <w:r w:rsidRPr="00DE07B8">
        <w:t>LOCAL.REF.TABLE</w:t>
      </w:r>
      <w:bookmarkEnd w:id="96"/>
      <w:bookmarkEnd w:id="97"/>
      <w:bookmarkEnd w:id="98"/>
    </w:p>
    <w:p w14:paraId="4ADF0568" w14:textId="56887366" w:rsidR="00986926" w:rsidRPr="00986926" w:rsidRDefault="00986926" w:rsidP="00986926">
      <w:r>
        <w:t>NA</w:t>
      </w:r>
    </w:p>
    <w:p w14:paraId="293486AB" w14:textId="263F1A63" w:rsidR="003E3A9A" w:rsidRDefault="003E3A9A" w:rsidP="003E3A9A">
      <w:pPr>
        <w:pStyle w:val="Heading2"/>
      </w:pPr>
      <w:bookmarkStart w:id="99" w:name="_Toc255983945"/>
      <w:bookmarkStart w:id="100" w:name="_Toc263704673"/>
      <w:bookmarkEnd w:id="92"/>
      <w:r w:rsidRPr="0043321C">
        <w:t>Enquiry</w:t>
      </w:r>
      <w:bookmarkEnd w:id="99"/>
      <w:bookmarkEnd w:id="100"/>
    </w:p>
    <w:p w14:paraId="5F1F0DE2" w14:textId="5D76D46F" w:rsidR="003E3A9A" w:rsidRDefault="00661C92" w:rsidP="003E3A9A">
      <w:pPr>
        <w:pStyle w:val="Heading3"/>
      </w:pPr>
      <w:proofErr w:type="gramStart"/>
      <w:r>
        <w:t>HUS.INVOICE.RE</w:t>
      </w:r>
      <w:r w:rsidR="00A53AFC">
        <w:t>SEND</w:t>
      </w:r>
      <w:proofErr w:type="gramEnd"/>
    </w:p>
    <w:p w14:paraId="0A0FCC07" w14:textId="02D4D966" w:rsidR="005B150E" w:rsidRPr="00C16794" w:rsidRDefault="005B150E" w:rsidP="005B150E">
      <w:pPr>
        <w:rPr>
          <w:b/>
          <w:sz w:val="22"/>
          <w:szCs w:val="22"/>
          <w:u w:val="single"/>
        </w:rPr>
      </w:pPr>
      <w:r>
        <w:t>This enquiry will be used t</w:t>
      </w:r>
      <w:r w:rsidR="00AE577A">
        <w:t>o search invoice and resend it</w:t>
      </w:r>
      <w:r>
        <w:t>.</w:t>
      </w:r>
    </w:p>
    <w:tbl>
      <w:tblPr>
        <w:tblW w:w="6395" w:type="dxa"/>
        <w:tblInd w:w="108" w:type="dxa"/>
        <w:tblCellMar>
          <w:left w:w="0" w:type="dxa"/>
          <w:right w:w="0" w:type="dxa"/>
        </w:tblCellMar>
        <w:tblLook w:val="04A0" w:firstRow="1" w:lastRow="0" w:firstColumn="1" w:lastColumn="0" w:noHBand="0" w:noVBand="1"/>
      </w:tblPr>
      <w:tblGrid>
        <w:gridCol w:w="2123"/>
        <w:gridCol w:w="4272"/>
      </w:tblGrid>
      <w:tr w:rsidR="005B150E" w:rsidRPr="00C16794" w14:paraId="661C0BBD" w14:textId="77777777" w:rsidTr="0030505E">
        <w:trPr>
          <w:trHeight w:val="51"/>
        </w:trPr>
        <w:tc>
          <w:tcPr>
            <w:tcW w:w="2123" w:type="dxa"/>
            <w:tcBorders>
              <w:top w:val="single" w:sz="4" w:space="0" w:color="auto"/>
              <w:left w:val="single" w:sz="4" w:space="0" w:color="auto"/>
              <w:bottom w:val="single" w:sz="4" w:space="0" w:color="auto"/>
              <w:right w:val="single" w:sz="4" w:space="0" w:color="auto"/>
            </w:tcBorders>
            <w:shd w:val="clear" w:color="auto" w:fill="C6D9F1"/>
            <w:tcMar>
              <w:top w:w="0" w:type="dxa"/>
              <w:left w:w="108" w:type="dxa"/>
              <w:bottom w:w="0" w:type="dxa"/>
              <w:right w:w="108" w:type="dxa"/>
            </w:tcMar>
            <w:hideMark/>
          </w:tcPr>
          <w:p w14:paraId="1B12E2EA" w14:textId="77777777" w:rsidR="005B150E" w:rsidRPr="00C16794" w:rsidRDefault="005B150E" w:rsidP="00CA5BD1">
            <w:pPr>
              <w:pStyle w:val="BoldBlueDark"/>
            </w:pPr>
            <w:r w:rsidRPr="00C16794">
              <w:t>FIELD.NAME</w:t>
            </w:r>
          </w:p>
        </w:tc>
        <w:tc>
          <w:tcPr>
            <w:tcW w:w="4272" w:type="dxa"/>
            <w:tcBorders>
              <w:top w:val="single" w:sz="4" w:space="0" w:color="auto"/>
              <w:left w:val="single" w:sz="4" w:space="0" w:color="auto"/>
              <w:bottom w:val="single" w:sz="4" w:space="0" w:color="auto"/>
              <w:right w:val="single" w:sz="4" w:space="0" w:color="auto"/>
            </w:tcBorders>
            <w:shd w:val="clear" w:color="auto" w:fill="C6D9F1"/>
            <w:tcMar>
              <w:top w:w="0" w:type="dxa"/>
              <w:left w:w="108" w:type="dxa"/>
              <w:bottom w:w="0" w:type="dxa"/>
              <w:right w:w="108" w:type="dxa"/>
            </w:tcMar>
            <w:hideMark/>
          </w:tcPr>
          <w:p w14:paraId="3E97F197" w14:textId="77777777" w:rsidR="005B150E" w:rsidRPr="00C16794" w:rsidRDefault="005B150E" w:rsidP="00CA5BD1">
            <w:pPr>
              <w:pStyle w:val="BoldBlueDark"/>
              <w:jc w:val="center"/>
            </w:pPr>
            <w:r w:rsidRPr="00C16794">
              <w:t>VALUE</w:t>
            </w:r>
          </w:p>
        </w:tc>
      </w:tr>
      <w:tr w:rsidR="005B150E" w:rsidRPr="00C16794" w14:paraId="1C8B5D07" w14:textId="77777777" w:rsidTr="0030505E">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CFB425A" w14:textId="77777777" w:rsidR="005B150E" w:rsidRPr="00C16794" w:rsidRDefault="005B150E" w:rsidP="00CA5BD1">
            <w:pPr>
              <w:rPr>
                <w:rFonts w:eastAsia="Calibri" w:cs="Arial"/>
                <w:szCs w:val="20"/>
              </w:rPr>
            </w:pPr>
            <w:r w:rsidRPr="00C16794">
              <w:rPr>
                <w:szCs w:val="20"/>
              </w:rPr>
              <w:t>PAGE.SIZE</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2D57BB" w14:textId="77777777" w:rsidR="005B150E" w:rsidRPr="00C16794" w:rsidRDefault="005B150E" w:rsidP="00CA5BD1">
            <w:pPr>
              <w:rPr>
                <w:rFonts w:eastAsia="Calibri" w:cs="Arial"/>
                <w:szCs w:val="20"/>
              </w:rPr>
            </w:pPr>
            <w:r w:rsidRPr="001131B9">
              <w:rPr>
                <w:rFonts w:eastAsia="Calibri" w:cs="Arial"/>
                <w:szCs w:val="20"/>
              </w:rPr>
              <w:t>4,40</w:t>
            </w:r>
          </w:p>
        </w:tc>
      </w:tr>
      <w:tr w:rsidR="005B150E" w:rsidRPr="00C16794" w14:paraId="38AAF0F8" w14:textId="77777777" w:rsidTr="0030505E">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7CA2F2" w14:textId="77777777" w:rsidR="005B150E" w:rsidRPr="00C16794" w:rsidRDefault="005B150E" w:rsidP="00CA5BD1">
            <w:pPr>
              <w:rPr>
                <w:szCs w:val="20"/>
              </w:rPr>
            </w:pPr>
            <w:r w:rsidRPr="00C16794">
              <w:rPr>
                <w:szCs w:val="20"/>
              </w:rPr>
              <w:t>FILE.NAME</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D83E9BE" w14:textId="04968191" w:rsidR="005B150E" w:rsidRPr="00C16794" w:rsidRDefault="004502E7" w:rsidP="00CA5BD1">
            <w:pPr>
              <w:rPr>
                <w:rFonts w:eastAsia="Calibri" w:cs="Arial"/>
                <w:szCs w:val="20"/>
              </w:rPr>
            </w:pPr>
            <w:r w:rsidRPr="004502E7">
              <w:rPr>
                <w:rFonts w:eastAsia="Calibri" w:cs="Arial"/>
                <w:szCs w:val="20"/>
              </w:rPr>
              <w:t>EB.HB.INVOICE.STAGING</w:t>
            </w:r>
          </w:p>
        </w:tc>
      </w:tr>
      <w:tr w:rsidR="005B150E" w:rsidRPr="00C16794" w14:paraId="7AE2E842"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0EB36DC" w14:textId="77777777" w:rsidR="005B150E" w:rsidRPr="00C16794" w:rsidRDefault="005B150E" w:rsidP="00CA5BD1">
            <w:pPr>
              <w:rPr>
                <w:szCs w:val="20"/>
              </w:rPr>
            </w:pPr>
            <w:r w:rsidRPr="00C16794">
              <w:rPr>
                <w:szCs w:val="20"/>
              </w:rPr>
              <w:t>FIXED.SELECTION</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A44474" w14:textId="77777777" w:rsidR="005B150E" w:rsidRPr="00C16794" w:rsidRDefault="005B150E" w:rsidP="00CA5BD1">
            <w:pPr>
              <w:rPr>
                <w:rFonts w:eastAsia="Calibri" w:cs="Arial"/>
                <w:szCs w:val="20"/>
              </w:rPr>
            </w:pPr>
          </w:p>
        </w:tc>
      </w:tr>
      <w:tr w:rsidR="005B150E" w:rsidRPr="00C16794" w14:paraId="44479E90"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F52F2C" w14:textId="77777777" w:rsidR="005B150E" w:rsidRPr="00C16794" w:rsidRDefault="005B150E" w:rsidP="00CA5BD1">
            <w:pPr>
              <w:rPr>
                <w:szCs w:val="20"/>
              </w:rPr>
            </w:pPr>
            <w:r w:rsidRPr="00DD5237">
              <w:rPr>
                <w:szCs w:val="20"/>
              </w:rPr>
              <w:t>SELECTION.FLDS</w:t>
            </w:r>
            <w:r>
              <w:rPr>
                <w:szCs w:val="20"/>
              </w:rPr>
              <w:t>.1</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1FAD48" w14:textId="1CD6480E" w:rsidR="005B150E" w:rsidRPr="00C40C11" w:rsidRDefault="00847581" w:rsidP="00CA5BD1">
            <w:pPr>
              <w:rPr>
                <w:rFonts w:eastAsia="Calibri" w:cs="Arial"/>
                <w:szCs w:val="20"/>
              </w:rPr>
            </w:pPr>
            <w:r>
              <w:rPr>
                <w:rFonts w:eastAsia="Calibri" w:cs="Arial"/>
                <w:szCs w:val="20"/>
              </w:rPr>
              <w:t>@ID</w:t>
            </w:r>
          </w:p>
        </w:tc>
      </w:tr>
      <w:tr w:rsidR="005B150E" w:rsidRPr="00C16794" w14:paraId="3339A950"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A9ADA73" w14:textId="77777777" w:rsidR="005B150E" w:rsidRPr="00C16794" w:rsidRDefault="005B150E" w:rsidP="00CA5BD1">
            <w:pPr>
              <w:rPr>
                <w:szCs w:val="20"/>
              </w:rPr>
            </w:pPr>
            <w:r w:rsidRPr="00DD5237">
              <w:rPr>
                <w:szCs w:val="20"/>
              </w:rPr>
              <w:t>SEL.LABEL</w:t>
            </w:r>
            <w:r>
              <w:rPr>
                <w:szCs w:val="20"/>
              </w:rPr>
              <w:t>.1</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BB22F9" w14:textId="588B6279" w:rsidR="005B150E" w:rsidRPr="00C40C11" w:rsidRDefault="00847581" w:rsidP="00CA5BD1">
            <w:pPr>
              <w:rPr>
                <w:rFonts w:eastAsia="Calibri" w:cs="Arial"/>
                <w:szCs w:val="20"/>
              </w:rPr>
            </w:pPr>
            <w:r>
              <w:rPr>
                <w:rFonts w:eastAsia="Calibri" w:cs="Arial"/>
                <w:szCs w:val="20"/>
              </w:rPr>
              <w:t>Kid Number</w:t>
            </w:r>
          </w:p>
        </w:tc>
      </w:tr>
      <w:tr w:rsidR="005B150E" w:rsidRPr="00C16794" w14:paraId="2BD55F25"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212978" w14:textId="77777777" w:rsidR="005B150E" w:rsidRPr="00DD5237" w:rsidRDefault="005B150E" w:rsidP="00CA5BD1">
            <w:pPr>
              <w:rPr>
                <w:szCs w:val="20"/>
              </w:rPr>
            </w:pPr>
            <w:r w:rsidRPr="00DD5237">
              <w:rPr>
                <w:szCs w:val="20"/>
              </w:rPr>
              <w:t>REQUIRED.SEL</w:t>
            </w:r>
            <w:r>
              <w:rPr>
                <w:szCs w:val="20"/>
              </w:rPr>
              <w:t>.1</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40BE68" w14:textId="77777777" w:rsidR="005B150E" w:rsidRPr="00C40C11" w:rsidRDefault="005B150E" w:rsidP="00CA5BD1">
            <w:pPr>
              <w:rPr>
                <w:rFonts w:eastAsia="Calibri" w:cs="Arial"/>
                <w:szCs w:val="20"/>
              </w:rPr>
            </w:pPr>
          </w:p>
        </w:tc>
      </w:tr>
      <w:tr w:rsidR="005B150E" w:rsidRPr="00C16794" w14:paraId="7F94FF05"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3AFCD3C" w14:textId="77777777" w:rsidR="005B150E" w:rsidRPr="00C16794" w:rsidRDefault="005B150E" w:rsidP="00CA5BD1">
            <w:pPr>
              <w:rPr>
                <w:szCs w:val="20"/>
              </w:rPr>
            </w:pPr>
            <w:r w:rsidRPr="00DD5237">
              <w:rPr>
                <w:szCs w:val="20"/>
              </w:rPr>
              <w:t>SELECTION.FLDS</w:t>
            </w:r>
            <w:r>
              <w:rPr>
                <w:szCs w:val="20"/>
              </w:rPr>
              <w:t>.2</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613E03" w14:textId="6F0DA1C3" w:rsidR="005B150E" w:rsidRPr="00C40C11" w:rsidRDefault="005B150E" w:rsidP="00CA5BD1">
            <w:pPr>
              <w:rPr>
                <w:rFonts w:eastAsia="Calibri" w:cs="Arial"/>
                <w:szCs w:val="20"/>
              </w:rPr>
            </w:pPr>
          </w:p>
        </w:tc>
      </w:tr>
      <w:tr w:rsidR="005B150E" w:rsidRPr="00C16794" w14:paraId="271DBE65"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086A11" w14:textId="77777777" w:rsidR="005B150E" w:rsidRPr="00C16794" w:rsidRDefault="005B150E" w:rsidP="00CA5BD1">
            <w:pPr>
              <w:rPr>
                <w:szCs w:val="20"/>
              </w:rPr>
            </w:pPr>
            <w:r w:rsidRPr="00DD5237">
              <w:rPr>
                <w:szCs w:val="20"/>
              </w:rPr>
              <w:t>SEL.LABEL</w:t>
            </w:r>
            <w:r>
              <w:rPr>
                <w:szCs w:val="20"/>
              </w:rPr>
              <w:t>.2</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D9BC68" w14:textId="234F983E" w:rsidR="005B150E" w:rsidRPr="00C40C11" w:rsidRDefault="008C0068" w:rsidP="00CA5BD1">
            <w:pPr>
              <w:rPr>
                <w:rFonts w:eastAsia="Calibri" w:cs="Arial"/>
                <w:szCs w:val="20"/>
              </w:rPr>
            </w:pPr>
            <w:r w:rsidRPr="00D734A8">
              <w:rPr>
                <w:rFonts w:eastAsia="Calibri" w:cs="Arial"/>
                <w:szCs w:val="20"/>
              </w:rPr>
              <w:t>CASE.ID</w:t>
            </w:r>
          </w:p>
        </w:tc>
      </w:tr>
      <w:tr w:rsidR="005B150E" w:rsidRPr="00C16794" w14:paraId="666AB535" w14:textId="77777777" w:rsidTr="00CA5BD1">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B1DEFA6" w14:textId="77777777" w:rsidR="005B150E" w:rsidRPr="00DD5237" w:rsidRDefault="005B150E" w:rsidP="00CA5BD1">
            <w:pPr>
              <w:rPr>
                <w:szCs w:val="20"/>
              </w:rPr>
            </w:pPr>
            <w:r w:rsidRPr="00DD5237">
              <w:rPr>
                <w:szCs w:val="20"/>
              </w:rPr>
              <w:t>REQUIRED.SEL</w:t>
            </w:r>
            <w:r>
              <w:rPr>
                <w:szCs w:val="20"/>
              </w:rPr>
              <w:t>.2</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67F8DAC" w14:textId="44280777" w:rsidR="005B150E" w:rsidRPr="00C40C11" w:rsidRDefault="00D734A8" w:rsidP="00CA5BD1">
            <w:pPr>
              <w:rPr>
                <w:rFonts w:eastAsia="Calibri" w:cs="Arial"/>
                <w:szCs w:val="20"/>
              </w:rPr>
            </w:pPr>
            <w:r>
              <w:rPr>
                <w:rFonts w:eastAsia="Calibri" w:cs="Arial"/>
                <w:szCs w:val="20"/>
              </w:rPr>
              <w:t>Case Id</w:t>
            </w:r>
          </w:p>
        </w:tc>
      </w:tr>
    </w:tbl>
    <w:p w14:paraId="21833E0B" w14:textId="77777777" w:rsidR="0030505E" w:rsidRDefault="0030505E" w:rsidP="005B150E">
      <w:pPr>
        <w:rPr>
          <w:b/>
          <w:u w:val="single"/>
        </w:rPr>
      </w:pPr>
    </w:p>
    <w:p w14:paraId="62029A7F" w14:textId="77777777" w:rsidR="005B150E" w:rsidRPr="00C16794" w:rsidRDefault="005B150E" w:rsidP="005B150E">
      <w:pPr>
        <w:rPr>
          <w:b/>
          <w:u w:val="single"/>
        </w:rPr>
      </w:pPr>
      <w:r w:rsidRPr="00C16794">
        <w:rPr>
          <w:b/>
          <w:u w:val="single"/>
        </w:rPr>
        <w:t>Field Definitions:</w:t>
      </w: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40"/>
        <w:gridCol w:w="1800"/>
        <w:gridCol w:w="1538"/>
        <w:gridCol w:w="532"/>
        <w:gridCol w:w="2250"/>
        <w:gridCol w:w="2250"/>
      </w:tblGrid>
      <w:tr w:rsidR="005B150E" w:rsidRPr="00C16794" w14:paraId="0513493A" w14:textId="77777777" w:rsidTr="00CA5BD1">
        <w:trPr>
          <w:trHeight w:val="115"/>
        </w:trPr>
        <w:tc>
          <w:tcPr>
            <w:tcW w:w="1440" w:type="dxa"/>
            <w:shd w:val="clear" w:color="auto" w:fill="4F81BD"/>
          </w:tcPr>
          <w:p w14:paraId="18EDEA15" w14:textId="77777777" w:rsidR="005B150E" w:rsidRPr="00C16794" w:rsidRDefault="005B150E" w:rsidP="00CA5BD1">
            <w:pPr>
              <w:jc w:val="both"/>
              <w:rPr>
                <w:rFonts w:cs="Arial"/>
                <w:b/>
                <w:szCs w:val="20"/>
              </w:rPr>
            </w:pPr>
            <w:r w:rsidRPr="00C16794">
              <w:rPr>
                <w:rFonts w:cs="Arial"/>
                <w:b/>
                <w:szCs w:val="20"/>
              </w:rPr>
              <w:t xml:space="preserve">Field Label in Output </w:t>
            </w:r>
          </w:p>
        </w:tc>
        <w:tc>
          <w:tcPr>
            <w:tcW w:w="1800" w:type="dxa"/>
            <w:shd w:val="clear" w:color="auto" w:fill="4F81BD"/>
          </w:tcPr>
          <w:p w14:paraId="7A39E956" w14:textId="77777777" w:rsidR="005B150E" w:rsidRDefault="005B150E" w:rsidP="00CA5BD1">
            <w:pPr>
              <w:jc w:val="both"/>
              <w:rPr>
                <w:rFonts w:cs="Arial"/>
                <w:b/>
                <w:szCs w:val="20"/>
              </w:rPr>
            </w:pPr>
            <w:r>
              <w:rPr>
                <w:rFonts w:cs="Arial"/>
                <w:b/>
                <w:szCs w:val="20"/>
              </w:rPr>
              <w:t>Field Name</w:t>
            </w:r>
          </w:p>
        </w:tc>
        <w:tc>
          <w:tcPr>
            <w:tcW w:w="1538" w:type="dxa"/>
            <w:shd w:val="clear" w:color="auto" w:fill="4F81BD"/>
          </w:tcPr>
          <w:p w14:paraId="1AB993E9" w14:textId="77777777" w:rsidR="005B150E" w:rsidRPr="00C16794" w:rsidRDefault="005B150E" w:rsidP="00CA5BD1">
            <w:pPr>
              <w:jc w:val="both"/>
              <w:rPr>
                <w:rFonts w:cs="Arial"/>
                <w:b/>
                <w:szCs w:val="20"/>
              </w:rPr>
            </w:pPr>
            <w:r>
              <w:rPr>
                <w:rFonts w:cs="Arial"/>
                <w:b/>
                <w:szCs w:val="20"/>
              </w:rPr>
              <w:t>Operation</w:t>
            </w:r>
          </w:p>
        </w:tc>
        <w:tc>
          <w:tcPr>
            <w:tcW w:w="532" w:type="dxa"/>
            <w:shd w:val="clear" w:color="auto" w:fill="4F81BD"/>
          </w:tcPr>
          <w:p w14:paraId="5C6C1B4C" w14:textId="77777777" w:rsidR="005B150E" w:rsidRDefault="005B150E" w:rsidP="00CA5BD1">
            <w:pPr>
              <w:jc w:val="both"/>
              <w:rPr>
                <w:rFonts w:cs="Arial"/>
                <w:b/>
                <w:szCs w:val="20"/>
              </w:rPr>
            </w:pPr>
            <w:r>
              <w:rPr>
                <w:rFonts w:cs="Arial"/>
                <w:b/>
                <w:szCs w:val="20"/>
              </w:rPr>
              <w:t>Column</w:t>
            </w:r>
          </w:p>
        </w:tc>
        <w:tc>
          <w:tcPr>
            <w:tcW w:w="2250" w:type="dxa"/>
            <w:shd w:val="clear" w:color="auto" w:fill="4F81BD"/>
          </w:tcPr>
          <w:p w14:paraId="3A6021A7" w14:textId="77777777" w:rsidR="005B150E" w:rsidRPr="00C16794" w:rsidRDefault="005B150E" w:rsidP="00CA5BD1">
            <w:pPr>
              <w:jc w:val="both"/>
              <w:rPr>
                <w:rFonts w:cs="Arial"/>
                <w:b/>
                <w:szCs w:val="20"/>
              </w:rPr>
            </w:pPr>
            <w:r>
              <w:rPr>
                <w:rFonts w:cs="Arial"/>
                <w:b/>
                <w:szCs w:val="20"/>
              </w:rPr>
              <w:t>Conversion</w:t>
            </w:r>
          </w:p>
        </w:tc>
        <w:tc>
          <w:tcPr>
            <w:tcW w:w="2250" w:type="dxa"/>
            <w:shd w:val="clear" w:color="auto" w:fill="0070C0"/>
          </w:tcPr>
          <w:p w14:paraId="14F7E4DA" w14:textId="77777777" w:rsidR="005B150E" w:rsidRDefault="005B150E" w:rsidP="00CA5BD1">
            <w:pPr>
              <w:jc w:val="both"/>
              <w:rPr>
                <w:rFonts w:cs="Arial"/>
                <w:b/>
                <w:szCs w:val="20"/>
              </w:rPr>
            </w:pPr>
            <w:r>
              <w:rPr>
                <w:rFonts w:cs="Arial"/>
                <w:b/>
                <w:szCs w:val="20"/>
              </w:rPr>
              <w:t>Other Attributes</w:t>
            </w:r>
          </w:p>
        </w:tc>
      </w:tr>
      <w:tr w:rsidR="005B150E" w:rsidRPr="00C16794" w14:paraId="5494BB5E" w14:textId="77777777" w:rsidTr="00CA5BD1">
        <w:trPr>
          <w:trHeight w:val="265"/>
        </w:trPr>
        <w:tc>
          <w:tcPr>
            <w:tcW w:w="1440" w:type="dxa"/>
            <w:vAlign w:val="bottom"/>
          </w:tcPr>
          <w:p w14:paraId="4FECFB3A" w14:textId="612A26CC" w:rsidR="005B150E" w:rsidRPr="00242ABF" w:rsidRDefault="009D004D" w:rsidP="00CA5BD1">
            <w:r>
              <w:t>Kid Number</w:t>
            </w:r>
          </w:p>
        </w:tc>
        <w:tc>
          <w:tcPr>
            <w:tcW w:w="1800" w:type="dxa"/>
          </w:tcPr>
          <w:p w14:paraId="516ED302" w14:textId="7F5EA1A8" w:rsidR="005B150E" w:rsidRPr="00242ABF" w:rsidRDefault="008A2054" w:rsidP="00CA5BD1">
            <w:pPr>
              <w:jc w:val="both"/>
            </w:pPr>
            <w:r>
              <w:t>KID.NUMBER</w:t>
            </w:r>
          </w:p>
        </w:tc>
        <w:tc>
          <w:tcPr>
            <w:tcW w:w="1538" w:type="dxa"/>
          </w:tcPr>
          <w:p w14:paraId="23A1E5FF" w14:textId="1DF248E4" w:rsidR="005B150E" w:rsidRPr="00242ABF" w:rsidRDefault="009D004D" w:rsidP="00CA5BD1">
            <w:pPr>
              <w:jc w:val="both"/>
            </w:pPr>
            <w:r w:rsidRPr="00242ABF">
              <w:t>@ID</w:t>
            </w:r>
          </w:p>
        </w:tc>
        <w:tc>
          <w:tcPr>
            <w:tcW w:w="532" w:type="dxa"/>
          </w:tcPr>
          <w:p w14:paraId="15011B31" w14:textId="77777777" w:rsidR="005B150E" w:rsidRPr="00242ABF" w:rsidRDefault="005B150E" w:rsidP="00CA5BD1">
            <w:pPr>
              <w:jc w:val="center"/>
            </w:pPr>
            <w:r w:rsidRPr="00242ABF">
              <w:t>1</w:t>
            </w:r>
          </w:p>
        </w:tc>
        <w:tc>
          <w:tcPr>
            <w:tcW w:w="2250" w:type="dxa"/>
          </w:tcPr>
          <w:p w14:paraId="667CD913" w14:textId="77777777" w:rsidR="005B150E" w:rsidRPr="00C16794" w:rsidRDefault="005B150E" w:rsidP="00CA5BD1">
            <w:pPr>
              <w:jc w:val="both"/>
              <w:rPr>
                <w:rFonts w:cs="Arial"/>
                <w:szCs w:val="20"/>
              </w:rPr>
            </w:pPr>
          </w:p>
        </w:tc>
        <w:tc>
          <w:tcPr>
            <w:tcW w:w="2250" w:type="dxa"/>
          </w:tcPr>
          <w:p w14:paraId="5EA0A988" w14:textId="77777777" w:rsidR="005B150E" w:rsidRPr="00C16794" w:rsidRDefault="005B150E" w:rsidP="00CA5BD1">
            <w:pPr>
              <w:jc w:val="both"/>
              <w:rPr>
                <w:rFonts w:cs="Arial"/>
                <w:szCs w:val="20"/>
              </w:rPr>
            </w:pPr>
          </w:p>
        </w:tc>
      </w:tr>
      <w:tr w:rsidR="005B150E" w:rsidRPr="00C16794" w14:paraId="023F49BE" w14:textId="77777777" w:rsidTr="00CA5BD1">
        <w:trPr>
          <w:trHeight w:val="115"/>
        </w:trPr>
        <w:tc>
          <w:tcPr>
            <w:tcW w:w="1440" w:type="dxa"/>
          </w:tcPr>
          <w:p w14:paraId="68E4F3BE" w14:textId="77777777" w:rsidR="005B150E" w:rsidRPr="00C16794" w:rsidRDefault="005B150E" w:rsidP="00CA5BD1">
            <w:r w:rsidRPr="00F55B94">
              <w:t>Customer</w:t>
            </w:r>
            <w:r>
              <w:t xml:space="preserve"> ID</w:t>
            </w:r>
          </w:p>
        </w:tc>
        <w:tc>
          <w:tcPr>
            <w:tcW w:w="1800" w:type="dxa"/>
          </w:tcPr>
          <w:p w14:paraId="32679DC3" w14:textId="11997C3D" w:rsidR="005B150E" w:rsidRPr="00242ABF" w:rsidRDefault="008D252C" w:rsidP="004A05CB">
            <w:r w:rsidRPr="004A05CB">
              <w:t>CUSTOMER.ID</w:t>
            </w:r>
          </w:p>
        </w:tc>
        <w:tc>
          <w:tcPr>
            <w:tcW w:w="1538" w:type="dxa"/>
          </w:tcPr>
          <w:p w14:paraId="4C1BFE3B" w14:textId="0B610EC4" w:rsidR="005B150E" w:rsidRPr="00242ABF" w:rsidRDefault="008D252C" w:rsidP="004A05CB">
            <w:r w:rsidRPr="004A05CB">
              <w:t>CUSTOMER.ID</w:t>
            </w:r>
          </w:p>
        </w:tc>
        <w:tc>
          <w:tcPr>
            <w:tcW w:w="532" w:type="dxa"/>
          </w:tcPr>
          <w:p w14:paraId="68F506B5" w14:textId="77777777" w:rsidR="005B150E" w:rsidRPr="00242ABF" w:rsidRDefault="005B150E" w:rsidP="00CA5BD1">
            <w:pPr>
              <w:jc w:val="center"/>
            </w:pPr>
            <w:r w:rsidRPr="00242ABF">
              <w:t>2</w:t>
            </w:r>
          </w:p>
        </w:tc>
        <w:tc>
          <w:tcPr>
            <w:tcW w:w="2250" w:type="dxa"/>
          </w:tcPr>
          <w:p w14:paraId="1B0F2F77" w14:textId="77777777" w:rsidR="005B150E" w:rsidRPr="00C16794" w:rsidRDefault="005B150E" w:rsidP="00CA5BD1">
            <w:pPr>
              <w:jc w:val="both"/>
              <w:rPr>
                <w:rFonts w:cs="Arial"/>
                <w:szCs w:val="20"/>
              </w:rPr>
            </w:pPr>
          </w:p>
        </w:tc>
        <w:tc>
          <w:tcPr>
            <w:tcW w:w="2250" w:type="dxa"/>
          </w:tcPr>
          <w:p w14:paraId="309C9650" w14:textId="73176DF0" w:rsidR="00CE2F33" w:rsidRPr="00C16794" w:rsidRDefault="00CE2F33" w:rsidP="00CA5BD1">
            <w:pPr>
              <w:jc w:val="both"/>
              <w:rPr>
                <w:rFonts w:cs="Arial"/>
                <w:szCs w:val="20"/>
              </w:rPr>
            </w:pPr>
            <w:r>
              <w:rPr>
                <w:rFonts w:cs="Arial"/>
                <w:szCs w:val="20"/>
              </w:rPr>
              <w:t>Multi-Value field</w:t>
            </w:r>
          </w:p>
        </w:tc>
      </w:tr>
      <w:tr w:rsidR="005B150E" w:rsidRPr="00C16794" w14:paraId="49980E2B" w14:textId="77777777" w:rsidTr="00CA5BD1">
        <w:trPr>
          <w:trHeight w:val="115"/>
        </w:trPr>
        <w:tc>
          <w:tcPr>
            <w:tcW w:w="1440" w:type="dxa"/>
          </w:tcPr>
          <w:p w14:paraId="50FCA6DC" w14:textId="18C41454" w:rsidR="005B150E" w:rsidRPr="00C16794" w:rsidRDefault="005D604B" w:rsidP="00CA5BD1">
            <w:r>
              <w:t>Register ID</w:t>
            </w:r>
          </w:p>
        </w:tc>
        <w:tc>
          <w:tcPr>
            <w:tcW w:w="1800" w:type="dxa"/>
          </w:tcPr>
          <w:p w14:paraId="079A1F8B" w14:textId="7C5DB095" w:rsidR="005B150E" w:rsidRPr="00872D71" w:rsidRDefault="005D604B" w:rsidP="00CA5BD1">
            <w:pPr>
              <w:jc w:val="both"/>
            </w:pPr>
            <w:r w:rsidRPr="005D604B">
              <w:t>REGISTER.ID</w:t>
            </w:r>
          </w:p>
        </w:tc>
        <w:tc>
          <w:tcPr>
            <w:tcW w:w="1538" w:type="dxa"/>
          </w:tcPr>
          <w:p w14:paraId="3EB8C4E7" w14:textId="24FB038F" w:rsidR="005B150E" w:rsidRPr="00872D71" w:rsidRDefault="005D604B" w:rsidP="00CA5BD1">
            <w:pPr>
              <w:jc w:val="both"/>
            </w:pPr>
            <w:r w:rsidRPr="005D604B">
              <w:t>REGISTER.ID</w:t>
            </w:r>
          </w:p>
        </w:tc>
        <w:tc>
          <w:tcPr>
            <w:tcW w:w="532" w:type="dxa"/>
          </w:tcPr>
          <w:p w14:paraId="5166AE9B" w14:textId="77777777" w:rsidR="005B150E" w:rsidRPr="00242ABF" w:rsidRDefault="005B150E" w:rsidP="00CA5BD1">
            <w:pPr>
              <w:jc w:val="center"/>
            </w:pPr>
            <w:r w:rsidRPr="00242ABF">
              <w:t>3</w:t>
            </w:r>
          </w:p>
        </w:tc>
        <w:tc>
          <w:tcPr>
            <w:tcW w:w="2250" w:type="dxa"/>
          </w:tcPr>
          <w:p w14:paraId="6B453E3B" w14:textId="77777777" w:rsidR="005B150E" w:rsidRPr="00C16794" w:rsidRDefault="005B150E" w:rsidP="00CA5BD1">
            <w:pPr>
              <w:jc w:val="both"/>
              <w:rPr>
                <w:rFonts w:cs="Arial"/>
                <w:szCs w:val="20"/>
              </w:rPr>
            </w:pPr>
          </w:p>
        </w:tc>
        <w:tc>
          <w:tcPr>
            <w:tcW w:w="2250" w:type="dxa"/>
          </w:tcPr>
          <w:p w14:paraId="5A715A0A" w14:textId="77777777" w:rsidR="005B150E" w:rsidRPr="00C16794" w:rsidRDefault="005B150E" w:rsidP="00CA5BD1">
            <w:pPr>
              <w:jc w:val="both"/>
              <w:rPr>
                <w:rFonts w:cs="Arial"/>
                <w:szCs w:val="20"/>
              </w:rPr>
            </w:pPr>
          </w:p>
        </w:tc>
      </w:tr>
      <w:tr w:rsidR="00A44F4A" w:rsidRPr="00C16794" w14:paraId="0DA97F93" w14:textId="77777777" w:rsidTr="00CA5BD1">
        <w:trPr>
          <w:trHeight w:val="115"/>
        </w:trPr>
        <w:tc>
          <w:tcPr>
            <w:tcW w:w="1440" w:type="dxa"/>
          </w:tcPr>
          <w:p w14:paraId="25C59E5E" w14:textId="0CC2BEE4" w:rsidR="00A44F4A" w:rsidRPr="00872D71" w:rsidRDefault="00A44F4A" w:rsidP="00CA5BD1">
            <w:r w:rsidRPr="00242ABF">
              <w:t>Case Id</w:t>
            </w:r>
          </w:p>
        </w:tc>
        <w:tc>
          <w:tcPr>
            <w:tcW w:w="1800" w:type="dxa"/>
          </w:tcPr>
          <w:p w14:paraId="295949B3" w14:textId="759B8B3E" w:rsidR="00A44F4A" w:rsidRPr="00872D71" w:rsidRDefault="00A44F4A" w:rsidP="00CA5BD1">
            <w:pPr>
              <w:jc w:val="both"/>
            </w:pPr>
            <w:r w:rsidRPr="00242ABF">
              <w:t>CASE.ID</w:t>
            </w:r>
          </w:p>
        </w:tc>
        <w:tc>
          <w:tcPr>
            <w:tcW w:w="1538" w:type="dxa"/>
          </w:tcPr>
          <w:p w14:paraId="616D31CA" w14:textId="1F59F111" w:rsidR="00A44F4A" w:rsidRPr="00872D71" w:rsidRDefault="00A44F4A" w:rsidP="00CA5BD1">
            <w:pPr>
              <w:jc w:val="both"/>
            </w:pPr>
            <w:r w:rsidRPr="00242ABF">
              <w:t>CASE.ID</w:t>
            </w:r>
          </w:p>
        </w:tc>
        <w:tc>
          <w:tcPr>
            <w:tcW w:w="532" w:type="dxa"/>
          </w:tcPr>
          <w:p w14:paraId="351C0373" w14:textId="61B94DE5" w:rsidR="00A44F4A" w:rsidRPr="00242ABF" w:rsidRDefault="00A44F4A" w:rsidP="00CA5BD1">
            <w:pPr>
              <w:jc w:val="center"/>
            </w:pPr>
            <w:r w:rsidRPr="00242ABF">
              <w:t>4</w:t>
            </w:r>
          </w:p>
        </w:tc>
        <w:tc>
          <w:tcPr>
            <w:tcW w:w="2250" w:type="dxa"/>
          </w:tcPr>
          <w:p w14:paraId="0EBD304B" w14:textId="77777777" w:rsidR="00A44F4A" w:rsidRPr="00C16794" w:rsidRDefault="00A44F4A" w:rsidP="00CA5BD1">
            <w:pPr>
              <w:jc w:val="both"/>
              <w:rPr>
                <w:rFonts w:cs="Arial"/>
                <w:szCs w:val="20"/>
              </w:rPr>
            </w:pPr>
          </w:p>
        </w:tc>
        <w:tc>
          <w:tcPr>
            <w:tcW w:w="2250" w:type="dxa"/>
          </w:tcPr>
          <w:p w14:paraId="0AF254BD" w14:textId="77777777" w:rsidR="00A44F4A" w:rsidRPr="00C16794" w:rsidRDefault="00A44F4A" w:rsidP="00CA5BD1">
            <w:pPr>
              <w:jc w:val="both"/>
              <w:rPr>
                <w:rFonts w:cs="Arial"/>
                <w:szCs w:val="20"/>
              </w:rPr>
            </w:pPr>
          </w:p>
        </w:tc>
      </w:tr>
      <w:tr w:rsidR="00D66857" w:rsidRPr="00C16794" w14:paraId="567DB718" w14:textId="77777777" w:rsidTr="00CA5BD1">
        <w:trPr>
          <w:trHeight w:val="115"/>
        </w:trPr>
        <w:tc>
          <w:tcPr>
            <w:tcW w:w="1440" w:type="dxa"/>
          </w:tcPr>
          <w:p w14:paraId="5C08CB7F" w14:textId="4C52E429" w:rsidR="00D66857" w:rsidRPr="00242ABF" w:rsidRDefault="00D66857" w:rsidP="00D66857">
            <w:r>
              <w:t>Issue Date</w:t>
            </w:r>
          </w:p>
        </w:tc>
        <w:tc>
          <w:tcPr>
            <w:tcW w:w="1800" w:type="dxa"/>
          </w:tcPr>
          <w:p w14:paraId="5873A878" w14:textId="3C8A7843" w:rsidR="00D66857" w:rsidRPr="00242ABF" w:rsidRDefault="00D66857" w:rsidP="00D66857">
            <w:pPr>
              <w:jc w:val="both"/>
            </w:pPr>
            <w:r w:rsidRPr="00E01C2A">
              <w:t>ISSUE.DATE</w:t>
            </w:r>
          </w:p>
        </w:tc>
        <w:tc>
          <w:tcPr>
            <w:tcW w:w="1538" w:type="dxa"/>
          </w:tcPr>
          <w:p w14:paraId="6812DB8F" w14:textId="72C24E81" w:rsidR="00D66857" w:rsidRPr="00242ABF" w:rsidRDefault="00D66857" w:rsidP="00D66857">
            <w:pPr>
              <w:jc w:val="both"/>
            </w:pPr>
            <w:r w:rsidRPr="00E01C2A">
              <w:t>ISSUE.DATE</w:t>
            </w:r>
          </w:p>
        </w:tc>
        <w:tc>
          <w:tcPr>
            <w:tcW w:w="532" w:type="dxa"/>
          </w:tcPr>
          <w:p w14:paraId="367DE03B" w14:textId="009A7F06" w:rsidR="00D66857" w:rsidRPr="00242ABF" w:rsidRDefault="00D66857" w:rsidP="00D66857">
            <w:pPr>
              <w:jc w:val="center"/>
            </w:pPr>
            <w:r>
              <w:t>5</w:t>
            </w:r>
          </w:p>
        </w:tc>
        <w:tc>
          <w:tcPr>
            <w:tcW w:w="2250" w:type="dxa"/>
          </w:tcPr>
          <w:p w14:paraId="161004C3" w14:textId="77777777" w:rsidR="00D66857" w:rsidRPr="00C16794" w:rsidRDefault="00D66857" w:rsidP="00D66857">
            <w:pPr>
              <w:jc w:val="both"/>
              <w:rPr>
                <w:rFonts w:cs="Arial"/>
                <w:szCs w:val="20"/>
              </w:rPr>
            </w:pPr>
          </w:p>
        </w:tc>
        <w:tc>
          <w:tcPr>
            <w:tcW w:w="2250" w:type="dxa"/>
          </w:tcPr>
          <w:p w14:paraId="7F9371B2" w14:textId="77777777" w:rsidR="00D66857" w:rsidRPr="00C16794" w:rsidRDefault="00D66857" w:rsidP="00D66857">
            <w:pPr>
              <w:jc w:val="both"/>
              <w:rPr>
                <w:rFonts w:cs="Arial"/>
                <w:szCs w:val="20"/>
              </w:rPr>
            </w:pPr>
          </w:p>
        </w:tc>
      </w:tr>
      <w:tr w:rsidR="00D66857" w:rsidRPr="00C16794" w14:paraId="7C69605A" w14:textId="77777777" w:rsidTr="00CA5BD1">
        <w:trPr>
          <w:trHeight w:val="115"/>
        </w:trPr>
        <w:tc>
          <w:tcPr>
            <w:tcW w:w="1440" w:type="dxa"/>
          </w:tcPr>
          <w:p w14:paraId="425BAF55" w14:textId="09EE47F6" w:rsidR="00D66857" w:rsidRPr="00E01C2A" w:rsidRDefault="00D66857" w:rsidP="00D66857">
            <w:r w:rsidRPr="00E01C2A">
              <w:t>Due Date</w:t>
            </w:r>
          </w:p>
        </w:tc>
        <w:tc>
          <w:tcPr>
            <w:tcW w:w="1800" w:type="dxa"/>
          </w:tcPr>
          <w:p w14:paraId="52621F4D" w14:textId="2734676D" w:rsidR="00D66857" w:rsidRPr="00242ABF" w:rsidRDefault="00D66857" w:rsidP="00D66857">
            <w:pPr>
              <w:jc w:val="both"/>
            </w:pPr>
            <w:r w:rsidRPr="00E01C2A">
              <w:t>DUE.DATE</w:t>
            </w:r>
          </w:p>
        </w:tc>
        <w:tc>
          <w:tcPr>
            <w:tcW w:w="1538" w:type="dxa"/>
          </w:tcPr>
          <w:p w14:paraId="1957BB7F" w14:textId="234A9DF5" w:rsidR="00D66857" w:rsidRPr="00242ABF" w:rsidRDefault="00D66857" w:rsidP="00D66857">
            <w:pPr>
              <w:jc w:val="both"/>
            </w:pPr>
            <w:r w:rsidRPr="00E01C2A">
              <w:t>DUE.DATE</w:t>
            </w:r>
          </w:p>
        </w:tc>
        <w:tc>
          <w:tcPr>
            <w:tcW w:w="532" w:type="dxa"/>
          </w:tcPr>
          <w:p w14:paraId="55C0A78A" w14:textId="4207B370" w:rsidR="00D66857" w:rsidRPr="00242ABF" w:rsidRDefault="00D66857" w:rsidP="00D66857">
            <w:pPr>
              <w:jc w:val="center"/>
            </w:pPr>
            <w:r>
              <w:t>6</w:t>
            </w:r>
          </w:p>
        </w:tc>
        <w:tc>
          <w:tcPr>
            <w:tcW w:w="2250" w:type="dxa"/>
          </w:tcPr>
          <w:p w14:paraId="5AE84002" w14:textId="77777777" w:rsidR="00D66857" w:rsidRPr="00C16794" w:rsidRDefault="00D66857" w:rsidP="00D66857">
            <w:pPr>
              <w:jc w:val="both"/>
              <w:rPr>
                <w:rFonts w:cs="Arial"/>
                <w:szCs w:val="20"/>
              </w:rPr>
            </w:pPr>
          </w:p>
        </w:tc>
        <w:tc>
          <w:tcPr>
            <w:tcW w:w="2250" w:type="dxa"/>
          </w:tcPr>
          <w:p w14:paraId="1AEC75A1" w14:textId="77777777" w:rsidR="00D66857" w:rsidRPr="00C16794" w:rsidRDefault="00D66857" w:rsidP="00D66857">
            <w:pPr>
              <w:jc w:val="both"/>
              <w:rPr>
                <w:rFonts w:cs="Arial"/>
                <w:szCs w:val="20"/>
              </w:rPr>
            </w:pPr>
          </w:p>
        </w:tc>
      </w:tr>
      <w:tr w:rsidR="00D66857" w:rsidRPr="00C16794" w14:paraId="11A279D0" w14:textId="77777777" w:rsidTr="00CA5BD1">
        <w:trPr>
          <w:trHeight w:val="115"/>
        </w:trPr>
        <w:tc>
          <w:tcPr>
            <w:tcW w:w="1440" w:type="dxa"/>
          </w:tcPr>
          <w:p w14:paraId="4E4EB6B6" w14:textId="77777777" w:rsidR="00D66857" w:rsidRPr="00292E94" w:rsidRDefault="00D66857" w:rsidP="00D66857"/>
        </w:tc>
        <w:tc>
          <w:tcPr>
            <w:tcW w:w="1800" w:type="dxa"/>
          </w:tcPr>
          <w:p w14:paraId="3CC437D0" w14:textId="77777777" w:rsidR="00D66857" w:rsidRDefault="00D66857" w:rsidP="00D66857">
            <w:pPr>
              <w:jc w:val="both"/>
              <w:rPr>
                <w:rFonts w:cs="Arial"/>
                <w:szCs w:val="20"/>
              </w:rPr>
            </w:pPr>
            <w:r w:rsidRPr="00F11689">
              <w:rPr>
                <w:rFonts w:cs="Arial"/>
                <w:szCs w:val="20"/>
              </w:rPr>
              <w:t>ZERORECORDS</w:t>
            </w:r>
          </w:p>
        </w:tc>
        <w:tc>
          <w:tcPr>
            <w:tcW w:w="1538" w:type="dxa"/>
          </w:tcPr>
          <w:p w14:paraId="4E9DFC48" w14:textId="118FB00E" w:rsidR="00D66857" w:rsidRDefault="00D66857" w:rsidP="00D66857">
            <w:pPr>
              <w:jc w:val="both"/>
              <w:rPr>
                <w:rFonts w:cs="Arial"/>
                <w:szCs w:val="20"/>
              </w:rPr>
            </w:pPr>
            <w:r w:rsidRPr="00F11689">
              <w:rPr>
                <w:rFonts w:cs="Arial"/>
                <w:szCs w:val="20"/>
              </w:rPr>
              <w:t>"</w:t>
            </w:r>
            <w:r w:rsidR="00255BBC">
              <w:rPr>
                <w:rFonts w:cs="Arial"/>
                <w:szCs w:val="20"/>
              </w:rPr>
              <w:t>No Invoice found</w:t>
            </w:r>
            <w:r w:rsidRPr="00F11689">
              <w:rPr>
                <w:rFonts w:cs="Arial"/>
                <w:szCs w:val="20"/>
              </w:rPr>
              <w:t>"</w:t>
            </w:r>
          </w:p>
        </w:tc>
        <w:tc>
          <w:tcPr>
            <w:tcW w:w="532" w:type="dxa"/>
          </w:tcPr>
          <w:p w14:paraId="1DE42835" w14:textId="77777777" w:rsidR="00D66857" w:rsidRPr="00850732" w:rsidRDefault="00D66857" w:rsidP="00D66857">
            <w:pPr>
              <w:jc w:val="center"/>
              <w:rPr>
                <w:rFonts w:cs="Arial"/>
                <w:szCs w:val="20"/>
              </w:rPr>
            </w:pPr>
            <w:r>
              <w:rPr>
                <w:rFonts w:cs="Arial"/>
                <w:szCs w:val="20"/>
              </w:rPr>
              <w:t>1</w:t>
            </w:r>
          </w:p>
        </w:tc>
        <w:tc>
          <w:tcPr>
            <w:tcW w:w="2250" w:type="dxa"/>
          </w:tcPr>
          <w:p w14:paraId="54E728C2" w14:textId="77777777" w:rsidR="00D66857" w:rsidRPr="00850732" w:rsidRDefault="00D66857" w:rsidP="00D66857">
            <w:pPr>
              <w:jc w:val="both"/>
              <w:rPr>
                <w:rFonts w:cs="Arial"/>
                <w:szCs w:val="20"/>
              </w:rPr>
            </w:pPr>
          </w:p>
        </w:tc>
        <w:tc>
          <w:tcPr>
            <w:tcW w:w="2250" w:type="dxa"/>
          </w:tcPr>
          <w:p w14:paraId="43137A76" w14:textId="77777777" w:rsidR="00D66857" w:rsidRDefault="00D66857" w:rsidP="00D66857">
            <w:pPr>
              <w:jc w:val="both"/>
              <w:rPr>
                <w:rFonts w:cs="Arial"/>
                <w:szCs w:val="20"/>
              </w:rPr>
            </w:pPr>
            <w:r>
              <w:rPr>
                <w:rFonts w:cs="Arial"/>
                <w:szCs w:val="20"/>
              </w:rPr>
              <w:t>Display Break = NONE</w:t>
            </w:r>
          </w:p>
          <w:p w14:paraId="5D4DCE7E" w14:textId="77777777" w:rsidR="00D66857" w:rsidRDefault="00D66857" w:rsidP="00D66857">
            <w:pPr>
              <w:jc w:val="both"/>
              <w:rPr>
                <w:rFonts w:cs="Arial"/>
                <w:szCs w:val="20"/>
              </w:rPr>
            </w:pPr>
            <w:r>
              <w:rPr>
                <w:rFonts w:cs="Arial"/>
                <w:szCs w:val="20"/>
              </w:rPr>
              <w:t xml:space="preserve">Field Display Type = </w:t>
            </w:r>
            <w:r w:rsidRPr="007E41B7">
              <w:rPr>
                <w:rFonts w:cs="Arial"/>
                <w:szCs w:val="20"/>
              </w:rPr>
              <w:t>Class-</w:t>
            </w:r>
            <w:proofErr w:type="spellStart"/>
            <w:r w:rsidRPr="007E41B7">
              <w:rPr>
                <w:rFonts w:cs="Arial"/>
                <w:szCs w:val="20"/>
              </w:rPr>
              <w:t>enq</w:t>
            </w:r>
            <w:proofErr w:type="spellEnd"/>
            <w:r w:rsidRPr="007E41B7">
              <w:rPr>
                <w:rFonts w:cs="Arial"/>
                <w:szCs w:val="20"/>
              </w:rPr>
              <w:t xml:space="preserve"> </w:t>
            </w:r>
            <w:proofErr w:type="spellStart"/>
            <w:r w:rsidRPr="007E41B7">
              <w:rPr>
                <w:rFonts w:cs="Arial"/>
                <w:szCs w:val="20"/>
              </w:rPr>
              <w:t>Norecs</w:t>
            </w:r>
            <w:proofErr w:type="spellEnd"/>
          </w:p>
          <w:p w14:paraId="0CF79882" w14:textId="77777777" w:rsidR="00D66857" w:rsidRPr="00850732" w:rsidRDefault="00D66857" w:rsidP="00D66857">
            <w:pPr>
              <w:jc w:val="both"/>
              <w:rPr>
                <w:rFonts w:cs="Arial"/>
                <w:szCs w:val="20"/>
              </w:rPr>
            </w:pPr>
            <w:r>
              <w:rPr>
                <w:rFonts w:cs="Arial"/>
                <w:szCs w:val="20"/>
              </w:rPr>
              <w:t xml:space="preserve">Section = </w:t>
            </w:r>
            <w:r w:rsidRPr="00BB2AB5">
              <w:rPr>
                <w:rFonts w:cs="Arial"/>
                <w:szCs w:val="20"/>
              </w:rPr>
              <w:t>Header</w:t>
            </w:r>
          </w:p>
        </w:tc>
      </w:tr>
    </w:tbl>
    <w:p w14:paraId="2127D816" w14:textId="77777777" w:rsidR="005B150E" w:rsidRDefault="005B150E" w:rsidP="005B150E">
      <w:pPr>
        <w:ind w:left="-180"/>
      </w:pPr>
    </w:p>
    <w:p w14:paraId="10998E53" w14:textId="77777777" w:rsidR="005B150E" w:rsidRPr="002365B8" w:rsidRDefault="005B150E" w:rsidP="005B150E">
      <w:pPr>
        <w:ind w:left="-180"/>
        <w:rPr>
          <w:b/>
          <w:bCs/>
          <w:u w:val="single"/>
        </w:rPr>
      </w:pPr>
      <w:r w:rsidRPr="002365B8">
        <w:rPr>
          <w:b/>
          <w:bCs/>
          <w:u w:val="single"/>
        </w:rPr>
        <w:t>Drilldown and other special attributes:</w:t>
      </w:r>
    </w:p>
    <w:tbl>
      <w:tblPr>
        <w:tblStyle w:val="TableGrid"/>
        <w:tblW w:w="9450" w:type="dxa"/>
        <w:tblInd w:w="-185" w:type="dxa"/>
        <w:tblLook w:val="04A0" w:firstRow="1" w:lastRow="0" w:firstColumn="1" w:lastColumn="0" w:noHBand="0" w:noVBand="1"/>
      </w:tblPr>
      <w:tblGrid>
        <w:gridCol w:w="4336"/>
        <w:gridCol w:w="5114"/>
      </w:tblGrid>
      <w:tr w:rsidR="005B150E" w14:paraId="1455DEF1" w14:textId="77777777" w:rsidTr="00CA5BD1">
        <w:tc>
          <w:tcPr>
            <w:tcW w:w="4336" w:type="dxa"/>
            <w:shd w:val="clear" w:color="auto" w:fill="BDD6EE" w:themeFill="accent1" w:themeFillTint="66"/>
          </w:tcPr>
          <w:p w14:paraId="6DF5C0D2" w14:textId="77777777" w:rsidR="005B150E" w:rsidRDefault="005B150E" w:rsidP="00CA5BD1">
            <w:pPr>
              <w:ind w:left="-240" w:firstLine="240"/>
            </w:pPr>
            <w:r w:rsidRPr="00E853B5">
              <w:t>Enquiry Name</w:t>
            </w:r>
          </w:p>
        </w:tc>
        <w:tc>
          <w:tcPr>
            <w:tcW w:w="5114" w:type="dxa"/>
          </w:tcPr>
          <w:p w14:paraId="07F31AC0" w14:textId="509D1D49" w:rsidR="005B150E" w:rsidRDefault="008A2054" w:rsidP="00CA5BD1">
            <w:r w:rsidRPr="008A2054">
              <w:rPr>
                <w:rFonts w:cs="Arial"/>
                <w:szCs w:val="20"/>
              </w:rPr>
              <w:t>EB.HB.INVOICE.STAGING,HUS.RESEND</w:t>
            </w:r>
            <w:r w:rsidR="0098300F">
              <w:rPr>
                <w:rFonts w:cs="Arial"/>
                <w:szCs w:val="20"/>
              </w:rPr>
              <w:t xml:space="preserve"> I</w:t>
            </w:r>
            <w:r w:rsidR="005B150E">
              <w:rPr>
                <w:rFonts w:cs="Arial"/>
                <w:szCs w:val="20"/>
              </w:rPr>
              <w:t xml:space="preserve"> </w:t>
            </w:r>
            <w:r w:rsidR="0098300F">
              <w:t>KID.NUMBER</w:t>
            </w:r>
          </w:p>
        </w:tc>
      </w:tr>
      <w:tr w:rsidR="005B150E" w14:paraId="578AC27A" w14:textId="77777777" w:rsidTr="00CA5BD1">
        <w:tc>
          <w:tcPr>
            <w:tcW w:w="4336" w:type="dxa"/>
            <w:shd w:val="clear" w:color="auto" w:fill="BDD6EE" w:themeFill="accent1" w:themeFillTint="66"/>
          </w:tcPr>
          <w:p w14:paraId="3D5676F4" w14:textId="77777777" w:rsidR="005B150E" w:rsidRDefault="005B150E" w:rsidP="00CA5BD1">
            <w:r w:rsidRPr="00E853B5">
              <w:t>Label Field</w:t>
            </w:r>
          </w:p>
        </w:tc>
        <w:tc>
          <w:tcPr>
            <w:tcW w:w="5114" w:type="dxa"/>
          </w:tcPr>
          <w:p w14:paraId="391E3958" w14:textId="5146A0DC" w:rsidR="005B150E" w:rsidRDefault="008F338B" w:rsidP="00CA5BD1">
            <w:r>
              <w:t>KID.NUMBER</w:t>
            </w:r>
          </w:p>
        </w:tc>
      </w:tr>
      <w:tr w:rsidR="005B150E" w14:paraId="0B2D0795" w14:textId="77777777" w:rsidTr="00CA5BD1">
        <w:tc>
          <w:tcPr>
            <w:tcW w:w="4336" w:type="dxa"/>
            <w:shd w:val="clear" w:color="auto" w:fill="BDD6EE" w:themeFill="accent1" w:themeFillTint="66"/>
          </w:tcPr>
          <w:p w14:paraId="0153B68A" w14:textId="77777777" w:rsidR="005B150E" w:rsidRPr="00E853B5" w:rsidRDefault="005B150E" w:rsidP="00CA5BD1">
            <w:proofErr w:type="spellStart"/>
            <w:r w:rsidRPr="004E1E12">
              <w:t>Nxt</w:t>
            </w:r>
            <w:proofErr w:type="spellEnd"/>
            <w:r w:rsidRPr="004E1E12">
              <w:t xml:space="preserve"> </w:t>
            </w:r>
            <w:proofErr w:type="spellStart"/>
            <w:r w:rsidRPr="004E1E12">
              <w:t>Desc</w:t>
            </w:r>
            <w:proofErr w:type="spellEnd"/>
          </w:p>
        </w:tc>
        <w:tc>
          <w:tcPr>
            <w:tcW w:w="5114" w:type="dxa"/>
          </w:tcPr>
          <w:p w14:paraId="038E750C" w14:textId="71F9EF5B" w:rsidR="005B150E" w:rsidRDefault="007844CD" w:rsidP="00CA5BD1">
            <w:pPr>
              <w:rPr>
                <w:rFonts w:cs="Arial"/>
                <w:szCs w:val="20"/>
              </w:rPr>
            </w:pPr>
            <w:r>
              <w:rPr>
                <w:rFonts w:cs="Arial"/>
                <w:szCs w:val="20"/>
              </w:rPr>
              <w:t>Resend Invoice</w:t>
            </w:r>
            <w:r w:rsidR="005B150E" w:rsidRPr="004E1E12">
              <w:rPr>
                <w:rFonts w:cs="Arial"/>
                <w:szCs w:val="20"/>
              </w:rPr>
              <w:t>[</w:t>
            </w:r>
            <w:r w:rsidR="00525458" w:rsidRPr="0050203F">
              <w:rPr>
                <w:rFonts w:cs="Arial"/>
                <w:szCs w:val="20"/>
              </w:rPr>
              <w:t>edit.gif</w:t>
            </w:r>
          </w:p>
        </w:tc>
      </w:tr>
      <w:tr w:rsidR="005B150E" w14:paraId="303FE7A4" w14:textId="77777777" w:rsidTr="00CA5BD1">
        <w:tc>
          <w:tcPr>
            <w:tcW w:w="4336" w:type="dxa"/>
            <w:shd w:val="clear" w:color="auto" w:fill="BDD6EE" w:themeFill="accent1" w:themeFillTint="66"/>
          </w:tcPr>
          <w:p w14:paraId="5988A345" w14:textId="77777777" w:rsidR="005B150E" w:rsidRDefault="005B150E" w:rsidP="00CA5BD1">
            <w:r w:rsidRPr="00EC24DE">
              <w:t>Description</w:t>
            </w:r>
          </w:p>
        </w:tc>
        <w:tc>
          <w:tcPr>
            <w:tcW w:w="5114" w:type="dxa"/>
          </w:tcPr>
          <w:p w14:paraId="69EC7B37" w14:textId="147FC3F8" w:rsidR="005B150E" w:rsidRDefault="0033038D" w:rsidP="00CA5BD1">
            <w:r>
              <w:t>Invoice Resend</w:t>
            </w:r>
          </w:p>
        </w:tc>
      </w:tr>
      <w:tr w:rsidR="005B150E" w14:paraId="76676683" w14:textId="77777777" w:rsidTr="00CA5BD1">
        <w:tc>
          <w:tcPr>
            <w:tcW w:w="4336" w:type="dxa"/>
            <w:shd w:val="clear" w:color="auto" w:fill="BDD6EE" w:themeFill="accent1" w:themeFillTint="66"/>
          </w:tcPr>
          <w:p w14:paraId="1EA63F52" w14:textId="77777777" w:rsidR="005B150E" w:rsidRPr="00EC24DE" w:rsidRDefault="005B150E" w:rsidP="00CA5BD1">
            <w:r w:rsidRPr="00EC24DE">
              <w:t>Short Description</w:t>
            </w:r>
          </w:p>
        </w:tc>
        <w:tc>
          <w:tcPr>
            <w:tcW w:w="5114" w:type="dxa"/>
          </w:tcPr>
          <w:p w14:paraId="6AD7DDDD" w14:textId="5A0F6286" w:rsidR="005B150E" w:rsidRPr="002946A6" w:rsidRDefault="00F967CF" w:rsidP="00CA5BD1">
            <w:r>
              <w:t>Invoice Resend</w:t>
            </w:r>
          </w:p>
        </w:tc>
      </w:tr>
      <w:tr w:rsidR="005B150E" w14:paraId="48C28A22" w14:textId="77777777" w:rsidTr="00CA5BD1">
        <w:tc>
          <w:tcPr>
            <w:tcW w:w="4336" w:type="dxa"/>
            <w:shd w:val="clear" w:color="auto" w:fill="BDD6EE" w:themeFill="accent1" w:themeFillTint="66"/>
          </w:tcPr>
          <w:p w14:paraId="77D499E9" w14:textId="77777777" w:rsidR="005B150E" w:rsidRPr="00EC24DE" w:rsidRDefault="005B150E" w:rsidP="00CA5BD1">
            <w:r w:rsidRPr="0028195F">
              <w:t>Attributes</w:t>
            </w:r>
          </w:p>
        </w:tc>
        <w:tc>
          <w:tcPr>
            <w:tcW w:w="5114" w:type="dxa"/>
          </w:tcPr>
          <w:p w14:paraId="32217642" w14:textId="0B42307D" w:rsidR="005B150E" w:rsidRDefault="005B150E" w:rsidP="00CA5BD1">
            <w:proofErr w:type="spellStart"/>
            <w:r w:rsidRPr="0028195F">
              <w:t>Zerorecorddisplay</w:t>
            </w:r>
            <w:proofErr w:type="spellEnd"/>
            <w:r w:rsidR="00C3554F">
              <w:t xml:space="preserve"> </w:t>
            </w:r>
          </w:p>
        </w:tc>
      </w:tr>
    </w:tbl>
    <w:p w14:paraId="6A3A111E" w14:textId="165CCBED" w:rsidR="005B150E" w:rsidRDefault="005B150E" w:rsidP="005B150E"/>
    <w:p w14:paraId="0107FC32" w14:textId="2A62CD60" w:rsidR="00E56A66" w:rsidRDefault="00E56A66" w:rsidP="005B150E"/>
    <w:p w14:paraId="2B6DB318" w14:textId="77777777" w:rsidR="00E56A66" w:rsidRDefault="00E56A66" w:rsidP="005B150E"/>
    <w:p w14:paraId="1BD4E635" w14:textId="5D867C31" w:rsidR="00BE41DB" w:rsidRDefault="00BE41DB" w:rsidP="00BE41DB">
      <w:pPr>
        <w:pStyle w:val="Heading3"/>
      </w:pPr>
      <w:r>
        <w:t>HUS.</w:t>
      </w:r>
      <w:r w:rsidR="001F4EEC">
        <w:t>INTERFACE.RECALL</w:t>
      </w:r>
    </w:p>
    <w:p w14:paraId="519041F0" w14:textId="0589DBFD" w:rsidR="00BE41DB" w:rsidRPr="00C16794" w:rsidRDefault="00BE41DB" w:rsidP="00BE41DB">
      <w:pPr>
        <w:rPr>
          <w:b/>
          <w:sz w:val="22"/>
          <w:szCs w:val="22"/>
          <w:u w:val="single"/>
        </w:rPr>
      </w:pPr>
      <w:r>
        <w:t xml:space="preserve">This enquiry will be used to </w:t>
      </w:r>
      <w:r w:rsidR="001F4EEC">
        <w:t>recall interface</w:t>
      </w:r>
      <w:r>
        <w:t>.</w:t>
      </w:r>
    </w:p>
    <w:tbl>
      <w:tblPr>
        <w:tblW w:w="6395" w:type="dxa"/>
        <w:tblInd w:w="108" w:type="dxa"/>
        <w:tblCellMar>
          <w:left w:w="0" w:type="dxa"/>
          <w:right w:w="0" w:type="dxa"/>
        </w:tblCellMar>
        <w:tblLook w:val="04A0" w:firstRow="1" w:lastRow="0" w:firstColumn="1" w:lastColumn="0" w:noHBand="0" w:noVBand="1"/>
      </w:tblPr>
      <w:tblGrid>
        <w:gridCol w:w="2123"/>
        <w:gridCol w:w="4272"/>
        <w:tblGridChange w:id="101">
          <w:tblGrid>
            <w:gridCol w:w="5"/>
            <w:gridCol w:w="2118"/>
            <w:gridCol w:w="5"/>
            <w:gridCol w:w="4267"/>
            <w:gridCol w:w="5"/>
          </w:tblGrid>
        </w:tblGridChange>
      </w:tblGrid>
      <w:tr w:rsidR="00BE41DB" w:rsidRPr="00C16794" w14:paraId="4744EA6A" w14:textId="77777777" w:rsidTr="002B61AD">
        <w:trPr>
          <w:trHeight w:val="51"/>
        </w:trPr>
        <w:tc>
          <w:tcPr>
            <w:tcW w:w="2123" w:type="dxa"/>
            <w:tcBorders>
              <w:top w:val="single" w:sz="4" w:space="0" w:color="auto"/>
              <w:left w:val="single" w:sz="4" w:space="0" w:color="auto"/>
              <w:bottom w:val="single" w:sz="4" w:space="0" w:color="auto"/>
              <w:right w:val="single" w:sz="4" w:space="0" w:color="auto"/>
            </w:tcBorders>
            <w:shd w:val="clear" w:color="auto" w:fill="C6D9F1"/>
            <w:tcMar>
              <w:top w:w="0" w:type="dxa"/>
              <w:left w:w="108" w:type="dxa"/>
              <w:bottom w:w="0" w:type="dxa"/>
              <w:right w:w="108" w:type="dxa"/>
            </w:tcMar>
            <w:hideMark/>
          </w:tcPr>
          <w:p w14:paraId="263E875B" w14:textId="77777777" w:rsidR="00BE41DB" w:rsidRPr="00C16794" w:rsidRDefault="00BE41DB" w:rsidP="002B61AD">
            <w:pPr>
              <w:pStyle w:val="BoldBlueDark"/>
            </w:pPr>
            <w:r w:rsidRPr="00C16794">
              <w:t>FIELD.NAME</w:t>
            </w:r>
          </w:p>
        </w:tc>
        <w:tc>
          <w:tcPr>
            <w:tcW w:w="4272" w:type="dxa"/>
            <w:tcBorders>
              <w:top w:val="single" w:sz="4" w:space="0" w:color="auto"/>
              <w:left w:val="single" w:sz="4" w:space="0" w:color="auto"/>
              <w:bottom w:val="single" w:sz="4" w:space="0" w:color="auto"/>
              <w:right w:val="single" w:sz="4" w:space="0" w:color="auto"/>
            </w:tcBorders>
            <w:shd w:val="clear" w:color="auto" w:fill="C6D9F1"/>
            <w:tcMar>
              <w:top w:w="0" w:type="dxa"/>
              <w:left w:w="108" w:type="dxa"/>
              <w:bottom w:w="0" w:type="dxa"/>
              <w:right w:w="108" w:type="dxa"/>
            </w:tcMar>
            <w:hideMark/>
          </w:tcPr>
          <w:p w14:paraId="47DB6881" w14:textId="77777777" w:rsidR="00BE41DB" w:rsidRPr="00C16794" w:rsidRDefault="00BE41DB" w:rsidP="002B61AD">
            <w:pPr>
              <w:pStyle w:val="BoldBlueDark"/>
              <w:jc w:val="center"/>
            </w:pPr>
            <w:r w:rsidRPr="00C16794">
              <w:t>VALUE</w:t>
            </w:r>
          </w:p>
        </w:tc>
      </w:tr>
      <w:tr w:rsidR="00BE41DB" w:rsidRPr="00C16794" w14:paraId="44BB4BDD"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9E1BE46" w14:textId="77777777" w:rsidR="00BE41DB" w:rsidRPr="00C16794" w:rsidRDefault="00BE41DB" w:rsidP="002B61AD">
            <w:pPr>
              <w:rPr>
                <w:rFonts w:eastAsia="Calibri" w:cs="Arial"/>
                <w:szCs w:val="20"/>
              </w:rPr>
            </w:pPr>
            <w:r w:rsidRPr="00C16794">
              <w:rPr>
                <w:szCs w:val="20"/>
              </w:rPr>
              <w:t>PAGE.SIZE</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44D4E23" w14:textId="77777777" w:rsidR="00BE41DB" w:rsidRPr="00C16794" w:rsidRDefault="00BE41DB" w:rsidP="002B61AD">
            <w:pPr>
              <w:rPr>
                <w:rFonts w:eastAsia="Calibri" w:cs="Arial"/>
                <w:szCs w:val="20"/>
              </w:rPr>
            </w:pPr>
            <w:r w:rsidRPr="001131B9">
              <w:rPr>
                <w:rFonts w:eastAsia="Calibri" w:cs="Arial"/>
                <w:szCs w:val="20"/>
              </w:rPr>
              <w:t>4,40</w:t>
            </w:r>
          </w:p>
        </w:tc>
      </w:tr>
      <w:tr w:rsidR="00BE41DB" w:rsidRPr="00C16794" w14:paraId="6C3A467E"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5A2B22" w14:textId="77777777" w:rsidR="00BE41DB" w:rsidRPr="00C16794" w:rsidRDefault="00BE41DB" w:rsidP="002B61AD">
            <w:pPr>
              <w:rPr>
                <w:szCs w:val="20"/>
              </w:rPr>
            </w:pPr>
            <w:r w:rsidRPr="00C16794">
              <w:rPr>
                <w:szCs w:val="20"/>
              </w:rPr>
              <w:t>FILE.NAME</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E35ACFC" w14:textId="1B8A7FDA" w:rsidR="00BE41DB" w:rsidRPr="00C16794" w:rsidRDefault="00BE41DB" w:rsidP="002B61AD">
            <w:pPr>
              <w:rPr>
                <w:rFonts w:eastAsia="Calibri" w:cs="Arial"/>
                <w:szCs w:val="20"/>
              </w:rPr>
            </w:pPr>
            <w:r w:rsidRPr="004502E7">
              <w:rPr>
                <w:rFonts w:eastAsia="Calibri" w:cs="Arial"/>
                <w:szCs w:val="20"/>
              </w:rPr>
              <w:t>EB.HB.</w:t>
            </w:r>
            <w:r w:rsidR="001F4EEC" w:rsidRPr="001F4EEC">
              <w:rPr>
                <w:rFonts w:eastAsia="Calibri" w:cs="Arial"/>
                <w:szCs w:val="20"/>
              </w:rPr>
              <w:t>INVOICE.DETAILS</w:t>
            </w:r>
          </w:p>
        </w:tc>
      </w:tr>
      <w:tr w:rsidR="00BE41DB" w:rsidRPr="00C16794" w14:paraId="177BF65D"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2AF2EDC" w14:textId="77777777" w:rsidR="00BE41DB" w:rsidRPr="00C16794" w:rsidRDefault="00BE41DB" w:rsidP="002B61AD">
            <w:pPr>
              <w:rPr>
                <w:szCs w:val="20"/>
              </w:rPr>
            </w:pPr>
            <w:r w:rsidRPr="00C16794">
              <w:rPr>
                <w:szCs w:val="20"/>
              </w:rPr>
              <w:t>FIXED.SELECTION</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A574BA" w14:textId="77777777" w:rsidR="00BE41DB" w:rsidRPr="00C16794" w:rsidRDefault="00BE41DB" w:rsidP="002B61AD">
            <w:pPr>
              <w:rPr>
                <w:rFonts w:eastAsia="Calibri" w:cs="Arial"/>
                <w:szCs w:val="20"/>
              </w:rPr>
            </w:pPr>
          </w:p>
        </w:tc>
      </w:tr>
      <w:tr w:rsidR="00783928" w:rsidRPr="00C16794" w14:paraId="0A12168C" w14:textId="77777777" w:rsidTr="00F92327">
        <w:tblPrEx>
          <w:tblW w:w="6395" w:type="dxa"/>
          <w:tblInd w:w="108" w:type="dxa"/>
          <w:tblCellMar>
            <w:left w:w="0" w:type="dxa"/>
            <w:right w:w="0" w:type="dxa"/>
          </w:tblCellMar>
          <w:tblPrExChange w:id="102" w:author="Lakshmipriya J" w:date="2023-12-08T20:52:00Z">
            <w:tblPrEx>
              <w:tblW w:w="6395" w:type="dxa"/>
              <w:tblInd w:w="108" w:type="dxa"/>
              <w:tblCellMar>
                <w:left w:w="0" w:type="dxa"/>
                <w:right w:w="0" w:type="dxa"/>
              </w:tblCellMar>
            </w:tblPrEx>
          </w:tblPrExChange>
        </w:tblPrEx>
        <w:trPr>
          <w:trHeight w:val="386"/>
          <w:trPrChange w:id="103" w:author="Lakshmipriya J" w:date="2023-12-08T20:52:00Z">
            <w:trPr>
              <w:gridAfter w:val="0"/>
              <w:trHeight w:val="26"/>
            </w:trPr>
          </w:trPrChange>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104" w:author="Lakshmipriya J" w:date="2023-12-08T20:52:00Z">
              <w:tcPr>
                <w:tcW w:w="2123"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4940DCA3" w14:textId="22649360" w:rsidR="00783928" w:rsidRPr="00C16794" w:rsidRDefault="00783928" w:rsidP="002B61AD">
            <w:pPr>
              <w:rPr>
                <w:szCs w:val="20"/>
              </w:rPr>
            </w:pPr>
            <w:r w:rsidRPr="00783928">
              <w:rPr>
                <w:szCs w:val="20"/>
              </w:rPr>
              <w:t>BUILD.ROUTINE</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Change w:id="105" w:author="Lakshmipriya J" w:date="2023-12-08T20:52:00Z">
              <w:tcPr>
                <w:tcW w:w="4272"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tcPrChange>
          </w:tcPr>
          <w:p w14:paraId="585D3048" w14:textId="6950D781" w:rsidR="00783928" w:rsidRPr="00C16794" w:rsidRDefault="00783928" w:rsidP="002B61AD">
            <w:pPr>
              <w:rPr>
                <w:rFonts w:eastAsia="Calibri" w:cs="Arial"/>
                <w:szCs w:val="20"/>
              </w:rPr>
            </w:pPr>
            <w:commentRangeStart w:id="106"/>
            <w:commentRangeStart w:id="107"/>
            <w:proofErr w:type="spellStart"/>
            <w:r>
              <w:rPr>
                <w:rFonts w:eastAsia="Calibri" w:cs="Arial"/>
                <w:szCs w:val="20"/>
              </w:rPr>
              <w:t>Hus</w:t>
            </w:r>
            <w:r w:rsidR="00744EBA">
              <w:rPr>
                <w:rFonts w:eastAsia="Calibri" w:cs="Arial"/>
                <w:szCs w:val="20"/>
              </w:rPr>
              <w:t>BulIntRecall</w:t>
            </w:r>
            <w:commentRangeEnd w:id="106"/>
            <w:proofErr w:type="spellEnd"/>
            <w:r w:rsidR="00F92327">
              <w:rPr>
                <w:rStyle w:val="CommentReference"/>
                <w:rFonts w:ascii="Verdana" w:hAnsi="Verdana"/>
                <w:lang w:val="en-US" w:eastAsia="en-US"/>
              </w:rPr>
              <w:commentReference w:id="106"/>
            </w:r>
            <w:commentRangeEnd w:id="107"/>
            <w:r w:rsidR="00A50766">
              <w:rPr>
                <w:rStyle w:val="CommentReference"/>
                <w:rFonts w:ascii="Verdana" w:hAnsi="Verdana"/>
                <w:lang w:val="en-US" w:eastAsia="en-US"/>
              </w:rPr>
              <w:commentReference w:id="107"/>
            </w:r>
          </w:p>
        </w:tc>
      </w:tr>
      <w:tr w:rsidR="00BE41DB" w:rsidRPr="00C16794" w14:paraId="4461EA2C"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A70BC1" w14:textId="77777777" w:rsidR="00BE41DB" w:rsidRPr="00C16794" w:rsidRDefault="00BE41DB" w:rsidP="002B61AD">
            <w:pPr>
              <w:rPr>
                <w:szCs w:val="20"/>
              </w:rPr>
            </w:pPr>
            <w:r w:rsidRPr="00DD5237">
              <w:rPr>
                <w:szCs w:val="20"/>
              </w:rPr>
              <w:t>SELECTION.FLDS</w:t>
            </w:r>
            <w:r>
              <w:rPr>
                <w:szCs w:val="20"/>
              </w:rPr>
              <w:t>.1</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87AA6E7" w14:textId="1672E6AE" w:rsidR="00BE41DB" w:rsidRPr="00C40C11" w:rsidRDefault="001A7946" w:rsidP="002B61AD">
            <w:pPr>
              <w:rPr>
                <w:rFonts w:eastAsia="Calibri" w:cs="Arial"/>
                <w:szCs w:val="20"/>
              </w:rPr>
            </w:pPr>
            <w:r>
              <w:t>STATUS</w:t>
            </w:r>
          </w:p>
        </w:tc>
      </w:tr>
      <w:tr w:rsidR="00BE41DB" w:rsidRPr="00C16794" w14:paraId="685BEB02"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1764B" w14:textId="77777777" w:rsidR="00BE41DB" w:rsidRPr="00C16794" w:rsidRDefault="00BE41DB" w:rsidP="002B61AD">
            <w:pPr>
              <w:rPr>
                <w:szCs w:val="20"/>
              </w:rPr>
            </w:pPr>
            <w:r w:rsidRPr="00DD5237">
              <w:rPr>
                <w:szCs w:val="20"/>
              </w:rPr>
              <w:t>SEL.LABEL</w:t>
            </w:r>
            <w:r>
              <w:rPr>
                <w:szCs w:val="20"/>
              </w:rPr>
              <w:t>.1</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504130E" w14:textId="12A9E217" w:rsidR="00BE41DB" w:rsidRPr="00C40C11" w:rsidRDefault="001A7946" w:rsidP="002B61AD">
            <w:pPr>
              <w:rPr>
                <w:rFonts w:eastAsia="Calibri" w:cs="Arial"/>
                <w:szCs w:val="20"/>
              </w:rPr>
            </w:pPr>
            <w:r>
              <w:rPr>
                <w:rFonts w:eastAsia="Calibri" w:cs="Arial"/>
                <w:szCs w:val="20"/>
              </w:rPr>
              <w:t>Status</w:t>
            </w:r>
          </w:p>
        </w:tc>
      </w:tr>
      <w:tr w:rsidR="00BE41DB" w:rsidRPr="00C16794" w14:paraId="4C881376"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9538D49" w14:textId="77777777" w:rsidR="00BE41DB" w:rsidRPr="00DD5237" w:rsidRDefault="00BE41DB" w:rsidP="002B61AD">
            <w:pPr>
              <w:rPr>
                <w:szCs w:val="20"/>
              </w:rPr>
            </w:pPr>
            <w:r w:rsidRPr="00DD5237">
              <w:rPr>
                <w:szCs w:val="20"/>
              </w:rPr>
              <w:t>REQUIRED.SEL</w:t>
            </w:r>
            <w:r>
              <w:rPr>
                <w:szCs w:val="20"/>
              </w:rPr>
              <w:t>.1</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5FF008" w14:textId="77777777" w:rsidR="00BE41DB" w:rsidRPr="00C40C11" w:rsidRDefault="00BE41DB" w:rsidP="002B61AD">
            <w:pPr>
              <w:rPr>
                <w:rFonts w:eastAsia="Calibri" w:cs="Arial"/>
                <w:szCs w:val="20"/>
              </w:rPr>
            </w:pPr>
          </w:p>
        </w:tc>
      </w:tr>
      <w:tr w:rsidR="00BE41DB" w:rsidRPr="00C16794" w14:paraId="3078039C"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5F6452" w14:textId="77777777" w:rsidR="00BE41DB" w:rsidRPr="00C16794" w:rsidRDefault="00BE41DB" w:rsidP="002B61AD">
            <w:pPr>
              <w:rPr>
                <w:szCs w:val="20"/>
              </w:rPr>
            </w:pPr>
            <w:r w:rsidRPr="00DD5237">
              <w:rPr>
                <w:szCs w:val="20"/>
              </w:rPr>
              <w:t>SELECTION.FLDS</w:t>
            </w:r>
            <w:r>
              <w:rPr>
                <w:szCs w:val="20"/>
              </w:rPr>
              <w:t>.2</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985816" w14:textId="77777777" w:rsidR="00BE41DB" w:rsidRPr="00C40C11" w:rsidRDefault="00BE41DB" w:rsidP="002B61AD">
            <w:pPr>
              <w:rPr>
                <w:rFonts w:eastAsia="Calibri" w:cs="Arial"/>
                <w:szCs w:val="20"/>
              </w:rPr>
            </w:pPr>
          </w:p>
        </w:tc>
      </w:tr>
      <w:tr w:rsidR="00BE41DB" w:rsidRPr="00C16794" w14:paraId="300D91CB"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72F3352" w14:textId="77777777" w:rsidR="00BE41DB" w:rsidRPr="00C16794" w:rsidRDefault="00BE41DB" w:rsidP="002B61AD">
            <w:pPr>
              <w:rPr>
                <w:szCs w:val="20"/>
              </w:rPr>
            </w:pPr>
            <w:r w:rsidRPr="00DD5237">
              <w:rPr>
                <w:szCs w:val="20"/>
              </w:rPr>
              <w:t>SEL.LABEL</w:t>
            </w:r>
            <w:r>
              <w:rPr>
                <w:szCs w:val="20"/>
              </w:rPr>
              <w:t>.2</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D07461" w14:textId="304741EB" w:rsidR="00BE41DB" w:rsidRPr="00C40C11" w:rsidRDefault="001A7946" w:rsidP="002B61AD">
            <w:pPr>
              <w:rPr>
                <w:rFonts w:eastAsia="Calibri" w:cs="Arial"/>
                <w:szCs w:val="20"/>
              </w:rPr>
            </w:pPr>
            <w:r w:rsidRPr="001A7946">
              <w:rPr>
                <w:rFonts w:eastAsia="Calibri" w:cs="Arial"/>
                <w:szCs w:val="20"/>
              </w:rPr>
              <w:t>DD.STATUS</w:t>
            </w:r>
          </w:p>
        </w:tc>
      </w:tr>
      <w:tr w:rsidR="00BE41DB" w:rsidRPr="00C16794" w14:paraId="75154BFC" w14:textId="77777777" w:rsidTr="002B61AD">
        <w:trPr>
          <w:trHeight w:val="26"/>
        </w:trPr>
        <w:tc>
          <w:tcPr>
            <w:tcW w:w="212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39EE972" w14:textId="77777777" w:rsidR="00BE41DB" w:rsidRPr="00DD5237" w:rsidRDefault="00BE41DB" w:rsidP="002B61AD">
            <w:pPr>
              <w:rPr>
                <w:szCs w:val="20"/>
              </w:rPr>
            </w:pPr>
            <w:r w:rsidRPr="00DD5237">
              <w:rPr>
                <w:szCs w:val="20"/>
              </w:rPr>
              <w:t>REQUIRED.SEL</w:t>
            </w:r>
            <w:r>
              <w:rPr>
                <w:szCs w:val="20"/>
              </w:rPr>
              <w:t>.2</w:t>
            </w:r>
          </w:p>
        </w:tc>
        <w:tc>
          <w:tcPr>
            <w:tcW w:w="42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26E85F1" w14:textId="2CFC8D10" w:rsidR="00BE41DB" w:rsidRPr="00C40C11" w:rsidRDefault="001A7946" w:rsidP="002B61AD">
            <w:pPr>
              <w:rPr>
                <w:rFonts w:eastAsia="Calibri" w:cs="Arial"/>
                <w:szCs w:val="20"/>
              </w:rPr>
            </w:pPr>
            <w:r>
              <w:rPr>
                <w:rFonts w:eastAsia="Calibri" w:cs="Arial"/>
                <w:szCs w:val="20"/>
              </w:rPr>
              <w:t>DD Status</w:t>
            </w:r>
          </w:p>
        </w:tc>
      </w:tr>
    </w:tbl>
    <w:p w14:paraId="4D10EFCB" w14:textId="72079D8F" w:rsidR="00BE41DB" w:rsidRDefault="00BE41DB" w:rsidP="00BE41DB">
      <w:pPr>
        <w:rPr>
          <w:b/>
          <w:u w:val="single"/>
        </w:rPr>
      </w:pPr>
    </w:p>
    <w:p w14:paraId="2934732F" w14:textId="5C338BD8" w:rsidR="00E56A66" w:rsidRDefault="00E56A66" w:rsidP="00BE41DB">
      <w:pPr>
        <w:rPr>
          <w:b/>
          <w:u w:val="single"/>
        </w:rPr>
      </w:pPr>
    </w:p>
    <w:p w14:paraId="4088B908" w14:textId="582F4065" w:rsidR="00E56A66" w:rsidRDefault="00E56A66" w:rsidP="00BE41DB">
      <w:pPr>
        <w:rPr>
          <w:b/>
          <w:u w:val="single"/>
        </w:rPr>
      </w:pPr>
    </w:p>
    <w:p w14:paraId="27C65063" w14:textId="7E06BCCE" w:rsidR="00E56A66" w:rsidRDefault="00E56A66" w:rsidP="00BE41DB">
      <w:pPr>
        <w:rPr>
          <w:b/>
          <w:u w:val="single"/>
        </w:rPr>
      </w:pPr>
    </w:p>
    <w:p w14:paraId="638618AE" w14:textId="2A6DB024" w:rsidR="00E56A66" w:rsidRDefault="00E56A66" w:rsidP="00BE41DB">
      <w:pPr>
        <w:rPr>
          <w:b/>
          <w:u w:val="single"/>
        </w:rPr>
      </w:pPr>
    </w:p>
    <w:p w14:paraId="4D0B2241" w14:textId="3F2DF4E6" w:rsidR="00E56A66" w:rsidRDefault="00E56A66" w:rsidP="00BE41DB">
      <w:pPr>
        <w:rPr>
          <w:b/>
          <w:u w:val="single"/>
        </w:rPr>
      </w:pPr>
    </w:p>
    <w:p w14:paraId="6118FADD" w14:textId="77777777" w:rsidR="00E56A66" w:rsidRDefault="00E56A66" w:rsidP="00BE41DB">
      <w:pPr>
        <w:rPr>
          <w:b/>
          <w:u w:val="single"/>
        </w:rPr>
      </w:pPr>
    </w:p>
    <w:p w14:paraId="1DCC124B" w14:textId="77777777" w:rsidR="00BE41DB" w:rsidRPr="00C16794" w:rsidRDefault="00BE41DB" w:rsidP="00BE41DB">
      <w:pPr>
        <w:rPr>
          <w:b/>
          <w:u w:val="single"/>
        </w:rPr>
      </w:pPr>
      <w:r w:rsidRPr="00C16794">
        <w:rPr>
          <w:b/>
          <w:u w:val="single"/>
        </w:rPr>
        <w:t>Field Definitions:</w:t>
      </w:r>
    </w:p>
    <w:tbl>
      <w:tblPr>
        <w:tblW w:w="981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440"/>
        <w:gridCol w:w="1800"/>
        <w:gridCol w:w="1538"/>
        <w:gridCol w:w="532"/>
        <w:gridCol w:w="2250"/>
        <w:gridCol w:w="2250"/>
      </w:tblGrid>
      <w:tr w:rsidR="00BE41DB" w:rsidRPr="00C16794" w14:paraId="78BFE8C6" w14:textId="77777777" w:rsidTr="002B61AD">
        <w:trPr>
          <w:trHeight w:val="115"/>
        </w:trPr>
        <w:tc>
          <w:tcPr>
            <w:tcW w:w="1440" w:type="dxa"/>
            <w:shd w:val="clear" w:color="auto" w:fill="4F81BD"/>
          </w:tcPr>
          <w:p w14:paraId="38E68F07" w14:textId="77777777" w:rsidR="00BE41DB" w:rsidRPr="00C16794" w:rsidRDefault="00BE41DB" w:rsidP="002B61AD">
            <w:pPr>
              <w:jc w:val="both"/>
              <w:rPr>
                <w:rFonts w:cs="Arial"/>
                <w:b/>
                <w:szCs w:val="20"/>
              </w:rPr>
            </w:pPr>
            <w:r w:rsidRPr="00C16794">
              <w:rPr>
                <w:rFonts w:cs="Arial"/>
                <w:b/>
                <w:szCs w:val="20"/>
              </w:rPr>
              <w:t xml:space="preserve">Field Label in Output </w:t>
            </w:r>
          </w:p>
        </w:tc>
        <w:tc>
          <w:tcPr>
            <w:tcW w:w="1800" w:type="dxa"/>
            <w:shd w:val="clear" w:color="auto" w:fill="4F81BD"/>
          </w:tcPr>
          <w:p w14:paraId="0009D9D6" w14:textId="77777777" w:rsidR="00BE41DB" w:rsidRDefault="00BE41DB" w:rsidP="002B61AD">
            <w:pPr>
              <w:jc w:val="both"/>
              <w:rPr>
                <w:rFonts w:cs="Arial"/>
                <w:b/>
                <w:szCs w:val="20"/>
              </w:rPr>
            </w:pPr>
            <w:r>
              <w:rPr>
                <w:rFonts w:cs="Arial"/>
                <w:b/>
                <w:szCs w:val="20"/>
              </w:rPr>
              <w:t>Field Name</w:t>
            </w:r>
          </w:p>
        </w:tc>
        <w:tc>
          <w:tcPr>
            <w:tcW w:w="1538" w:type="dxa"/>
            <w:shd w:val="clear" w:color="auto" w:fill="4F81BD"/>
          </w:tcPr>
          <w:p w14:paraId="14F69580" w14:textId="77777777" w:rsidR="00BE41DB" w:rsidRPr="00C16794" w:rsidRDefault="00BE41DB" w:rsidP="002B61AD">
            <w:pPr>
              <w:jc w:val="both"/>
              <w:rPr>
                <w:rFonts w:cs="Arial"/>
                <w:b/>
                <w:szCs w:val="20"/>
              </w:rPr>
            </w:pPr>
            <w:r>
              <w:rPr>
                <w:rFonts w:cs="Arial"/>
                <w:b/>
                <w:szCs w:val="20"/>
              </w:rPr>
              <w:t>Operation</w:t>
            </w:r>
          </w:p>
        </w:tc>
        <w:tc>
          <w:tcPr>
            <w:tcW w:w="532" w:type="dxa"/>
            <w:shd w:val="clear" w:color="auto" w:fill="4F81BD"/>
          </w:tcPr>
          <w:p w14:paraId="52D2102A" w14:textId="77777777" w:rsidR="00BE41DB" w:rsidRDefault="00BE41DB" w:rsidP="002B61AD">
            <w:pPr>
              <w:jc w:val="both"/>
              <w:rPr>
                <w:rFonts w:cs="Arial"/>
                <w:b/>
                <w:szCs w:val="20"/>
              </w:rPr>
            </w:pPr>
            <w:r>
              <w:rPr>
                <w:rFonts w:cs="Arial"/>
                <w:b/>
                <w:szCs w:val="20"/>
              </w:rPr>
              <w:t>Column</w:t>
            </w:r>
          </w:p>
        </w:tc>
        <w:tc>
          <w:tcPr>
            <w:tcW w:w="2250" w:type="dxa"/>
            <w:shd w:val="clear" w:color="auto" w:fill="4F81BD"/>
          </w:tcPr>
          <w:p w14:paraId="5FC2F963" w14:textId="77777777" w:rsidR="00BE41DB" w:rsidRPr="00C16794" w:rsidRDefault="00BE41DB" w:rsidP="002B61AD">
            <w:pPr>
              <w:jc w:val="both"/>
              <w:rPr>
                <w:rFonts w:cs="Arial"/>
                <w:b/>
                <w:szCs w:val="20"/>
              </w:rPr>
            </w:pPr>
            <w:r>
              <w:rPr>
                <w:rFonts w:cs="Arial"/>
                <w:b/>
                <w:szCs w:val="20"/>
              </w:rPr>
              <w:t>Conversion</w:t>
            </w:r>
          </w:p>
        </w:tc>
        <w:tc>
          <w:tcPr>
            <w:tcW w:w="2250" w:type="dxa"/>
            <w:shd w:val="clear" w:color="auto" w:fill="0070C0"/>
          </w:tcPr>
          <w:p w14:paraId="55E62255" w14:textId="77777777" w:rsidR="00BE41DB" w:rsidRDefault="00BE41DB" w:rsidP="002B61AD">
            <w:pPr>
              <w:jc w:val="both"/>
              <w:rPr>
                <w:rFonts w:cs="Arial"/>
                <w:b/>
                <w:szCs w:val="20"/>
              </w:rPr>
            </w:pPr>
            <w:r>
              <w:rPr>
                <w:rFonts w:cs="Arial"/>
                <w:b/>
                <w:szCs w:val="20"/>
              </w:rPr>
              <w:t>Other Attributes</w:t>
            </w:r>
          </w:p>
        </w:tc>
      </w:tr>
      <w:tr w:rsidR="00BE41DB" w:rsidRPr="00C16794" w14:paraId="431AF205" w14:textId="77777777" w:rsidTr="002B61AD">
        <w:trPr>
          <w:trHeight w:val="265"/>
        </w:trPr>
        <w:tc>
          <w:tcPr>
            <w:tcW w:w="1440" w:type="dxa"/>
            <w:vAlign w:val="bottom"/>
          </w:tcPr>
          <w:p w14:paraId="7551E239" w14:textId="6AB9B953" w:rsidR="00BE41DB" w:rsidRPr="00242ABF" w:rsidRDefault="00E56A66" w:rsidP="002B61AD">
            <w:r>
              <w:t>Invoice Detail ID</w:t>
            </w:r>
          </w:p>
        </w:tc>
        <w:tc>
          <w:tcPr>
            <w:tcW w:w="1800" w:type="dxa"/>
          </w:tcPr>
          <w:p w14:paraId="61608CEE" w14:textId="4ED7D65B" w:rsidR="00BE41DB" w:rsidRPr="00242ABF" w:rsidRDefault="00E56A66" w:rsidP="002B61AD">
            <w:pPr>
              <w:jc w:val="both"/>
            </w:pPr>
            <w:r>
              <w:t>INV.DET.ID</w:t>
            </w:r>
          </w:p>
        </w:tc>
        <w:tc>
          <w:tcPr>
            <w:tcW w:w="1538" w:type="dxa"/>
          </w:tcPr>
          <w:p w14:paraId="500B79C6" w14:textId="77777777" w:rsidR="00BE41DB" w:rsidRPr="00242ABF" w:rsidRDefault="00BE41DB" w:rsidP="002B61AD">
            <w:pPr>
              <w:jc w:val="both"/>
            </w:pPr>
            <w:r w:rsidRPr="00242ABF">
              <w:t>@ID</w:t>
            </w:r>
          </w:p>
        </w:tc>
        <w:tc>
          <w:tcPr>
            <w:tcW w:w="532" w:type="dxa"/>
          </w:tcPr>
          <w:p w14:paraId="634B8FAC" w14:textId="77777777" w:rsidR="00BE41DB" w:rsidRPr="00242ABF" w:rsidRDefault="00BE41DB" w:rsidP="002B61AD">
            <w:pPr>
              <w:jc w:val="center"/>
            </w:pPr>
            <w:r w:rsidRPr="00242ABF">
              <w:t>1</w:t>
            </w:r>
          </w:p>
        </w:tc>
        <w:tc>
          <w:tcPr>
            <w:tcW w:w="2250" w:type="dxa"/>
          </w:tcPr>
          <w:p w14:paraId="64D3A528" w14:textId="77777777" w:rsidR="00BE41DB" w:rsidRPr="00C16794" w:rsidRDefault="00BE41DB" w:rsidP="002B61AD">
            <w:pPr>
              <w:jc w:val="both"/>
              <w:rPr>
                <w:rFonts w:cs="Arial"/>
                <w:szCs w:val="20"/>
              </w:rPr>
            </w:pPr>
          </w:p>
        </w:tc>
        <w:tc>
          <w:tcPr>
            <w:tcW w:w="2250" w:type="dxa"/>
          </w:tcPr>
          <w:p w14:paraId="2673CA0C" w14:textId="77777777" w:rsidR="00BE41DB" w:rsidRPr="00C16794" w:rsidRDefault="00BE41DB" w:rsidP="002B61AD">
            <w:pPr>
              <w:jc w:val="both"/>
              <w:rPr>
                <w:rFonts w:cs="Arial"/>
                <w:szCs w:val="20"/>
              </w:rPr>
            </w:pPr>
          </w:p>
        </w:tc>
      </w:tr>
      <w:tr w:rsidR="00BE41DB" w:rsidRPr="00C16794" w14:paraId="33B07CB9" w14:textId="77777777" w:rsidTr="002B61AD">
        <w:trPr>
          <w:trHeight w:val="115"/>
        </w:trPr>
        <w:tc>
          <w:tcPr>
            <w:tcW w:w="1440" w:type="dxa"/>
          </w:tcPr>
          <w:p w14:paraId="7BC3847A" w14:textId="763B914C" w:rsidR="00BE41DB" w:rsidRPr="00C16794" w:rsidRDefault="0032105F" w:rsidP="002B61AD">
            <w:r>
              <w:t>Type</w:t>
            </w:r>
          </w:p>
        </w:tc>
        <w:tc>
          <w:tcPr>
            <w:tcW w:w="1800" w:type="dxa"/>
          </w:tcPr>
          <w:p w14:paraId="16BE3449" w14:textId="632CCCA8" w:rsidR="00BE41DB" w:rsidRPr="00242ABF" w:rsidRDefault="0032105F" w:rsidP="002B61AD">
            <w:r>
              <w:t>TYPE</w:t>
            </w:r>
          </w:p>
        </w:tc>
        <w:tc>
          <w:tcPr>
            <w:tcW w:w="1538" w:type="dxa"/>
          </w:tcPr>
          <w:p w14:paraId="19E880A8" w14:textId="2F23962E" w:rsidR="00BE41DB" w:rsidRPr="00242ABF" w:rsidRDefault="00BE41DB" w:rsidP="002B61AD"/>
        </w:tc>
        <w:tc>
          <w:tcPr>
            <w:tcW w:w="532" w:type="dxa"/>
          </w:tcPr>
          <w:p w14:paraId="079C5FFC" w14:textId="77777777" w:rsidR="00BE41DB" w:rsidRPr="00242ABF" w:rsidRDefault="00BE41DB" w:rsidP="002B61AD">
            <w:pPr>
              <w:jc w:val="center"/>
            </w:pPr>
            <w:r w:rsidRPr="00242ABF">
              <w:t>2</w:t>
            </w:r>
          </w:p>
        </w:tc>
        <w:tc>
          <w:tcPr>
            <w:tcW w:w="2250" w:type="dxa"/>
          </w:tcPr>
          <w:p w14:paraId="151B0DCE" w14:textId="77777777" w:rsidR="00BE41DB" w:rsidRPr="00C16794" w:rsidRDefault="00BE41DB" w:rsidP="002B61AD">
            <w:pPr>
              <w:jc w:val="both"/>
              <w:rPr>
                <w:rFonts w:cs="Arial"/>
                <w:szCs w:val="20"/>
              </w:rPr>
            </w:pPr>
          </w:p>
        </w:tc>
        <w:tc>
          <w:tcPr>
            <w:tcW w:w="2250" w:type="dxa"/>
          </w:tcPr>
          <w:p w14:paraId="49ED67B6" w14:textId="45943EBD" w:rsidR="00BE41DB" w:rsidRPr="00C16794" w:rsidRDefault="00BE41DB" w:rsidP="002B61AD">
            <w:pPr>
              <w:jc w:val="both"/>
              <w:rPr>
                <w:rFonts w:cs="Arial"/>
                <w:szCs w:val="20"/>
              </w:rPr>
            </w:pPr>
          </w:p>
        </w:tc>
      </w:tr>
      <w:tr w:rsidR="00BE41DB" w:rsidRPr="00C16794" w14:paraId="142AD71E" w14:textId="77777777" w:rsidTr="002B61AD">
        <w:trPr>
          <w:trHeight w:val="115"/>
        </w:trPr>
        <w:tc>
          <w:tcPr>
            <w:tcW w:w="1440" w:type="dxa"/>
          </w:tcPr>
          <w:p w14:paraId="14AD8340" w14:textId="104CA9BE" w:rsidR="00BE41DB" w:rsidRPr="00C16794" w:rsidRDefault="0032105F" w:rsidP="002B61AD">
            <w:r>
              <w:t>Invoice Status</w:t>
            </w:r>
          </w:p>
        </w:tc>
        <w:tc>
          <w:tcPr>
            <w:tcW w:w="1800" w:type="dxa"/>
          </w:tcPr>
          <w:p w14:paraId="5F90F102" w14:textId="4361981F" w:rsidR="00BE41DB" w:rsidRPr="00872D71" w:rsidRDefault="0032105F" w:rsidP="002B61AD">
            <w:pPr>
              <w:jc w:val="both"/>
            </w:pPr>
            <w:r>
              <w:t>STATUS</w:t>
            </w:r>
          </w:p>
        </w:tc>
        <w:tc>
          <w:tcPr>
            <w:tcW w:w="1538" w:type="dxa"/>
          </w:tcPr>
          <w:p w14:paraId="567AD3DC" w14:textId="1059541B" w:rsidR="00BE41DB" w:rsidRPr="00872D71" w:rsidRDefault="00BE41DB" w:rsidP="002B61AD">
            <w:pPr>
              <w:jc w:val="both"/>
            </w:pPr>
          </w:p>
        </w:tc>
        <w:tc>
          <w:tcPr>
            <w:tcW w:w="532" w:type="dxa"/>
          </w:tcPr>
          <w:p w14:paraId="411E7B9C" w14:textId="77777777" w:rsidR="00BE41DB" w:rsidRPr="00242ABF" w:rsidRDefault="00BE41DB" w:rsidP="002B61AD">
            <w:pPr>
              <w:jc w:val="center"/>
            </w:pPr>
            <w:r w:rsidRPr="00242ABF">
              <w:t>3</w:t>
            </w:r>
          </w:p>
        </w:tc>
        <w:tc>
          <w:tcPr>
            <w:tcW w:w="2250" w:type="dxa"/>
          </w:tcPr>
          <w:p w14:paraId="4978DD99" w14:textId="77777777" w:rsidR="00BE41DB" w:rsidRPr="00C16794" w:rsidRDefault="00BE41DB" w:rsidP="002B61AD">
            <w:pPr>
              <w:jc w:val="both"/>
              <w:rPr>
                <w:rFonts w:cs="Arial"/>
                <w:szCs w:val="20"/>
              </w:rPr>
            </w:pPr>
          </w:p>
        </w:tc>
        <w:tc>
          <w:tcPr>
            <w:tcW w:w="2250" w:type="dxa"/>
          </w:tcPr>
          <w:p w14:paraId="3CDA0CD3" w14:textId="77777777" w:rsidR="00BE41DB" w:rsidRPr="00C16794" w:rsidRDefault="00BE41DB" w:rsidP="002B61AD">
            <w:pPr>
              <w:jc w:val="both"/>
              <w:rPr>
                <w:rFonts w:cs="Arial"/>
                <w:szCs w:val="20"/>
              </w:rPr>
            </w:pPr>
          </w:p>
        </w:tc>
      </w:tr>
      <w:tr w:rsidR="00BE41DB" w:rsidRPr="00C16794" w14:paraId="692B220C" w14:textId="77777777" w:rsidTr="002B61AD">
        <w:trPr>
          <w:trHeight w:val="115"/>
        </w:trPr>
        <w:tc>
          <w:tcPr>
            <w:tcW w:w="1440" w:type="dxa"/>
          </w:tcPr>
          <w:p w14:paraId="4A8B52EB" w14:textId="403B8CB8" w:rsidR="00BE41DB" w:rsidRPr="00872D71" w:rsidRDefault="0032105F" w:rsidP="002B61AD">
            <w:r>
              <w:t>Narrative</w:t>
            </w:r>
          </w:p>
        </w:tc>
        <w:tc>
          <w:tcPr>
            <w:tcW w:w="1800" w:type="dxa"/>
          </w:tcPr>
          <w:p w14:paraId="5DF8E3FA" w14:textId="67EFDD2A" w:rsidR="00BE41DB" w:rsidRPr="00872D71" w:rsidRDefault="0032105F" w:rsidP="002B61AD">
            <w:pPr>
              <w:jc w:val="both"/>
            </w:pPr>
            <w:r w:rsidRPr="0032105F">
              <w:t>STATUS.NARR</w:t>
            </w:r>
          </w:p>
        </w:tc>
        <w:tc>
          <w:tcPr>
            <w:tcW w:w="1538" w:type="dxa"/>
          </w:tcPr>
          <w:p w14:paraId="304EC929" w14:textId="6529481A" w:rsidR="00BE41DB" w:rsidRPr="00872D71" w:rsidRDefault="00BE41DB" w:rsidP="002B61AD">
            <w:pPr>
              <w:jc w:val="both"/>
            </w:pPr>
          </w:p>
        </w:tc>
        <w:tc>
          <w:tcPr>
            <w:tcW w:w="532" w:type="dxa"/>
          </w:tcPr>
          <w:p w14:paraId="5987ED7B" w14:textId="77777777" w:rsidR="00BE41DB" w:rsidRPr="00242ABF" w:rsidRDefault="00BE41DB" w:rsidP="002B61AD">
            <w:pPr>
              <w:jc w:val="center"/>
            </w:pPr>
            <w:r w:rsidRPr="00242ABF">
              <w:t>4</w:t>
            </w:r>
          </w:p>
        </w:tc>
        <w:tc>
          <w:tcPr>
            <w:tcW w:w="2250" w:type="dxa"/>
          </w:tcPr>
          <w:p w14:paraId="4EAE5B61" w14:textId="77777777" w:rsidR="00BE41DB" w:rsidRPr="00C16794" w:rsidRDefault="00BE41DB" w:rsidP="002B61AD">
            <w:pPr>
              <w:jc w:val="both"/>
              <w:rPr>
                <w:rFonts w:cs="Arial"/>
                <w:szCs w:val="20"/>
              </w:rPr>
            </w:pPr>
          </w:p>
        </w:tc>
        <w:tc>
          <w:tcPr>
            <w:tcW w:w="2250" w:type="dxa"/>
          </w:tcPr>
          <w:p w14:paraId="11F46DF6" w14:textId="77777777" w:rsidR="00BE41DB" w:rsidRPr="00C16794" w:rsidRDefault="00BE41DB" w:rsidP="002B61AD">
            <w:pPr>
              <w:jc w:val="both"/>
              <w:rPr>
                <w:rFonts w:cs="Arial"/>
                <w:szCs w:val="20"/>
              </w:rPr>
            </w:pPr>
          </w:p>
        </w:tc>
      </w:tr>
      <w:tr w:rsidR="0032105F" w:rsidRPr="00C16794" w14:paraId="5206041F" w14:textId="77777777" w:rsidTr="002B61AD">
        <w:trPr>
          <w:trHeight w:val="115"/>
        </w:trPr>
        <w:tc>
          <w:tcPr>
            <w:tcW w:w="1440" w:type="dxa"/>
          </w:tcPr>
          <w:p w14:paraId="36C62297" w14:textId="0DE6D909" w:rsidR="0032105F" w:rsidRPr="00242ABF" w:rsidRDefault="0032105F" w:rsidP="0032105F">
            <w:r>
              <w:t>DD Status</w:t>
            </w:r>
          </w:p>
        </w:tc>
        <w:tc>
          <w:tcPr>
            <w:tcW w:w="1800" w:type="dxa"/>
          </w:tcPr>
          <w:p w14:paraId="6A29DAD6" w14:textId="7B9C1B55" w:rsidR="0032105F" w:rsidRPr="00242ABF" w:rsidRDefault="0032105F" w:rsidP="0032105F">
            <w:pPr>
              <w:jc w:val="both"/>
            </w:pPr>
            <w:r w:rsidRPr="0032105F">
              <w:t>DD.STATUS</w:t>
            </w:r>
          </w:p>
        </w:tc>
        <w:tc>
          <w:tcPr>
            <w:tcW w:w="1538" w:type="dxa"/>
          </w:tcPr>
          <w:p w14:paraId="62BD37BB" w14:textId="0EB0AF52" w:rsidR="0032105F" w:rsidRPr="00242ABF" w:rsidRDefault="0032105F" w:rsidP="0032105F">
            <w:pPr>
              <w:jc w:val="both"/>
            </w:pPr>
          </w:p>
        </w:tc>
        <w:tc>
          <w:tcPr>
            <w:tcW w:w="532" w:type="dxa"/>
          </w:tcPr>
          <w:p w14:paraId="100FE1AB" w14:textId="77777777" w:rsidR="0032105F" w:rsidRPr="00242ABF" w:rsidRDefault="0032105F" w:rsidP="0032105F">
            <w:pPr>
              <w:jc w:val="center"/>
            </w:pPr>
            <w:r>
              <w:t>5</w:t>
            </w:r>
          </w:p>
        </w:tc>
        <w:tc>
          <w:tcPr>
            <w:tcW w:w="2250" w:type="dxa"/>
          </w:tcPr>
          <w:p w14:paraId="4C5123B4" w14:textId="77777777" w:rsidR="0032105F" w:rsidRPr="00C16794" w:rsidRDefault="0032105F" w:rsidP="0032105F">
            <w:pPr>
              <w:jc w:val="both"/>
              <w:rPr>
                <w:rFonts w:cs="Arial"/>
                <w:szCs w:val="20"/>
              </w:rPr>
            </w:pPr>
          </w:p>
        </w:tc>
        <w:tc>
          <w:tcPr>
            <w:tcW w:w="2250" w:type="dxa"/>
          </w:tcPr>
          <w:p w14:paraId="5FD38E46" w14:textId="77777777" w:rsidR="0032105F" w:rsidRPr="00C16794" w:rsidRDefault="0032105F" w:rsidP="0032105F">
            <w:pPr>
              <w:jc w:val="both"/>
              <w:rPr>
                <w:rFonts w:cs="Arial"/>
                <w:szCs w:val="20"/>
              </w:rPr>
            </w:pPr>
          </w:p>
        </w:tc>
      </w:tr>
      <w:tr w:rsidR="0032105F" w:rsidRPr="00C16794" w14:paraId="05D1F49E" w14:textId="77777777" w:rsidTr="002B61AD">
        <w:trPr>
          <w:trHeight w:val="115"/>
        </w:trPr>
        <w:tc>
          <w:tcPr>
            <w:tcW w:w="1440" w:type="dxa"/>
          </w:tcPr>
          <w:p w14:paraId="4BD8FA4B" w14:textId="6A72B669" w:rsidR="0032105F" w:rsidRPr="00E01C2A" w:rsidRDefault="0032105F" w:rsidP="0032105F">
            <w:r>
              <w:t>DD Narrative</w:t>
            </w:r>
          </w:p>
        </w:tc>
        <w:tc>
          <w:tcPr>
            <w:tcW w:w="1800" w:type="dxa"/>
          </w:tcPr>
          <w:p w14:paraId="5E06F1B3" w14:textId="2ED179E0" w:rsidR="0032105F" w:rsidRPr="00242ABF" w:rsidRDefault="0032105F" w:rsidP="0032105F">
            <w:pPr>
              <w:jc w:val="both"/>
            </w:pPr>
            <w:r w:rsidRPr="0032105F">
              <w:t>DD.STATUS.NARR</w:t>
            </w:r>
          </w:p>
        </w:tc>
        <w:tc>
          <w:tcPr>
            <w:tcW w:w="1538" w:type="dxa"/>
          </w:tcPr>
          <w:p w14:paraId="4B7353CB" w14:textId="34A806BD" w:rsidR="0032105F" w:rsidRPr="00242ABF" w:rsidRDefault="0032105F" w:rsidP="0032105F">
            <w:pPr>
              <w:jc w:val="both"/>
            </w:pPr>
          </w:p>
        </w:tc>
        <w:tc>
          <w:tcPr>
            <w:tcW w:w="532" w:type="dxa"/>
          </w:tcPr>
          <w:p w14:paraId="22625E93" w14:textId="77777777" w:rsidR="0032105F" w:rsidRPr="00242ABF" w:rsidRDefault="0032105F" w:rsidP="0032105F">
            <w:pPr>
              <w:jc w:val="center"/>
            </w:pPr>
            <w:r>
              <w:t>6</w:t>
            </w:r>
          </w:p>
        </w:tc>
        <w:tc>
          <w:tcPr>
            <w:tcW w:w="2250" w:type="dxa"/>
          </w:tcPr>
          <w:p w14:paraId="32D30059" w14:textId="77777777" w:rsidR="0032105F" w:rsidRPr="00C16794" w:rsidRDefault="0032105F" w:rsidP="0032105F">
            <w:pPr>
              <w:jc w:val="both"/>
              <w:rPr>
                <w:rFonts w:cs="Arial"/>
                <w:szCs w:val="20"/>
              </w:rPr>
            </w:pPr>
          </w:p>
        </w:tc>
        <w:tc>
          <w:tcPr>
            <w:tcW w:w="2250" w:type="dxa"/>
          </w:tcPr>
          <w:p w14:paraId="63C13317" w14:textId="77777777" w:rsidR="0032105F" w:rsidRPr="00C16794" w:rsidRDefault="0032105F" w:rsidP="0032105F">
            <w:pPr>
              <w:jc w:val="both"/>
              <w:rPr>
                <w:rFonts w:cs="Arial"/>
                <w:szCs w:val="20"/>
              </w:rPr>
            </w:pPr>
          </w:p>
        </w:tc>
      </w:tr>
      <w:tr w:rsidR="0032105F" w:rsidRPr="00C16794" w14:paraId="3F58E603" w14:textId="77777777" w:rsidTr="002B61AD">
        <w:trPr>
          <w:trHeight w:val="115"/>
        </w:trPr>
        <w:tc>
          <w:tcPr>
            <w:tcW w:w="1440" w:type="dxa"/>
          </w:tcPr>
          <w:p w14:paraId="62A1FD28" w14:textId="77777777" w:rsidR="0032105F" w:rsidRPr="00292E94" w:rsidRDefault="0032105F" w:rsidP="0032105F"/>
        </w:tc>
        <w:tc>
          <w:tcPr>
            <w:tcW w:w="1800" w:type="dxa"/>
          </w:tcPr>
          <w:p w14:paraId="7B79C45D" w14:textId="77777777" w:rsidR="0032105F" w:rsidRPr="0032105F" w:rsidRDefault="0032105F" w:rsidP="0032105F">
            <w:pPr>
              <w:jc w:val="both"/>
            </w:pPr>
            <w:r w:rsidRPr="0032105F">
              <w:t>ZERORECORDS</w:t>
            </w:r>
          </w:p>
        </w:tc>
        <w:tc>
          <w:tcPr>
            <w:tcW w:w="1538" w:type="dxa"/>
          </w:tcPr>
          <w:p w14:paraId="096F2604" w14:textId="09CD96EC" w:rsidR="0032105F" w:rsidRDefault="0032105F" w:rsidP="0032105F">
            <w:pPr>
              <w:jc w:val="both"/>
              <w:rPr>
                <w:rFonts w:cs="Arial"/>
                <w:szCs w:val="20"/>
              </w:rPr>
            </w:pPr>
            <w:r w:rsidRPr="00F11689">
              <w:rPr>
                <w:rFonts w:cs="Arial"/>
                <w:szCs w:val="20"/>
              </w:rPr>
              <w:t>"</w:t>
            </w:r>
            <w:r>
              <w:rPr>
                <w:rFonts w:cs="Arial"/>
                <w:szCs w:val="20"/>
              </w:rPr>
              <w:t>No failure records found</w:t>
            </w:r>
            <w:r w:rsidRPr="00F11689">
              <w:rPr>
                <w:rFonts w:cs="Arial"/>
                <w:szCs w:val="20"/>
              </w:rPr>
              <w:t>"</w:t>
            </w:r>
          </w:p>
        </w:tc>
        <w:tc>
          <w:tcPr>
            <w:tcW w:w="532" w:type="dxa"/>
          </w:tcPr>
          <w:p w14:paraId="08120F3E" w14:textId="77777777" w:rsidR="0032105F" w:rsidRPr="00850732" w:rsidRDefault="0032105F" w:rsidP="0032105F">
            <w:pPr>
              <w:jc w:val="center"/>
              <w:rPr>
                <w:rFonts w:cs="Arial"/>
                <w:szCs w:val="20"/>
              </w:rPr>
            </w:pPr>
            <w:r>
              <w:rPr>
                <w:rFonts w:cs="Arial"/>
                <w:szCs w:val="20"/>
              </w:rPr>
              <w:t>1</w:t>
            </w:r>
          </w:p>
        </w:tc>
        <w:tc>
          <w:tcPr>
            <w:tcW w:w="2250" w:type="dxa"/>
          </w:tcPr>
          <w:p w14:paraId="37DF824F" w14:textId="77777777" w:rsidR="0032105F" w:rsidRPr="00850732" w:rsidRDefault="0032105F" w:rsidP="0032105F">
            <w:pPr>
              <w:jc w:val="both"/>
              <w:rPr>
                <w:rFonts w:cs="Arial"/>
                <w:szCs w:val="20"/>
              </w:rPr>
            </w:pPr>
          </w:p>
        </w:tc>
        <w:tc>
          <w:tcPr>
            <w:tcW w:w="2250" w:type="dxa"/>
          </w:tcPr>
          <w:p w14:paraId="1496E0CD" w14:textId="77777777" w:rsidR="0032105F" w:rsidRDefault="0032105F" w:rsidP="0032105F">
            <w:pPr>
              <w:jc w:val="both"/>
              <w:rPr>
                <w:rFonts w:cs="Arial"/>
                <w:szCs w:val="20"/>
              </w:rPr>
            </w:pPr>
            <w:r>
              <w:rPr>
                <w:rFonts w:cs="Arial"/>
                <w:szCs w:val="20"/>
              </w:rPr>
              <w:t>Display Break = NONE</w:t>
            </w:r>
          </w:p>
          <w:p w14:paraId="7B3AD29D" w14:textId="77777777" w:rsidR="0032105F" w:rsidRDefault="0032105F" w:rsidP="0032105F">
            <w:pPr>
              <w:jc w:val="both"/>
              <w:rPr>
                <w:rFonts w:cs="Arial"/>
                <w:szCs w:val="20"/>
              </w:rPr>
            </w:pPr>
            <w:r>
              <w:rPr>
                <w:rFonts w:cs="Arial"/>
                <w:szCs w:val="20"/>
              </w:rPr>
              <w:t xml:space="preserve">Field Display Type = </w:t>
            </w:r>
            <w:r w:rsidRPr="007E41B7">
              <w:rPr>
                <w:rFonts w:cs="Arial"/>
                <w:szCs w:val="20"/>
              </w:rPr>
              <w:t>Class-</w:t>
            </w:r>
            <w:proofErr w:type="spellStart"/>
            <w:r w:rsidRPr="007E41B7">
              <w:rPr>
                <w:rFonts w:cs="Arial"/>
                <w:szCs w:val="20"/>
              </w:rPr>
              <w:t>enq</w:t>
            </w:r>
            <w:proofErr w:type="spellEnd"/>
            <w:r w:rsidRPr="007E41B7">
              <w:rPr>
                <w:rFonts w:cs="Arial"/>
                <w:szCs w:val="20"/>
              </w:rPr>
              <w:t xml:space="preserve"> </w:t>
            </w:r>
            <w:proofErr w:type="spellStart"/>
            <w:r w:rsidRPr="007E41B7">
              <w:rPr>
                <w:rFonts w:cs="Arial"/>
                <w:szCs w:val="20"/>
              </w:rPr>
              <w:t>Norecs</w:t>
            </w:r>
            <w:proofErr w:type="spellEnd"/>
          </w:p>
          <w:p w14:paraId="1AAECF71" w14:textId="77777777" w:rsidR="0032105F" w:rsidRPr="00850732" w:rsidRDefault="0032105F" w:rsidP="0032105F">
            <w:pPr>
              <w:jc w:val="both"/>
              <w:rPr>
                <w:rFonts w:cs="Arial"/>
                <w:szCs w:val="20"/>
              </w:rPr>
            </w:pPr>
            <w:r>
              <w:rPr>
                <w:rFonts w:cs="Arial"/>
                <w:szCs w:val="20"/>
              </w:rPr>
              <w:t xml:space="preserve">Section = </w:t>
            </w:r>
            <w:r w:rsidRPr="00BB2AB5">
              <w:rPr>
                <w:rFonts w:cs="Arial"/>
                <w:szCs w:val="20"/>
              </w:rPr>
              <w:t>Header</w:t>
            </w:r>
          </w:p>
        </w:tc>
      </w:tr>
    </w:tbl>
    <w:p w14:paraId="507CD143" w14:textId="77777777" w:rsidR="00BE41DB" w:rsidRDefault="00BE41DB" w:rsidP="00BE41DB">
      <w:pPr>
        <w:ind w:left="-180"/>
      </w:pPr>
    </w:p>
    <w:p w14:paraId="5F74DED0" w14:textId="77777777" w:rsidR="00BE41DB" w:rsidRPr="002365B8" w:rsidRDefault="00BE41DB" w:rsidP="00BE41DB">
      <w:pPr>
        <w:ind w:left="-180"/>
        <w:rPr>
          <w:b/>
          <w:bCs/>
          <w:u w:val="single"/>
        </w:rPr>
      </w:pPr>
      <w:r w:rsidRPr="002365B8">
        <w:rPr>
          <w:b/>
          <w:bCs/>
          <w:u w:val="single"/>
        </w:rPr>
        <w:t>Drilldown and other special attributes:</w:t>
      </w:r>
    </w:p>
    <w:tbl>
      <w:tblPr>
        <w:tblStyle w:val="TableGrid"/>
        <w:tblW w:w="9450" w:type="dxa"/>
        <w:tblInd w:w="-185" w:type="dxa"/>
        <w:tblLook w:val="04A0" w:firstRow="1" w:lastRow="0" w:firstColumn="1" w:lastColumn="0" w:noHBand="0" w:noVBand="1"/>
      </w:tblPr>
      <w:tblGrid>
        <w:gridCol w:w="4336"/>
        <w:gridCol w:w="5114"/>
      </w:tblGrid>
      <w:tr w:rsidR="00513FC0" w14:paraId="600C4667" w14:textId="77777777" w:rsidTr="002B61AD">
        <w:tc>
          <w:tcPr>
            <w:tcW w:w="4336" w:type="dxa"/>
            <w:shd w:val="clear" w:color="auto" w:fill="BDD6EE" w:themeFill="accent1" w:themeFillTint="66"/>
          </w:tcPr>
          <w:p w14:paraId="2194CBD9" w14:textId="351A629B" w:rsidR="00513FC0" w:rsidRDefault="00513FC0" w:rsidP="00513FC0">
            <w:pPr>
              <w:ind w:left="-240" w:firstLine="240"/>
            </w:pPr>
            <w:r w:rsidRPr="00E853B5">
              <w:t>Enquiry Name</w:t>
            </w:r>
          </w:p>
        </w:tc>
        <w:tc>
          <w:tcPr>
            <w:tcW w:w="5114" w:type="dxa"/>
          </w:tcPr>
          <w:p w14:paraId="645D0817" w14:textId="7984D899" w:rsidR="00513FC0" w:rsidRDefault="00513FC0" w:rsidP="00513FC0">
            <w:r>
              <w:t>EB.HB.INVOICE.DETAILS,HUS.RECALL S</w:t>
            </w:r>
            <w:r>
              <w:rPr>
                <w:rFonts w:cs="Arial"/>
                <w:szCs w:val="20"/>
              </w:rPr>
              <w:t xml:space="preserve"> </w:t>
            </w:r>
            <w:r>
              <w:t>INV.DET.ID</w:t>
            </w:r>
          </w:p>
        </w:tc>
      </w:tr>
      <w:tr w:rsidR="00513FC0" w14:paraId="6CCD8DB6" w14:textId="77777777" w:rsidTr="002B61AD">
        <w:tc>
          <w:tcPr>
            <w:tcW w:w="4336" w:type="dxa"/>
            <w:shd w:val="clear" w:color="auto" w:fill="BDD6EE" w:themeFill="accent1" w:themeFillTint="66"/>
          </w:tcPr>
          <w:p w14:paraId="3706BC49" w14:textId="18823B29" w:rsidR="00513FC0" w:rsidRPr="00E853B5" w:rsidRDefault="00513FC0" w:rsidP="00513FC0">
            <w:pPr>
              <w:ind w:left="-240" w:firstLine="240"/>
            </w:pPr>
            <w:r w:rsidRPr="00E853B5">
              <w:t>Label Field</w:t>
            </w:r>
          </w:p>
        </w:tc>
        <w:tc>
          <w:tcPr>
            <w:tcW w:w="5114" w:type="dxa"/>
          </w:tcPr>
          <w:p w14:paraId="18721CF4" w14:textId="57244F16" w:rsidR="00513FC0" w:rsidRDefault="00513FC0" w:rsidP="00513FC0">
            <w:r>
              <w:t>INV.DET.ID</w:t>
            </w:r>
          </w:p>
        </w:tc>
      </w:tr>
      <w:tr w:rsidR="00513FC0" w14:paraId="69DC7C39" w14:textId="77777777" w:rsidTr="002B61AD">
        <w:tc>
          <w:tcPr>
            <w:tcW w:w="4336" w:type="dxa"/>
            <w:shd w:val="clear" w:color="auto" w:fill="BDD6EE" w:themeFill="accent1" w:themeFillTint="66"/>
          </w:tcPr>
          <w:p w14:paraId="6D6F4464" w14:textId="26FAEBDD" w:rsidR="00513FC0" w:rsidRPr="00E853B5" w:rsidRDefault="00513FC0" w:rsidP="00513FC0">
            <w:pPr>
              <w:ind w:left="-240" w:firstLine="240"/>
            </w:pPr>
            <w:proofErr w:type="spellStart"/>
            <w:r w:rsidRPr="004E1E12">
              <w:t>Nxt</w:t>
            </w:r>
            <w:proofErr w:type="spellEnd"/>
            <w:r w:rsidRPr="004E1E12">
              <w:t xml:space="preserve"> </w:t>
            </w:r>
            <w:proofErr w:type="spellStart"/>
            <w:r w:rsidRPr="004E1E12">
              <w:t>Desc</w:t>
            </w:r>
            <w:proofErr w:type="spellEnd"/>
          </w:p>
        </w:tc>
        <w:tc>
          <w:tcPr>
            <w:tcW w:w="5114" w:type="dxa"/>
          </w:tcPr>
          <w:p w14:paraId="609FB480" w14:textId="504ECCE8" w:rsidR="00513FC0" w:rsidRDefault="00216CE0" w:rsidP="00513FC0">
            <w:r>
              <w:rPr>
                <w:rFonts w:cs="Arial"/>
                <w:szCs w:val="20"/>
              </w:rPr>
              <w:t>View</w:t>
            </w:r>
            <w:r w:rsidRPr="0050203F">
              <w:rPr>
                <w:rFonts w:cs="Arial"/>
                <w:szCs w:val="20"/>
              </w:rPr>
              <w:t>[</w:t>
            </w:r>
            <w:r>
              <w:rPr>
                <w:rFonts w:cs="Arial"/>
                <w:szCs w:val="20"/>
              </w:rPr>
              <w:t>view</w:t>
            </w:r>
            <w:r w:rsidRPr="0050203F">
              <w:rPr>
                <w:rFonts w:cs="Arial"/>
                <w:szCs w:val="20"/>
              </w:rPr>
              <w:t>.gif</w:t>
            </w:r>
          </w:p>
        </w:tc>
      </w:tr>
      <w:tr w:rsidR="00513FC0" w14:paraId="52F0DE3B" w14:textId="77777777" w:rsidTr="002B61AD">
        <w:tc>
          <w:tcPr>
            <w:tcW w:w="4336" w:type="dxa"/>
            <w:shd w:val="clear" w:color="auto" w:fill="BDD6EE" w:themeFill="accent1" w:themeFillTint="66"/>
          </w:tcPr>
          <w:p w14:paraId="32D8B439" w14:textId="1175E6F9" w:rsidR="00513FC0" w:rsidRPr="00E853B5" w:rsidRDefault="00513FC0" w:rsidP="00513FC0">
            <w:pPr>
              <w:ind w:left="-240" w:firstLine="240"/>
            </w:pPr>
            <w:r w:rsidRPr="00E853B5">
              <w:t>Enquiry Name</w:t>
            </w:r>
          </w:p>
        </w:tc>
        <w:tc>
          <w:tcPr>
            <w:tcW w:w="5114" w:type="dxa"/>
          </w:tcPr>
          <w:p w14:paraId="3E86C2ED" w14:textId="732AA94F" w:rsidR="00513FC0" w:rsidRDefault="00513FC0" w:rsidP="00513FC0">
            <w:r>
              <w:t xml:space="preserve">EB.HB.INVOICE.DETAILS,HUS.RECALL </w:t>
            </w:r>
            <w:r>
              <w:rPr>
                <w:rFonts w:cs="Arial"/>
                <w:szCs w:val="20"/>
              </w:rPr>
              <w:t xml:space="preserve">I </w:t>
            </w:r>
            <w:r>
              <w:t>INV.DET.ID</w:t>
            </w:r>
          </w:p>
        </w:tc>
      </w:tr>
      <w:tr w:rsidR="00513FC0" w14:paraId="3DD771D9" w14:textId="77777777" w:rsidTr="002B61AD">
        <w:tc>
          <w:tcPr>
            <w:tcW w:w="4336" w:type="dxa"/>
            <w:shd w:val="clear" w:color="auto" w:fill="BDD6EE" w:themeFill="accent1" w:themeFillTint="66"/>
          </w:tcPr>
          <w:p w14:paraId="51F5B469" w14:textId="77777777" w:rsidR="00513FC0" w:rsidRDefault="00513FC0" w:rsidP="00513FC0">
            <w:r w:rsidRPr="00E853B5">
              <w:t>Label Field</w:t>
            </w:r>
          </w:p>
        </w:tc>
        <w:tc>
          <w:tcPr>
            <w:tcW w:w="5114" w:type="dxa"/>
          </w:tcPr>
          <w:p w14:paraId="5A16F590" w14:textId="0FB08331" w:rsidR="00513FC0" w:rsidRDefault="00513FC0" w:rsidP="00513FC0">
            <w:r>
              <w:t>INV.DET.ID</w:t>
            </w:r>
          </w:p>
        </w:tc>
      </w:tr>
      <w:tr w:rsidR="00513FC0" w14:paraId="421926A9" w14:textId="77777777" w:rsidTr="002B61AD">
        <w:tc>
          <w:tcPr>
            <w:tcW w:w="4336" w:type="dxa"/>
            <w:shd w:val="clear" w:color="auto" w:fill="BDD6EE" w:themeFill="accent1" w:themeFillTint="66"/>
          </w:tcPr>
          <w:p w14:paraId="0D377830" w14:textId="77777777" w:rsidR="00513FC0" w:rsidRPr="00E853B5" w:rsidRDefault="00513FC0" w:rsidP="00513FC0">
            <w:proofErr w:type="spellStart"/>
            <w:r w:rsidRPr="004E1E12">
              <w:t>Nxt</w:t>
            </w:r>
            <w:proofErr w:type="spellEnd"/>
            <w:r w:rsidRPr="004E1E12">
              <w:t xml:space="preserve"> </w:t>
            </w:r>
            <w:proofErr w:type="spellStart"/>
            <w:r w:rsidRPr="004E1E12">
              <w:t>Desc</w:t>
            </w:r>
            <w:proofErr w:type="spellEnd"/>
          </w:p>
        </w:tc>
        <w:tc>
          <w:tcPr>
            <w:tcW w:w="5114" w:type="dxa"/>
          </w:tcPr>
          <w:p w14:paraId="240A8190" w14:textId="053FC5AE" w:rsidR="00513FC0" w:rsidRDefault="00513FC0" w:rsidP="00513FC0">
            <w:pPr>
              <w:rPr>
                <w:rFonts w:cs="Arial"/>
                <w:szCs w:val="20"/>
              </w:rPr>
            </w:pPr>
            <w:r>
              <w:rPr>
                <w:rFonts w:cs="Arial"/>
                <w:szCs w:val="20"/>
              </w:rPr>
              <w:t>Recall Interface</w:t>
            </w:r>
            <w:r w:rsidRPr="004E1E12">
              <w:rPr>
                <w:rFonts w:cs="Arial"/>
                <w:szCs w:val="20"/>
              </w:rPr>
              <w:t>[</w:t>
            </w:r>
            <w:r w:rsidRPr="0050203F">
              <w:rPr>
                <w:rFonts w:cs="Arial"/>
                <w:szCs w:val="20"/>
              </w:rPr>
              <w:t>edit.gif</w:t>
            </w:r>
          </w:p>
        </w:tc>
      </w:tr>
      <w:tr w:rsidR="00513FC0" w14:paraId="625A989D" w14:textId="77777777" w:rsidTr="002B61AD">
        <w:tc>
          <w:tcPr>
            <w:tcW w:w="4336" w:type="dxa"/>
            <w:shd w:val="clear" w:color="auto" w:fill="BDD6EE" w:themeFill="accent1" w:themeFillTint="66"/>
          </w:tcPr>
          <w:p w14:paraId="59ED07D2" w14:textId="77777777" w:rsidR="00513FC0" w:rsidRDefault="00513FC0" w:rsidP="00513FC0">
            <w:r w:rsidRPr="00EC24DE">
              <w:t>Description</w:t>
            </w:r>
          </w:p>
        </w:tc>
        <w:tc>
          <w:tcPr>
            <w:tcW w:w="5114" w:type="dxa"/>
          </w:tcPr>
          <w:p w14:paraId="7551E8BD" w14:textId="561CAEAB" w:rsidR="00513FC0" w:rsidRDefault="00513FC0" w:rsidP="00513FC0">
            <w:r>
              <w:t>Interface Recall</w:t>
            </w:r>
          </w:p>
        </w:tc>
      </w:tr>
      <w:tr w:rsidR="00513FC0" w14:paraId="166AEDBA" w14:textId="77777777" w:rsidTr="002B61AD">
        <w:tc>
          <w:tcPr>
            <w:tcW w:w="4336" w:type="dxa"/>
            <w:shd w:val="clear" w:color="auto" w:fill="BDD6EE" w:themeFill="accent1" w:themeFillTint="66"/>
          </w:tcPr>
          <w:p w14:paraId="489DA5E9" w14:textId="77777777" w:rsidR="00513FC0" w:rsidRPr="00EC24DE" w:rsidRDefault="00513FC0" w:rsidP="00513FC0">
            <w:r w:rsidRPr="00EC24DE">
              <w:t>Short Description</w:t>
            </w:r>
          </w:p>
        </w:tc>
        <w:tc>
          <w:tcPr>
            <w:tcW w:w="5114" w:type="dxa"/>
          </w:tcPr>
          <w:p w14:paraId="62F2C48B" w14:textId="08CDF272" w:rsidR="00513FC0" w:rsidRPr="002946A6" w:rsidRDefault="00513FC0" w:rsidP="00513FC0">
            <w:r>
              <w:t>Interface Recall</w:t>
            </w:r>
          </w:p>
        </w:tc>
      </w:tr>
      <w:tr w:rsidR="00513FC0" w14:paraId="51487619" w14:textId="77777777" w:rsidTr="002B61AD">
        <w:tc>
          <w:tcPr>
            <w:tcW w:w="4336" w:type="dxa"/>
            <w:shd w:val="clear" w:color="auto" w:fill="BDD6EE" w:themeFill="accent1" w:themeFillTint="66"/>
          </w:tcPr>
          <w:p w14:paraId="1F2EBB42" w14:textId="77777777" w:rsidR="00513FC0" w:rsidRPr="00EC24DE" w:rsidRDefault="00513FC0" w:rsidP="00513FC0">
            <w:r w:rsidRPr="0028195F">
              <w:t>Attributes</w:t>
            </w:r>
          </w:p>
        </w:tc>
        <w:tc>
          <w:tcPr>
            <w:tcW w:w="5114" w:type="dxa"/>
          </w:tcPr>
          <w:p w14:paraId="5ED29FC7" w14:textId="77777777" w:rsidR="00513FC0" w:rsidRDefault="00513FC0" w:rsidP="00513FC0">
            <w:proofErr w:type="spellStart"/>
            <w:r w:rsidRPr="0028195F">
              <w:t>Zerorecorddisplay</w:t>
            </w:r>
            <w:proofErr w:type="spellEnd"/>
            <w:r>
              <w:t xml:space="preserve"> </w:t>
            </w:r>
          </w:p>
        </w:tc>
      </w:tr>
    </w:tbl>
    <w:p w14:paraId="63E790FF" w14:textId="77777777" w:rsidR="00BE41DB" w:rsidRDefault="00BE41DB" w:rsidP="00BE41DB"/>
    <w:p w14:paraId="71236953" w14:textId="07548827" w:rsidR="009D6598" w:rsidRDefault="007307EC" w:rsidP="009D6598">
      <w:pPr>
        <w:pStyle w:val="Heading3"/>
      </w:pPr>
      <w:r w:rsidRPr="007307EC">
        <w:lastRenderedPageBreak/>
        <w:t>HUS.AA.DETAILS.NEW.ACTIVITIES</w:t>
      </w:r>
    </w:p>
    <w:p w14:paraId="768C8E4F" w14:textId="48F6C6CD" w:rsidR="009D6598" w:rsidRPr="00C16794" w:rsidRDefault="005C1ED7" w:rsidP="009D6598">
      <w:pPr>
        <w:rPr>
          <w:b/>
          <w:sz w:val="22"/>
          <w:szCs w:val="22"/>
          <w:u w:val="single"/>
        </w:rPr>
      </w:pPr>
      <w:r>
        <w:t>Copy core</w:t>
      </w:r>
      <w:r w:rsidR="009D6598">
        <w:t xml:space="preserve"> enquiry</w:t>
      </w:r>
      <w:r>
        <w:t xml:space="preserve"> </w:t>
      </w:r>
      <w:r w:rsidRPr="005C1ED7">
        <w:t>AA.DETAILS.NEW.ACTIVITIES</w:t>
      </w:r>
      <w:r>
        <w:t xml:space="preserve"> and create new enquiry with name </w:t>
      </w:r>
      <w:r w:rsidRPr="005C1ED7">
        <w:t>HUS.AA.DETAILS.NEW.ACTIVITIES</w:t>
      </w:r>
      <w:r>
        <w:t xml:space="preserve"> and do the below changes.</w:t>
      </w:r>
    </w:p>
    <w:p w14:paraId="6D93ACEB" w14:textId="5F4845E0" w:rsidR="00E22094" w:rsidRDefault="00E22094" w:rsidP="00E22094"/>
    <w:p w14:paraId="4CD826D0" w14:textId="0B9E1109" w:rsidR="005C1ED7" w:rsidRDefault="00CE52C3" w:rsidP="00E22094">
      <w:r>
        <w:t xml:space="preserve"> </w:t>
      </w:r>
      <w:r w:rsidR="0067167D">
        <w:t>Existing value in core enquiry:</w:t>
      </w:r>
    </w:p>
    <w:p w14:paraId="49D6D9FF" w14:textId="31AD7116" w:rsidR="00CE52C3" w:rsidRDefault="00CE52C3" w:rsidP="00E22094">
      <w:r w:rsidRPr="00CE52C3">
        <w:rPr>
          <w:noProof/>
        </w:rPr>
        <w:drawing>
          <wp:inline distT="0" distB="0" distL="0" distR="0" wp14:anchorId="65D81947" wp14:editId="2B2AA0C4">
            <wp:extent cx="5278120" cy="762635"/>
            <wp:effectExtent l="0" t="0" r="0" b="0"/>
            <wp:docPr id="994711188" name="Picture 99471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711188" name=""/>
                    <pic:cNvPicPr/>
                  </pic:nvPicPr>
                  <pic:blipFill>
                    <a:blip r:embed="rId22"/>
                    <a:stretch>
                      <a:fillRect/>
                    </a:stretch>
                  </pic:blipFill>
                  <pic:spPr>
                    <a:xfrm>
                      <a:off x="0" y="0"/>
                      <a:ext cx="5278120" cy="762635"/>
                    </a:xfrm>
                    <a:prstGeom prst="rect">
                      <a:avLst/>
                    </a:prstGeom>
                  </pic:spPr>
                </pic:pic>
              </a:graphicData>
            </a:graphic>
          </wp:inline>
        </w:drawing>
      </w:r>
    </w:p>
    <w:p w14:paraId="3BB94E92" w14:textId="77777777" w:rsidR="00CE52C3" w:rsidRDefault="00CE52C3" w:rsidP="00E22094"/>
    <w:p w14:paraId="12327A5F" w14:textId="63F6D96D" w:rsidR="00CE52C3" w:rsidRDefault="00B93E96" w:rsidP="00E22094">
      <w:r>
        <w:t>Replace</w:t>
      </w:r>
      <w:r w:rsidR="00CE52C3">
        <w:t xml:space="preserve"> 53</w:t>
      </w:r>
      <w:r w:rsidR="00CE52C3" w:rsidRPr="00145526">
        <w:rPr>
          <w:vertAlign w:val="superscript"/>
        </w:rPr>
        <w:t>rd</w:t>
      </w:r>
      <w:r w:rsidR="00CE52C3">
        <w:t xml:space="preserve"> multi-value</w:t>
      </w:r>
      <w:r>
        <w:t xml:space="preserve"> with </w:t>
      </w:r>
      <w:r w:rsidR="00CE52C3">
        <w:t>below values</w:t>
      </w:r>
      <w:r w:rsidR="00D54533">
        <w:t xml:space="preserve"> and add two new multi-value as shown below</w:t>
      </w:r>
      <w:r w:rsidR="00CE52C3">
        <w:t>.</w:t>
      </w:r>
    </w:p>
    <w:p w14:paraId="76D7A2A0" w14:textId="056F2853" w:rsidR="00CE52C3" w:rsidRDefault="00C9223F" w:rsidP="00E22094">
      <w:r w:rsidRPr="00C9223F">
        <w:rPr>
          <w:noProof/>
        </w:rPr>
        <w:drawing>
          <wp:inline distT="0" distB="0" distL="0" distR="0" wp14:anchorId="146AA410" wp14:editId="75A33BDE">
            <wp:extent cx="5278120" cy="1956435"/>
            <wp:effectExtent l="0" t="0" r="0" b="5715"/>
            <wp:docPr id="870009839" name="Picture 870009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9839" name=""/>
                    <pic:cNvPicPr/>
                  </pic:nvPicPr>
                  <pic:blipFill>
                    <a:blip r:embed="rId23"/>
                    <a:stretch>
                      <a:fillRect/>
                    </a:stretch>
                  </pic:blipFill>
                  <pic:spPr>
                    <a:xfrm>
                      <a:off x="0" y="0"/>
                      <a:ext cx="5278120" cy="1956435"/>
                    </a:xfrm>
                    <a:prstGeom prst="rect">
                      <a:avLst/>
                    </a:prstGeom>
                  </pic:spPr>
                </pic:pic>
              </a:graphicData>
            </a:graphic>
          </wp:inline>
        </w:drawing>
      </w:r>
    </w:p>
    <w:p w14:paraId="542EAFED" w14:textId="18B42118" w:rsidR="006D3253" w:rsidRDefault="00572E6C" w:rsidP="006D3253">
      <w:pPr>
        <w:pStyle w:val="Heading3"/>
      </w:pPr>
      <w:r w:rsidRPr="00572E6C">
        <w:t>HUS.AA.OVERVIEW-HEADING.LIV</w:t>
      </w:r>
    </w:p>
    <w:p w14:paraId="1E200864" w14:textId="6239B2A9" w:rsidR="006D3253" w:rsidRPr="00C16794" w:rsidRDefault="006D3253" w:rsidP="006D3253">
      <w:pPr>
        <w:rPr>
          <w:b/>
          <w:sz w:val="22"/>
          <w:szCs w:val="22"/>
          <w:u w:val="single"/>
        </w:rPr>
      </w:pPr>
      <w:r>
        <w:t xml:space="preserve">Copy core enquiry </w:t>
      </w:r>
      <w:r w:rsidR="00643900" w:rsidRPr="00643900">
        <w:t>AA.OVERVIEW-HEADING.LIV</w:t>
      </w:r>
      <w:r>
        <w:t xml:space="preserve"> and create new enquiry with name </w:t>
      </w:r>
      <w:r w:rsidR="00256B64" w:rsidRPr="00256B64">
        <w:t>HUS.AA.OVERVIEW-HEADING.LIV</w:t>
      </w:r>
      <w:r w:rsidR="00256B64">
        <w:t xml:space="preserve"> </w:t>
      </w:r>
      <w:r>
        <w:t>and do the below changes.</w:t>
      </w:r>
    </w:p>
    <w:p w14:paraId="36F005A9" w14:textId="77777777" w:rsidR="006D3253" w:rsidRDefault="006D3253" w:rsidP="00E22094"/>
    <w:p w14:paraId="136EA5B4" w14:textId="77777777" w:rsidR="001B54B3" w:rsidRDefault="001B54B3" w:rsidP="001B54B3">
      <w:r>
        <w:t>Existing value in core enquiry:</w:t>
      </w:r>
    </w:p>
    <w:p w14:paraId="06FD62B3" w14:textId="1EFC9983" w:rsidR="0067167D" w:rsidRDefault="0067167D" w:rsidP="00E22094"/>
    <w:p w14:paraId="0DED02FF" w14:textId="19EC4341" w:rsidR="0067167D" w:rsidRDefault="0067167D" w:rsidP="00E22094">
      <w:r w:rsidRPr="0067167D">
        <w:rPr>
          <w:noProof/>
        </w:rPr>
        <w:drawing>
          <wp:inline distT="0" distB="0" distL="0" distR="0" wp14:anchorId="17DCC133" wp14:editId="44A78487">
            <wp:extent cx="5278120" cy="457200"/>
            <wp:effectExtent l="0" t="0" r="0" b="0"/>
            <wp:docPr id="1131648305" name="Picture 1131648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48305" name=""/>
                    <pic:cNvPicPr/>
                  </pic:nvPicPr>
                  <pic:blipFill>
                    <a:blip r:embed="rId24"/>
                    <a:stretch>
                      <a:fillRect/>
                    </a:stretch>
                  </pic:blipFill>
                  <pic:spPr>
                    <a:xfrm>
                      <a:off x="0" y="0"/>
                      <a:ext cx="5278120" cy="457200"/>
                    </a:xfrm>
                    <a:prstGeom prst="rect">
                      <a:avLst/>
                    </a:prstGeom>
                  </pic:spPr>
                </pic:pic>
              </a:graphicData>
            </a:graphic>
          </wp:inline>
        </w:drawing>
      </w:r>
    </w:p>
    <w:p w14:paraId="07C0A800" w14:textId="77777777" w:rsidR="001B54B3" w:rsidRDefault="001B54B3" w:rsidP="00E22094"/>
    <w:p w14:paraId="7DBF43E6" w14:textId="21B3771E" w:rsidR="00BE2EA7" w:rsidRDefault="00BE2EA7" w:rsidP="00E22094">
      <w:r>
        <w:t>Replace 10.1 multi-value with new value</w:t>
      </w:r>
      <w:r w:rsidR="00123581">
        <w:t xml:space="preserve"> as shown </w:t>
      </w:r>
      <w:proofErr w:type="gramStart"/>
      <w:r w:rsidR="00123581">
        <w:t>below</w:t>
      </w:r>
      <w:proofErr w:type="gramEnd"/>
    </w:p>
    <w:p w14:paraId="5EF6E377" w14:textId="249E8ECB" w:rsidR="00123581" w:rsidRDefault="00FA18D7" w:rsidP="00E22094">
      <w:r w:rsidRPr="00FA18D7">
        <w:rPr>
          <w:noProof/>
        </w:rPr>
        <w:drawing>
          <wp:inline distT="0" distB="0" distL="0" distR="0" wp14:anchorId="71D8D237" wp14:editId="52362EED">
            <wp:extent cx="5278120" cy="496570"/>
            <wp:effectExtent l="0" t="0" r="0" b="0"/>
            <wp:docPr id="973841165" name="Picture 97384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41165" name=""/>
                    <pic:cNvPicPr/>
                  </pic:nvPicPr>
                  <pic:blipFill>
                    <a:blip r:embed="rId25"/>
                    <a:stretch>
                      <a:fillRect/>
                    </a:stretch>
                  </pic:blipFill>
                  <pic:spPr>
                    <a:xfrm>
                      <a:off x="0" y="0"/>
                      <a:ext cx="5278120" cy="496570"/>
                    </a:xfrm>
                    <a:prstGeom prst="rect">
                      <a:avLst/>
                    </a:prstGeom>
                  </pic:spPr>
                </pic:pic>
              </a:graphicData>
            </a:graphic>
          </wp:inline>
        </w:drawing>
      </w:r>
    </w:p>
    <w:p w14:paraId="258BCF98" w14:textId="77777777" w:rsidR="00BE2EA7" w:rsidRPr="00E22094" w:rsidRDefault="00BE2EA7" w:rsidP="00E22094"/>
    <w:p w14:paraId="3C9D9912" w14:textId="77777777" w:rsidR="003E3A9A" w:rsidRDefault="003E3A9A" w:rsidP="003E3A9A">
      <w:pPr>
        <w:pStyle w:val="Heading2"/>
      </w:pPr>
      <w:bookmarkStart w:id="108" w:name="_Toc255983946"/>
      <w:bookmarkStart w:id="109" w:name="_Toc263704675"/>
      <w:r w:rsidRPr="0043321C">
        <w:t>Context Enquiry</w:t>
      </w:r>
      <w:bookmarkEnd w:id="108"/>
      <w:bookmarkEnd w:id="109"/>
    </w:p>
    <w:p w14:paraId="05062CD9" w14:textId="77777777" w:rsidR="003E3A9A" w:rsidRDefault="003E3A9A" w:rsidP="003E3A9A">
      <w:pPr>
        <w:pStyle w:val="Heading3"/>
      </w:pPr>
      <w:bookmarkStart w:id="110" w:name="_Toc263704676"/>
      <w:r>
        <w:t>[Context Enquiry Name]</w:t>
      </w:r>
      <w:bookmarkEnd w:id="110"/>
    </w:p>
    <w:p w14:paraId="58F3241F" w14:textId="3476369B" w:rsidR="008C55E8" w:rsidRDefault="00E22094" w:rsidP="008C55E8">
      <w:r>
        <w:t>NA</w:t>
      </w:r>
    </w:p>
    <w:p w14:paraId="02BDA84F" w14:textId="77777777" w:rsidR="003E3A9A" w:rsidRPr="0043321C" w:rsidRDefault="003E3A9A" w:rsidP="003E3A9A">
      <w:pPr>
        <w:pStyle w:val="Heading2"/>
      </w:pPr>
      <w:bookmarkStart w:id="111" w:name="_Toc255983947"/>
      <w:bookmarkStart w:id="112" w:name="_Toc263704677"/>
      <w:r w:rsidRPr="0043321C">
        <w:lastRenderedPageBreak/>
        <w:t>Version</w:t>
      </w:r>
      <w:bookmarkEnd w:id="111"/>
      <w:bookmarkEnd w:id="112"/>
    </w:p>
    <w:p w14:paraId="40EE9985" w14:textId="20DCE71F" w:rsidR="003E3A9A" w:rsidRDefault="001833DC" w:rsidP="003E3A9A">
      <w:pPr>
        <w:pStyle w:val="Heading3"/>
      </w:pPr>
      <w:bookmarkStart w:id="113" w:name="_Toc253776742"/>
      <w:bookmarkStart w:id="114" w:name="_Toc253848893"/>
      <w:bookmarkStart w:id="115" w:name="_Toc253848948"/>
      <w:bookmarkEnd w:id="113"/>
      <w:bookmarkEnd w:id="114"/>
      <w:bookmarkEnd w:id="115"/>
      <w:r>
        <w:t>EB.HB.INVOICE.DETAILS</w:t>
      </w:r>
      <w:r w:rsidR="005F1D5D" w:rsidRPr="005F1D5D">
        <w:t>,HUS.OFS</w:t>
      </w:r>
    </w:p>
    <w:p w14:paraId="49A055FE" w14:textId="437F18EE" w:rsidR="00FB584F" w:rsidRPr="00A06CED" w:rsidRDefault="00FB584F" w:rsidP="00FB584F">
      <w:pPr>
        <w:ind w:left="720"/>
      </w:pPr>
      <w:r>
        <w:t xml:space="preserve">This is vanilla version and it will be used to post OFS message to update </w:t>
      </w:r>
      <w:r w:rsidR="001833DC">
        <w:t>EB.</w:t>
      </w:r>
      <w:proofErr w:type="gramStart"/>
      <w:r w:rsidR="001833DC">
        <w:t>HB.INVOICE.DETAILS</w:t>
      </w:r>
      <w:proofErr w:type="gramEnd"/>
      <w:r w:rsidRPr="00C53C7F">
        <w:t xml:space="preserve"> </w:t>
      </w:r>
      <w:r>
        <w:t>record</w:t>
      </w:r>
    </w:p>
    <w:p w14:paraId="47DE137F" w14:textId="51A5E2A0" w:rsidR="00A26F08" w:rsidRDefault="00BB3D1B" w:rsidP="00A26F08">
      <w:r>
        <w:t xml:space="preserve">             </w:t>
      </w:r>
      <w:r w:rsidR="004A28CF" w:rsidRPr="004A28CF">
        <w:t xml:space="preserve">NO.OF.AUTH </w:t>
      </w:r>
      <w:r>
        <w:t>=  0</w:t>
      </w:r>
    </w:p>
    <w:p w14:paraId="47DE3704" w14:textId="760C52EB" w:rsidR="00E027BC" w:rsidRDefault="00B10264" w:rsidP="00A26F08">
      <w:r>
        <w:t xml:space="preserve">             </w:t>
      </w:r>
      <w:r w:rsidR="004F090E" w:rsidRPr="004F090E">
        <w:t>EXC.INC.RTN</w:t>
      </w:r>
      <w:r w:rsidR="00E027BC">
        <w:t xml:space="preserve"> = Yes</w:t>
      </w:r>
    </w:p>
    <w:p w14:paraId="264B36B3" w14:textId="41F21028" w:rsidR="00DB1B4B" w:rsidRDefault="00455C9E" w:rsidP="00DB1B4B">
      <w:pPr>
        <w:pStyle w:val="Heading3"/>
      </w:pPr>
      <w:r w:rsidRPr="00455C9E">
        <w:t>EB.</w:t>
      </w:r>
      <w:proofErr w:type="gramStart"/>
      <w:r w:rsidRPr="00455C9E">
        <w:t>HB.INVOICE.STAGING</w:t>
      </w:r>
      <w:proofErr w:type="gramEnd"/>
      <w:r w:rsidRPr="00455C9E">
        <w:t>,HUS.RESEND</w:t>
      </w:r>
    </w:p>
    <w:p w14:paraId="31216043" w14:textId="2A45037E" w:rsidR="003406AE" w:rsidRDefault="003406AE" w:rsidP="003406AE">
      <w:pPr>
        <w:ind w:left="720"/>
      </w:pPr>
      <w:r>
        <w:t>This version will be used to resend invoice by setting RESEND flag.</w:t>
      </w:r>
    </w:p>
    <w:p w14:paraId="34A3AF52" w14:textId="1F631E58" w:rsidR="00AA142D" w:rsidRDefault="004164E1" w:rsidP="003406AE">
      <w:pPr>
        <w:ind w:left="720"/>
      </w:pPr>
      <w:r>
        <w:t xml:space="preserve">All the fields in </w:t>
      </w:r>
      <w:r w:rsidRPr="004164E1">
        <w:t>EB.HB.INVOICE.STAGING</w:t>
      </w:r>
      <w:r>
        <w:t xml:space="preserve"> should be </w:t>
      </w:r>
      <w:proofErr w:type="spellStart"/>
      <w:r>
        <w:t>Noinput</w:t>
      </w:r>
      <w:proofErr w:type="spellEnd"/>
      <w:r>
        <w:t xml:space="preserve"> field except RESEND and RESEND field should be in first row of the version. </w:t>
      </w:r>
    </w:p>
    <w:p w14:paraId="3D7E1EA8" w14:textId="57174A42" w:rsidR="00DB1B4B" w:rsidRDefault="00DB1B4B" w:rsidP="00DB1B4B">
      <w:r>
        <w:t xml:space="preserve">             </w:t>
      </w:r>
      <w:r w:rsidR="0082413A" w:rsidRPr="004A28CF">
        <w:t xml:space="preserve">NO.OF.AUTH </w:t>
      </w:r>
      <w:r>
        <w:t>=  0</w:t>
      </w:r>
    </w:p>
    <w:p w14:paraId="3DD49758" w14:textId="4EAC58AC" w:rsidR="0014026F" w:rsidRDefault="003818CD" w:rsidP="0014026F">
      <w:pPr>
        <w:pStyle w:val="Heading3"/>
      </w:pPr>
      <w:r w:rsidRPr="003818CD">
        <w:t>EB.HB.INVOICE.STAGING,HUS.OFS</w:t>
      </w:r>
    </w:p>
    <w:p w14:paraId="1FBECF15" w14:textId="0573B544" w:rsidR="0014026F" w:rsidRPr="00A06CED" w:rsidRDefault="0014026F" w:rsidP="0014026F">
      <w:pPr>
        <w:ind w:left="720"/>
      </w:pPr>
      <w:r>
        <w:t xml:space="preserve">This is vanilla version and it will be used to post OFS message to update </w:t>
      </w:r>
      <w:r w:rsidR="00BA1A11" w:rsidRPr="00BA1A11">
        <w:t>EB.</w:t>
      </w:r>
      <w:proofErr w:type="gramStart"/>
      <w:r w:rsidR="00BA1A11" w:rsidRPr="00BA1A11">
        <w:t>HB.INVOICE.STAGING</w:t>
      </w:r>
      <w:proofErr w:type="gramEnd"/>
      <w:r w:rsidR="00BA1A11">
        <w:t xml:space="preserve"> </w:t>
      </w:r>
      <w:r>
        <w:t>record</w:t>
      </w:r>
    </w:p>
    <w:p w14:paraId="761B105F" w14:textId="1C8FF948" w:rsidR="0014026F" w:rsidRDefault="0014026F" w:rsidP="0014026F">
      <w:r>
        <w:t xml:space="preserve">             </w:t>
      </w:r>
      <w:r w:rsidR="0082413A" w:rsidRPr="004A28CF">
        <w:t xml:space="preserve">NO.OF.AUTH </w:t>
      </w:r>
      <w:r>
        <w:t>=  0</w:t>
      </w:r>
    </w:p>
    <w:p w14:paraId="0E3F4105" w14:textId="4D548FEC" w:rsidR="00220A55" w:rsidRDefault="00220A55" w:rsidP="00220A55">
      <w:pPr>
        <w:pStyle w:val="Heading3"/>
      </w:pPr>
      <w:r>
        <w:t>EB.HB.INVOICE.DETAILS</w:t>
      </w:r>
      <w:r w:rsidRPr="005F1D5D">
        <w:t>,HUS.</w:t>
      </w:r>
      <w:r w:rsidR="00D53A95">
        <w:t>INPUT</w:t>
      </w:r>
    </w:p>
    <w:p w14:paraId="2BAE1EAE" w14:textId="2570E4F4" w:rsidR="00220A55" w:rsidRPr="00A06CED" w:rsidRDefault="00220A55" w:rsidP="00220A55">
      <w:pPr>
        <w:ind w:left="720"/>
      </w:pPr>
      <w:r>
        <w:t>This is vanilla version and it will be used to post OFS message to create new record in EB.</w:t>
      </w:r>
      <w:proofErr w:type="gramStart"/>
      <w:r>
        <w:t>HB.INVOICE.DETAILS</w:t>
      </w:r>
      <w:proofErr w:type="gramEnd"/>
      <w:r w:rsidRPr="00C53C7F">
        <w:t xml:space="preserve"> </w:t>
      </w:r>
      <w:r>
        <w:t>record.</w:t>
      </w:r>
    </w:p>
    <w:p w14:paraId="51DBC616" w14:textId="77777777" w:rsidR="00220A55" w:rsidRDefault="00220A55" w:rsidP="00220A55">
      <w:r>
        <w:t xml:space="preserve">             </w:t>
      </w:r>
      <w:r w:rsidRPr="004A28CF">
        <w:t xml:space="preserve">NO.OF.AUTH </w:t>
      </w:r>
      <w:r>
        <w:t>=  0</w:t>
      </w:r>
    </w:p>
    <w:p w14:paraId="774B21C4" w14:textId="77777777" w:rsidR="00220A55" w:rsidRDefault="00220A55" w:rsidP="00220A55">
      <w:r>
        <w:t xml:space="preserve">             </w:t>
      </w:r>
      <w:r w:rsidRPr="004F090E">
        <w:t>EXC.INC.RTN</w:t>
      </w:r>
      <w:r>
        <w:t xml:space="preserve"> = Yes</w:t>
      </w:r>
    </w:p>
    <w:p w14:paraId="43669F90" w14:textId="0B6715BA" w:rsidR="00A04310" w:rsidRDefault="00A04310" w:rsidP="00A04310">
      <w:pPr>
        <w:pStyle w:val="Heading3"/>
      </w:pPr>
      <w:r>
        <w:t>EB.HB.INVOICE.DETAILS</w:t>
      </w:r>
      <w:r w:rsidRPr="005F1D5D">
        <w:t>,</w:t>
      </w:r>
      <w:r w:rsidR="006B5BF6" w:rsidRPr="006B5BF6">
        <w:t>HUS.DD.CANCEL</w:t>
      </w:r>
    </w:p>
    <w:p w14:paraId="53042144" w14:textId="2EDB99D7" w:rsidR="00A04310" w:rsidRPr="00A06CED" w:rsidRDefault="00A04310" w:rsidP="00A04310">
      <w:pPr>
        <w:ind w:left="720"/>
      </w:pPr>
      <w:r>
        <w:t xml:space="preserve">This is vanilla </w:t>
      </w:r>
      <w:proofErr w:type="gramStart"/>
      <w:r>
        <w:t>version</w:t>
      </w:r>
      <w:proofErr w:type="gramEnd"/>
      <w:r>
        <w:t xml:space="preserve"> and it will be used to post OFS message to</w:t>
      </w:r>
      <w:r w:rsidR="00584108">
        <w:t xml:space="preserve"> cancel </w:t>
      </w:r>
      <w:r w:rsidR="003A2E82">
        <w:t>invoices related to direct debit</w:t>
      </w:r>
      <w:r>
        <w:t>.</w:t>
      </w:r>
    </w:p>
    <w:p w14:paraId="607D1241" w14:textId="77777777" w:rsidR="00A04310" w:rsidRDefault="00A04310" w:rsidP="00A04310">
      <w:r>
        <w:t xml:space="preserve">             </w:t>
      </w:r>
      <w:r w:rsidRPr="004A28CF">
        <w:t xml:space="preserve">NO.OF.AUTH </w:t>
      </w:r>
      <w:r>
        <w:t>=  0</w:t>
      </w:r>
    </w:p>
    <w:p w14:paraId="39323EAD" w14:textId="77777777" w:rsidR="00A04310" w:rsidRDefault="00A04310" w:rsidP="00A04310">
      <w:r>
        <w:t xml:space="preserve">             </w:t>
      </w:r>
      <w:r w:rsidRPr="004F090E">
        <w:t>EXC.INC.RTN</w:t>
      </w:r>
      <w:r>
        <w:t xml:space="preserve"> = Yes</w:t>
      </w:r>
    </w:p>
    <w:p w14:paraId="014390F1" w14:textId="2F0A95A7" w:rsidR="0041764F" w:rsidRDefault="0041764F" w:rsidP="0041764F">
      <w:pPr>
        <w:pStyle w:val="Heading3"/>
      </w:pPr>
      <w:r>
        <w:t>EB.HB.INVOICE.DETAILS</w:t>
      </w:r>
      <w:r w:rsidRPr="005F1D5D">
        <w:t>,</w:t>
      </w:r>
      <w:r w:rsidRPr="006B5BF6">
        <w:t>HUS.D</w:t>
      </w:r>
      <w:r w:rsidR="001A759A">
        <w:t>UEDATE.CHANGE</w:t>
      </w:r>
    </w:p>
    <w:p w14:paraId="04223766" w14:textId="0AD7643D" w:rsidR="0052672A" w:rsidRPr="00A06CED" w:rsidRDefault="0052672A" w:rsidP="0041764F">
      <w:pPr>
        <w:ind w:left="720"/>
      </w:pPr>
      <w:r>
        <w:t xml:space="preserve">All the fields in </w:t>
      </w:r>
      <w:r w:rsidRPr="004164E1">
        <w:t>EB.HB.</w:t>
      </w:r>
      <w:r w:rsidRPr="0052672A">
        <w:t xml:space="preserve">INVOICE.DETAILS </w:t>
      </w:r>
      <w:r>
        <w:t xml:space="preserve">should be </w:t>
      </w:r>
      <w:proofErr w:type="spellStart"/>
      <w:r>
        <w:t>Noinput</w:t>
      </w:r>
      <w:proofErr w:type="spellEnd"/>
      <w:r>
        <w:t xml:space="preserve"> field except </w:t>
      </w:r>
      <w:r w:rsidR="00295D27">
        <w:t>DUE.DATE</w:t>
      </w:r>
      <w:r>
        <w:t xml:space="preserve"> and </w:t>
      </w:r>
      <w:r w:rsidR="00295D27">
        <w:t>DUE.DATE</w:t>
      </w:r>
      <w:r>
        <w:t xml:space="preserve"> field should be in first row of the version.</w:t>
      </w:r>
    </w:p>
    <w:p w14:paraId="07463C96" w14:textId="77777777" w:rsidR="0041764F" w:rsidRDefault="0041764F" w:rsidP="0041764F">
      <w:r>
        <w:t xml:space="preserve">             </w:t>
      </w:r>
      <w:r w:rsidRPr="004A28CF">
        <w:t xml:space="preserve">NO.OF.AUTH </w:t>
      </w:r>
      <w:r>
        <w:t>=  0</w:t>
      </w:r>
    </w:p>
    <w:p w14:paraId="2C8EFA15" w14:textId="718E8D0E" w:rsidR="0041764F" w:rsidRDefault="0041764F" w:rsidP="0041764F">
      <w:r>
        <w:t xml:space="preserve">             </w:t>
      </w:r>
      <w:r w:rsidRPr="004F090E">
        <w:t>EXC.INC.RTN</w:t>
      </w:r>
      <w:r>
        <w:t xml:space="preserve"> = Yes</w:t>
      </w:r>
    </w:p>
    <w:p w14:paraId="04C64B2D" w14:textId="0F77069B" w:rsidR="0013638B" w:rsidRDefault="0013638B" w:rsidP="0041764F">
      <w:r>
        <w:t xml:space="preserve">             </w:t>
      </w:r>
      <w:r w:rsidR="004370DF">
        <w:t xml:space="preserve">Auto Default: </w:t>
      </w:r>
      <w:r w:rsidR="004370DF" w:rsidRPr="004370DF">
        <w:t>DD.STATUS</w:t>
      </w:r>
      <w:r w:rsidR="004370DF">
        <w:t xml:space="preserve"> = </w:t>
      </w:r>
      <w:r w:rsidR="006028D3" w:rsidRPr="006028D3">
        <w:t>SENDING-CHANGE-DD-DUE-DATE</w:t>
      </w:r>
    </w:p>
    <w:p w14:paraId="0BB2E924" w14:textId="2AF819D7" w:rsidR="0042797F" w:rsidRDefault="005933EC" w:rsidP="0042797F">
      <w:pPr>
        <w:pStyle w:val="Heading3"/>
      </w:pPr>
      <w:r w:rsidRPr="005933EC">
        <w:t>EB.HB.INVOICE.LEFTOVER,HUS.OFS</w:t>
      </w:r>
    </w:p>
    <w:p w14:paraId="69A6B7A2" w14:textId="2FE4D01B" w:rsidR="0042797F" w:rsidRPr="00A06CED" w:rsidRDefault="0042797F" w:rsidP="0042797F">
      <w:pPr>
        <w:ind w:left="720"/>
      </w:pPr>
      <w:r>
        <w:t>This is vanilla version and it will be used to post OFS message to create</w:t>
      </w:r>
      <w:r w:rsidR="00990061">
        <w:t xml:space="preserve">/update </w:t>
      </w:r>
      <w:r>
        <w:t xml:space="preserve">record in </w:t>
      </w:r>
      <w:r w:rsidR="00990061" w:rsidRPr="00990061">
        <w:t>EB.</w:t>
      </w:r>
      <w:proofErr w:type="gramStart"/>
      <w:r w:rsidR="00990061" w:rsidRPr="00990061">
        <w:t>HB.INVOICE.LEFTOVER</w:t>
      </w:r>
      <w:proofErr w:type="gramEnd"/>
    </w:p>
    <w:p w14:paraId="3BDFAC7A" w14:textId="6481C5B4" w:rsidR="0042797F" w:rsidRDefault="0042797F" w:rsidP="0042797F">
      <w:r>
        <w:t xml:space="preserve">             </w:t>
      </w:r>
      <w:r w:rsidRPr="004A28CF">
        <w:t xml:space="preserve">NO.OF.AUTH </w:t>
      </w:r>
      <w:r>
        <w:t>=  0</w:t>
      </w:r>
    </w:p>
    <w:p w14:paraId="15BDF6E7" w14:textId="1212BA7D" w:rsidR="00950B54" w:rsidRDefault="00950B54" w:rsidP="00950B54">
      <w:pPr>
        <w:pStyle w:val="Heading3"/>
      </w:pPr>
      <w:r w:rsidRPr="005933EC">
        <w:t>EB.</w:t>
      </w:r>
      <w:r w:rsidR="007166A6">
        <w:t>HUS.LA.CASE</w:t>
      </w:r>
      <w:r w:rsidRPr="005933EC">
        <w:t>,</w:t>
      </w:r>
      <w:r w:rsidR="007166A6">
        <w:t>HUS.INPUT</w:t>
      </w:r>
    </w:p>
    <w:p w14:paraId="33B5A8F3" w14:textId="1CAC39DF" w:rsidR="00950B54" w:rsidRPr="00A06CED" w:rsidRDefault="00950B54" w:rsidP="00950B54">
      <w:pPr>
        <w:ind w:left="720"/>
      </w:pPr>
      <w:r>
        <w:t xml:space="preserve">This is vanilla </w:t>
      </w:r>
      <w:proofErr w:type="gramStart"/>
      <w:r>
        <w:t>version</w:t>
      </w:r>
      <w:proofErr w:type="gramEnd"/>
      <w:r>
        <w:t xml:space="preserve"> and it will be used </w:t>
      </w:r>
      <w:r w:rsidR="003F430D">
        <w:t>by interface team to trigger IF event</w:t>
      </w:r>
    </w:p>
    <w:p w14:paraId="5B1F527C" w14:textId="77777777" w:rsidR="00950B54" w:rsidRDefault="00950B54" w:rsidP="00950B54">
      <w:r>
        <w:t xml:space="preserve">             </w:t>
      </w:r>
      <w:r w:rsidRPr="004A28CF">
        <w:t xml:space="preserve">NO.OF.AUTH </w:t>
      </w:r>
      <w:r>
        <w:t>=  0</w:t>
      </w:r>
    </w:p>
    <w:p w14:paraId="7763F5D7" w14:textId="07B17EFF" w:rsidR="00624D13" w:rsidRDefault="00624D13" w:rsidP="00624D13">
      <w:pPr>
        <w:pStyle w:val="Heading3"/>
      </w:pPr>
      <w:r>
        <w:lastRenderedPageBreak/>
        <w:t>EB.HB.INVOICE.DETAILS</w:t>
      </w:r>
      <w:r w:rsidRPr="005F1D5D">
        <w:t>,</w:t>
      </w:r>
      <w:r w:rsidR="003111F9" w:rsidRPr="003111F9">
        <w:t>HUS.RECALL</w:t>
      </w:r>
    </w:p>
    <w:p w14:paraId="50DB2D8B" w14:textId="35CBC6A4" w:rsidR="00624D13" w:rsidRPr="00A06CED" w:rsidRDefault="00624D13" w:rsidP="00624D13">
      <w:pPr>
        <w:ind w:left="720"/>
      </w:pPr>
      <w:r>
        <w:t xml:space="preserve">This is vanilla </w:t>
      </w:r>
      <w:proofErr w:type="gramStart"/>
      <w:r>
        <w:t>version</w:t>
      </w:r>
      <w:proofErr w:type="gramEnd"/>
      <w:r>
        <w:t xml:space="preserve"> and it will be used </w:t>
      </w:r>
      <w:r w:rsidR="00FE37B0">
        <w:t xml:space="preserve">in an enquiry as drilldown version </w:t>
      </w:r>
      <w:r>
        <w:t xml:space="preserve">to </w:t>
      </w:r>
      <w:r w:rsidR="00FE37B0">
        <w:t>recall interface</w:t>
      </w:r>
    </w:p>
    <w:p w14:paraId="036F11D4" w14:textId="77777777" w:rsidR="00624D13" w:rsidRDefault="00624D13" w:rsidP="00624D13">
      <w:r>
        <w:t xml:space="preserve">             </w:t>
      </w:r>
      <w:r w:rsidRPr="004A28CF">
        <w:t xml:space="preserve">NO.OF.AUTH </w:t>
      </w:r>
      <w:r>
        <w:t>=  0</w:t>
      </w:r>
    </w:p>
    <w:p w14:paraId="570BADCF" w14:textId="77777777" w:rsidR="00624D13" w:rsidRDefault="00624D13" w:rsidP="00624D13">
      <w:r>
        <w:t xml:space="preserve">             </w:t>
      </w:r>
      <w:r w:rsidRPr="004F090E">
        <w:t>EXC.INC.RTN</w:t>
      </w:r>
      <w:r>
        <w:t xml:space="preserve"> = Yes</w:t>
      </w:r>
    </w:p>
    <w:p w14:paraId="618A67D3" w14:textId="5968BB39" w:rsidR="00950B54" w:rsidRDefault="00114CC7" w:rsidP="0042797F">
      <w:r>
        <w:t xml:space="preserve">             Auto New content Routine: </w:t>
      </w:r>
      <w:proofErr w:type="spellStart"/>
      <w:r w:rsidR="0054421F">
        <w:t>HusAnc</w:t>
      </w:r>
      <w:r w:rsidR="00B91BD6">
        <w:t>StatusUpd</w:t>
      </w:r>
      <w:proofErr w:type="spellEnd"/>
    </w:p>
    <w:p w14:paraId="318D0258" w14:textId="0A360620" w:rsidR="0012528A" w:rsidRDefault="0012528A" w:rsidP="0012528A">
      <w:pPr>
        <w:pStyle w:val="Heading3"/>
      </w:pPr>
      <w:r w:rsidRPr="0012528A">
        <w:t>EB.HB.INVOICE.DETAILS,INPUT</w:t>
      </w:r>
    </w:p>
    <w:p w14:paraId="286A95B4" w14:textId="5F1C5A8B" w:rsidR="0083470D" w:rsidRDefault="0083470D" w:rsidP="0083470D">
      <w:pPr>
        <w:ind w:left="720"/>
      </w:pPr>
      <w:r>
        <w:t xml:space="preserve">This is version will be used by middleware team </w:t>
      </w:r>
      <w:r w:rsidR="00953E1A">
        <w:t xml:space="preserve">to update </w:t>
      </w:r>
      <w:r w:rsidR="00953E1A" w:rsidRPr="00953E1A">
        <w:t>EB.</w:t>
      </w:r>
      <w:proofErr w:type="gramStart"/>
      <w:r w:rsidR="00953E1A" w:rsidRPr="00953E1A">
        <w:t>HB.INVOICE.DETAILS</w:t>
      </w:r>
      <w:proofErr w:type="gramEnd"/>
      <w:r w:rsidR="00953E1A">
        <w:t xml:space="preserve"> records</w:t>
      </w:r>
    </w:p>
    <w:tbl>
      <w:tblPr>
        <w:tblW w:w="8001" w:type="dxa"/>
        <w:tblCellMar>
          <w:left w:w="0" w:type="dxa"/>
          <w:right w:w="0" w:type="dxa"/>
        </w:tblCellMar>
        <w:tblLook w:val="04A0" w:firstRow="1" w:lastRow="0" w:firstColumn="1" w:lastColumn="0" w:noHBand="0" w:noVBand="1"/>
      </w:tblPr>
      <w:tblGrid>
        <w:gridCol w:w="2236"/>
        <w:gridCol w:w="2050"/>
        <w:gridCol w:w="806"/>
        <w:gridCol w:w="1161"/>
        <w:gridCol w:w="1748"/>
      </w:tblGrid>
      <w:tr w:rsidR="001A642B" w14:paraId="506EBAED" w14:textId="77777777" w:rsidTr="00445C2C">
        <w:trPr>
          <w:trHeight w:val="1276"/>
        </w:trPr>
        <w:tc>
          <w:tcPr>
            <w:tcW w:w="223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41B9F151" w14:textId="77777777" w:rsidR="001A642B" w:rsidRDefault="001A642B" w:rsidP="00600465">
            <w:pPr>
              <w:rPr>
                <w:szCs w:val="20"/>
              </w:rPr>
            </w:pPr>
            <w:r>
              <w:rPr>
                <w:color w:val="FF0000"/>
              </w:rPr>
              <w:t xml:space="preserve">   </w:t>
            </w:r>
          </w:p>
          <w:p w14:paraId="156B77D6" w14:textId="77777777" w:rsidR="001A642B" w:rsidRDefault="001A642B" w:rsidP="00600465">
            <w:r>
              <w:t>T24 Field Name</w:t>
            </w:r>
          </w:p>
        </w:tc>
        <w:tc>
          <w:tcPr>
            <w:tcW w:w="20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56E10430" w14:textId="77777777" w:rsidR="001A642B" w:rsidRDefault="001A642B" w:rsidP="00600465"/>
          <w:p w14:paraId="116A8F2A" w14:textId="77777777" w:rsidR="001A642B" w:rsidRDefault="001A642B" w:rsidP="00600465">
            <w:r>
              <w:t>Version Field Name</w:t>
            </w:r>
          </w:p>
        </w:tc>
        <w:tc>
          <w:tcPr>
            <w:tcW w:w="80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4002FD0C" w14:textId="77777777" w:rsidR="001A642B" w:rsidRDefault="001A642B" w:rsidP="00600465"/>
          <w:p w14:paraId="4DB29771" w14:textId="77777777" w:rsidR="001A642B" w:rsidRDefault="001A642B" w:rsidP="00600465">
            <w:r>
              <w:t>Visible to the User Y/N</w:t>
            </w:r>
          </w:p>
        </w:tc>
        <w:tc>
          <w:tcPr>
            <w:tcW w:w="116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57689AF9" w14:textId="77777777" w:rsidR="001A642B" w:rsidRDefault="001A642B" w:rsidP="00600465"/>
          <w:p w14:paraId="630E22E3" w14:textId="77777777" w:rsidR="001A642B" w:rsidRDefault="001A642B" w:rsidP="00600465">
            <w:r>
              <w:t>Mandatory</w:t>
            </w:r>
          </w:p>
        </w:tc>
        <w:tc>
          <w:tcPr>
            <w:tcW w:w="174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305D55E7" w14:textId="77777777" w:rsidR="001A642B" w:rsidRDefault="001A642B" w:rsidP="00600465"/>
          <w:p w14:paraId="07B546EE" w14:textId="77777777" w:rsidR="001A642B" w:rsidRDefault="001A642B" w:rsidP="00600465">
            <w:r>
              <w:t>Other Attributes</w:t>
            </w:r>
          </w:p>
        </w:tc>
      </w:tr>
      <w:tr w:rsidR="001A642B" w14:paraId="0EA7BF77"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A222C25" w14:textId="53F0D97A" w:rsidR="001A642B" w:rsidRPr="00EC4BB2" w:rsidRDefault="000B0C09" w:rsidP="00600465">
            <w:pPr>
              <w:rPr>
                <w:rFonts w:cs="Arial"/>
              </w:rPr>
            </w:pPr>
            <w:r w:rsidRPr="00445C2C">
              <w:rPr>
                <w:rFonts w:cs="Arial"/>
              </w:rPr>
              <w:t>TYPE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1C04693A" w14:textId="0A588F73" w:rsidR="001A642B" w:rsidRPr="00EC4BB2" w:rsidRDefault="000B0C09" w:rsidP="00600465">
            <w:pPr>
              <w:rPr>
                <w:rFonts w:cs="Arial"/>
              </w:rPr>
            </w:pPr>
            <w:r w:rsidRPr="00445C2C">
              <w:rPr>
                <w:rFonts w:cs="Arial"/>
              </w:rPr>
              <w:t>Type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70458B1E" w14:textId="77777777" w:rsidR="001A642B" w:rsidRPr="00EC4BB2" w:rsidRDefault="001A642B"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36F6EED1" w14:textId="77777777" w:rsidR="001A642B" w:rsidRPr="00EC4BB2" w:rsidRDefault="001A642B"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3A349793" w14:textId="76476FAC" w:rsidR="001A642B" w:rsidRPr="00EC4BB2" w:rsidRDefault="000B0C09" w:rsidP="000B0C09">
            <w:pPr>
              <w:rPr>
                <w:rFonts w:cs="Arial"/>
              </w:rPr>
            </w:pPr>
            <w:r w:rsidRPr="000B0C09">
              <w:rPr>
                <w:rFonts w:cs="Arial"/>
              </w:rPr>
              <w:t>No</w:t>
            </w:r>
            <w:r>
              <w:rPr>
                <w:rFonts w:cs="Arial"/>
              </w:rPr>
              <w:t>-</w:t>
            </w:r>
            <w:r w:rsidRPr="000B0C09">
              <w:rPr>
                <w:rFonts w:cs="Arial"/>
              </w:rPr>
              <w:t>input Field</w:t>
            </w:r>
          </w:p>
        </w:tc>
      </w:tr>
      <w:tr w:rsidR="001A642B" w14:paraId="43D910F1"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46902A2" w14:textId="7443C38E" w:rsidR="001A642B" w:rsidRPr="00EC4BB2" w:rsidRDefault="000B0C09" w:rsidP="00600465">
            <w:pPr>
              <w:rPr>
                <w:rFonts w:cs="Arial"/>
              </w:rPr>
            </w:pPr>
            <w:r w:rsidRPr="00445C2C">
              <w:rPr>
                <w:rFonts w:cs="Arial"/>
              </w:rPr>
              <w:t>CURRENCY</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5B96E8DA" w14:textId="1A4B8099" w:rsidR="001A642B" w:rsidRPr="00EC4BB2" w:rsidRDefault="000B0C09" w:rsidP="00600465">
            <w:pPr>
              <w:rPr>
                <w:rFonts w:cs="Arial"/>
              </w:rPr>
            </w:pPr>
            <w:r w:rsidRPr="00445C2C">
              <w:rPr>
                <w:rFonts w:cs="Arial"/>
              </w:rPr>
              <w:t>Currency</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476FD188" w14:textId="77777777" w:rsidR="001A642B" w:rsidRPr="00EC4BB2" w:rsidRDefault="001A642B"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27C61C2F" w14:textId="77777777" w:rsidR="001A642B" w:rsidRPr="00EC4BB2" w:rsidRDefault="001A642B"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633FF61" w14:textId="7587D4D2" w:rsidR="001A642B" w:rsidRPr="00EC4BB2" w:rsidRDefault="000B0C09" w:rsidP="000B0C09">
            <w:pPr>
              <w:rPr>
                <w:rFonts w:cs="Arial"/>
              </w:rPr>
            </w:pPr>
            <w:r w:rsidRPr="000B0C09">
              <w:rPr>
                <w:rFonts w:cs="Arial"/>
              </w:rPr>
              <w:t>No</w:t>
            </w:r>
            <w:r>
              <w:rPr>
                <w:rFonts w:cs="Arial"/>
              </w:rPr>
              <w:t>-</w:t>
            </w:r>
            <w:r w:rsidRPr="000B0C09">
              <w:rPr>
                <w:rFonts w:cs="Arial"/>
              </w:rPr>
              <w:t>input Field</w:t>
            </w:r>
          </w:p>
        </w:tc>
      </w:tr>
      <w:tr w:rsidR="001A642B" w14:paraId="76B256FF"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96BCC2F" w14:textId="7A65251D" w:rsidR="001A642B" w:rsidRPr="00EC4BB2" w:rsidRDefault="000B0C09" w:rsidP="00600465">
            <w:pPr>
              <w:rPr>
                <w:rFonts w:cs="Arial"/>
              </w:rPr>
            </w:pPr>
            <w:r w:rsidRPr="00445C2C">
              <w:rPr>
                <w:rFonts w:cs="Arial"/>
              </w:rPr>
              <w:t>CUSTOMER.TYPE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378510B9" w14:textId="1CCF669E" w:rsidR="001A642B" w:rsidRPr="00EC4BB2" w:rsidRDefault="000B0C09" w:rsidP="00600465">
            <w:pPr>
              <w:rPr>
                <w:rFonts w:cs="Arial"/>
              </w:rPr>
            </w:pPr>
            <w:r w:rsidRPr="00445C2C">
              <w:rPr>
                <w:rFonts w:cs="Arial"/>
              </w:rPr>
              <w:t>Customer Type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06DF678C" w14:textId="77777777" w:rsidR="001A642B" w:rsidRPr="00EC4BB2" w:rsidRDefault="001A642B"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43940D46" w14:textId="77777777" w:rsidR="001A642B" w:rsidRPr="00EC4BB2" w:rsidRDefault="001A642B"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1CDFEBD" w14:textId="76FC7A17" w:rsidR="001A642B" w:rsidRPr="00EC4BB2" w:rsidRDefault="000B0C09" w:rsidP="000B0C09">
            <w:pPr>
              <w:rPr>
                <w:rFonts w:cs="Arial"/>
              </w:rPr>
            </w:pPr>
            <w:r w:rsidRPr="000B0C09">
              <w:rPr>
                <w:rFonts w:cs="Arial"/>
              </w:rPr>
              <w:t>No</w:t>
            </w:r>
            <w:r>
              <w:rPr>
                <w:rFonts w:cs="Arial"/>
              </w:rPr>
              <w:t>-</w:t>
            </w:r>
            <w:r w:rsidRPr="000B0C09">
              <w:rPr>
                <w:rFonts w:cs="Arial"/>
              </w:rPr>
              <w:t>input Field</w:t>
            </w:r>
          </w:p>
        </w:tc>
      </w:tr>
      <w:tr w:rsidR="001A642B" w14:paraId="50A9956E"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2C079A3" w14:textId="30DDD7D6" w:rsidR="001A642B" w:rsidRPr="00EC4BB2" w:rsidRDefault="000B0C09" w:rsidP="00600465">
            <w:pPr>
              <w:rPr>
                <w:rFonts w:cs="Arial"/>
              </w:rPr>
            </w:pPr>
            <w:r w:rsidRPr="00445C2C">
              <w:rPr>
                <w:rFonts w:cs="Arial"/>
              </w:rPr>
              <w:t>CUSTOMER.REF</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1D072594" w14:textId="7B530D98" w:rsidR="001A642B" w:rsidRPr="00EC4BB2" w:rsidRDefault="000B0C09" w:rsidP="00600465">
            <w:pPr>
              <w:rPr>
                <w:rFonts w:cs="Arial"/>
              </w:rPr>
            </w:pPr>
            <w:r w:rsidRPr="00445C2C">
              <w:rPr>
                <w:rFonts w:cs="Arial"/>
              </w:rPr>
              <w:t>Customer Reference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36395D8E" w14:textId="77777777" w:rsidR="001A642B" w:rsidRPr="00EC4BB2" w:rsidRDefault="001A642B"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51C6F2AB" w14:textId="77777777" w:rsidR="001A642B" w:rsidRPr="00EC4BB2" w:rsidRDefault="001A642B"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58585B0B" w14:textId="77777777" w:rsidR="001A642B" w:rsidRPr="00EC4BB2" w:rsidRDefault="001A642B" w:rsidP="00600465">
            <w:pPr>
              <w:ind w:left="720"/>
              <w:rPr>
                <w:rFonts w:cs="Arial"/>
              </w:rPr>
            </w:pPr>
          </w:p>
        </w:tc>
      </w:tr>
      <w:tr w:rsidR="001A642B" w14:paraId="5E77B4F3"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4D66E09" w14:textId="17D0F026" w:rsidR="001A642B" w:rsidRPr="00EC4BB2" w:rsidRDefault="000B0C09" w:rsidP="00600465">
            <w:pPr>
              <w:rPr>
                <w:rFonts w:cs="Arial"/>
              </w:rPr>
            </w:pPr>
            <w:r w:rsidRPr="00445C2C">
              <w:rPr>
                <w:rFonts w:cs="Arial"/>
              </w:rPr>
              <w:t>CUSTOMER.ID-1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01481748" w14:textId="2E6E32A0" w:rsidR="001A642B" w:rsidRPr="00EC4BB2" w:rsidRDefault="000B0C09" w:rsidP="00600465">
            <w:pPr>
              <w:rPr>
                <w:rFonts w:cs="Arial"/>
              </w:rPr>
            </w:pPr>
            <w:r w:rsidRPr="00445C2C">
              <w:rPr>
                <w:rFonts w:cs="Arial"/>
              </w:rPr>
              <w:t>Customer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45B1C7A0" w14:textId="77777777" w:rsidR="001A642B" w:rsidRPr="00EC4BB2" w:rsidRDefault="001A642B"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50440DE2" w14:textId="77777777" w:rsidR="001A642B" w:rsidRPr="00EC4BB2" w:rsidRDefault="001A642B"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5DD5645A" w14:textId="4EE4C3A8" w:rsidR="001A642B" w:rsidRPr="00EC4BB2" w:rsidRDefault="000B0C09" w:rsidP="000B0C09">
            <w:pPr>
              <w:rPr>
                <w:rFonts w:cs="Arial"/>
              </w:rPr>
            </w:pPr>
            <w:r w:rsidRPr="000B0C09">
              <w:rPr>
                <w:rFonts w:cs="Arial"/>
              </w:rPr>
              <w:t>No</w:t>
            </w:r>
            <w:r>
              <w:rPr>
                <w:rFonts w:cs="Arial"/>
              </w:rPr>
              <w:t>-</w:t>
            </w:r>
            <w:r w:rsidRPr="000B0C09">
              <w:rPr>
                <w:rFonts w:cs="Arial"/>
              </w:rPr>
              <w:t>input Field</w:t>
            </w:r>
          </w:p>
        </w:tc>
      </w:tr>
      <w:tr w:rsidR="00445C2C" w14:paraId="04902AC8"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C316832" w14:textId="4D6FFD1C" w:rsidR="00445C2C" w:rsidRPr="00445C2C" w:rsidRDefault="00445C2C" w:rsidP="00445C2C">
            <w:pPr>
              <w:rPr>
                <w:rFonts w:cs="Arial"/>
              </w:rPr>
            </w:pPr>
            <w:r w:rsidRPr="00445C2C">
              <w:rPr>
                <w:rFonts w:cs="Arial"/>
              </w:rPr>
              <w:t>REGISTER.ID-1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2E770B8D" w14:textId="5C4DEE1E" w:rsidR="00445C2C" w:rsidRPr="00445C2C" w:rsidRDefault="00445C2C" w:rsidP="00445C2C">
            <w:pPr>
              <w:rPr>
                <w:rFonts w:cs="Arial"/>
              </w:rPr>
            </w:pPr>
            <w:r w:rsidRPr="00445C2C">
              <w:rPr>
                <w:rFonts w:cs="Arial"/>
              </w:rPr>
              <w:t>Register Id</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802DB58" w14:textId="23E33110"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0A57E83"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37F31C44" w14:textId="3932F540"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1F1ABB93"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83C38CE" w14:textId="043224B2" w:rsidR="00445C2C" w:rsidRPr="00445C2C" w:rsidRDefault="00445C2C" w:rsidP="00445C2C">
            <w:pPr>
              <w:rPr>
                <w:rFonts w:cs="Arial"/>
              </w:rPr>
            </w:pPr>
            <w:r w:rsidRPr="00445C2C">
              <w:rPr>
                <w:rFonts w:cs="Arial"/>
              </w:rPr>
              <w:t>DBT.REST.STATUS-1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795C0970" w14:textId="2EBE823F" w:rsidR="00445C2C" w:rsidRPr="00445C2C" w:rsidRDefault="00445C2C" w:rsidP="00445C2C">
            <w:pPr>
              <w:rPr>
                <w:rFonts w:cs="Arial"/>
              </w:rPr>
            </w:pPr>
            <w:r w:rsidRPr="00445C2C">
              <w:rPr>
                <w:rFonts w:cs="Arial"/>
              </w:rPr>
              <w:t>Debt. Rest Status</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AE31408" w14:textId="5DDE0263"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54846AF8"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70893CB" w14:textId="72F75D55"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638DD6B7"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773F1A7" w14:textId="3F9FB3CD" w:rsidR="00445C2C" w:rsidRPr="00445C2C" w:rsidRDefault="00445C2C" w:rsidP="00445C2C">
            <w:pPr>
              <w:rPr>
                <w:rFonts w:cs="Arial"/>
              </w:rPr>
            </w:pPr>
            <w:r w:rsidRPr="00445C2C">
              <w:rPr>
                <w:rFonts w:cs="Arial"/>
              </w:rPr>
              <w:t>DUE.DATE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60A6591" w14:textId="6D64864A" w:rsidR="00445C2C" w:rsidRPr="00445C2C" w:rsidRDefault="00445C2C" w:rsidP="00445C2C">
            <w:pPr>
              <w:rPr>
                <w:rFonts w:cs="Arial"/>
              </w:rPr>
            </w:pPr>
            <w:r w:rsidRPr="00445C2C">
              <w:rPr>
                <w:rFonts w:cs="Arial"/>
              </w:rPr>
              <w:t>Due Date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17E7339C" w14:textId="290E660F"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BB3A989"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567BB9A5" w14:textId="77777777" w:rsidR="00445C2C" w:rsidRPr="00EC4BB2" w:rsidRDefault="00445C2C" w:rsidP="00445C2C">
            <w:pPr>
              <w:ind w:left="720"/>
              <w:rPr>
                <w:rFonts w:cs="Arial"/>
              </w:rPr>
            </w:pPr>
          </w:p>
        </w:tc>
      </w:tr>
      <w:tr w:rsidR="00445C2C" w14:paraId="50C4606A"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F0839C" w14:textId="05F54195" w:rsidR="00445C2C" w:rsidRPr="00445C2C" w:rsidRDefault="00445C2C" w:rsidP="00445C2C">
            <w:pPr>
              <w:rPr>
                <w:rFonts w:cs="Arial"/>
              </w:rPr>
            </w:pPr>
            <w:r w:rsidRPr="00445C2C">
              <w:rPr>
                <w:rFonts w:cs="Arial"/>
              </w:rPr>
              <w:t>INITIAL.DUE.DATE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67F5C7EB" w14:textId="056F4E20" w:rsidR="00445C2C" w:rsidRPr="00445C2C" w:rsidRDefault="00445C2C" w:rsidP="00445C2C">
            <w:pPr>
              <w:rPr>
                <w:rFonts w:cs="Arial"/>
              </w:rPr>
            </w:pPr>
            <w:r w:rsidRPr="00445C2C">
              <w:rPr>
                <w:rFonts w:cs="Arial"/>
              </w:rPr>
              <w:t>Initial Due Date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B0370D0" w14:textId="286E1BFA"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2E0BD1BA"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16799135" w14:textId="16C471DA"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17C15ED5"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0C36369" w14:textId="0ABA14C1" w:rsidR="00445C2C" w:rsidRPr="00445C2C" w:rsidRDefault="00445C2C" w:rsidP="00445C2C">
            <w:pPr>
              <w:rPr>
                <w:rFonts w:cs="Arial"/>
              </w:rPr>
            </w:pPr>
            <w:r w:rsidRPr="00445C2C">
              <w:rPr>
                <w:rFonts w:cs="Arial"/>
              </w:rPr>
              <w:t>TOTAL.AMOUNT</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22C98DA9" w14:textId="4430FFC8" w:rsidR="00445C2C" w:rsidRPr="00445C2C" w:rsidRDefault="00445C2C" w:rsidP="00445C2C">
            <w:pPr>
              <w:rPr>
                <w:rFonts w:cs="Arial"/>
              </w:rPr>
            </w:pPr>
            <w:r w:rsidRPr="00445C2C">
              <w:rPr>
                <w:rFonts w:cs="Arial"/>
              </w:rPr>
              <w:t>Total Amount</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94C500E" w14:textId="23340716"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6FA803BF"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1BA4AE59" w14:textId="0950884C"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68BB8FA9"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BEE906A" w14:textId="6E6164E7" w:rsidR="00445C2C" w:rsidRPr="00445C2C" w:rsidRDefault="00445C2C" w:rsidP="00445C2C">
            <w:pPr>
              <w:rPr>
                <w:rFonts w:cs="Arial"/>
              </w:rPr>
            </w:pPr>
            <w:r w:rsidRPr="00445C2C">
              <w:rPr>
                <w:rFonts w:cs="Arial"/>
              </w:rPr>
              <w:t>CHANNEL</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A2707ED" w14:textId="1F959342" w:rsidR="00445C2C" w:rsidRPr="00445C2C" w:rsidRDefault="00445C2C" w:rsidP="00445C2C">
            <w:pPr>
              <w:rPr>
                <w:rFonts w:cs="Arial"/>
              </w:rPr>
            </w:pPr>
            <w:r w:rsidRPr="00445C2C">
              <w:rPr>
                <w:rFonts w:cs="Arial"/>
              </w:rPr>
              <w:t>Invoice Channel</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667EBA2" w14:textId="1E00927D"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6BC78C34"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615A8560" w14:textId="718985C0"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7CBEBD3C"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101A987" w14:textId="42778737" w:rsidR="00445C2C" w:rsidRPr="00445C2C" w:rsidRDefault="00445C2C" w:rsidP="00445C2C">
            <w:pPr>
              <w:rPr>
                <w:rFonts w:cs="Arial"/>
              </w:rPr>
            </w:pPr>
            <w:r w:rsidRPr="00445C2C">
              <w:rPr>
                <w:rFonts w:cs="Arial"/>
              </w:rPr>
              <w:t>PAYMENT.CHANNEL</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67D1A69D" w14:textId="1C5C7D90" w:rsidR="00445C2C" w:rsidRPr="00445C2C" w:rsidRDefault="00445C2C" w:rsidP="00445C2C">
            <w:pPr>
              <w:rPr>
                <w:rFonts w:cs="Arial"/>
              </w:rPr>
            </w:pPr>
            <w:r w:rsidRPr="00445C2C">
              <w:rPr>
                <w:rFonts w:cs="Arial"/>
              </w:rPr>
              <w:t>Payment Channel</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70F1B790" w14:textId="1700816E"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41C0A0D"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42BA3637" w14:textId="43DD1527"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1C524284"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E8CA3B" w14:textId="20ACE9C3" w:rsidR="00445C2C" w:rsidRPr="00445C2C" w:rsidRDefault="00445C2C" w:rsidP="00445C2C">
            <w:pPr>
              <w:rPr>
                <w:rFonts w:cs="Arial"/>
              </w:rPr>
            </w:pPr>
            <w:r w:rsidRPr="00445C2C">
              <w:rPr>
                <w:rFonts w:cs="Arial"/>
              </w:rPr>
              <w:t>DD.STATUS</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37A2D83B" w14:textId="2396573B" w:rsidR="00445C2C" w:rsidRPr="00445C2C" w:rsidRDefault="00445C2C" w:rsidP="00445C2C">
            <w:pPr>
              <w:rPr>
                <w:rFonts w:cs="Arial"/>
              </w:rPr>
            </w:pPr>
            <w:r w:rsidRPr="00445C2C">
              <w:rPr>
                <w:rFonts w:cs="Arial"/>
              </w:rPr>
              <w:t>DD Status</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7D4E1C02" w14:textId="09721F66"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389581FF"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5AA8E47C" w14:textId="1381637F"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489015E5"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2E5648" w14:textId="61BED630" w:rsidR="00445C2C" w:rsidRPr="00445C2C" w:rsidRDefault="00445C2C" w:rsidP="00445C2C">
            <w:pPr>
              <w:rPr>
                <w:rFonts w:cs="Arial"/>
              </w:rPr>
            </w:pPr>
            <w:r w:rsidRPr="00445C2C">
              <w:rPr>
                <w:rFonts w:cs="Arial"/>
              </w:rPr>
              <w:t>DD.STATUS.NARR</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6B0B63D" w14:textId="58DC25D8" w:rsidR="00445C2C" w:rsidRPr="00445C2C" w:rsidRDefault="00445C2C" w:rsidP="00445C2C">
            <w:pPr>
              <w:rPr>
                <w:rFonts w:cs="Arial"/>
              </w:rPr>
            </w:pPr>
            <w:r w:rsidRPr="00445C2C">
              <w:rPr>
                <w:rFonts w:cs="Arial"/>
              </w:rPr>
              <w:t>DD Status Narrative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044C10D7" w14:textId="7A2B35A3"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752EC7F1"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1EB95F77" w14:textId="65D2A8F2" w:rsidR="00445C2C" w:rsidRPr="00EC4BB2" w:rsidRDefault="00445C2C" w:rsidP="00445C2C">
            <w:pPr>
              <w:rPr>
                <w:rFonts w:cs="Arial"/>
              </w:rPr>
            </w:pPr>
            <w:r w:rsidRPr="000B0C09">
              <w:rPr>
                <w:rFonts w:cs="Arial"/>
              </w:rPr>
              <w:t>No</w:t>
            </w:r>
            <w:r>
              <w:rPr>
                <w:rFonts w:cs="Arial"/>
              </w:rPr>
              <w:t>-</w:t>
            </w:r>
            <w:r w:rsidRPr="000B0C09">
              <w:rPr>
                <w:rFonts w:cs="Arial"/>
              </w:rPr>
              <w:t>input Field</w:t>
            </w:r>
          </w:p>
        </w:tc>
      </w:tr>
      <w:tr w:rsidR="00445C2C" w14:paraId="49F6C7BD" w14:textId="77777777" w:rsidTr="00445C2C">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311CB5A" w14:textId="77C64947" w:rsidR="00445C2C" w:rsidRPr="00445C2C" w:rsidRDefault="00445C2C" w:rsidP="00445C2C">
            <w:pPr>
              <w:rPr>
                <w:rFonts w:cs="Arial"/>
              </w:rPr>
            </w:pPr>
            <w:r w:rsidRPr="00445C2C">
              <w:rPr>
                <w:rFonts w:cs="Arial"/>
              </w:rPr>
              <w:t>SEND.PMT.ADVICE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2CB2F0D2" w14:textId="672912C9" w:rsidR="00445C2C" w:rsidRPr="00445C2C" w:rsidRDefault="00445C2C" w:rsidP="00445C2C">
            <w:pPr>
              <w:rPr>
                <w:rFonts w:cs="Arial"/>
              </w:rPr>
            </w:pPr>
            <w:r w:rsidRPr="00445C2C">
              <w:rPr>
                <w:rFonts w:cs="Arial"/>
              </w:rPr>
              <w:t>SEND.PMT.ADVICE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67CD79CF" w14:textId="66B5A726" w:rsidR="00445C2C" w:rsidRPr="00EC4BB2" w:rsidRDefault="00445C2C" w:rsidP="00445C2C">
            <w:pPr>
              <w:rPr>
                <w:rFonts w:cs="Arial"/>
              </w:rPr>
            </w:pPr>
            <w:r w:rsidRPr="00F13756">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50C6EC04" w14:textId="77777777" w:rsidR="00445C2C" w:rsidRPr="00EC4BB2" w:rsidRDefault="00445C2C" w:rsidP="00445C2C">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A592BEB" w14:textId="77777777" w:rsidR="00445C2C" w:rsidRPr="00EC4BB2" w:rsidRDefault="00445C2C" w:rsidP="00445C2C">
            <w:pPr>
              <w:ind w:left="720"/>
              <w:rPr>
                <w:rFonts w:cs="Arial"/>
              </w:rPr>
            </w:pPr>
          </w:p>
        </w:tc>
      </w:tr>
    </w:tbl>
    <w:p w14:paraId="5AF4099B" w14:textId="77777777" w:rsidR="001A642B" w:rsidRPr="00A06CED" w:rsidRDefault="001A642B" w:rsidP="001A642B"/>
    <w:tbl>
      <w:tblPr>
        <w:tblStyle w:val="TableGrid"/>
        <w:tblW w:w="8005" w:type="dxa"/>
        <w:tblLook w:val="04A0" w:firstRow="1" w:lastRow="0" w:firstColumn="1" w:lastColumn="0" w:noHBand="0" w:noVBand="1"/>
      </w:tblPr>
      <w:tblGrid>
        <w:gridCol w:w="4112"/>
        <w:gridCol w:w="3893"/>
      </w:tblGrid>
      <w:tr w:rsidR="001A642B" w14:paraId="433EF910" w14:textId="77777777" w:rsidTr="001637BD">
        <w:tc>
          <w:tcPr>
            <w:tcW w:w="4151" w:type="dxa"/>
            <w:shd w:val="clear" w:color="auto" w:fill="BDD6EE" w:themeFill="accent1" w:themeFillTint="66"/>
          </w:tcPr>
          <w:p w14:paraId="5F216CC7" w14:textId="77777777" w:rsidR="001A642B" w:rsidRDefault="001A642B" w:rsidP="00600465">
            <w:r>
              <w:t>Associated Version</w:t>
            </w:r>
          </w:p>
        </w:tc>
        <w:tc>
          <w:tcPr>
            <w:tcW w:w="3854" w:type="dxa"/>
          </w:tcPr>
          <w:p w14:paraId="6642783E" w14:textId="77777777" w:rsidR="00C35194" w:rsidRDefault="00C35194" w:rsidP="00C35194">
            <w:r>
              <w:t>EB.HB.INVOICE.DETAILS,HUS.ARR.DET</w:t>
            </w:r>
          </w:p>
          <w:p w14:paraId="1F0BDA7C" w14:textId="77777777" w:rsidR="00C35194" w:rsidRDefault="00C35194" w:rsidP="00C35194">
            <w:r>
              <w:t>EB.HB.INVOICE.DETAILS,HUS.PRE.DET</w:t>
            </w:r>
          </w:p>
          <w:p w14:paraId="2056F698" w14:textId="24C99978" w:rsidR="001A642B" w:rsidRDefault="00C35194" w:rsidP="00C35194">
            <w:r>
              <w:t>EB.HB.INVOICE.DETAILS,HUS.AUDIT</w:t>
            </w:r>
          </w:p>
        </w:tc>
      </w:tr>
      <w:tr w:rsidR="001A642B" w14:paraId="432FDEAC" w14:textId="77777777" w:rsidTr="001637BD">
        <w:tc>
          <w:tcPr>
            <w:tcW w:w="4151" w:type="dxa"/>
            <w:shd w:val="clear" w:color="auto" w:fill="BDD6EE" w:themeFill="accent1" w:themeFillTint="66"/>
          </w:tcPr>
          <w:p w14:paraId="61E5BE77" w14:textId="77777777" w:rsidR="001A642B" w:rsidRDefault="001A642B" w:rsidP="00600465">
            <w:r w:rsidRPr="008A68A7">
              <w:lastRenderedPageBreak/>
              <w:t xml:space="preserve">Number of </w:t>
            </w:r>
            <w:proofErr w:type="gramStart"/>
            <w:r w:rsidRPr="008A68A7">
              <w:t>authorization</w:t>
            </w:r>
            <w:proofErr w:type="gramEnd"/>
          </w:p>
        </w:tc>
        <w:tc>
          <w:tcPr>
            <w:tcW w:w="3854" w:type="dxa"/>
          </w:tcPr>
          <w:p w14:paraId="45C8CB66" w14:textId="77777777" w:rsidR="001A642B" w:rsidRDefault="001A642B" w:rsidP="00600465">
            <w:r>
              <w:t>0</w:t>
            </w:r>
          </w:p>
        </w:tc>
      </w:tr>
      <w:tr w:rsidR="001A642B" w14:paraId="6C85145A" w14:textId="77777777" w:rsidTr="001637BD">
        <w:tc>
          <w:tcPr>
            <w:tcW w:w="4151" w:type="dxa"/>
            <w:shd w:val="clear" w:color="auto" w:fill="BDD6EE" w:themeFill="accent1" w:themeFillTint="66"/>
          </w:tcPr>
          <w:p w14:paraId="1E7E456D" w14:textId="77777777" w:rsidR="001A642B" w:rsidRDefault="001A642B" w:rsidP="00600465">
            <w:r>
              <w:t>Screen Title</w:t>
            </w:r>
          </w:p>
        </w:tc>
        <w:tc>
          <w:tcPr>
            <w:tcW w:w="3854" w:type="dxa"/>
          </w:tcPr>
          <w:p w14:paraId="6D3A3160" w14:textId="2BDF9571" w:rsidR="001A642B" w:rsidRDefault="00DF1F7D" w:rsidP="00600465">
            <w:r>
              <w:t>Invoice Details</w:t>
            </w:r>
          </w:p>
        </w:tc>
      </w:tr>
      <w:tr w:rsidR="001A642B" w14:paraId="3CD02ABB" w14:textId="77777777" w:rsidTr="001637BD">
        <w:tc>
          <w:tcPr>
            <w:tcW w:w="4151" w:type="dxa"/>
            <w:shd w:val="clear" w:color="auto" w:fill="BDD6EE" w:themeFill="accent1" w:themeFillTint="66"/>
          </w:tcPr>
          <w:p w14:paraId="486AB0DD" w14:textId="77777777" w:rsidR="001A642B" w:rsidRDefault="001A642B" w:rsidP="00600465">
            <w:r>
              <w:t>Description</w:t>
            </w:r>
          </w:p>
        </w:tc>
        <w:tc>
          <w:tcPr>
            <w:tcW w:w="3854" w:type="dxa"/>
          </w:tcPr>
          <w:p w14:paraId="400FE4FA" w14:textId="2DEDAEB6" w:rsidR="001A642B" w:rsidRDefault="00DF1F7D" w:rsidP="00600465">
            <w:r>
              <w:t>Invoice Details</w:t>
            </w:r>
          </w:p>
        </w:tc>
      </w:tr>
    </w:tbl>
    <w:p w14:paraId="21E35CEA" w14:textId="76C34C3E" w:rsidR="0012528A" w:rsidRDefault="0012528A" w:rsidP="0042797F"/>
    <w:p w14:paraId="3D50D664" w14:textId="040A869A" w:rsidR="00467F66" w:rsidRPr="00467F66" w:rsidRDefault="00467F66" w:rsidP="0042797F">
      <w:pPr>
        <w:rPr>
          <w:b/>
          <w:bCs/>
          <w:u w:val="single"/>
        </w:rPr>
      </w:pPr>
      <w:r w:rsidRPr="00467F66">
        <w:rPr>
          <w:b/>
          <w:bCs/>
          <w:u w:val="single"/>
        </w:rPr>
        <w:t>Layout:</w:t>
      </w:r>
    </w:p>
    <w:p w14:paraId="164F1387" w14:textId="72ACE626" w:rsidR="00467F66" w:rsidRDefault="00467F66" w:rsidP="0042797F">
      <w:r w:rsidRPr="009B7569">
        <w:rPr>
          <w:noProof/>
        </w:rPr>
        <w:drawing>
          <wp:inline distT="0" distB="0" distL="0" distR="0" wp14:anchorId="6E064447" wp14:editId="01763708">
            <wp:extent cx="4933666" cy="4090048"/>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0502" cy="4095716"/>
                    </a:xfrm>
                    <a:prstGeom prst="rect">
                      <a:avLst/>
                    </a:prstGeom>
                    <a:noFill/>
                    <a:ln>
                      <a:noFill/>
                    </a:ln>
                  </pic:spPr>
                </pic:pic>
              </a:graphicData>
            </a:graphic>
          </wp:inline>
        </w:drawing>
      </w:r>
    </w:p>
    <w:p w14:paraId="325E5BF0" w14:textId="4066975D" w:rsidR="00053B05" w:rsidRDefault="00506BDE" w:rsidP="00053B05">
      <w:pPr>
        <w:pStyle w:val="Heading3"/>
      </w:pPr>
      <w:r w:rsidRPr="00506BDE">
        <w:t>EB.HB.INVOICE.DETAILS,HUS.ARR.DET</w:t>
      </w:r>
    </w:p>
    <w:p w14:paraId="68F9D562" w14:textId="5691A89C" w:rsidR="00053B05" w:rsidRDefault="00053B05" w:rsidP="00053B05">
      <w:pPr>
        <w:ind w:left="720"/>
      </w:pPr>
      <w:r>
        <w:t xml:space="preserve">This </w:t>
      </w:r>
      <w:r w:rsidR="0003559C">
        <w:t xml:space="preserve">version will be attached as associated version in </w:t>
      </w:r>
      <w:r w:rsidR="0003559C" w:rsidRPr="0003559C">
        <w:t>EB.HB.INVOICE.DETAILS,INPUT</w:t>
      </w:r>
    </w:p>
    <w:tbl>
      <w:tblPr>
        <w:tblW w:w="8001" w:type="dxa"/>
        <w:tblCellMar>
          <w:left w:w="0" w:type="dxa"/>
          <w:right w:w="0" w:type="dxa"/>
        </w:tblCellMar>
        <w:tblLook w:val="04A0" w:firstRow="1" w:lastRow="0" w:firstColumn="1" w:lastColumn="0" w:noHBand="0" w:noVBand="1"/>
      </w:tblPr>
      <w:tblGrid>
        <w:gridCol w:w="2236"/>
        <w:gridCol w:w="2050"/>
        <w:gridCol w:w="806"/>
        <w:gridCol w:w="1161"/>
        <w:gridCol w:w="1748"/>
      </w:tblGrid>
      <w:tr w:rsidR="00053B05" w14:paraId="2BD0940F" w14:textId="77777777" w:rsidTr="00600465">
        <w:trPr>
          <w:trHeight w:val="1276"/>
        </w:trPr>
        <w:tc>
          <w:tcPr>
            <w:tcW w:w="223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537C1094" w14:textId="77777777" w:rsidR="00053B05" w:rsidRDefault="00053B05" w:rsidP="00600465">
            <w:pPr>
              <w:rPr>
                <w:szCs w:val="20"/>
              </w:rPr>
            </w:pPr>
            <w:r>
              <w:rPr>
                <w:color w:val="FF0000"/>
              </w:rPr>
              <w:t xml:space="preserve">   </w:t>
            </w:r>
          </w:p>
          <w:p w14:paraId="5994E0E5" w14:textId="77777777" w:rsidR="00053B05" w:rsidRDefault="00053B05" w:rsidP="00600465">
            <w:r>
              <w:t>T24 Field Name</w:t>
            </w:r>
          </w:p>
        </w:tc>
        <w:tc>
          <w:tcPr>
            <w:tcW w:w="20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3F8496F2" w14:textId="77777777" w:rsidR="00053B05" w:rsidRDefault="00053B05" w:rsidP="00600465"/>
          <w:p w14:paraId="5C9F8F04" w14:textId="77777777" w:rsidR="00053B05" w:rsidRDefault="00053B05" w:rsidP="00600465">
            <w:r>
              <w:t>Version Field Name</w:t>
            </w:r>
          </w:p>
        </w:tc>
        <w:tc>
          <w:tcPr>
            <w:tcW w:w="80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703E62C5" w14:textId="77777777" w:rsidR="00053B05" w:rsidRDefault="00053B05" w:rsidP="00600465"/>
          <w:p w14:paraId="24600300" w14:textId="77777777" w:rsidR="00053B05" w:rsidRDefault="00053B05" w:rsidP="00600465">
            <w:r>
              <w:t>Visible to the User Y/N</w:t>
            </w:r>
          </w:p>
        </w:tc>
        <w:tc>
          <w:tcPr>
            <w:tcW w:w="116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125FCBFA" w14:textId="77777777" w:rsidR="00053B05" w:rsidRDefault="00053B05" w:rsidP="00600465"/>
          <w:p w14:paraId="0020F969" w14:textId="77777777" w:rsidR="00053B05" w:rsidRDefault="00053B05" w:rsidP="00600465">
            <w:r>
              <w:t>Mandatory</w:t>
            </w:r>
          </w:p>
        </w:tc>
        <w:tc>
          <w:tcPr>
            <w:tcW w:w="174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0C0CDE7B" w14:textId="77777777" w:rsidR="00053B05" w:rsidRDefault="00053B05" w:rsidP="00600465"/>
          <w:p w14:paraId="64BFC40A" w14:textId="77777777" w:rsidR="00053B05" w:rsidRDefault="00053B05" w:rsidP="00600465">
            <w:r>
              <w:t>Other Attributes</w:t>
            </w:r>
          </w:p>
        </w:tc>
      </w:tr>
      <w:tr w:rsidR="00053B05" w14:paraId="482BFFA3"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BCCC53C" w14:textId="4AC02B8B" w:rsidR="00053B05" w:rsidRPr="00EC4BB2" w:rsidRDefault="00810933" w:rsidP="00600465">
            <w:pPr>
              <w:rPr>
                <w:rFonts w:cs="Arial"/>
              </w:rPr>
            </w:pPr>
            <w:r w:rsidRPr="00810933">
              <w:rPr>
                <w:rFonts w:cs="Arial"/>
              </w:rPr>
              <w:t>ARRANGEMENT.ID-1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79B77B11" w14:textId="397938D6" w:rsidR="00053B05" w:rsidRPr="00EC4BB2" w:rsidRDefault="00810933" w:rsidP="00600465">
            <w:pPr>
              <w:rPr>
                <w:rFonts w:cs="Arial"/>
              </w:rPr>
            </w:pPr>
            <w:r w:rsidRPr="00810933">
              <w:rPr>
                <w:rFonts w:cs="Arial"/>
              </w:rPr>
              <w:t>Arrangement Id</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0EF92727" w14:textId="77777777" w:rsidR="00053B05" w:rsidRPr="00EC4BB2" w:rsidRDefault="00053B05"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75FACE8" w14:textId="77777777" w:rsidR="00053B05" w:rsidRPr="00EC4BB2" w:rsidRDefault="00053B05"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C78FA6C" w14:textId="77777777" w:rsidR="00053B05" w:rsidRPr="00EC4BB2" w:rsidRDefault="00053B05" w:rsidP="00600465">
            <w:pPr>
              <w:rPr>
                <w:rFonts w:cs="Arial"/>
              </w:rPr>
            </w:pPr>
            <w:r w:rsidRPr="000B0C09">
              <w:rPr>
                <w:rFonts w:cs="Arial"/>
              </w:rPr>
              <w:t>No</w:t>
            </w:r>
            <w:r>
              <w:rPr>
                <w:rFonts w:cs="Arial"/>
              </w:rPr>
              <w:t>-</w:t>
            </w:r>
            <w:r w:rsidRPr="000B0C09">
              <w:rPr>
                <w:rFonts w:cs="Arial"/>
              </w:rPr>
              <w:t>input Field</w:t>
            </w:r>
          </w:p>
        </w:tc>
      </w:tr>
      <w:tr w:rsidR="00053B05" w14:paraId="36EE6B62"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AFAFA89" w14:textId="198EB28F" w:rsidR="00053B05" w:rsidRPr="00EC4BB2" w:rsidRDefault="00810933" w:rsidP="00600465">
            <w:pPr>
              <w:rPr>
                <w:rFonts w:cs="Arial"/>
              </w:rPr>
            </w:pPr>
            <w:r w:rsidRPr="00810933">
              <w:rPr>
                <w:rFonts w:cs="Arial"/>
              </w:rPr>
              <w:t>LINE.ID-1.1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696A504E" w14:textId="224A00CB" w:rsidR="00053B05" w:rsidRPr="00EC4BB2" w:rsidRDefault="00810933" w:rsidP="00600465">
            <w:pPr>
              <w:rPr>
                <w:rFonts w:cs="Arial"/>
              </w:rPr>
            </w:pPr>
            <w:r w:rsidRPr="00810933">
              <w:rPr>
                <w:rFonts w:cs="Arial"/>
              </w:rPr>
              <w:t>Line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E97A7D0" w14:textId="77777777" w:rsidR="00053B05" w:rsidRPr="00EC4BB2" w:rsidRDefault="00053B05"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B0DAA7C" w14:textId="77777777" w:rsidR="00053B05" w:rsidRPr="00EC4BB2" w:rsidRDefault="00053B05"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6521B4F" w14:textId="77777777" w:rsidR="00053B05" w:rsidRPr="00EC4BB2" w:rsidRDefault="00053B05" w:rsidP="00600465">
            <w:pPr>
              <w:rPr>
                <w:rFonts w:cs="Arial"/>
              </w:rPr>
            </w:pPr>
            <w:r w:rsidRPr="000B0C09">
              <w:rPr>
                <w:rFonts w:cs="Arial"/>
              </w:rPr>
              <w:t>No</w:t>
            </w:r>
            <w:r>
              <w:rPr>
                <w:rFonts w:cs="Arial"/>
              </w:rPr>
              <w:t>-</w:t>
            </w:r>
            <w:r w:rsidRPr="000B0C09">
              <w:rPr>
                <w:rFonts w:cs="Arial"/>
              </w:rPr>
              <w:t>input Field</w:t>
            </w:r>
          </w:p>
        </w:tc>
      </w:tr>
      <w:tr w:rsidR="00053B05" w14:paraId="36A1B32D"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39A6597" w14:textId="3C125785" w:rsidR="00053B05" w:rsidRPr="00EC4BB2" w:rsidRDefault="00810933" w:rsidP="00600465">
            <w:pPr>
              <w:rPr>
                <w:rFonts w:cs="Arial"/>
              </w:rPr>
            </w:pPr>
            <w:r w:rsidRPr="00810933">
              <w:rPr>
                <w:rFonts w:cs="Arial"/>
              </w:rPr>
              <w:t>AMOUNT.TYPE-1.1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05384DA4" w14:textId="106BDD62" w:rsidR="00053B05" w:rsidRPr="00EC4BB2" w:rsidRDefault="00810933" w:rsidP="00600465">
            <w:pPr>
              <w:rPr>
                <w:rFonts w:cs="Arial"/>
              </w:rPr>
            </w:pPr>
            <w:r w:rsidRPr="00810933">
              <w:rPr>
                <w:rFonts w:cs="Arial"/>
              </w:rPr>
              <w:t>Type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C0742C0" w14:textId="77777777" w:rsidR="00053B05" w:rsidRPr="00EC4BB2" w:rsidRDefault="00053B05"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D98A61B" w14:textId="77777777" w:rsidR="00053B05" w:rsidRPr="00EC4BB2" w:rsidRDefault="00053B05"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042911EF" w14:textId="77777777" w:rsidR="00053B05" w:rsidRPr="00EC4BB2" w:rsidRDefault="00053B05" w:rsidP="00600465">
            <w:pPr>
              <w:rPr>
                <w:rFonts w:cs="Arial"/>
              </w:rPr>
            </w:pPr>
            <w:r w:rsidRPr="000B0C09">
              <w:rPr>
                <w:rFonts w:cs="Arial"/>
              </w:rPr>
              <w:t>No</w:t>
            </w:r>
            <w:r>
              <w:rPr>
                <w:rFonts w:cs="Arial"/>
              </w:rPr>
              <w:t>-</w:t>
            </w:r>
            <w:r w:rsidRPr="000B0C09">
              <w:rPr>
                <w:rFonts w:cs="Arial"/>
              </w:rPr>
              <w:t>input Field</w:t>
            </w:r>
          </w:p>
        </w:tc>
      </w:tr>
      <w:tr w:rsidR="00053B05" w14:paraId="664C4D1B"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4638569" w14:textId="4E014E5E" w:rsidR="00053B05" w:rsidRPr="00EC4BB2" w:rsidRDefault="00810933" w:rsidP="00600465">
            <w:pPr>
              <w:rPr>
                <w:rFonts w:cs="Arial"/>
              </w:rPr>
            </w:pPr>
            <w:r w:rsidRPr="00810933">
              <w:rPr>
                <w:rFonts w:cs="Arial"/>
              </w:rPr>
              <w:t>AMOUNT-1.1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2901F299" w14:textId="36A1A2BB" w:rsidR="00053B05" w:rsidRPr="00EC4BB2" w:rsidRDefault="00810933" w:rsidP="00600465">
            <w:pPr>
              <w:rPr>
                <w:rFonts w:cs="Arial"/>
              </w:rPr>
            </w:pPr>
            <w:r w:rsidRPr="00810933">
              <w:rPr>
                <w:rFonts w:cs="Arial"/>
              </w:rPr>
              <w:t>Amount</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4AC4AF53" w14:textId="77777777" w:rsidR="00053B05" w:rsidRPr="00EC4BB2" w:rsidRDefault="00053B05"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7686D186" w14:textId="77777777" w:rsidR="00053B05" w:rsidRPr="00EC4BB2" w:rsidRDefault="00053B05"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D2101BC" w14:textId="7A0820E0" w:rsidR="00053B05" w:rsidRPr="00EC4BB2" w:rsidRDefault="00810933" w:rsidP="00810933">
            <w:pPr>
              <w:rPr>
                <w:rFonts w:cs="Arial"/>
              </w:rPr>
            </w:pPr>
            <w:r w:rsidRPr="000B0C09">
              <w:rPr>
                <w:rFonts w:cs="Arial"/>
              </w:rPr>
              <w:t>No</w:t>
            </w:r>
            <w:r>
              <w:rPr>
                <w:rFonts w:cs="Arial"/>
              </w:rPr>
              <w:t>-</w:t>
            </w:r>
            <w:r w:rsidRPr="000B0C09">
              <w:rPr>
                <w:rFonts w:cs="Arial"/>
              </w:rPr>
              <w:t>input Field</w:t>
            </w:r>
          </w:p>
        </w:tc>
      </w:tr>
      <w:tr w:rsidR="00053B05" w14:paraId="452F7941"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36ED69" w14:textId="27767507" w:rsidR="00053B05" w:rsidRPr="00EC4BB2" w:rsidRDefault="00810933" w:rsidP="00600465">
            <w:pPr>
              <w:rPr>
                <w:rFonts w:cs="Arial"/>
              </w:rPr>
            </w:pPr>
            <w:r w:rsidRPr="00810933">
              <w:rPr>
                <w:rFonts w:cs="Arial"/>
              </w:rPr>
              <w:t>BILL.ID-1.1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0E3E9E81" w14:textId="3060E443" w:rsidR="00053B05" w:rsidRPr="00EC4BB2" w:rsidRDefault="00810933" w:rsidP="00600465">
            <w:pPr>
              <w:rPr>
                <w:rFonts w:cs="Arial"/>
              </w:rPr>
            </w:pPr>
            <w:r w:rsidRPr="00810933">
              <w:rPr>
                <w:rFonts w:cs="Arial"/>
              </w:rPr>
              <w:t>Bill ID</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135367AC" w14:textId="77777777" w:rsidR="00053B05" w:rsidRPr="00EC4BB2" w:rsidRDefault="00053B05"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1BCFCCB" w14:textId="77777777" w:rsidR="00053B05" w:rsidRPr="00EC4BB2" w:rsidRDefault="00053B05"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4A3A99EA" w14:textId="77777777" w:rsidR="00053B05" w:rsidRPr="00EC4BB2" w:rsidRDefault="00053B05" w:rsidP="00600465">
            <w:pPr>
              <w:rPr>
                <w:rFonts w:cs="Arial"/>
              </w:rPr>
            </w:pPr>
            <w:r w:rsidRPr="000B0C09">
              <w:rPr>
                <w:rFonts w:cs="Arial"/>
              </w:rPr>
              <w:t>No</w:t>
            </w:r>
            <w:r>
              <w:rPr>
                <w:rFonts w:cs="Arial"/>
              </w:rPr>
              <w:t>-</w:t>
            </w:r>
            <w:r w:rsidRPr="000B0C09">
              <w:rPr>
                <w:rFonts w:cs="Arial"/>
              </w:rPr>
              <w:t>input Field</w:t>
            </w:r>
          </w:p>
        </w:tc>
      </w:tr>
    </w:tbl>
    <w:tbl>
      <w:tblPr>
        <w:tblStyle w:val="TableGrid"/>
        <w:tblW w:w="8005" w:type="dxa"/>
        <w:tblLook w:val="04A0" w:firstRow="1" w:lastRow="0" w:firstColumn="1" w:lastColumn="0" w:noHBand="0" w:noVBand="1"/>
      </w:tblPr>
      <w:tblGrid>
        <w:gridCol w:w="4151"/>
        <w:gridCol w:w="3854"/>
      </w:tblGrid>
      <w:tr w:rsidR="00053B05" w14:paraId="0ACD3E29" w14:textId="77777777" w:rsidTr="00600465">
        <w:tc>
          <w:tcPr>
            <w:tcW w:w="4151" w:type="dxa"/>
            <w:shd w:val="clear" w:color="auto" w:fill="BDD6EE" w:themeFill="accent1" w:themeFillTint="66"/>
          </w:tcPr>
          <w:p w14:paraId="48496B6B" w14:textId="77777777" w:rsidR="00053B05" w:rsidRDefault="00053B05" w:rsidP="00600465">
            <w:r w:rsidRPr="008A68A7">
              <w:lastRenderedPageBreak/>
              <w:t xml:space="preserve">Number of </w:t>
            </w:r>
            <w:proofErr w:type="gramStart"/>
            <w:r w:rsidRPr="008A68A7">
              <w:t>authorization</w:t>
            </w:r>
            <w:proofErr w:type="gramEnd"/>
          </w:p>
        </w:tc>
        <w:tc>
          <w:tcPr>
            <w:tcW w:w="3854" w:type="dxa"/>
          </w:tcPr>
          <w:p w14:paraId="43AACED3" w14:textId="77777777" w:rsidR="00053B05" w:rsidRDefault="00053B05" w:rsidP="00600465">
            <w:r>
              <w:t>0</w:t>
            </w:r>
          </w:p>
        </w:tc>
      </w:tr>
      <w:tr w:rsidR="00053B05" w14:paraId="3C5FE7EF" w14:textId="77777777" w:rsidTr="00600465">
        <w:tc>
          <w:tcPr>
            <w:tcW w:w="4151" w:type="dxa"/>
            <w:shd w:val="clear" w:color="auto" w:fill="BDD6EE" w:themeFill="accent1" w:themeFillTint="66"/>
          </w:tcPr>
          <w:p w14:paraId="7ED665A3" w14:textId="77777777" w:rsidR="00053B05" w:rsidRDefault="00053B05" w:rsidP="00600465">
            <w:r>
              <w:t>Screen Title</w:t>
            </w:r>
          </w:p>
        </w:tc>
        <w:tc>
          <w:tcPr>
            <w:tcW w:w="3854" w:type="dxa"/>
          </w:tcPr>
          <w:p w14:paraId="020607A5" w14:textId="7C4E4577" w:rsidR="00053B05" w:rsidRDefault="005016D4" w:rsidP="00600465">
            <w:r w:rsidRPr="005016D4">
              <w:t>Arrangements</w:t>
            </w:r>
          </w:p>
        </w:tc>
      </w:tr>
      <w:tr w:rsidR="00053B05" w14:paraId="702F3960" w14:textId="77777777" w:rsidTr="00600465">
        <w:tc>
          <w:tcPr>
            <w:tcW w:w="4151" w:type="dxa"/>
            <w:shd w:val="clear" w:color="auto" w:fill="BDD6EE" w:themeFill="accent1" w:themeFillTint="66"/>
          </w:tcPr>
          <w:p w14:paraId="46518EFF" w14:textId="77777777" w:rsidR="00053B05" w:rsidRDefault="00053B05" w:rsidP="00600465">
            <w:r>
              <w:t>Description</w:t>
            </w:r>
          </w:p>
        </w:tc>
        <w:tc>
          <w:tcPr>
            <w:tcW w:w="3854" w:type="dxa"/>
          </w:tcPr>
          <w:p w14:paraId="41E7AEF1" w14:textId="1B1E1653" w:rsidR="00053B05" w:rsidRDefault="005016D4" w:rsidP="00600465">
            <w:r w:rsidRPr="005016D4">
              <w:t>Arrangements</w:t>
            </w:r>
          </w:p>
        </w:tc>
      </w:tr>
    </w:tbl>
    <w:p w14:paraId="5EB9124E" w14:textId="77777777" w:rsidR="00053B05" w:rsidRDefault="00053B05" w:rsidP="00053B05"/>
    <w:p w14:paraId="1741C663" w14:textId="2E0158FE" w:rsidR="0087419E" w:rsidRDefault="0087419E" w:rsidP="0087419E">
      <w:pPr>
        <w:pStyle w:val="Heading3"/>
      </w:pPr>
      <w:r w:rsidRPr="0012528A">
        <w:t>EB.HB.INVOICE.DETAILS</w:t>
      </w:r>
      <w:r w:rsidRPr="0087419E">
        <w:t>,HUS.PRE.DET</w:t>
      </w:r>
    </w:p>
    <w:p w14:paraId="5164853A" w14:textId="7947DA7F" w:rsidR="0087419E" w:rsidRDefault="0003559C" w:rsidP="0087419E">
      <w:pPr>
        <w:ind w:left="720"/>
      </w:pPr>
      <w:r>
        <w:t xml:space="preserve">This version will be attached as associated version in </w:t>
      </w:r>
      <w:r w:rsidRPr="0003559C">
        <w:t>EB.HB.INVOICE.DETAILS,INPUT</w:t>
      </w:r>
    </w:p>
    <w:tbl>
      <w:tblPr>
        <w:tblW w:w="8001" w:type="dxa"/>
        <w:tblCellMar>
          <w:left w:w="0" w:type="dxa"/>
          <w:right w:w="0" w:type="dxa"/>
        </w:tblCellMar>
        <w:tblLook w:val="04A0" w:firstRow="1" w:lastRow="0" w:firstColumn="1" w:lastColumn="0" w:noHBand="0" w:noVBand="1"/>
      </w:tblPr>
      <w:tblGrid>
        <w:gridCol w:w="2295"/>
        <w:gridCol w:w="2015"/>
        <w:gridCol w:w="806"/>
        <w:gridCol w:w="1161"/>
        <w:gridCol w:w="1724"/>
      </w:tblGrid>
      <w:tr w:rsidR="0087419E" w14:paraId="38599384" w14:textId="77777777" w:rsidTr="00600465">
        <w:trPr>
          <w:trHeight w:val="1276"/>
        </w:trPr>
        <w:tc>
          <w:tcPr>
            <w:tcW w:w="223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1857E3EE" w14:textId="77777777" w:rsidR="0087419E" w:rsidRDefault="0087419E" w:rsidP="00600465">
            <w:pPr>
              <w:rPr>
                <w:szCs w:val="20"/>
              </w:rPr>
            </w:pPr>
            <w:r>
              <w:rPr>
                <w:color w:val="FF0000"/>
              </w:rPr>
              <w:t xml:space="preserve">   </w:t>
            </w:r>
          </w:p>
          <w:p w14:paraId="7ECFDD7A" w14:textId="77777777" w:rsidR="0087419E" w:rsidRDefault="0087419E" w:rsidP="00600465">
            <w:r>
              <w:t>T24 Field Name</w:t>
            </w:r>
          </w:p>
        </w:tc>
        <w:tc>
          <w:tcPr>
            <w:tcW w:w="20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07707E1F" w14:textId="77777777" w:rsidR="0087419E" w:rsidRDefault="0087419E" w:rsidP="00600465"/>
          <w:p w14:paraId="01A314DA" w14:textId="77777777" w:rsidR="0087419E" w:rsidRDefault="0087419E" w:rsidP="00600465">
            <w:r>
              <w:t>Version Field Name</w:t>
            </w:r>
          </w:p>
        </w:tc>
        <w:tc>
          <w:tcPr>
            <w:tcW w:w="80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68639B67" w14:textId="77777777" w:rsidR="0087419E" w:rsidRDefault="0087419E" w:rsidP="00600465"/>
          <w:p w14:paraId="504D9EB4" w14:textId="77777777" w:rsidR="0087419E" w:rsidRDefault="0087419E" w:rsidP="00600465">
            <w:r>
              <w:t>Visible to the User Y/N</w:t>
            </w:r>
          </w:p>
        </w:tc>
        <w:tc>
          <w:tcPr>
            <w:tcW w:w="116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4CCE2DFD" w14:textId="77777777" w:rsidR="0087419E" w:rsidRDefault="0087419E" w:rsidP="00600465"/>
          <w:p w14:paraId="1CC73182" w14:textId="77777777" w:rsidR="0087419E" w:rsidRDefault="0087419E" w:rsidP="00600465">
            <w:r>
              <w:t>Mandatory</w:t>
            </w:r>
          </w:p>
        </w:tc>
        <w:tc>
          <w:tcPr>
            <w:tcW w:w="174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20C2FF9A" w14:textId="77777777" w:rsidR="0087419E" w:rsidRDefault="0087419E" w:rsidP="00600465"/>
          <w:p w14:paraId="73D47356" w14:textId="77777777" w:rsidR="0087419E" w:rsidRDefault="0087419E" w:rsidP="00600465">
            <w:r>
              <w:t>Other Attributes</w:t>
            </w:r>
          </w:p>
        </w:tc>
      </w:tr>
      <w:tr w:rsidR="0087419E" w14:paraId="15E3E106"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7D10BC" w14:textId="2FCD179A" w:rsidR="0087419E" w:rsidRPr="00EC4BB2" w:rsidRDefault="00A5544F" w:rsidP="00600465">
            <w:pPr>
              <w:rPr>
                <w:rFonts w:cs="Arial"/>
              </w:rPr>
            </w:pPr>
            <w:r w:rsidRPr="008850F0">
              <w:rPr>
                <w:rFonts w:cs="Arial"/>
              </w:rPr>
              <w:t>ISSUE.DATE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5BF7D7B5" w14:textId="0AD30D1D" w:rsidR="0087419E" w:rsidRPr="00EC4BB2" w:rsidRDefault="00A5544F" w:rsidP="00600465">
            <w:pPr>
              <w:rPr>
                <w:rFonts w:cs="Arial"/>
              </w:rPr>
            </w:pPr>
            <w:r w:rsidRPr="008850F0">
              <w:rPr>
                <w:rFonts w:cs="Arial"/>
              </w:rPr>
              <w:t>Issue Date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4E1B2BAC" w14:textId="4ABE4C43" w:rsidR="0087419E" w:rsidRPr="00EC4BB2" w:rsidRDefault="00A5544F"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3673510" w14:textId="77777777" w:rsidR="0087419E" w:rsidRPr="00EC4BB2" w:rsidRDefault="0087419E"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96B568B" w14:textId="7C46AD7D" w:rsidR="0087419E" w:rsidRPr="00EC4BB2" w:rsidRDefault="00A5544F" w:rsidP="00600465">
            <w:pPr>
              <w:rPr>
                <w:rFonts w:cs="Arial"/>
              </w:rPr>
            </w:pPr>
            <w:r w:rsidRPr="000B0C09">
              <w:rPr>
                <w:rFonts w:cs="Arial"/>
              </w:rPr>
              <w:t>No</w:t>
            </w:r>
            <w:r>
              <w:rPr>
                <w:rFonts w:cs="Arial"/>
              </w:rPr>
              <w:t>-</w:t>
            </w:r>
            <w:r w:rsidRPr="000B0C09">
              <w:rPr>
                <w:rFonts w:cs="Arial"/>
              </w:rPr>
              <w:t>input Field</w:t>
            </w:r>
          </w:p>
        </w:tc>
      </w:tr>
      <w:tr w:rsidR="0087419E" w14:paraId="368BA552"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3C6471" w14:textId="42D92033" w:rsidR="0087419E" w:rsidRPr="00EC4BB2" w:rsidRDefault="00A5544F" w:rsidP="00600465">
            <w:pPr>
              <w:rPr>
                <w:rFonts w:cs="Arial"/>
              </w:rPr>
            </w:pPr>
            <w:r w:rsidRPr="008850F0">
              <w:rPr>
                <w:rFonts w:cs="Arial"/>
              </w:rPr>
              <w:t>KID.NUMBER</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1E624E8" w14:textId="1D2ADE4A" w:rsidR="0087419E" w:rsidRPr="00EC4BB2" w:rsidRDefault="00A5544F" w:rsidP="00600465">
            <w:pPr>
              <w:rPr>
                <w:rFonts w:cs="Arial"/>
              </w:rPr>
            </w:pPr>
            <w:r w:rsidRPr="008850F0">
              <w:rPr>
                <w:rFonts w:cs="Arial"/>
              </w:rPr>
              <w:t>Kid Number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3522BAAA" w14:textId="0180959D" w:rsidR="0087419E" w:rsidRPr="00EC4BB2" w:rsidRDefault="00A5544F" w:rsidP="00600465">
            <w:pPr>
              <w:rPr>
                <w:rFonts w:cs="Arial"/>
              </w:rPr>
            </w:pPr>
            <w:r w:rsidRPr="00EC4BB2">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05FD232" w14:textId="77777777" w:rsidR="0087419E" w:rsidRPr="00EC4BB2" w:rsidRDefault="0087419E" w:rsidP="00600465">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470F71C0" w14:textId="3E7A94B0" w:rsidR="0087419E" w:rsidRPr="00EC4BB2" w:rsidRDefault="00A5544F" w:rsidP="00600465">
            <w:pPr>
              <w:rPr>
                <w:rFonts w:cs="Arial"/>
              </w:rPr>
            </w:pPr>
            <w:r w:rsidRPr="000B0C09">
              <w:rPr>
                <w:rFonts w:cs="Arial"/>
              </w:rPr>
              <w:t>No</w:t>
            </w:r>
            <w:r>
              <w:rPr>
                <w:rFonts w:cs="Arial"/>
              </w:rPr>
              <w:t>-</w:t>
            </w:r>
            <w:r w:rsidRPr="000B0C09">
              <w:rPr>
                <w:rFonts w:cs="Arial"/>
              </w:rPr>
              <w:t>input Field</w:t>
            </w:r>
          </w:p>
        </w:tc>
      </w:tr>
      <w:tr w:rsidR="00A5544F" w14:paraId="5747C402"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6521B13" w14:textId="22E65362" w:rsidR="00A5544F" w:rsidRPr="00EC4BB2" w:rsidRDefault="00A5544F" w:rsidP="00A5544F">
            <w:pPr>
              <w:rPr>
                <w:rFonts w:cs="Arial"/>
              </w:rPr>
            </w:pPr>
            <w:r w:rsidRPr="008850F0">
              <w:rPr>
                <w:rFonts w:cs="Arial"/>
              </w:rPr>
              <w:t>STATUS</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36E56B0A" w14:textId="4D6D4A13" w:rsidR="00A5544F" w:rsidRPr="00EC4BB2" w:rsidRDefault="00A5544F" w:rsidP="00A5544F">
            <w:pPr>
              <w:rPr>
                <w:rFonts w:cs="Arial"/>
              </w:rPr>
            </w:pPr>
            <w:r w:rsidRPr="008850F0">
              <w:rPr>
                <w:rFonts w:cs="Arial"/>
              </w:rPr>
              <w:t>Status</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1A482EE2" w14:textId="68CDAD7D"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5E3B5C2E"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64C46E0" w14:textId="7FA6FC93" w:rsidR="00A5544F" w:rsidRPr="00EC4BB2" w:rsidRDefault="00A5544F" w:rsidP="00A5544F">
            <w:pPr>
              <w:rPr>
                <w:rFonts w:cs="Arial"/>
              </w:rPr>
            </w:pPr>
            <w:r w:rsidRPr="000B0C09">
              <w:rPr>
                <w:rFonts w:cs="Arial"/>
              </w:rPr>
              <w:t>No</w:t>
            </w:r>
            <w:r>
              <w:rPr>
                <w:rFonts w:cs="Arial"/>
              </w:rPr>
              <w:t>-</w:t>
            </w:r>
            <w:r w:rsidRPr="000B0C09">
              <w:rPr>
                <w:rFonts w:cs="Arial"/>
              </w:rPr>
              <w:t>input Field</w:t>
            </w:r>
          </w:p>
        </w:tc>
      </w:tr>
      <w:tr w:rsidR="00A5544F" w14:paraId="1D60966C"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70CC167" w14:textId="6E0E2A37" w:rsidR="00A5544F" w:rsidRPr="00810933" w:rsidRDefault="00A5544F" w:rsidP="00A5544F">
            <w:pPr>
              <w:rPr>
                <w:rFonts w:cs="Arial"/>
              </w:rPr>
            </w:pPr>
            <w:r w:rsidRPr="008850F0">
              <w:rPr>
                <w:rFonts w:cs="Arial"/>
              </w:rPr>
              <w:t>STATUS.NARR</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1F647000" w14:textId="4CD51F72" w:rsidR="00A5544F" w:rsidRPr="00810933" w:rsidRDefault="00A5544F" w:rsidP="00A5544F">
            <w:pPr>
              <w:rPr>
                <w:rFonts w:cs="Arial"/>
              </w:rPr>
            </w:pPr>
            <w:r w:rsidRPr="008850F0">
              <w:rPr>
                <w:rFonts w:cs="Arial"/>
              </w:rPr>
              <w:t>Status Narrative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6B2972D5" w14:textId="3585736C"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3027567B"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02D8552" w14:textId="44348F09"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3E53806E"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983273C" w14:textId="329B24EA" w:rsidR="00A5544F" w:rsidRPr="00810933" w:rsidRDefault="00A5544F" w:rsidP="00A5544F">
            <w:pPr>
              <w:rPr>
                <w:rFonts w:cs="Arial"/>
              </w:rPr>
            </w:pPr>
            <w:r w:rsidRPr="008850F0">
              <w:rPr>
                <w:rFonts w:cs="Arial"/>
              </w:rPr>
              <w:t>TYPE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784FF1D" w14:textId="048F9DC6" w:rsidR="00A5544F" w:rsidRPr="00810933" w:rsidRDefault="00A5544F" w:rsidP="00A5544F">
            <w:pPr>
              <w:rPr>
                <w:rFonts w:cs="Arial"/>
              </w:rPr>
            </w:pPr>
            <w:r w:rsidRPr="008850F0">
              <w:rPr>
                <w:rFonts w:cs="Arial"/>
              </w:rPr>
              <w:t>Type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43BDEF7" w14:textId="5BA9B5FF"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7E584FF"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5B2BE741" w14:textId="2F601B05"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7C43E573"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1DCE258" w14:textId="581CB348" w:rsidR="00A5544F" w:rsidRPr="00810933" w:rsidRDefault="00A5544F" w:rsidP="00A5544F">
            <w:pPr>
              <w:rPr>
                <w:rFonts w:cs="Arial"/>
              </w:rPr>
            </w:pPr>
            <w:r w:rsidRPr="008850F0">
              <w:rPr>
                <w:rFonts w:cs="Arial"/>
              </w:rPr>
              <w:t>DUE.DATE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01E40EC2" w14:textId="5E4362A9" w:rsidR="00A5544F" w:rsidRPr="00810933" w:rsidRDefault="00A5544F" w:rsidP="00A5544F">
            <w:pPr>
              <w:rPr>
                <w:rFonts w:cs="Arial"/>
              </w:rPr>
            </w:pPr>
            <w:r w:rsidRPr="008850F0">
              <w:rPr>
                <w:rFonts w:cs="Arial"/>
              </w:rPr>
              <w:t>Due Date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516D237" w14:textId="18B7E795"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778B4220"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3474B4AB" w14:textId="14F964FD"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4E1AC468"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C541A5" w14:textId="3BEC8F15" w:rsidR="00A5544F" w:rsidRPr="00810933" w:rsidRDefault="00A5544F" w:rsidP="00A5544F">
            <w:pPr>
              <w:rPr>
                <w:rFonts w:cs="Arial"/>
              </w:rPr>
            </w:pPr>
            <w:r w:rsidRPr="008850F0">
              <w:rPr>
                <w:rFonts w:cs="Arial"/>
              </w:rPr>
              <w:t>PREV.ISSUE.DATE-1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6373FE21" w14:textId="6C953C7F" w:rsidR="00A5544F" w:rsidRPr="00810933" w:rsidRDefault="00A5544F" w:rsidP="00A5544F">
            <w:pPr>
              <w:rPr>
                <w:rFonts w:cs="Arial"/>
              </w:rPr>
            </w:pPr>
            <w:r w:rsidRPr="008850F0">
              <w:rPr>
                <w:rFonts w:cs="Arial"/>
              </w:rPr>
              <w:t>Prev. Issue Date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73E911C0" w14:textId="623C00D7"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4F5AE3D1"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6CE2A682" w14:textId="3EA3ED0A"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04FD3A37"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B29FF1F" w14:textId="1FEACE6D" w:rsidR="00A5544F" w:rsidRPr="00810933" w:rsidRDefault="00A5544F" w:rsidP="00A5544F">
            <w:pPr>
              <w:rPr>
                <w:rFonts w:cs="Arial"/>
              </w:rPr>
            </w:pPr>
            <w:r w:rsidRPr="008850F0">
              <w:rPr>
                <w:rFonts w:cs="Arial"/>
              </w:rPr>
              <w:t>PREV.KID.NUMBER-1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052D1E82" w14:textId="5AF22DAB" w:rsidR="00A5544F" w:rsidRPr="00810933" w:rsidRDefault="00A5544F" w:rsidP="00A5544F">
            <w:pPr>
              <w:rPr>
                <w:rFonts w:cs="Arial"/>
              </w:rPr>
            </w:pPr>
            <w:r w:rsidRPr="008850F0">
              <w:rPr>
                <w:rFonts w:cs="Arial"/>
              </w:rPr>
              <w:t>Prev. KID Number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EF81753" w14:textId="32F91D69"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7EA3AA88"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67D22C60" w14:textId="31C97C24"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6ADF6AF6"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CE6381" w14:textId="6FE4A5B3" w:rsidR="00A5544F" w:rsidRPr="00810933" w:rsidRDefault="00A5544F" w:rsidP="00A5544F">
            <w:pPr>
              <w:rPr>
                <w:rFonts w:cs="Arial"/>
              </w:rPr>
            </w:pPr>
            <w:r w:rsidRPr="008850F0">
              <w:rPr>
                <w:rFonts w:cs="Arial"/>
              </w:rPr>
              <w:t>PREV.STATUS-1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0BCC32F8" w14:textId="65EAEFCB" w:rsidR="00A5544F" w:rsidRPr="00810933" w:rsidRDefault="00A5544F" w:rsidP="00A5544F">
            <w:pPr>
              <w:rPr>
                <w:rFonts w:cs="Arial"/>
              </w:rPr>
            </w:pPr>
            <w:r w:rsidRPr="008850F0">
              <w:rPr>
                <w:rFonts w:cs="Arial"/>
              </w:rPr>
              <w:t>Prev. Status</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33CC052C" w14:textId="19EA0ECD"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34EF41DA"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59BE0C01" w14:textId="19AC2CF3"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514A27B1"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C1112D" w14:textId="00CC7F4C" w:rsidR="00A5544F" w:rsidRPr="00810933" w:rsidRDefault="00A5544F" w:rsidP="00A5544F">
            <w:pPr>
              <w:rPr>
                <w:rFonts w:cs="Arial"/>
              </w:rPr>
            </w:pPr>
            <w:r w:rsidRPr="008850F0">
              <w:rPr>
                <w:rFonts w:cs="Arial"/>
              </w:rPr>
              <w:t>PREV.STATUS.NARR-1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7BBCA57D" w14:textId="6C7268EB" w:rsidR="00A5544F" w:rsidRPr="00810933" w:rsidRDefault="00A5544F" w:rsidP="00A5544F">
            <w:pPr>
              <w:rPr>
                <w:rFonts w:cs="Arial"/>
              </w:rPr>
            </w:pPr>
            <w:r w:rsidRPr="008850F0">
              <w:rPr>
                <w:rFonts w:cs="Arial"/>
              </w:rPr>
              <w:t>Prev. Status Narrative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0F25AAD1" w14:textId="43469727"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3316D7E3"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0E64EFA4" w14:textId="7D451EC5"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067945E0"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3014771" w14:textId="070B985C" w:rsidR="00A5544F" w:rsidRPr="00810933" w:rsidRDefault="00A5544F" w:rsidP="00A5544F">
            <w:pPr>
              <w:rPr>
                <w:rFonts w:cs="Arial"/>
              </w:rPr>
            </w:pPr>
            <w:r w:rsidRPr="008850F0">
              <w:rPr>
                <w:rFonts w:cs="Arial"/>
              </w:rPr>
              <w:t>PREV.TYPE-1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531E923E" w14:textId="5F72CC56" w:rsidR="00A5544F" w:rsidRPr="00810933" w:rsidRDefault="00A5544F" w:rsidP="00A5544F">
            <w:pPr>
              <w:rPr>
                <w:rFonts w:cs="Arial"/>
              </w:rPr>
            </w:pPr>
            <w:r w:rsidRPr="008850F0">
              <w:rPr>
                <w:rFonts w:cs="Arial"/>
              </w:rPr>
              <w:t>Prev. Type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6DD2658" w14:textId="0621945B"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7D14E54B"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5AD5A98" w14:textId="5FBA6A1E"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r w:rsidR="00A5544F" w14:paraId="733A84D2"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0F2801" w14:textId="016A6C85" w:rsidR="00A5544F" w:rsidRPr="00810933" w:rsidRDefault="00A5544F" w:rsidP="00A5544F">
            <w:pPr>
              <w:rPr>
                <w:rFonts w:cs="Arial"/>
              </w:rPr>
            </w:pPr>
            <w:r w:rsidRPr="008850F0">
              <w:rPr>
                <w:rFonts w:cs="Arial"/>
              </w:rPr>
              <w:t>PREV.DUE.DATE-1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6B7E6ECD" w14:textId="6181EE5F" w:rsidR="00A5544F" w:rsidRPr="00810933" w:rsidRDefault="00A5544F" w:rsidP="00A5544F">
            <w:pPr>
              <w:rPr>
                <w:rFonts w:cs="Arial"/>
              </w:rPr>
            </w:pPr>
            <w:r w:rsidRPr="008850F0">
              <w:rPr>
                <w:rFonts w:cs="Arial"/>
              </w:rPr>
              <w:t>Prev. Due Date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6C6D9067" w14:textId="51450AB9" w:rsidR="00A5544F" w:rsidRPr="00EC4BB2" w:rsidRDefault="00A5544F" w:rsidP="00A5544F">
            <w:pPr>
              <w:rPr>
                <w:rFonts w:cs="Arial"/>
              </w:rPr>
            </w:pPr>
            <w:r w:rsidRPr="00FE63F7">
              <w:rPr>
                <w:rFonts w:cs="Arial"/>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4249A8D8" w14:textId="77777777" w:rsidR="00A5544F" w:rsidRPr="00EC4BB2" w:rsidRDefault="00A5544F" w:rsidP="00A5544F">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1EDF2FD3" w14:textId="0D85F929" w:rsidR="00A5544F" w:rsidRPr="000B0C09" w:rsidRDefault="00A5544F" w:rsidP="00A5544F">
            <w:pPr>
              <w:rPr>
                <w:rFonts w:cs="Arial"/>
              </w:rPr>
            </w:pPr>
            <w:r w:rsidRPr="000B0C09">
              <w:rPr>
                <w:rFonts w:cs="Arial"/>
              </w:rPr>
              <w:t>No</w:t>
            </w:r>
            <w:r>
              <w:rPr>
                <w:rFonts w:cs="Arial"/>
              </w:rPr>
              <w:t>-</w:t>
            </w:r>
            <w:r w:rsidRPr="000B0C09">
              <w:rPr>
                <w:rFonts w:cs="Arial"/>
              </w:rPr>
              <w:t>input Field</w:t>
            </w:r>
          </w:p>
        </w:tc>
      </w:tr>
    </w:tbl>
    <w:tbl>
      <w:tblPr>
        <w:tblStyle w:val="TableGrid"/>
        <w:tblW w:w="8005" w:type="dxa"/>
        <w:tblLook w:val="04A0" w:firstRow="1" w:lastRow="0" w:firstColumn="1" w:lastColumn="0" w:noHBand="0" w:noVBand="1"/>
      </w:tblPr>
      <w:tblGrid>
        <w:gridCol w:w="4151"/>
        <w:gridCol w:w="3854"/>
      </w:tblGrid>
      <w:tr w:rsidR="0087419E" w14:paraId="6BAF4E76" w14:textId="77777777" w:rsidTr="00600465">
        <w:tc>
          <w:tcPr>
            <w:tcW w:w="4151" w:type="dxa"/>
            <w:shd w:val="clear" w:color="auto" w:fill="BDD6EE" w:themeFill="accent1" w:themeFillTint="66"/>
          </w:tcPr>
          <w:p w14:paraId="199471FA" w14:textId="77777777" w:rsidR="0087419E" w:rsidRDefault="0087419E" w:rsidP="00600465">
            <w:r w:rsidRPr="008A68A7">
              <w:t xml:space="preserve">Number of </w:t>
            </w:r>
            <w:proofErr w:type="gramStart"/>
            <w:r w:rsidRPr="008A68A7">
              <w:t>authorization</w:t>
            </w:r>
            <w:proofErr w:type="gramEnd"/>
          </w:p>
        </w:tc>
        <w:tc>
          <w:tcPr>
            <w:tcW w:w="3854" w:type="dxa"/>
          </w:tcPr>
          <w:p w14:paraId="6EE53F03" w14:textId="77777777" w:rsidR="0087419E" w:rsidRDefault="0087419E" w:rsidP="00600465">
            <w:r>
              <w:t>0</w:t>
            </w:r>
          </w:p>
        </w:tc>
      </w:tr>
      <w:tr w:rsidR="0087419E" w14:paraId="1C9B4496" w14:textId="77777777" w:rsidTr="00600465">
        <w:tc>
          <w:tcPr>
            <w:tcW w:w="4151" w:type="dxa"/>
            <w:shd w:val="clear" w:color="auto" w:fill="BDD6EE" w:themeFill="accent1" w:themeFillTint="66"/>
          </w:tcPr>
          <w:p w14:paraId="3F61EA8C" w14:textId="77777777" w:rsidR="0087419E" w:rsidRDefault="0087419E" w:rsidP="00600465">
            <w:r>
              <w:t>Screen Title</w:t>
            </w:r>
          </w:p>
        </w:tc>
        <w:tc>
          <w:tcPr>
            <w:tcW w:w="3854" w:type="dxa"/>
          </w:tcPr>
          <w:p w14:paraId="2A6FC312" w14:textId="50E7486F" w:rsidR="0087419E" w:rsidRDefault="00CB6FD6" w:rsidP="00600465">
            <w:r>
              <w:t>Status</w:t>
            </w:r>
          </w:p>
        </w:tc>
      </w:tr>
      <w:tr w:rsidR="0087419E" w14:paraId="74483128" w14:textId="77777777" w:rsidTr="00600465">
        <w:tc>
          <w:tcPr>
            <w:tcW w:w="4151" w:type="dxa"/>
            <w:shd w:val="clear" w:color="auto" w:fill="BDD6EE" w:themeFill="accent1" w:themeFillTint="66"/>
          </w:tcPr>
          <w:p w14:paraId="0BA2E711" w14:textId="77777777" w:rsidR="0087419E" w:rsidRDefault="0087419E" w:rsidP="00600465">
            <w:r>
              <w:t>Description</w:t>
            </w:r>
          </w:p>
        </w:tc>
        <w:tc>
          <w:tcPr>
            <w:tcW w:w="3854" w:type="dxa"/>
          </w:tcPr>
          <w:p w14:paraId="03872FFA" w14:textId="5BEB94C7" w:rsidR="0087419E" w:rsidRDefault="00CB6FD6" w:rsidP="00600465">
            <w:r>
              <w:t>Status</w:t>
            </w:r>
          </w:p>
        </w:tc>
      </w:tr>
    </w:tbl>
    <w:p w14:paraId="1092B33C" w14:textId="77777777" w:rsidR="0087419E" w:rsidRDefault="0087419E" w:rsidP="0087419E"/>
    <w:p w14:paraId="3F90D53F" w14:textId="48978C61" w:rsidR="004E46E1" w:rsidRDefault="004E46E1" w:rsidP="004E46E1">
      <w:pPr>
        <w:pStyle w:val="Heading3"/>
      </w:pPr>
      <w:r w:rsidRPr="0012528A">
        <w:t>EB.HB.INVOICE.DETAILS</w:t>
      </w:r>
      <w:r w:rsidRPr="0087419E">
        <w:t>,HUS.</w:t>
      </w:r>
      <w:r>
        <w:t>AUDIT</w:t>
      </w:r>
    </w:p>
    <w:p w14:paraId="3251AA61" w14:textId="77777777" w:rsidR="004E46E1" w:rsidRDefault="004E46E1" w:rsidP="004E46E1">
      <w:pPr>
        <w:ind w:left="720"/>
      </w:pPr>
      <w:r>
        <w:t xml:space="preserve">This version will be attached as associated version in </w:t>
      </w:r>
      <w:r w:rsidRPr="0003559C">
        <w:t>EB.HB.INVOICE.DETAILS,INPUT</w:t>
      </w:r>
    </w:p>
    <w:tbl>
      <w:tblPr>
        <w:tblW w:w="8001" w:type="dxa"/>
        <w:tblCellMar>
          <w:left w:w="0" w:type="dxa"/>
          <w:right w:w="0" w:type="dxa"/>
        </w:tblCellMar>
        <w:tblLook w:val="04A0" w:firstRow="1" w:lastRow="0" w:firstColumn="1" w:lastColumn="0" w:noHBand="0" w:noVBand="1"/>
      </w:tblPr>
      <w:tblGrid>
        <w:gridCol w:w="2236"/>
        <w:gridCol w:w="2050"/>
        <w:gridCol w:w="806"/>
        <w:gridCol w:w="1161"/>
        <w:gridCol w:w="1748"/>
      </w:tblGrid>
      <w:tr w:rsidR="004E46E1" w14:paraId="4099A349" w14:textId="77777777" w:rsidTr="00600465">
        <w:trPr>
          <w:trHeight w:val="1276"/>
        </w:trPr>
        <w:tc>
          <w:tcPr>
            <w:tcW w:w="2236" w:type="dxa"/>
            <w:tcBorders>
              <w:top w:val="single" w:sz="8" w:space="0" w:color="auto"/>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14:paraId="02021293" w14:textId="77777777" w:rsidR="004E46E1" w:rsidRDefault="004E46E1" w:rsidP="00600465">
            <w:pPr>
              <w:rPr>
                <w:szCs w:val="20"/>
              </w:rPr>
            </w:pPr>
            <w:r>
              <w:rPr>
                <w:color w:val="FF0000"/>
              </w:rPr>
              <w:lastRenderedPageBreak/>
              <w:t xml:space="preserve">   </w:t>
            </w:r>
          </w:p>
          <w:p w14:paraId="248F41E2" w14:textId="77777777" w:rsidR="004E46E1" w:rsidRDefault="004E46E1" w:rsidP="00600465">
            <w:r>
              <w:t>T24 Field Name</w:t>
            </w:r>
          </w:p>
        </w:tc>
        <w:tc>
          <w:tcPr>
            <w:tcW w:w="2050"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26DF4296" w14:textId="77777777" w:rsidR="004E46E1" w:rsidRDefault="004E46E1" w:rsidP="00600465"/>
          <w:p w14:paraId="5E0A49E9" w14:textId="77777777" w:rsidR="004E46E1" w:rsidRDefault="004E46E1" w:rsidP="00600465">
            <w:r>
              <w:t>Version Field Name</w:t>
            </w:r>
          </w:p>
        </w:tc>
        <w:tc>
          <w:tcPr>
            <w:tcW w:w="806"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4BC24C2E" w14:textId="77777777" w:rsidR="004E46E1" w:rsidRDefault="004E46E1" w:rsidP="00600465"/>
          <w:p w14:paraId="77F1670F" w14:textId="77777777" w:rsidR="004E46E1" w:rsidRDefault="004E46E1" w:rsidP="00600465">
            <w:r>
              <w:t>Visible to the User Y/N</w:t>
            </w:r>
          </w:p>
        </w:tc>
        <w:tc>
          <w:tcPr>
            <w:tcW w:w="1161"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030BAF4D" w14:textId="77777777" w:rsidR="004E46E1" w:rsidRDefault="004E46E1" w:rsidP="00600465"/>
          <w:p w14:paraId="7250D265" w14:textId="77777777" w:rsidR="004E46E1" w:rsidRDefault="004E46E1" w:rsidP="00600465">
            <w:r>
              <w:t>Mandatory</w:t>
            </w:r>
          </w:p>
        </w:tc>
        <w:tc>
          <w:tcPr>
            <w:tcW w:w="1748" w:type="dxa"/>
            <w:tcBorders>
              <w:top w:val="single" w:sz="8" w:space="0" w:color="auto"/>
              <w:left w:val="nil"/>
              <w:bottom w:val="single" w:sz="8" w:space="0" w:color="auto"/>
              <w:right w:val="single" w:sz="8" w:space="0" w:color="auto"/>
            </w:tcBorders>
            <w:shd w:val="clear" w:color="auto" w:fill="DBE5F1"/>
            <w:tcMar>
              <w:top w:w="0" w:type="dxa"/>
              <w:left w:w="108" w:type="dxa"/>
              <w:bottom w:w="0" w:type="dxa"/>
              <w:right w:w="108" w:type="dxa"/>
            </w:tcMar>
          </w:tcPr>
          <w:p w14:paraId="21A45A17" w14:textId="77777777" w:rsidR="004E46E1" w:rsidRDefault="004E46E1" w:rsidP="00600465"/>
          <w:p w14:paraId="3920F667" w14:textId="77777777" w:rsidR="004E46E1" w:rsidRDefault="004E46E1" w:rsidP="00600465">
            <w:r>
              <w:t>Other Attributes</w:t>
            </w:r>
          </w:p>
        </w:tc>
      </w:tr>
      <w:tr w:rsidR="001415DE" w14:paraId="54B83581"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11A0780" w14:textId="63B3CC61" w:rsidR="001415DE" w:rsidRPr="00EC4BB2" w:rsidRDefault="001415DE" w:rsidP="001415DE">
            <w:pPr>
              <w:rPr>
                <w:rFonts w:cs="Arial"/>
              </w:rPr>
            </w:pPr>
            <w:r w:rsidRPr="0026029D">
              <w:rPr>
                <w:rFonts w:cs="Arial"/>
              </w:rPr>
              <w:t>OVERRIDE-1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3E9EAD7D" w14:textId="03B48381" w:rsidR="001415DE" w:rsidRPr="00EC4BB2" w:rsidRDefault="001415DE" w:rsidP="001415DE">
            <w:pPr>
              <w:rPr>
                <w:rFonts w:cs="Arial"/>
              </w:rPr>
            </w:pPr>
            <w:r>
              <w:rPr>
                <w:rFonts w:cs="Arial"/>
              </w:rPr>
              <w:t>Override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68727524" w14:textId="3F258C4F" w:rsidR="001415DE" w:rsidRPr="00EC4BB2" w:rsidRDefault="001415DE" w:rsidP="001415DE">
            <w:pPr>
              <w:rPr>
                <w:rFonts w:cs="Arial"/>
              </w:rPr>
            </w:pPr>
            <w:r w:rsidRPr="003C351D">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A04D307"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6206B10" w14:textId="4CB08957" w:rsidR="001415DE" w:rsidRPr="00EC4BB2" w:rsidRDefault="001415DE" w:rsidP="001415DE">
            <w:pPr>
              <w:rPr>
                <w:rFonts w:cs="Arial"/>
              </w:rPr>
            </w:pPr>
          </w:p>
        </w:tc>
      </w:tr>
      <w:tr w:rsidR="001415DE" w14:paraId="2F31A5AA"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E976E5" w14:textId="1E847F21" w:rsidR="001415DE" w:rsidRPr="00EC4BB2" w:rsidRDefault="001415DE" w:rsidP="001415DE">
            <w:pPr>
              <w:rPr>
                <w:rFonts w:cs="Arial"/>
              </w:rPr>
            </w:pPr>
            <w:r w:rsidRPr="0026029D">
              <w:rPr>
                <w:rFonts w:cs="Arial"/>
              </w:rPr>
              <w:t>RECORD.STATUS</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C8311A6" w14:textId="5C0DD2F4" w:rsidR="001415DE" w:rsidRPr="00EC4BB2" w:rsidRDefault="001415DE" w:rsidP="001415DE">
            <w:pPr>
              <w:rPr>
                <w:rFonts w:cs="Arial"/>
              </w:rPr>
            </w:pPr>
            <w:r>
              <w:rPr>
                <w:rFonts w:cs="Arial"/>
              </w:rPr>
              <w:t>Record Status</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5B48DAB4" w14:textId="1962BCCD" w:rsidR="001415DE" w:rsidRPr="00EC4BB2" w:rsidRDefault="001415DE" w:rsidP="001415DE">
            <w:pPr>
              <w:rPr>
                <w:rFonts w:cs="Arial"/>
              </w:rPr>
            </w:pPr>
            <w:r w:rsidRPr="003C351D">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4FB1D96"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00AAB014" w14:textId="1D038CED" w:rsidR="001415DE" w:rsidRPr="00EC4BB2" w:rsidRDefault="001415DE" w:rsidP="001415DE">
            <w:pPr>
              <w:rPr>
                <w:rFonts w:cs="Arial"/>
              </w:rPr>
            </w:pPr>
          </w:p>
        </w:tc>
      </w:tr>
      <w:tr w:rsidR="001415DE" w14:paraId="6FA054CC"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AD3FA8" w14:textId="7BF1B5FF" w:rsidR="001415DE" w:rsidRPr="00EC4BB2" w:rsidRDefault="001415DE" w:rsidP="001415DE">
            <w:pPr>
              <w:rPr>
                <w:rFonts w:cs="Arial"/>
              </w:rPr>
            </w:pPr>
            <w:r w:rsidRPr="0026029D">
              <w:rPr>
                <w:rFonts w:cs="Arial"/>
              </w:rPr>
              <w:t>CURR.NO</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776FC74A" w14:textId="02DFFA51" w:rsidR="001415DE" w:rsidRPr="00EC4BB2" w:rsidRDefault="001415DE" w:rsidP="001415DE">
            <w:pPr>
              <w:rPr>
                <w:rFonts w:cs="Arial"/>
              </w:rPr>
            </w:pPr>
            <w:r>
              <w:rPr>
                <w:rFonts w:cs="Arial"/>
              </w:rPr>
              <w:t>Current Number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163D4D5F" w14:textId="6592A082" w:rsidR="001415DE" w:rsidRPr="00EC4BB2" w:rsidRDefault="001415DE" w:rsidP="001415DE">
            <w:pPr>
              <w:rPr>
                <w:rFonts w:cs="Arial"/>
              </w:rPr>
            </w:pPr>
            <w:r w:rsidRPr="003C351D">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48CDEB89"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1ED1BF30" w14:textId="1E02D112" w:rsidR="001415DE" w:rsidRPr="00EC4BB2" w:rsidRDefault="001415DE" w:rsidP="001415DE">
            <w:pPr>
              <w:rPr>
                <w:rFonts w:cs="Arial"/>
              </w:rPr>
            </w:pPr>
          </w:p>
        </w:tc>
      </w:tr>
      <w:tr w:rsidR="001415DE" w14:paraId="63F947AD"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4E2176F" w14:textId="45248614" w:rsidR="001415DE" w:rsidRPr="00810933" w:rsidRDefault="001415DE" w:rsidP="001415DE">
            <w:pPr>
              <w:rPr>
                <w:rFonts w:cs="Arial"/>
              </w:rPr>
            </w:pPr>
            <w:r w:rsidRPr="0026029D">
              <w:rPr>
                <w:rFonts w:cs="Arial"/>
              </w:rPr>
              <w:t>INPUTTER-1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20A9EAF2" w14:textId="2538787F" w:rsidR="001415DE" w:rsidRPr="00810933" w:rsidRDefault="001415DE" w:rsidP="001415DE">
            <w:pPr>
              <w:rPr>
                <w:rFonts w:cs="Arial"/>
              </w:rPr>
            </w:pPr>
            <w:r>
              <w:rPr>
                <w:rFonts w:cs="Arial"/>
              </w:rPr>
              <w:t>Inputter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31A715DD" w14:textId="027361B4" w:rsidR="001415DE" w:rsidRPr="00EC4BB2" w:rsidRDefault="001415DE" w:rsidP="001415DE">
            <w:pPr>
              <w:rPr>
                <w:rFonts w:cs="Arial"/>
              </w:rPr>
            </w:pPr>
            <w:r w:rsidRPr="003C351D">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71FE91DA"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4E2E5ED7" w14:textId="3A9E96CF" w:rsidR="001415DE" w:rsidRPr="000B0C09" w:rsidRDefault="001415DE" w:rsidP="001415DE">
            <w:pPr>
              <w:rPr>
                <w:rFonts w:cs="Arial"/>
              </w:rPr>
            </w:pPr>
          </w:p>
        </w:tc>
      </w:tr>
      <w:tr w:rsidR="001415DE" w14:paraId="4FAA0F84"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D3FB56D" w14:textId="1F77E765" w:rsidR="001415DE" w:rsidRPr="00810933" w:rsidRDefault="001415DE" w:rsidP="001415DE">
            <w:pPr>
              <w:rPr>
                <w:rFonts w:cs="Arial"/>
              </w:rPr>
            </w:pPr>
            <w:r w:rsidRPr="0026029D">
              <w:rPr>
                <w:rFonts w:cs="Arial"/>
              </w:rPr>
              <w:t>AUTHORISER</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402000EC" w14:textId="55F4DF97" w:rsidR="001415DE" w:rsidRPr="00810933" w:rsidRDefault="001415DE" w:rsidP="001415DE">
            <w:pPr>
              <w:rPr>
                <w:rFonts w:cs="Arial"/>
              </w:rPr>
            </w:pPr>
            <w:r>
              <w:rPr>
                <w:rFonts w:cs="Arial"/>
              </w:rPr>
              <w:t>Authoriser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6D02DFC" w14:textId="2E3282CB" w:rsidR="001415DE" w:rsidRPr="00EC4BB2" w:rsidRDefault="001415DE" w:rsidP="001415DE">
            <w:pPr>
              <w:rPr>
                <w:rFonts w:cs="Arial"/>
              </w:rPr>
            </w:pPr>
            <w:r>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B80E4A1"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3ACFC44A" w14:textId="05C9B002" w:rsidR="001415DE" w:rsidRPr="000B0C09" w:rsidRDefault="001415DE" w:rsidP="001415DE">
            <w:pPr>
              <w:rPr>
                <w:rFonts w:cs="Arial"/>
              </w:rPr>
            </w:pPr>
          </w:p>
        </w:tc>
      </w:tr>
      <w:tr w:rsidR="001415DE" w14:paraId="2173829A"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A22237A" w14:textId="62D05E8A" w:rsidR="001415DE" w:rsidRPr="00810933" w:rsidRDefault="001415DE" w:rsidP="001415DE">
            <w:pPr>
              <w:rPr>
                <w:rFonts w:cs="Arial"/>
              </w:rPr>
            </w:pPr>
            <w:r w:rsidRPr="0026029D">
              <w:rPr>
                <w:rFonts w:cs="Arial"/>
              </w:rPr>
              <w:t>DATE.TIME-1</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1AB7E813" w14:textId="6EC7C832" w:rsidR="001415DE" w:rsidRPr="00810933" w:rsidRDefault="001415DE" w:rsidP="001415DE">
            <w:pPr>
              <w:rPr>
                <w:rFonts w:cs="Arial"/>
              </w:rPr>
            </w:pPr>
            <w:r>
              <w:rPr>
                <w:rFonts w:cs="Arial"/>
              </w:rPr>
              <w:t>Date Time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1C4ED1D5" w14:textId="01580DDE" w:rsidR="001415DE" w:rsidRPr="00EC4BB2" w:rsidRDefault="001415DE" w:rsidP="001415DE">
            <w:pPr>
              <w:rPr>
                <w:rFonts w:cs="Arial"/>
              </w:rPr>
            </w:pPr>
            <w:r w:rsidRPr="003C351D">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16D4A34F"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7689D9C0" w14:textId="259EA754" w:rsidR="001415DE" w:rsidRPr="000B0C09" w:rsidRDefault="001415DE" w:rsidP="001415DE">
            <w:pPr>
              <w:rPr>
                <w:rFonts w:cs="Arial"/>
              </w:rPr>
            </w:pPr>
          </w:p>
        </w:tc>
      </w:tr>
      <w:tr w:rsidR="001415DE" w14:paraId="1E3BFDB1"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7661E7E" w14:textId="2A18C01D" w:rsidR="001415DE" w:rsidRPr="00810933" w:rsidRDefault="001415DE" w:rsidP="001415DE">
            <w:pPr>
              <w:rPr>
                <w:rFonts w:cs="Arial"/>
              </w:rPr>
            </w:pPr>
            <w:r w:rsidRPr="0026029D">
              <w:rPr>
                <w:rFonts w:cs="Arial"/>
              </w:rPr>
              <w:t>CO.CODE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53ACABBA" w14:textId="128ED070" w:rsidR="001415DE" w:rsidRPr="00810933" w:rsidRDefault="001415DE" w:rsidP="001415DE">
            <w:pPr>
              <w:rPr>
                <w:rFonts w:cs="Arial"/>
              </w:rPr>
            </w:pPr>
            <w:r>
              <w:rPr>
                <w:rFonts w:cs="Arial"/>
              </w:rPr>
              <w:t>Company Code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2244E440" w14:textId="0BDF04A3" w:rsidR="001415DE" w:rsidRPr="00EC4BB2" w:rsidRDefault="001415DE" w:rsidP="001415DE">
            <w:pPr>
              <w:rPr>
                <w:rFonts w:cs="Arial"/>
              </w:rPr>
            </w:pPr>
            <w:r>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47F53162"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2474570B" w14:textId="39FB00BF" w:rsidR="001415DE" w:rsidRPr="000B0C09" w:rsidRDefault="001415DE" w:rsidP="001415DE">
            <w:pPr>
              <w:rPr>
                <w:rFonts w:cs="Arial"/>
              </w:rPr>
            </w:pPr>
          </w:p>
        </w:tc>
      </w:tr>
      <w:tr w:rsidR="001415DE" w14:paraId="68258B0F"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8027B8" w14:textId="05C195EE" w:rsidR="001415DE" w:rsidRPr="00810933" w:rsidRDefault="001415DE" w:rsidP="001415DE">
            <w:pPr>
              <w:rPr>
                <w:rFonts w:cs="Arial"/>
              </w:rPr>
            </w:pPr>
            <w:r w:rsidRPr="0026029D">
              <w:rPr>
                <w:rFonts w:cs="Arial"/>
              </w:rPr>
              <w:t>DEPT.CODE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1580B56F" w14:textId="6EA189D6" w:rsidR="001415DE" w:rsidRPr="00810933" w:rsidRDefault="001415DE" w:rsidP="001415DE">
            <w:pPr>
              <w:rPr>
                <w:rFonts w:cs="Arial"/>
              </w:rPr>
            </w:pPr>
            <w:r>
              <w:rPr>
                <w:rFonts w:cs="Arial"/>
              </w:rPr>
              <w:t>Department Code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05BD12E8" w14:textId="4631CC0B" w:rsidR="001415DE" w:rsidRPr="00EC4BB2" w:rsidRDefault="001415DE" w:rsidP="001415DE">
            <w:pPr>
              <w:rPr>
                <w:rFonts w:cs="Arial"/>
              </w:rPr>
            </w:pPr>
            <w:r>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418B0EDF"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0EC64A85" w14:textId="640D6C7F" w:rsidR="001415DE" w:rsidRPr="000B0C09" w:rsidRDefault="001415DE" w:rsidP="001415DE">
            <w:pPr>
              <w:rPr>
                <w:rFonts w:cs="Arial"/>
              </w:rPr>
            </w:pPr>
          </w:p>
        </w:tc>
      </w:tr>
      <w:tr w:rsidR="001415DE" w14:paraId="7056A27C"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354A7E1" w14:textId="7F6D9670" w:rsidR="001415DE" w:rsidRPr="00810933" w:rsidRDefault="001415DE" w:rsidP="001415DE">
            <w:pPr>
              <w:rPr>
                <w:rFonts w:cs="Arial"/>
              </w:rPr>
            </w:pPr>
            <w:r w:rsidRPr="0026029D">
              <w:rPr>
                <w:rFonts w:cs="Arial"/>
              </w:rPr>
              <w:t>AUDITOR.CODE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61B905A7" w14:textId="2A313BBA" w:rsidR="001415DE" w:rsidRPr="00810933" w:rsidRDefault="001415DE" w:rsidP="001415DE">
            <w:pPr>
              <w:rPr>
                <w:rFonts w:cs="Arial"/>
              </w:rPr>
            </w:pPr>
            <w:r>
              <w:rPr>
                <w:rFonts w:cs="Arial"/>
              </w:rPr>
              <w:t>Auditor</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121ACA3D" w14:textId="3DCD1DEB" w:rsidR="001415DE" w:rsidRPr="00EC4BB2" w:rsidRDefault="001415DE" w:rsidP="001415DE">
            <w:pPr>
              <w:rPr>
                <w:rFonts w:cs="Arial"/>
              </w:rPr>
            </w:pPr>
            <w:r>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28CD463A"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660BDE28" w14:textId="46AA174F" w:rsidR="001415DE" w:rsidRPr="000B0C09" w:rsidRDefault="001415DE" w:rsidP="001415DE">
            <w:pPr>
              <w:rPr>
                <w:rFonts w:cs="Arial"/>
              </w:rPr>
            </w:pPr>
          </w:p>
        </w:tc>
      </w:tr>
      <w:tr w:rsidR="001415DE" w14:paraId="036239D9" w14:textId="77777777" w:rsidTr="00600465">
        <w:trPr>
          <w:trHeight w:val="257"/>
        </w:trPr>
        <w:tc>
          <w:tcPr>
            <w:tcW w:w="223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6A455D9" w14:textId="0101A7ED" w:rsidR="001415DE" w:rsidRPr="00810933" w:rsidRDefault="001415DE" w:rsidP="001415DE">
            <w:pPr>
              <w:rPr>
                <w:rFonts w:cs="Arial"/>
              </w:rPr>
            </w:pPr>
            <w:r w:rsidRPr="0026029D">
              <w:rPr>
                <w:rFonts w:cs="Arial"/>
              </w:rPr>
              <w:t>AUDIT.DATE.TIME</w:t>
            </w:r>
          </w:p>
        </w:tc>
        <w:tc>
          <w:tcPr>
            <w:tcW w:w="2050" w:type="dxa"/>
            <w:tcBorders>
              <w:top w:val="nil"/>
              <w:left w:val="nil"/>
              <w:bottom w:val="single" w:sz="8" w:space="0" w:color="auto"/>
              <w:right w:val="single" w:sz="8" w:space="0" w:color="auto"/>
            </w:tcBorders>
            <w:tcMar>
              <w:top w:w="0" w:type="dxa"/>
              <w:left w:w="108" w:type="dxa"/>
              <w:bottom w:w="0" w:type="dxa"/>
              <w:right w:w="108" w:type="dxa"/>
            </w:tcMar>
          </w:tcPr>
          <w:p w14:paraId="297E47C4" w14:textId="3793E3A0" w:rsidR="001415DE" w:rsidRPr="00810933" w:rsidRDefault="001415DE" w:rsidP="001415DE">
            <w:pPr>
              <w:rPr>
                <w:rFonts w:cs="Arial"/>
              </w:rPr>
            </w:pPr>
            <w:r>
              <w:rPr>
                <w:rFonts w:cs="Arial"/>
              </w:rPr>
              <w:t>Audit Date Time</w:t>
            </w:r>
          </w:p>
        </w:tc>
        <w:tc>
          <w:tcPr>
            <w:tcW w:w="806" w:type="dxa"/>
            <w:tcBorders>
              <w:top w:val="nil"/>
              <w:left w:val="nil"/>
              <w:bottom w:val="single" w:sz="8" w:space="0" w:color="auto"/>
              <w:right w:val="single" w:sz="8" w:space="0" w:color="auto"/>
            </w:tcBorders>
            <w:tcMar>
              <w:top w:w="0" w:type="dxa"/>
              <w:left w:w="108" w:type="dxa"/>
              <w:bottom w:w="0" w:type="dxa"/>
              <w:right w:w="108" w:type="dxa"/>
            </w:tcMar>
          </w:tcPr>
          <w:p w14:paraId="6C93ED30" w14:textId="3F903144" w:rsidR="001415DE" w:rsidRPr="00EC4BB2" w:rsidRDefault="001415DE" w:rsidP="001415DE">
            <w:pPr>
              <w:rPr>
                <w:rFonts w:cs="Arial"/>
              </w:rPr>
            </w:pPr>
            <w:r>
              <w:rPr>
                <w:rFonts w:ascii="Calibri" w:hAnsi="Calibri" w:cs="Calibri"/>
              </w:rPr>
              <w:t>Y</w:t>
            </w:r>
          </w:p>
        </w:tc>
        <w:tc>
          <w:tcPr>
            <w:tcW w:w="1161" w:type="dxa"/>
            <w:tcBorders>
              <w:top w:val="nil"/>
              <w:left w:val="nil"/>
              <w:bottom w:val="single" w:sz="8" w:space="0" w:color="auto"/>
              <w:right w:val="single" w:sz="8" w:space="0" w:color="auto"/>
            </w:tcBorders>
            <w:tcMar>
              <w:top w:w="0" w:type="dxa"/>
              <w:left w:w="108" w:type="dxa"/>
              <w:bottom w:w="0" w:type="dxa"/>
              <w:right w:w="108" w:type="dxa"/>
            </w:tcMar>
          </w:tcPr>
          <w:p w14:paraId="01FF331E" w14:textId="77777777" w:rsidR="001415DE" w:rsidRPr="00EC4BB2" w:rsidRDefault="001415DE" w:rsidP="001415DE">
            <w:pPr>
              <w:rPr>
                <w:rFonts w:cs="Arial"/>
              </w:rPr>
            </w:pPr>
          </w:p>
        </w:tc>
        <w:tc>
          <w:tcPr>
            <w:tcW w:w="1748" w:type="dxa"/>
            <w:tcBorders>
              <w:top w:val="nil"/>
              <w:left w:val="nil"/>
              <w:bottom w:val="single" w:sz="8" w:space="0" w:color="auto"/>
              <w:right w:val="single" w:sz="8" w:space="0" w:color="auto"/>
            </w:tcBorders>
            <w:tcMar>
              <w:top w:w="0" w:type="dxa"/>
              <w:left w:w="108" w:type="dxa"/>
              <w:bottom w:w="0" w:type="dxa"/>
              <w:right w:w="108" w:type="dxa"/>
            </w:tcMar>
          </w:tcPr>
          <w:p w14:paraId="3658AFEF" w14:textId="2D61164B" w:rsidR="001415DE" w:rsidRPr="000B0C09" w:rsidRDefault="001415DE" w:rsidP="001415DE">
            <w:pPr>
              <w:rPr>
                <w:rFonts w:cs="Arial"/>
              </w:rPr>
            </w:pPr>
          </w:p>
        </w:tc>
      </w:tr>
    </w:tbl>
    <w:tbl>
      <w:tblPr>
        <w:tblStyle w:val="TableGrid"/>
        <w:tblW w:w="8005" w:type="dxa"/>
        <w:tblLook w:val="04A0" w:firstRow="1" w:lastRow="0" w:firstColumn="1" w:lastColumn="0" w:noHBand="0" w:noVBand="1"/>
      </w:tblPr>
      <w:tblGrid>
        <w:gridCol w:w="4151"/>
        <w:gridCol w:w="3854"/>
      </w:tblGrid>
      <w:tr w:rsidR="004E46E1" w14:paraId="6F668807" w14:textId="77777777" w:rsidTr="00600465">
        <w:tc>
          <w:tcPr>
            <w:tcW w:w="4151" w:type="dxa"/>
            <w:shd w:val="clear" w:color="auto" w:fill="BDD6EE" w:themeFill="accent1" w:themeFillTint="66"/>
          </w:tcPr>
          <w:p w14:paraId="780B7CD7" w14:textId="77777777" w:rsidR="004E46E1" w:rsidRDefault="004E46E1" w:rsidP="00600465">
            <w:r w:rsidRPr="008A68A7">
              <w:t xml:space="preserve">Number of </w:t>
            </w:r>
            <w:proofErr w:type="gramStart"/>
            <w:r w:rsidRPr="008A68A7">
              <w:t>authorization</w:t>
            </w:r>
            <w:proofErr w:type="gramEnd"/>
          </w:p>
        </w:tc>
        <w:tc>
          <w:tcPr>
            <w:tcW w:w="3854" w:type="dxa"/>
          </w:tcPr>
          <w:p w14:paraId="6BC13DA3" w14:textId="77777777" w:rsidR="004E46E1" w:rsidRDefault="004E46E1" w:rsidP="00600465">
            <w:r>
              <w:t>0</w:t>
            </w:r>
          </w:p>
        </w:tc>
      </w:tr>
      <w:tr w:rsidR="004E46E1" w14:paraId="1BEFE686" w14:textId="77777777" w:rsidTr="00600465">
        <w:tc>
          <w:tcPr>
            <w:tcW w:w="4151" w:type="dxa"/>
            <w:shd w:val="clear" w:color="auto" w:fill="BDD6EE" w:themeFill="accent1" w:themeFillTint="66"/>
          </w:tcPr>
          <w:p w14:paraId="4B7D7173" w14:textId="77777777" w:rsidR="004E46E1" w:rsidRDefault="004E46E1" w:rsidP="00600465">
            <w:r>
              <w:t>Screen Title</w:t>
            </w:r>
          </w:p>
        </w:tc>
        <w:tc>
          <w:tcPr>
            <w:tcW w:w="3854" w:type="dxa"/>
          </w:tcPr>
          <w:p w14:paraId="26761AD3" w14:textId="2762CEDF" w:rsidR="004E46E1" w:rsidRDefault="004C28FA" w:rsidP="00600465">
            <w:r>
              <w:t>Audit</w:t>
            </w:r>
          </w:p>
        </w:tc>
      </w:tr>
      <w:tr w:rsidR="004E46E1" w14:paraId="501CA550" w14:textId="77777777" w:rsidTr="00600465">
        <w:tc>
          <w:tcPr>
            <w:tcW w:w="4151" w:type="dxa"/>
            <w:shd w:val="clear" w:color="auto" w:fill="BDD6EE" w:themeFill="accent1" w:themeFillTint="66"/>
          </w:tcPr>
          <w:p w14:paraId="5D6B5C4C" w14:textId="77777777" w:rsidR="004E46E1" w:rsidRDefault="004E46E1" w:rsidP="00600465">
            <w:r>
              <w:t>Description</w:t>
            </w:r>
          </w:p>
        </w:tc>
        <w:tc>
          <w:tcPr>
            <w:tcW w:w="3854" w:type="dxa"/>
          </w:tcPr>
          <w:p w14:paraId="7AC0C398" w14:textId="51DEB1E9" w:rsidR="004E46E1" w:rsidRDefault="004C28FA" w:rsidP="00600465">
            <w:r>
              <w:t>Audit</w:t>
            </w:r>
          </w:p>
        </w:tc>
      </w:tr>
    </w:tbl>
    <w:p w14:paraId="45376FAD" w14:textId="0E9596CA" w:rsidR="006D6D71" w:rsidRDefault="006D6D71" w:rsidP="006D6D71">
      <w:pPr>
        <w:pStyle w:val="Heading3"/>
      </w:pPr>
      <w:r w:rsidRPr="006D6D71">
        <w:t>AA.ARRANGEMENT.ACTIVITY,HUS.FIREINSFEE.DRILL</w:t>
      </w:r>
    </w:p>
    <w:p w14:paraId="7AC416B0" w14:textId="7B11C93E" w:rsidR="006D6D71" w:rsidRPr="00A06CED" w:rsidRDefault="001C1AFE" w:rsidP="006D6D71">
      <w:pPr>
        <w:ind w:left="720"/>
      </w:pPr>
      <w:r>
        <w:t xml:space="preserve">Copy core version </w:t>
      </w:r>
      <w:r w:rsidR="007E286F" w:rsidRPr="007E286F">
        <w:t>AA.ARRANGEMENT.ACTIVITY,</w:t>
      </w:r>
      <w:r w:rsidR="007E286F">
        <w:t xml:space="preserve">AA.DRILL and create version with name </w:t>
      </w:r>
      <w:r w:rsidR="007E286F" w:rsidRPr="007E286F">
        <w:t>AA.ARRANGEMENT.ACTIVITY,HUS.FIREINSFEE.DRILL</w:t>
      </w:r>
      <w:r w:rsidR="007E286F">
        <w:t xml:space="preserve"> </w:t>
      </w:r>
    </w:p>
    <w:p w14:paraId="4FA74BC8" w14:textId="499525E1" w:rsidR="006D6D71" w:rsidRDefault="006D6D71" w:rsidP="006D6D71">
      <w:r>
        <w:t xml:space="preserve">             </w:t>
      </w:r>
      <w:r w:rsidRPr="004A28CF">
        <w:t xml:space="preserve">NO.OF.AUTH </w:t>
      </w:r>
      <w:r>
        <w:t>=  0</w:t>
      </w:r>
    </w:p>
    <w:p w14:paraId="7CD2AE0C" w14:textId="531DDB4A" w:rsidR="00110F43" w:rsidRDefault="001E3EFE" w:rsidP="00110F43">
      <w:pPr>
        <w:pStyle w:val="Heading3"/>
        <w:rPr>
          <w:ins w:id="116" w:author="MADASAMY, Marimuthu" w:date="2023-10-25T12:53:00Z"/>
        </w:rPr>
      </w:pPr>
      <w:ins w:id="117" w:author="MADASAMY, Marimuthu" w:date="2023-10-25T12:54:00Z">
        <w:r w:rsidRPr="001E3EFE">
          <w:t>AA.SIMULATION.RUNNER,HUS.AA</w:t>
        </w:r>
      </w:ins>
    </w:p>
    <w:p w14:paraId="396BEB42" w14:textId="578ED9FB" w:rsidR="00110F43" w:rsidRPr="0093780F" w:rsidRDefault="00110F43" w:rsidP="00110F43">
      <w:pPr>
        <w:ind w:left="720"/>
        <w:rPr>
          <w:ins w:id="118" w:author="MADASAMY, Marimuthu" w:date="2023-10-25T12:53:00Z"/>
          <w:rFonts w:cs="Arial"/>
          <w:szCs w:val="20"/>
        </w:rPr>
      </w:pPr>
      <w:ins w:id="119" w:author="MADASAMY, Marimuthu" w:date="2023-10-25T12:53:00Z">
        <w:r w:rsidRPr="0093780F">
          <w:rPr>
            <w:rFonts w:cs="Arial"/>
            <w:szCs w:val="20"/>
          </w:rPr>
          <w:t xml:space="preserve">Copy core version </w:t>
        </w:r>
      </w:ins>
      <w:ins w:id="120" w:author="MADASAMY, Marimuthu" w:date="2023-10-25T12:54:00Z">
        <w:r w:rsidR="00312AB3" w:rsidRPr="0093780F">
          <w:rPr>
            <w:rFonts w:cs="Arial"/>
            <w:szCs w:val="20"/>
          </w:rPr>
          <w:t xml:space="preserve">AA.SIMULATION.RUNNER,AA </w:t>
        </w:r>
      </w:ins>
      <w:ins w:id="121" w:author="MADASAMY, Marimuthu" w:date="2023-10-25T12:53:00Z">
        <w:r w:rsidRPr="0093780F">
          <w:rPr>
            <w:rFonts w:cs="Arial"/>
            <w:szCs w:val="20"/>
          </w:rPr>
          <w:t xml:space="preserve">and create version with name </w:t>
        </w:r>
      </w:ins>
      <w:ins w:id="122" w:author="MADASAMY, Marimuthu" w:date="2023-10-25T12:54:00Z">
        <w:r w:rsidR="00312AB3" w:rsidRPr="0093780F">
          <w:rPr>
            <w:rFonts w:cs="Arial"/>
            <w:szCs w:val="20"/>
          </w:rPr>
          <w:t>AA.SIMULATION.RUNNER,HUS.AA</w:t>
        </w:r>
      </w:ins>
      <w:ins w:id="123" w:author="MADASAMY, Marimuthu" w:date="2023-10-25T12:53:00Z">
        <w:r w:rsidRPr="0093780F">
          <w:rPr>
            <w:rFonts w:cs="Arial"/>
            <w:szCs w:val="20"/>
          </w:rPr>
          <w:t xml:space="preserve"> </w:t>
        </w:r>
      </w:ins>
    </w:p>
    <w:p w14:paraId="00E09071" w14:textId="227F98A2" w:rsidR="00964599" w:rsidRPr="0093780F" w:rsidRDefault="00110F43" w:rsidP="00110F43">
      <w:pPr>
        <w:rPr>
          <w:ins w:id="124" w:author="MADASAMY, Marimuthu" w:date="2023-10-25T12:56:00Z"/>
          <w:rFonts w:cs="Arial"/>
          <w:szCs w:val="20"/>
        </w:rPr>
      </w:pPr>
      <w:ins w:id="125" w:author="MADASAMY, Marimuthu" w:date="2023-10-25T12:53:00Z">
        <w:r w:rsidRPr="0093780F">
          <w:rPr>
            <w:rFonts w:cs="Arial"/>
            <w:szCs w:val="20"/>
          </w:rPr>
          <w:t xml:space="preserve">             </w:t>
        </w:r>
      </w:ins>
      <w:ins w:id="126" w:author="MADASAMY, Marimuthu" w:date="2023-10-25T12:55:00Z">
        <w:r w:rsidR="00964599" w:rsidRPr="0093780F">
          <w:rPr>
            <w:rFonts w:cs="Arial"/>
            <w:szCs w:val="20"/>
          </w:rPr>
          <w:t>Additionally do the below changes:</w:t>
        </w:r>
      </w:ins>
    </w:p>
    <w:p w14:paraId="497AE02A" w14:textId="5CC1DA9F" w:rsidR="00964599" w:rsidRDefault="0093780F" w:rsidP="00964599">
      <w:pPr>
        <w:pStyle w:val="ListParagraph"/>
        <w:numPr>
          <w:ilvl w:val="0"/>
          <w:numId w:val="69"/>
        </w:numPr>
        <w:rPr>
          <w:ins w:id="127" w:author="MADASAMY, Marimuthu" w:date="2023-10-25T12:58:00Z"/>
          <w:rFonts w:ascii="Arial" w:hAnsi="Arial" w:cs="Arial"/>
          <w:sz w:val="20"/>
          <w:szCs w:val="20"/>
        </w:rPr>
      </w:pPr>
      <w:ins w:id="128" w:author="MADASAMY, Marimuthu" w:date="2023-10-25T12:56:00Z">
        <w:r w:rsidRPr="0093780F">
          <w:rPr>
            <w:rFonts w:ascii="Arial" w:hAnsi="Arial" w:cs="Arial"/>
            <w:sz w:val="20"/>
            <w:szCs w:val="20"/>
            <w:rPrChange w:id="129" w:author="MADASAMY, Marimuthu" w:date="2023-10-25T12:56:00Z">
              <w:rPr/>
            </w:rPrChange>
          </w:rPr>
          <w:t xml:space="preserve">Default </w:t>
        </w:r>
      </w:ins>
      <w:proofErr w:type="gramStart"/>
      <w:ins w:id="130" w:author="MADASAMY, Marimuthu" w:date="2023-10-25T12:58:00Z">
        <w:r w:rsidR="00176B5B" w:rsidRPr="00176B5B">
          <w:rPr>
            <w:rFonts w:ascii="Arial" w:hAnsi="Arial" w:cs="Arial"/>
            <w:sz w:val="20"/>
            <w:szCs w:val="20"/>
          </w:rPr>
          <w:t>T.ACTIVITY</w:t>
        </w:r>
        <w:proofErr w:type="gramEnd"/>
        <w:r w:rsidR="00176B5B" w:rsidRPr="00176B5B">
          <w:rPr>
            <w:rFonts w:ascii="Arial" w:hAnsi="Arial" w:cs="Arial"/>
            <w:sz w:val="20"/>
            <w:szCs w:val="20"/>
          </w:rPr>
          <w:t xml:space="preserve"> </w:t>
        </w:r>
        <w:r w:rsidR="00176B5B">
          <w:rPr>
            <w:rFonts w:ascii="Arial" w:hAnsi="Arial" w:cs="Arial"/>
            <w:sz w:val="20"/>
            <w:szCs w:val="20"/>
          </w:rPr>
          <w:t>field with the value “</w:t>
        </w:r>
      </w:ins>
      <w:ins w:id="131" w:author="MADASAMY, Marimuthu" w:date="2023-10-25T12:57:00Z">
        <w:r w:rsidR="00176B5B" w:rsidRPr="00176B5B">
          <w:rPr>
            <w:rFonts w:ascii="Arial" w:hAnsi="Arial" w:cs="Arial"/>
            <w:sz w:val="20"/>
            <w:szCs w:val="20"/>
          </w:rPr>
          <w:t>LENDING-APPLYPAYMENT-PR.PRINCIPAL.DECREASE</w:t>
        </w:r>
      </w:ins>
      <w:ins w:id="132" w:author="MADASAMY, Marimuthu" w:date="2023-10-25T12:58:00Z">
        <w:r w:rsidR="00176B5B">
          <w:rPr>
            <w:rFonts w:ascii="Arial" w:hAnsi="Arial" w:cs="Arial"/>
            <w:sz w:val="20"/>
            <w:szCs w:val="20"/>
          </w:rPr>
          <w:t>”</w:t>
        </w:r>
      </w:ins>
    </w:p>
    <w:p w14:paraId="1A23E7C3" w14:textId="54438EBC" w:rsidR="00E07915" w:rsidRDefault="00E07915" w:rsidP="00E07915">
      <w:pPr>
        <w:pStyle w:val="ListParagraph"/>
        <w:numPr>
          <w:ilvl w:val="0"/>
          <w:numId w:val="69"/>
        </w:numPr>
        <w:rPr>
          <w:ins w:id="133" w:author="MADASAMY, Marimuthu" w:date="2023-10-25T12:59:00Z"/>
          <w:rFonts w:ascii="Arial" w:hAnsi="Arial" w:cs="Arial"/>
          <w:sz w:val="20"/>
          <w:szCs w:val="20"/>
        </w:rPr>
      </w:pPr>
      <w:ins w:id="134" w:author="MADASAMY, Marimuthu" w:date="2023-10-25T12:59:00Z">
        <w:r w:rsidRPr="007521B0">
          <w:rPr>
            <w:rFonts w:ascii="Arial" w:hAnsi="Arial" w:cs="Arial"/>
            <w:sz w:val="20"/>
            <w:szCs w:val="20"/>
          </w:rPr>
          <w:t xml:space="preserve">Default </w:t>
        </w:r>
        <w:r w:rsidR="00624E1C" w:rsidRPr="00624E1C">
          <w:rPr>
            <w:rFonts w:ascii="Arial" w:hAnsi="Arial" w:cs="Arial"/>
            <w:sz w:val="20"/>
            <w:szCs w:val="20"/>
          </w:rPr>
          <w:t>EXECUTE.SIMULATION</w:t>
        </w:r>
        <w:r w:rsidR="00624E1C">
          <w:rPr>
            <w:rFonts w:ascii="Arial" w:hAnsi="Arial" w:cs="Arial"/>
            <w:sz w:val="20"/>
            <w:szCs w:val="20"/>
          </w:rPr>
          <w:t xml:space="preserve"> </w:t>
        </w:r>
        <w:r>
          <w:rPr>
            <w:rFonts w:ascii="Arial" w:hAnsi="Arial" w:cs="Arial"/>
            <w:sz w:val="20"/>
            <w:szCs w:val="20"/>
          </w:rPr>
          <w:t>field with the value “</w:t>
        </w:r>
        <w:r w:rsidR="00624E1C">
          <w:rPr>
            <w:rFonts w:ascii="Arial" w:hAnsi="Arial" w:cs="Arial"/>
            <w:sz w:val="20"/>
            <w:szCs w:val="20"/>
          </w:rPr>
          <w:t>NO</w:t>
        </w:r>
        <w:r>
          <w:rPr>
            <w:rFonts w:ascii="Arial" w:hAnsi="Arial" w:cs="Arial"/>
            <w:sz w:val="20"/>
            <w:szCs w:val="20"/>
          </w:rPr>
          <w:t>”</w:t>
        </w:r>
      </w:ins>
    </w:p>
    <w:p w14:paraId="4EDC793E" w14:textId="70C7CF56" w:rsidR="009746B2" w:rsidRDefault="009746B2" w:rsidP="009746B2">
      <w:pPr>
        <w:pStyle w:val="ListParagraph"/>
        <w:numPr>
          <w:ilvl w:val="0"/>
          <w:numId w:val="69"/>
        </w:numPr>
        <w:rPr>
          <w:ins w:id="135" w:author="MADASAMY, Marimuthu" w:date="2023-10-25T12:59:00Z"/>
          <w:rFonts w:ascii="Arial" w:hAnsi="Arial" w:cs="Arial"/>
          <w:sz w:val="20"/>
          <w:szCs w:val="20"/>
        </w:rPr>
      </w:pPr>
      <w:ins w:id="136" w:author="MADASAMY, Marimuthu" w:date="2023-10-25T12:59:00Z">
        <w:r w:rsidRPr="007521B0">
          <w:rPr>
            <w:rFonts w:ascii="Arial" w:hAnsi="Arial" w:cs="Arial"/>
            <w:sz w:val="20"/>
            <w:szCs w:val="20"/>
          </w:rPr>
          <w:t xml:space="preserve">Default </w:t>
        </w:r>
      </w:ins>
      <w:ins w:id="137" w:author="MADASAMY, Marimuthu" w:date="2023-10-25T13:00:00Z">
        <w:r w:rsidR="00C02B94" w:rsidRPr="00C02B94">
          <w:rPr>
            <w:rFonts w:ascii="Arial" w:hAnsi="Arial" w:cs="Arial"/>
            <w:sz w:val="20"/>
            <w:szCs w:val="20"/>
          </w:rPr>
          <w:t>T.RUN.ACT</w:t>
        </w:r>
      </w:ins>
      <w:ins w:id="138" w:author="MADASAMY, Marimuthu" w:date="2023-10-25T12:59:00Z">
        <w:r>
          <w:rPr>
            <w:rFonts w:ascii="Arial" w:hAnsi="Arial" w:cs="Arial"/>
            <w:sz w:val="20"/>
            <w:szCs w:val="20"/>
          </w:rPr>
          <w:t xml:space="preserve"> field with the value “</w:t>
        </w:r>
      </w:ins>
      <w:ins w:id="139" w:author="MADASAMY, Marimuthu" w:date="2023-10-25T13:00:00Z">
        <w:r w:rsidR="00C02B94">
          <w:rPr>
            <w:rFonts w:ascii="Arial" w:hAnsi="Arial" w:cs="Arial"/>
            <w:sz w:val="20"/>
            <w:szCs w:val="20"/>
          </w:rPr>
          <w:t>YES</w:t>
        </w:r>
      </w:ins>
      <w:ins w:id="140" w:author="MADASAMY, Marimuthu" w:date="2023-10-25T12:59:00Z">
        <w:r>
          <w:rPr>
            <w:rFonts w:ascii="Arial" w:hAnsi="Arial" w:cs="Arial"/>
            <w:sz w:val="20"/>
            <w:szCs w:val="20"/>
          </w:rPr>
          <w:t>”</w:t>
        </w:r>
      </w:ins>
    </w:p>
    <w:p w14:paraId="48DE1D26" w14:textId="77777777" w:rsidR="00176B5B" w:rsidRPr="00C84795" w:rsidRDefault="00176B5B">
      <w:pPr>
        <w:pStyle w:val="ListParagraph"/>
        <w:numPr>
          <w:ilvl w:val="0"/>
          <w:numId w:val="69"/>
        </w:numPr>
        <w:rPr>
          <w:ins w:id="141" w:author="MADASAMY, Marimuthu" w:date="2023-10-25T12:55:00Z"/>
          <w:rFonts w:cs="Arial"/>
          <w:szCs w:val="20"/>
        </w:rPr>
        <w:pPrChange w:id="142" w:author="MADASAMY, Marimuthu" w:date="2023-10-25T12:56:00Z">
          <w:pPr/>
        </w:pPrChange>
      </w:pPr>
    </w:p>
    <w:p w14:paraId="38969CF3" w14:textId="77777777" w:rsidR="00964599" w:rsidRDefault="00964599" w:rsidP="00110F43">
      <w:pPr>
        <w:rPr>
          <w:ins w:id="143" w:author="MADASAMY, Marimuthu" w:date="2023-10-25T12:53:00Z"/>
        </w:rPr>
      </w:pPr>
    </w:p>
    <w:p w14:paraId="20DCEF97" w14:textId="140DEC2E" w:rsidR="009F5A93" w:rsidRDefault="009A1F3C" w:rsidP="009F5A93">
      <w:pPr>
        <w:pStyle w:val="Heading3"/>
        <w:rPr>
          <w:ins w:id="144" w:author="MADASAMY, Marimuthu" w:date="2023-11-22T16:09:00Z"/>
        </w:rPr>
      </w:pPr>
      <w:ins w:id="145" w:author="MADASAMY, Marimuthu" w:date="2023-11-22T16:10:00Z">
        <w:r w:rsidRPr="009A1F3C">
          <w:lastRenderedPageBreak/>
          <w:t>EB.HB.INVOICE.DETAILS,HUS.PAYOFF</w:t>
        </w:r>
      </w:ins>
    </w:p>
    <w:p w14:paraId="56E027C8" w14:textId="0EA1BA52" w:rsidR="009F5A93" w:rsidRPr="00A06CED" w:rsidRDefault="002C327E" w:rsidP="009F5A93">
      <w:pPr>
        <w:ind w:left="720"/>
        <w:rPr>
          <w:ins w:id="146" w:author="MADASAMY, Marimuthu" w:date="2023-11-22T16:09:00Z"/>
        </w:rPr>
      </w:pPr>
      <w:ins w:id="147" w:author="MADASAMY, Marimuthu" w:date="2023-11-22T16:10:00Z">
        <w:r>
          <w:t xml:space="preserve">Create vanilla version </w:t>
        </w:r>
      </w:ins>
      <w:ins w:id="148" w:author="MADASAMY, Marimuthu" w:date="2023-11-22T16:09:00Z">
        <w:r w:rsidR="009F5A93">
          <w:t xml:space="preserve"> </w:t>
        </w:r>
      </w:ins>
      <w:ins w:id="149" w:author="MADASAMY, Marimuthu" w:date="2023-11-22T16:11:00Z">
        <w:r>
          <w:t>to post OFS message to create record in</w:t>
        </w:r>
      </w:ins>
      <w:ins w:id="150" w:author="MADASAMY, Marimuthu" w:date="2023-11-22T16:12:00Z">
        <w:r w:rsidR="00104691">
          <w:t xml:space="preserve"> </w:t>
        </w:r>
        <w:r w:rsidR="00104691" w:rsidRPr="00104691">
          <w:t>EB.HB.INVOICE.DETAILS</w:t>
        </w:r>
      </w:ins>
      <w:ins w:id="151" w:author="MADASAMY, Marimuthu" w:date="2023-11-22T16:11:00Z">
        <w:r>
          <w:t xml:space="preserve"> </w:t>
        </w:r>
      </w:ins>
      <w:ins w:id="152" w:author="MADASAMY, Marimuthu" w:date="2023-11-22T16:10:00Z">
        <w:r>
          <w:t xml:space="preserve">and attach </w:t>
        </w:r>
      </w:ins>
      <w:proofErr w:type="spellStart"/>
      <w:ins w:id="153" w:author="MADASAMY, Marimuthu" w:date="2023-11-22T16:11:00Z">
        <w:r w:rsidRPr="002C327E">
          <w:t>HusAuthPayOffTypeStaging</w:t>
        </w:r>
        <w:proofErr w:type="spellEnd"/>
        <w:r>
          <w:t xml:space="preserve"> routine as authorisation routine.</w:t>
        </w:r>
      </w:ins>
    </w:p>
    <w:p w14:paraId="7062F8C6" w14:textId="77777777" w:rsidR="009F5A93" w:rsidRDefault="009F5A93" w:rsidP="009F5A93">
      <w:pPr>
        <w:rPr>
          <w:ins w:id="154" w:author="MADASAMY, Marimuthu" w:date="2023-11-22T16:09:00Z"/>
        </w:rPr>
      </w:pPr>
      <w:ins w:id="155" w:author="MADASAMY, Marimuthu" w:date="2023-11-22T16:09:00Z">
        <w:r>
          <w:t xml:space="preserve">             </w:t>
        </w:r>
        <w:r w:rsidRPr="004A28CF">
          <w:t xml:space="preserve">NO.OF.AUTH </w:t>
        </w:r>
        <w:r>
          <w:t>=  0</w:t>
        </w:r>
      </w:ins>
    </w:p>
    <w:p w14:paraId="516FBECE" w14:textId="7B4BFF7D" w:rsidR="006877BA" w:rsidRDefault="0065565F" w:rsidP="006877BA">
      <w:pPr>
        <w:pStyle w:val="Heading3"/>
        <w:rPr>
          <w:ins w:id="156" w:author="MADASAMY, Marimuthu" w:date="2023-11-22T16:12:00Z"/>
        </w:rPr>
      </w:pPr>
      <w:ins w:id="157" w:author="MADASAMY, Marimuthu" w:date="2023-11-22T16:12:00Z">
        <w:r w:rsidRPr="0065565F">
          <w:t>EB.HB.INVOICE.STAGING</w:t>
        </w:r>
        <w:r w:rsidR="006877BA" w:rsidRPr="009A1F3C">
          <w:t>,HUS.PAYOFF</w:t>
        </w:r>
      </w:ins>
    </w:p>
    <w:p w14:paraId="46F7C2CC" w14:textId="1CA92E08" w:rsidR="006877BA" w:rsidRPr="00A06CED" w:rsidRDefault="006877BA" w:rsidP="006877BA">
      <w:pPr>
        <w:ind w:left="720"/>
        <w:rPr>
          <w:ins w:id="158" w:author="MADASAMY, Marimuthu" w:date="2023-11-22T16:12:00Z"/>
        </w:rPr>
      </w:pPr>
      <w:ins w:id="159" w:author="MADASAMY, Marimuthu" w:date="2023-11-22T16:12:00Z">
        <w:r>
          <w:t xml:space="preserve">Create vanilla version to post OFS message to create record in </w:t>
        </w:r>
        <w:r w:rsidR="00224F4A" w:rsidRPr="00224F4A">
          <w:t>EB.HB.INVOICE.STAGING</w:t>
        </w:r>
        <w:r>
          <w:t>.</w:t>
        </w:r>
      </w:ins>
    </w:p>
    <w:p w14:paraId="29F8DD69" w14:textId="77777777" w:rsidR="006877BA" w:rsidRDefault="006877BA" w:rsidP="006877BA">
      <w:pPr>
        <w:rPr>
          <w:ins w:id="160" w:author="MADASAMY, Marimuthu" w:date="2023-11-22T16:12:00Z"/>
        </w:rPr>
      </w:pPr>
      <w:ins w:id="161" w:author="MADASAMY, Marimuthu" w:date="2023-11-22T16:12:00Z">
        <w:r>
          <w:t xml:space="preserve">             </w:t>
        </w:r>
        <w:r w:rsidRPr="004A28CF">
          <w:t xml:space="preserve">NO.OF.AUTH </w:t>
        </w:r>
        <w:r>
          <w:t>=  0</w:t>
        </w:r>
      </w:ins>
    </w:p>
    <w:p w14:paraId="75FEDB15" w14:textId="77777777" w:rsidR="004E46E1" w:rsidRDefault="004E46E1" w:rsidP="004E46E1"/>
    <w:p w14:paraId="548D793A" w14:textId="77777777" w:rsidR="003E3A9A" w:rsidRDefault="003E3A9A" w:rsidP="003E3A9A">
      <w:pPr>
        <w:pStyle w:val="Heading2"/>
      </w:pPr>
      <w:bookmarkStart w:id="162" w:name="_MON_1343138133"/>
      <w:bookmarkStart w:id="163" w:name="_MON_1343138151"/>
      <w:bookmarkStart w:id="164" w:name="_MON_1347865903"/>
      <w:bookmarkStart w:id="165" w:name="_MON_1347866153"/>
      <w:bookmarkStart w:id="166" w:name="_Toc263704679"/>
      <w:bookmarkEnd w:id="162"/>
      <w:bookmarkEnd w:id="163"/>
      <w:bookmarkEnd w:id="164"/>
      <w:bookmarkEnd w:id="165"/>
      <w:r>
        <w:t>Composite Screen</w:t>
      </w:r>
      <w:bookmarkEnd w:id="166"/>
    </w:p>
    <w:p w14:paraId="52709078" w14:textId="3AFAD109" w:rsidR="00E00358" w:rsidRDefault="00255DD6" w:rsidP="00E00358">
      <w:pPr>
        <w:pStyle w:val="Heading3"/>
      </w:pPr>
      <w:r w:rsidRPr="00255DD6">
        <w:t>HUS.AA.OVERVIEW.AL</w:t>
      </w:r>
    </w:p>
    <w:p w14:paraId="436322BC" w14:textId="3A486CE0" w:rsidR="00E00358" w:rsidRDefault="00CC23BD" w:rsidP="00E00358">
      <w:r>
        <w:t xml:space="preserve">Amend the existing composite screen and do the below </w:t>
      </w:r>
      <w:proofErr w:type="gramStart"/>
      <w:r>
        <w:t>changes</w:t>
      </w:r>
      <w:proofErr w:type="gramEnd"/>
    </w:p>
    <w:p w14:paraId="35DE593E" w14:textId="77777777" w:rsidR="00CC23BD" w:rsidRDefault="00CC23BD" w:rsidP="00E00358"/>
    <w:p w14:paraId="07FEAE26" w14:textId="03F356C3" w:rsidR="00CC23BD" w:rsidRDefault="00CC23BD" w:rsidP="00E00358">
      <w:r>
        <w:t>Existing value:</w:t>
      </w:r>
    </w:p>
    <w:p w14:paraId="0A800A6B" w14:textId="26536029" w:rsidR="00CC23BD" w:rsidRDefault="00A33353" w:rsidP="00E00358">
      <w:r w:rsidRPr="00A33353">
        <w:rPr>
          <w:noProof/>
        </w:rPr>
        <w:drawing>
          <wp:inline distT="0" distB="0" distL="0" distR="0" wp14:anchorId="679CBCDD" wp14:editId="76879E65">
            <wp:extent cx="5278120" cy="732155"/>
            <wp:effectExtent l="0" t="0" r="0" b="0"/>
            <wp:docPr id="1253013671" name="Picture 1253013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013671" name=""/>
                    <pic:cNvPicPr/>
                  </pic:nvPicPr>
                  <pic:blipFill>
                    <a:blip r:embed="rId27"/>
                    <a:stretch>
                      <a:fillRect/>
                    </a:stretch>
                  </pic:blipFill>
                  <pic:spPr>
                    <a:xfrm>
                      <a:off x="0" y="0"/>
                      <a:ext cx="5278120" cy="732155"/>
                    </a:xfrm>
                    <a:prstGeom prst="rect">
                      <a:avLst/>
                    </a:prstGeom>
                  </pic:spPr>
                </pic:pic>
              </a:graphicData>
            </a:graphic>
          </wp:inline>
        </w:drawing>
      </w:r>
    </w:p>
    <w:p w14:paraId="37531B0C" w14:textId="752D743A" w:rsidR="00A33353" w:rsidRDefault="00A33353" w:rsidP="00A33353">
      <w:r>
        <w:t>Replace Content.2 multi-value with new value as shown below</w:t>
      </w:r>
      <w:r w:rsidR="00351843">
        <w:t>.</w:t>
      </w:r>
    </w:p>
    <w:p w14:paraId="6FFE2F12" w14:textId="3A97EE04" w:rsidR="005F6A22" w:rsidRDefault="005F6A22" w:rsidP="00A33353">
      <w:r w:rsidRPr="005F6A22">
        <w:rPr>
          <w:noProof/>
        </w:rPr>
        <w:drawing>
          <wp:inline distT="0" distB="0" distL="0" distR="0" wp14:anchorId="7192F3DB" wp14:editId="60DEFAD8">
            <wp:extent cx="5278120" cy="692785"/>
            <wp:effectExtent l="0" t="0" r="0" b="0"/>
            <wp:docPr id="1375884491" name="Picture 137588449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4491" name="Picture 1" descr="A close up of a sign&#10;&#10;Description automatically generated"/>
                    <pic:cNvPicPr/>
                  </pic:nvPicPr>
                  <pic:blipFill>
                    <a:blip r:embed="rId28"/>
                    <a:stretch>
                      <a:fillRect/>
                    </a:stretch>
                  </pic:blipFill>
                  <pic:spPr>
                    <a:xfrm>
                      <a:off x="0" y="0"/>
                      <a:ext cx="5278120" cy="692785"/>
                    </a:xfrm>
                    <a:prstGeom prst="rect">
                      <a:avLst/>
                    </a:prstGeom>
                  </pic:spPr>
                </pic:pic>
              </a:graphicData>
            </a:graphic>
          </wp:inline>
        </w:drawing>
      </w:r>
    </w:p>
    <w:p w14:paraId="599B4DD0" w14:textId="77777777" w:rsidR="00A33353" w:rsidRDefault="00A33353" w:rsidP="00A33353"/>
    <w:p w14:paraId="38B192C3" w14:textId="7387858A" w:rsidR="00A33353" w:rsidRDefault="005F6A22" w:rsidP="00E00358">
      <w:r>
        <w:t xml:space="preserve">Note: This composite screen developed as part of </w:t>
      </w:r>
      <w:r w:rsidR="00EA3FAE" w:rsidRPr="00EA3FAE">
        <w:t>TSD_BP04_ Transfer of Loans</w:t>
      </w:r>
    </w:p>
    <w:p w14:paraId="4D3869A7" w14:textId="77777777" w:rsidR="003E3A9A" w:rsidRDefault="003E3A9A" w:rsidP="003E3A9A">
      <w:pPr>
        <w:pStyle w:val="Heading2"/>
      </w:pPr>
      <w:bookmarkStart w:id="167" w:name="_Toc263704680"/>
      <w:r>
        <w:t>Tabbed Screen</w:t>
      </w:r>
      <w:bookmarkEnd w:id="167"/>
    </w:p>
    <w:p w14:paraId="0839FFF7" w14:textId="77777777" w:rsidR="00E00358" w:rsidRDefault="00E00358" w:rsidP="00E00358">
      <w:pPr>
        <w:pStyle w:val="Heading3"/>
      </w:pPr>
      <w:r>
        <w:t>[TABB Name]</w:t>
      </w:r>
    </w:p>
    <w:p w14:paraId="341D6778" w14:textId="2281C5A7" w:rsidR="00E00358" w:rsidRDefault="00A85675" w:rsidP="00E00358">
      <w:r>
        <w:t>NA</w:t>
      </w:r>
    </w:p>
    <w:p w14:paraId="67173E08" w14:textId="77777777" w:rsidR="003E3A9A" w:rsidRDefault="003E3A9A" w:rsidP="003E3A9A">
      <w:pPr>
        <w:pStyle w:val="Heading2"/>
      </w:pPr>
      <w:bookmarkStart w:id="168" w:name="_Toc263704681"/>
      <w:proofErr w:type="spellStart"/>
      <w:r>
        <w:t>HelpText</w:t>
      </w:r>
      <w:proofErr w:type="spellEnd"/>
      <w:r>
        <w:t xml:space="preserve"> Menu</w:t>
      </w:r>
      <w:bookmarkEnd w:id="168"/>
    </w:p>
    <w:p w14:paraId="112A0F0F" w14:textId="4B408562" w:rsidR="002D0445" w:rsidRDefault="003258E5" w:rsidP="002D0445">
      <w:pPr>
        <w:pStyle w:val="Heading3"/>
        <w:rPr>
          <w:ins w:id="169" w:author="MADASAMY, Marimuthu" w:date="2023-11-21T13:01:00Z"/>
        </w:rPr>
      </w:pPr>
      <w:proofErr w:type="gramStart"/>
      <w:ins w:id="170" w:author="MADASAMY, Marimuthu" w:date="2023-11-21T12:44:00Z">
        <w:r>
          <w:t>HUS.EXTRA.REPAY</w:t>
        </w:r>
      </w:ins>
      <w:proofErr w:type="gramEnd"/>
    </w:p>
    <w:tbl>
      <w:tblPr>
        <w:tblW w:w="7442" w:type="dxa"/>
        <w:tblInd w:w="108" w:type="dxa"/>
        <w:tblCellMar>
          <w:left w:w="0" w:type="dxa"/>
          <w:right w:w="0" w:type="dxa"/>
        </w:tblCellMar>
        <w:tblLook w:val="04A0" w:firstRow="1" w:lastRow="0" w:firstColumn="1" w:lastColumn="0" w:noHBand="0" w:noVBand="1"/>
      </w:tblPr>
      <w:tblGrid>
        <w:gridCol w:w="1889"/>
        <w:gridCol w:w="5553"/>
      </w:tblGrid>
      <w:tr w:rsidR="00752648" w:rsidRPr="00C16794" w14:paraId="2406D6BC" w14:textId="77777777" w:rsidTr="004B7B80">
        <w:trPr>
          <w:trHeight w:val="51"/>
          <w:ins w:id="171" w:author="MADASAMY, Marimuthu" w:date="2023-11-21T13:01:00Z"/>
        </w:trPr>
        <w:tc>
          <w:tcPr>
            <w:tcW w:w="1889" w:type="dxa"/>
            <w:tcBorders>
              <w:top w:val="single" w:sz="8" w:space="0" w:color="000000"/>
              <w:left w:val="single" w:sz="8" w:space="0" w:color="000000"/>
              <w:bottom w:val="single" w:sz="8" w:space="0" w:color="000000"/>
              <w:right w:val="single" w:sz="8" w:space="0" w:color="000000"/>
            </w:tcBorders>
            <w:shd w:val="clear" w:color="auto" w:fill="C6D9F1"/>
            <w:tcMar>
              <w:top w:w="0" w:type="dxa"/>
              <w:left w:w="108" w:type="dxa"/>
              <w:bottom w:w="0" w:type="dxa"/>
              <w:right w:w="108" w:type="dxa"/>
            </w:tcMar>
            <w:hideMark/>
          </w:tcPr>
          <w:p w14:paraId="2EDF6C42" w14:textId="77777777" w:rsidR="00752648" w:rsidRPr="00C16794" w:rsidRDefault="00752648" w:rsidP="004B7B80">
            <w:pPr>
              <w:pStyle w:val="BoldBlueDark"/>
              <w:rPr>
                <w:ins w:id="172" w:author="MADASAMY, Marimuthu" w:date="2023-11-21T13:01:00Z"/>
              </w:rPr>
            </w:pPr>
            <w:ins w:id="173" w:author="MADASAMY, Marimuthu" w:date="2023-11-21T13:01:00Z">
              <w:r w:rsidRPr="00C16794">
                <w:t>FIELD.NAME</w:t>
              </w:r>
            </w:ins>
          </w:p>
        </w:tc>
        <w:tc>
          <w:tcPr>
            <w:tcW w:w="5553" w:type="dxa"/>
            <w:tcBorders>
              <w:top w:val="single" w:sz="8" w:space="0" w:color="000000"/>
              <w:left w:val="nil"/>
              <w:bottom w:val="single" w:sz="8" w:space="0" w:color="000000"/>
              <w:right w:val="single" w:sz="8" w:space="0" w:color="000000"/>
            </w:tcBorders>
            <w:shd w:val="clear" w:color="auto" w:fill="C6D9F1"/>
            <w:tcMar>
              <w:top w:w="0" w:type="dxa"/>
              <w:left w:w="108" w:type="dxa"/>
              <w:bottom w:w="0" w:type="dxa"/>
              <w:right w:w="108" w:type="dxa"/>
            </w:tcMar>
            <w:hideMark/>
          </w:tcPr>
          <w:p w14:paraId="4C48E85B" w14:textId="77777777" w:rsidR="00752648" w:rsidRPr="00C16794" w:rsidRDefault="00752648" w:rsidP="004B7B80">
            <w:pPr>
              <w:pStyle w:val="BoldBlueDark"/>
              <w:jc w:val="center"/>
              <w:rPr>
                <w:ins w:id="174" w:author="MADASAMY, Marimuthu" w:date="2023-11-21T13:01:00Z"/>
              </w:rPr>
            </w:pPr>
            <w:ins w:id="175" w:author="MADASAMY, Marimuthu" w:date="2023-11-21T13:01:00Z">
              <w:r w:rsidRPr="00C16794">
                <w:t>VALUE</w:t>
              </w:r>
            </w:ins>
          </w:p>
        </w:tc>
      </w:tr>
      <w:tr w:rsidR="00752648" w:rsidRPr="00C16794" w14:paraId="76A75459" w14:textId="77777777" w:rsidTr="004B7B80">
        <w:trPr>
          <w:trHeight w:val="26"/>
          <w:ins w:id="176" w:author="MADASAMY, Marimuthu" w:date="2023-11-21T13:01:00Z"/>
        </w:trPr>
        <w:tc>
          <w:tcPr>
            <w:tcW w:w="1889"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35689E73" w14:textId="77777777" w:rsidR="00752648" w:rsidRPr="00C16794" w:rsidRDefault="00752648" w:rsidP="004B7B80">
            <w:pPr>
              <w:rPr>
                <w:ins w:id="177" w:author="MADASAMY, Marimuthu" w:date="2023-11-21T13:01:00Z"/>
                <w:rFonts w:eastAsia="Calibri" w:cs="Arial"/>
                <w:szCs w:val="20"/>
              </w:rPr>
            </w:pPr>
            <w:ins w:id="178" w:author="MADASAMY, Marimuthu" w:date="2023-11-21T13:01:00Z">
              <w:r w:rsidRPr="008D3460">
                <w:rPr>
                  <w:rFonts w:eastAsia="Calibri" w:cs="Arial"/>
                  <w:szCs w:val="20"/>
                </w:rPr>
                <w:t>APPLICATION</w:t>
              </w:r>
              <w:r>
                <w:rPr>
                  <w:rFonts w:eastAsia="Calibri" w:cs="Arial"/>
                  <w:szCs w:val="20"/>
                </w:rPr>
                <w:t>.1</w:t>
              </w:r>
            </w:ins>
          </w:p>
        </w:tc>
        <w:tc>
          <w:tcPr>
            <w:tcW w:w="5553" w:type="dxa"/>
            <w:tcBorders>
              <w:top w:val="nil"/>
              <w:left w:val="nil"/>
              <w:bottom w:val="single" w:sz="8" w:space="0" w:color="000000"/>
              <w:right w:val="single" w:sz="8" w:space="0" w:color="000000"/>
            </w:tcBorders>
            <w:tcMar>
              <w:top w:w="0" w:type="dxa"/>
              <w:left w:w="108" w:type="dxa"/>
              <w:bottom w:w="0" w:type="dxa"/>
              <w:right w:w="108" w:type="dxa"/>
            </w:tcMar>
          </w:tcPr>
          <w:p w14:paraId="09936571" w14:textId="1818C0E0" w:rsidR="00752648" w:rsidRPr="00C16794" w:rsidRDefault="003E129B" w:rsidP="004B7B80">
            <w:pPr>
              <w:rPr>
                <w:ins w:id="179" w:author="MADASAMY, Marimuthu" w:date="2023-11-21T13:01:00Z"/>
                <w:rFonts w:eastAsia="Calibri" w:cs="Arial"/>
                <w:szCs w:val="20"/>
              </w:rPr>
            </w:pPr>
            <w:ins w:id="180" w:author="MADASAMY, Marimuthu" w:date="2023-11-21T13:01:00Z">
              <w:r w:rsidRPr="003E129B">
                <w:rPr>
                  <w:rFonts w:eastAsia="Calibri" w:cs="Arial"/>
                  <w:szCs w:val="20"/>
                </w:rPr>
                <w:t>AA.SIMULATION.RUNNER,HUS.AA</w:t>
              </w:r>
              <w:r>
                <w:rPr>
                  <w:rFonts w:eastAsia="Calibri" w:cs="Arial"/>
                  <w:szCs w:val="20"/>
                </w:rPr>
                <w:t xml:space="preserve"> I F3</w:t>
              </w:r>
            </w:ins>
          </w:p>
        </w:tc>
      </w:tr>
      <w:tr w:rsidR="00752648" w:rsidRPr="00C16794" w14:paraId="3142A757" w14:textId="77777777" w:rsidTr="004B7B80">
        <w:trPr>
          <w:trHeight w:val="26"/>
          <w:ins w:id="181" w:author="MADASAMY, Marimuthu" w:date="2023-11-21T13:01:00Z"/>
        </w:trPr>
        <w:tc>
          <w:tcPr>
            <w:tcW w:w="1889" w:type="dxa"/>
            <w:tcBorders>
              <w:top w:val="nil"/>
              <w:left w:val="single" w:sz="8" w:space="0" w:color="000000"/>
              <w:bottom w:val="single" w:sz="4" w:space="0" w:color="auto"/>
              <w:right w:val="single" w:sz="8" w:space="0" w:color="000000"/>
            </w:tcBorders>
            <w:tcMar>
              <w:top w:w="0" w:type="dxa"/>
              <w:left w:w="108" w:type="dxa"/>
              <w:bottom w:w="0" w:type="dxa"/>
              <w:right w:w="108" w:type="dxa"/>
            </w:tcMar>
          </w:tcPr>
          <w:p w14:paraId="0C5BD24C" w14:textId="77777777" w:rsidR="00752648" w:rsidRPr="00C16794" w:rsidRDefault="00752648" w:rsidP="004B7B80">
            <w:pPr>
              <w:rPr>
                <w:ins w:id="182" w:author="MADASAMY, Marimuthu" w:date="2023-11-21T13:01:00Z"/>
                <w:szCs w:val="20"/>
              </w:rPr>
            </w:pPr>
            <w:ins w:id="183" w:author="MADASAMY, Marimuthu" w:date="2023-11-21T13:01:00Z">
              <w:r w:rsidRPr="008D3460">
                <w:rPr>
                  <w:szCs w:val="20"/>
                </w:rPr>
                <w:t>DESCRIPT</w:t>
              </w:r>
              <w:r>
                <w:rPr>
                  <w:szCs w:val="20"/>
                </w:rPr>
                <w:t>.1</w:t>
              </w:r>
            </w:ins>
          </w:p>
        </w:tc>
        <w:tc>
          <w:tcPr>
            <w:tcW w:w="5553" w:type="dxa"/>
            <w:tcBorders>
              <w:top w:val="nil"/>
              <w:left w:val="nil"/>
              <w:bottom w:val="single" w:sz="4" w:space="0" w:color="auto"/>
              <w:right w:val="single" w:sz="8" w:space="0" w:color="000000"/>
            </w:tcBorders>
            <w:tcMar>
              <w:top w:w="0" w:type="dxa"/>
              <w:left w:w="108" w:type="dxa"/>
              <w:bottom w:w="0" w:type="dxa"/>
              <w:right w:w="108" w:type="dxa"/>
            </w:tcMar>
          </w:tcPr>
          <w:p w14:paraId="399F59BE" w14:textId="3B713118" w:rsidR="00752648" w:rsidRPr="00C16794" w:rsidRDefault="00061500" w:rsidP="004B7B80">
            <w:pPr>
              <w:rPr>
                <w:ins w:id="184" w:author="MADASAMY, Marimuthu" w:date="2023-11-21T13:01:00Z"/>
                <w:rFonts w:eastAsia="Calibri" w:cs="Arial"/>
                <w:szCs w:val="20"/>
              </w:rPr>
            </w:pPr>
            <w:ins w:id="185" w:author="MADASAMY, Marimuthu" w:date="2023-11-21T13:01:00Z">
              <w:r w:rsidRPr="00061500">
                <w:rPr>
                  <w:rFonts w:eastAsia="Calibri" w:cs="Arial"/>
                  <w:szCs w:val="20"/>
                </w:rPr>
                <w:t>Simulate Extra-ordinary/Individual Repayment</w:t>
              </w:r>
            </w:ins>
          </w:p>
        </w:tc>
      </w:tr>
    </w:tbl>
    <w:p w14:paraId="1109F11B" w14:textId="77777777" w:rsidR="00752648" w:rsidRPr="00752648" w:rsidRDefault="00752648">
      <w:pPr>
        <w:rPr>
          <w:ins w:id="186" w:author="MADASAMY, Marimuthu" w:date="2023-11-21T12:43:00Z"/>
        </w:rPr>
        <w:pPrChange w:id="187" w:author="MADASAMY, Marimuthu" w:date="2023-11-21T13:01:00Z">
          <w:pPr>
            <w:pStyle w:val="Heading3"/>
          </w:pPr>
        </w:pPrChange>
      </w:pPr>
    </w:p>
    <w:p w14:paraId="01B3B823" w14:textId="0EEFD66C" w:rsidR="00E00358" w:rsidDel="00B25D67" w:rsidRDefault="00E00358" w:rsidP="002D0445">
      <w:pPr>
        <w:pStyle w:val="Heading3"/>
        <w:numPr>
          <w:ilvl w:val="0"/>
          <w:numId w:val="0"/>
        </w:numPr>
        <w:ind w:left="720" w:hanging="720"/>
        <w:rPr>
          <w:del w:id="188" w:author="MADASAMY, Marimuthu" w:date="2023-11-21T13:01:00Z"/>
        </w:rPr>
      </w:pPr>
    </w:p>
    <w:p w14:paraId="69EB2F48" w14:textId="2B13DCDE" w:rsidR="00E00358" w:rsidRPr="00E00358" w:rsidRDefault="00E00358" w:rsidP="00E00358"/>
    <w:p w14:paraId="7E81BD83" w14:textId="77777777" w:rsidR="003E3A9A" w:rsidRDefault="003E3A9A" w:rsidP="003E3A9A">
      <w:pPr>
        <w:pStyle w:val="Heading2"/>
      </w:pPr>
      <w:bookmarkStart w:id="189" w:name="_Toc152762165"/>
      <w:bookmarkStart w:id="190" w:name="_Toc251062208"/>
      <w:bookmarkStart w:id="191" w:name="_Toc263704682"/>
      <w:r w:rsidRPr="00DE07B8">
        <w:t>I-DESCRIPTORS</w:t>
      </w:r>
      <w:bookmarkEnd w:id="189"/>
      <w:bookmarkEnd w:id="190"/>
      <w:bookmarkEnd w:id="191"/>
    </w:p>
    <w:p w14:paraId="52503B0E" w14:textId="0F08621E" w:rsidR="003E3A9A" w:rsidRPr="00DE07B8" w:rsidRDefault="00A85675" w:rsidP="003E3A9A">
      <w:r>
        <w:t>NA</w:t>
      </w:r>
    </w:p>
    <w:p w14:paraId="6AF67AA6" w14:textId="77777777" w:rsidR="003E3A9A" w:rsidRPr="00DE07B8" w:rsidRDefault="003E3A9A" w:rsidP="003E3A9A">
      <w:pPr>
        <w:pStyle w:val="Heading2"/>
      </w:pPr>
      <w:bookmarkStart w:id="192" w:name="_Toc152762166"/>
      <w:bookmarkStart w:id="193" w:name="_Toc251062209"/>
      <w:bookmarkStart w:id="194" w:name="_Toc263704683"/>
      <w:r w:rsidRPr="00DE07B8">
        <w:t>STANDARD.SELECTION</w:t>
      </w:r>
      <w:bookmarkEnd w:id="192"/>
      <w:bookmarkEnd w:id="193"/>
      <w:bookmarkEnd w:id="194"/>
    </w:p>
    <w:p w14:paraId="0CCC2818" w14:textId="5831393A" w:rsidR="003E3A9A" w:rsidRDefault="00A85675" w:rsidP="003E3A9A">
      <w:r>
        <w:t>NA</w:t>
      </w:r>
    </w:p>
    <w:p w14:paraId="0F2AE8E1" w14:textId="54597E99" w:rsidR="003E3A9A" w:rsidRDefault="003E3A9A" w:rsidP="003E3A9A">
      <w:pPr>
        <w:pStyle w:val="Heading2"/>
      </w:pPr>
      <w:bookmarkStart w:id="195" w:name="_Toc152762161"/>
      <w:bookmarkStart w:id="196" w:name="_Toc251062204"/>
      <w:bookmarkStart w:id="197" w:name="_Toc263704684"/>
      <w:r w:rsidRPr="00DE07B8">
        <w:t>Data Records</w:t>
      </w:r>
      <w:bookmarkEnd w:id="195"/>
      <w:bookmarkEnd w:id="196"/>
      <w:bookmarkEnd w:id="197"/>
    </w:p>
    <w:p w14:paraId="24E09D93" w14:textId="3E1C9CBB" w:rsidR="000978C6" w:rsidRDefault="000978C6" w:rsidP="000978C6">
      <w:pPr>
        <w:pStyle w:val="Heading3"/>
      </w:pPr>
      <w:r>
        <w:t>EB.LOOKUP</w:t>
      </w:r>
    </w:p>
    <w:p w14:paraId="5809C646" w14:textId="6D454C42" w:rsidR="000978C6" w:rsidRDefault="000978C6" w:rsidP="000978C6">
      <w:r>
        <w:t xml:space="preserve">Create record in </w:t>
      </w:r>
      <w:proofErr w:type="gramStart"/>
      <w:r>
        <w:t>EB.LOOKUP</w:t>
      </w:r>
      <w:proofErr w:type="gramEnd"/>
      <w:r>
        <w:t xml:space="preserve"> </w:t>
      </w:r>
      <w:r w:rsidR="00C22574">
        <w:t xml:space="preserve">with </w:t>
      </w:r>
      <w:r>
        <w:t>below details</w:t>
      </w:r>
    </w:p>
    <w:tbl>
      <w:tblPr>
        <w:tblW w:w="654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4002"/>
        <w:gridCol w:w="2539"/>
      </w:tblGrid>
      <w:tr w:rsidR="00C22574" w:rsidRPr="00DE07B8" w14:paraId="6C8A081C" w14:textId="77777777" w:rsidTr="001D180E">
        <w:trPr>
          <w:trHeight w:val="193"/>
        </w:trPr>
        <w:tc>
          <w:tcPr>
            <w:tcW w:w="3865" w:type="dxa"/>
            <w:shd w:val="clear" w:color="auto" w:fill="B9CFDD"/>
            <w:noWrap/>
          </w:tcPr>
          <w:p w14:paraId="3C071CED" w14:textId="77777777" w:rsidR="00C22574" w:rsidRPr="00DE07B8" w:rsidRDefault="00C22574" w:rsidP="001D180E">
            <w:pPr>
              <w:pStyle w:val="BoldBlueDark"/>
            </w:pPr>
            <w:r>
              <w:t>Record id</w:t>
            </w:r>
          </w:p>
        </w:tc>
        <w:tc>
          <w:tcPr>
            <w:tcW w:w="2676" w:type="dxa"/>
            <w:shd w:val="clear" w:color="auto" w:fill="B9CFDD"/>
          </w:tcPr>
          <w:p w14:paraId="77ED7AB9" w14:textId="3FEB28DA" w:rsidR="00C22574" w:rsidRPr="00DE07B8" w:rsidRDefault="00C22574" w:rsidP="001D180E">
            <w:pPr>
              <w:pStyle w:val="BoldBlueDark"/>
            </w:pPr>
            <w:r>
              <w:t>De</w:t>
            </w:r>
            <w:r w:rsidR="00BC2402">
              <w:t>scription</w:t>
            </w:r>
          </w:p>
        </w:tc>
      </w:tr>
      <w:tr w:rsidR="00C22574" w:rsidRPr="00DE07B8" w14:paraId="7E7FFD7D" w14:textId="77777777" w:rsidTr="001D180E">
        <w:trPr>
          <w:trHeight w:val="193"/>
        </w:trPr>
        <w:tc>
          <w:tcPr>
            <w:tcW w:w="3865" w:type="dxa"/>
            <w:noWrap/>
          </w:tcPr>
          <w:p w14:paraId="06661296" w14:textId="5AE73182" w:rsidR="00C22574" w:rsidRPr="00DE07B8" w:rsidRDefault="00CA7377" w:rsidP="001D180E">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NEW</w:t>
            </w:r>
          </w:p>
        </w:tc>
        <w:tc>
          <w:tcPr>
            <w:tcW w:w="2676" w:type="dxa"/>
          </w:tcPr>
          <w:p w14:paraId="14E3B413" w14:textId="4E8827B9" w:rsidR="00C22574" w:rsidRPr="00DE07B8" w:rsidRDefault="00A257F2" w:rsidP="001D180E">
            <w:r w:rsidRPr="001925C9">
              <w:rPr>
                <w:rFonts w:asciiTheme="minorHAnsi" w:hAnsiTheme="minorHAnsi" w:cstheme="minorHAnsi"/>
              </w:rPr>
              <w:t>During the day before the EHF file is transferred to HIS</w:t>
            </w:r>
          </w:p>
        </w:tc>
      </w:tr>
      <w:tr w:rsidR="00A257F2" w:rsidRPr="00DE07B8" w14:paraId="47103B21" w14:textId="77777777" w:rsidTr="001D180E">
        <w:trPr>
          <w:trHeight w:val="193"/>
        </w:trPr>
        <w:tc>
          <w:tcPr>
            <w:tcW w:w="3865" w:type="dxa"/>
            <w:noWrap/>
          </w:tcPr>
          <w:p w14:paraId="778E79A0" w14:textId="73F39110" w:rsidR="00A257F2" w:rsidRPr="001925C9" w:rsidRDefault="00CA7377"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SENDING</w:t>
            </w:r>
          </w:p>
        </w:tc>
        <w:tc>
          <w:tcPr>
            <w:tcW w:w="2676" w:type="dxa"/>
          </w:tcPr>
          <w:p w14:paraId="2FDCDCD2" w14:textId="26CAE34B" w:rsidR="00A257F2" w:rsidRPr="001925C9" w:rsidRDefault="00A257F2" w:rsidP="001D180E">
            <w:pPr>
              <w:rPr>
                <w:rFonts w:asciiTheme="minorHAnsi" w:hAnsiTheme="minorHAnsi" w:cstheme="minorHAnsi"/>
              </w:rPr>
            </w:pPr>
            <w:r w:rsidRPr="001925C9">
              <w:rPr>
                <w:rFonts w:asciiTheme="minorHAnsi" w:hAnsiTheme="minorHAnsi" w:cstheme="minorHAnsi"/>
              </w:rPr>
              <w:t>EHF file transferred to HIS</w:t>
            </w:r>
          </w:p>
        </w:tc>
      </w:tr>
      <w:tr w:rsidR="00A257F2" w:rsidRPr="00DE07B8" w14:paraId="5FB74AC4" w14:textId="77777777" w:rsidTr="001D180E">
        <w:trPr>
          <w:trHeight w:val="193"/>
        </w:trPr>
        <w:tc>
          <w:tcPr>
            <w:tcW w:w="3865" w:type="dxa"/>
            <w:noWrap/>
          </w:tcPr>
          <w:p w14:paraId="4BE17C6E" w14:textId="621115A3" w:rsidR="00A257F2" w:rsidRPr="001925C9" w:rsidRDefault="00CA7377"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SENT</w:t>
            </w:r>
          </w:p>
        </w:tc>
        <w:tc>
          <w:tcPr>
            <w:tcW w:w="2676" w:type="dxa"/>
          </w:tcPr>
          <w:p w14:paraId="246F5FB4" w14:textId="4447FB7C" w:rsidR="00A257F2" w:rsidRPr="001925C9" w:rsidRDefault="00A257F2" w:rsidP="001D180E">
            <w:pPr>
              <w:rPr>
                <w:rFonts w:asciiTheme="minorHAnsi" w:hAnsiTheme="minorHAnsi" w:cstheme="minorHAnsi"/>
              </w:rPr>
            </w:pPr>
            <w:r w:rsidRPr="001925C9">
              <w:rPr>
                <w:rFonts w:asciiTheme="minorHAnsi" w:hAnsiTheme="minorHAnsi" w:cstheme="minorHAnsi"/>
              </w:rPr>
              <w:t>Successfully processed by HIS</w:t>
            </w:r>
          </w:p>
        </w:tc>
      </w:tr>
      <w:tr w:rsidR="00A257F2" w:rsidRPr="00DE07B8" w14:paraId="355EC6FF" w14:textId="77777777" w:rsidTr="001D180E">
        <w:trPr>
          <w:trHeight w:val="193"/>
        </w:trPr>
        <w:tc>
          <w:tcPr>
            <w:tcW w:w="3865" w:type="dxa"/>
            <w:noWrap/>
          </w:tcPr>
          <w:p w14:paraId="69D7BE20" w14:textId="4477EDC0" w:rsidR="00A257F2" w:rsidRPr="001925C9" w:rsidRDefault="00CA7377"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RECEIVED</w:t>
            </w:r>
          </w:p>
        </w:tc>
        <w:tc>
          <w:tcPr>
            <w:tcW w:w="2676" w:type="dxa"/>
          </w:tcPr>
          <w:p w14:paraId="14A5BD60" w14:textId="11629B68" w:rsidR="00A257F2" w:rsidRPr="001925C9" w:rsidRDefault="00A257F2" w:rsidP="001D180E">
            <w:pPr>
              <w:rPr>
                <w:rFonts w:asciiTheme="minorHAnsi" w:hAnsiTheme="minorHAnsi" w:cstheme="minorHAnsi"/>
              </w:rPr>
            </w:pPr>
            <w:r w:rsidRPr="001925C9">
              <w:rPr>
                <w:rFonts w:asciiTheme="minorHAnsi" w:hAnsiTheme="minorHAnsi" w:cstheme="minorHAnsi"/>
              </w:rPr>
              <w:t>Document has been received by the recipient</w:t>
            </w:r>
          </w:p>
        </w:tc>
      </w:tr>
      <w:tr w:rsidR="00A257F2" w:rsidRPr="00DE07B8" w14:paraId="32E12FC7" w14:textId="77777777" w:rsidTr="001D180E">
        <w:trPr>
          <w:trHeight w:val="193"/>
        </w:trPr>
        <w:tc>
          <w:tcPr>
            <w:tcW w:w="3865" w:type="dxa"/>
            <w:noWrap/>
          </w:tcPr>
          <w:p w14:paraId="5C62F2BB" w14:textId="47E8A8EE" w:rsidR="00A257F2" w:rsidRPr="001925C9" w:rsidRDefault="00CA7377"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OPENED</w:t>
            </w:r>
          </w:p>
        </w:tc>
        <w:tc>
          <w:tcPr>
            <w:tcW w:w="2676" w:type="dxa"/>
          </w:tcPr>
          <w:p w14:paraId="5B06E738" w14:textId="596D27EF" w:rsidR="00A257F2" w:rsidRPr="001925C9" w:rsidRDefault="00A257F2" w:rsidP="00A257F2">
            <w:pPr>
              <w:rPr>
                <w:rFonts w:asciiTheme="minorHAnsi" w:hAnsiTheme="minorHAnsi" w:cstheme="minorHAnsi"/>
              </w:rPr>
            </w:pPr>
            <w:r w:rsidRPr="001925C9">
              <w:rPr>
                <w:rFonts w:asciiTheme="minorHAnsi" w:hAnsiTheme="minorHAnsi" w:cstheme="minorHAnsi"/>
              </w:rPr>
              <w:t xml:space="preserve">Document has been opened by the recipient </w:t>
            </w:r>
          </w:p>
        </w:tc>
      </w:tr>
      <w:tr w:rsidR="00A257F2" w:rsidRPr="00DE07B8" w14:paraId="3A869E21" w14:textId="77777777" w:rsidTr="001D180E">
        <w:trPr>
          <w:trHeight w:val="193"/>
        </w:trPr>
        <w:tc>
          <w:tcPr>
            <w:tcW w:w="3865" w:type="dxa"/>
            <w:noWrap/>
          </w:tcPr>
          <w:p w14:paraId="389DC958" w14:textId="43A5858E" w:rsidR="00A257F2" w:rsidRPr="001925C9" w:rsidRDefault="00CA7377"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FAILED</w:t>
            </w:r>
          </w:p>
        </w:tc>
        <w:tc>
          <w:tcPr>
            <w:tcW w:w="2676" w:type="dxa"/>
          </w:tcPr>
          <w:p w14:paraId="1842175A" w14:textId="0C3085F3" w:rsidR="00A257F2" w:rsidRPr="001925C9" w:rsidRDefault="00A257F2" w:rsidP="00A257F2">
            <w:pPr>
              <w:rPr>
                <w:rFonts w:asciiTheme="minorHAnsi" w:hAnsiTheme="minorHAnsi" w:cstheme="minorHAnsi"/>
              </w:rPr>
            </w:pPr>
            <w:r w:rsidRPr="001925C9">
              <w:rPr>
                <w:rFonts w:asciiTheme="minorHAnsi" w:hAnsiTheme="minorHAnsi" w:cstheme="minorHAnsi"/>
              </w:rPr>
              <w:t>Failure in HIS</w:t>
            </w:r>
          </w:p>
        </w:tc>
      </w:tr>
      <w:tr w:rsidR="00A257F2" w:rsidRPr="00DE07B8" w14:paraId="31FCA73D" w14:textId="77777777" w:rsidTr="001D180E">
        <w:trPr>
          <w:trHeight w:val="193"/>
        </w:trPr>
        <w:tc>
          <w:tcPr>
            <w:tcW w:w="3865" w:type="dxa"/>
            <w:noWrap/>
          </w:tcPr>
          <w:p w14:paraId="2AC24597" w14:textId="40018349" w:rsidR="00A257F2" w:rsidRPr="001925C9" w:rsidRDefault="00CA7377"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00A257F2" w:rsidRPr="001925C9">
              <w:rPr>
                <w:rFonts w:asciiTheme="minorHAnsi" w:hAnsiTheme="minorHAnsi" w:cstheme="minorHAnsi"/>
              </w:rPr>
              <w:t>CLOSED</w:t>
            </w:r>
          </w:p>
        </w:tc>
        <w:tc>
          <w:tcPr>
            <w:tcW w:w="2676" w:type="dxa"/>
          </w:tcPr>
          <w:p w14:paraId="79F4736A" w14:textId="09948A26" w:rsidR="00A257F2" w:rsidRPr="001925C9" w:rsidRDefault="00A257F2" w:rsidP="00A257F2">
            <w:pPr>
              <w:rPr>
                <w:rFonts w:asciiTheme="minorHAnsi" w:hAnsiTheme="minorHAnsi" w:cstheme="minorHAnsi"/>
              </w:rPr>
            </w:pPr>
            <w:r w:rsidRPr="001925C9">
              <w:rPr>
                <w:rFonts w:asciiTheme="minorHAnsi" w:hAnsiTheme="minorHAnsi" w:cstheme="minorHAnsi"/>
              </w:rPr>
              <w:t>The invoice is closed</w:t>
            </w:r>
          </w:p>
        </w:tc>
      </w:tr>
      <w:tr w:rsidR="00AE4392" w:rsidRPr="00DE07B8" w14:paraId="40613DD4" w14:textId="77777777" w:rsidTr="001D180E">
        <w:trPr>
          <w:trHeight w:val="193"/>
        </w:trPr>
        <w:tc>
          <w:tcPr>
            <w:tcW w:w="3865" w:type="dxa"/>
            <w:noWrap/>
          </w:tcPr>
          <w:p w14:paraId="520557FC" w14:textId="721CAB42" w:rsidR="00AE4392" w:rsidRPr="00CA7377" w:rsidRDefault="00AE4392"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Pr="00AE4392">
              <w:rPr>
                <w:rFonts w:asciiTheme="minorHAnsi" w:hAnsiTheme="minorHAnsi" w:cstheme="minorHAnsi"/>
              </w:rPr>
              <w:t>SENDING-GET-CHANNEL</w:t>
            </w:r>
          </w:p>
        </w:tc>
        <w:tc>
          <w:tcPr>
            <w:tcW w:w="2676" w:type="dxa"/>
          </w:tcPr>
          <w:p w14:paraId="320D3970" w14:textId="0437F229" w:rsidR="00AE4392" w:rsidRPr="001925C9" w:rsidRDefault="00E24681" w:rsidP="00A257F2">
            <w:pPr>
              <w:rPr>
                <w:rFonts w:asciiTheme="minorHAnsi" w:hAnsiTheme="minorHAnsi" w:cstheme="minorHAnsi"/>
              </w:rPr>
            </w:pPr>
            <w:r>
              <w:rPr>
                <w:rFonts w:asciiTheme="minorHAnsi" w:hAnsiTheme="minorHAnsi" w:cstheme="minorHAnsi"/>
              </w:rPr>
              <w:t>Sending to</w:t>
            </w:r>
            <w:r w:rsidR="002C714C">
              <w:rPr>
                <w:rFonts w:asciiTheme="minorHAnsi" w:hAnsiTheme="minorHAnsi" w:cstheme="minorHAnsi"/>
              </w:rPr>
              <w:t xml:space="preserve"> get Channel</w:t>
            </w:r>
          </w:p>
        </w:tc>
      </w:tr>
      <w:tr w:rsidR="00AE4392" w:rsidRPr="00DE07B8" w14:paraId="140F2FBB" w14:textId="77777777" w:rsidTr="001D180E">
        <w:trPr>
          <w:trHeight w:val="193"/>
        </w:trPr>
        <w:tc>
          <w:tcPr>
            <w:tcW w:w="3865" w:type="dxa"/>
            <w:noWrap/>
          </w:tcPr>
          <w:p w14:paraId="317AF3D7" w14:textId="3D120255" w:rsidR="00AE4392" w:rsidRPr="00CA7377" w:rsidRDefault="00AE4392" w:rsidP="001D180E">
            <w:pPr>
              <w:rPr>
                <w:rFonts w:asciiTheme="minorHAnsi" w:hAnsiTheme="minorHAnsi" w:cstheme="minorHAnsi"/>
              </w:rPr>
            </w:pPr>
            <w:r w:rsidRPr="00CA7377">
              <w:rPr>
                <w:rFonts w:asciiTheme="minorHAnsi" w:hAnsiTheme="minorHAnsi" w:cstheme="minorHAnsi"/>
              </w:rPr>
              <w:t>HB.IN.DET.STATUS</w:t>
            </w:r>
            <w:r>
              <w:rPr>
                <w:rFonts w:asciiTheme="minorHAnsi" w:hAnsiTheme="minorHAnsi" w:cstheme="minorHAnsi"/>
              </w:rPr>
              <w:t>*</w:t>
            </w:r>
            <w:r w:rsidRPr="00AE4392">
              <w:rPr>
                <w:rFonts w:asciiTheme="minorHAnsi" w:hAnsiTheme="minorHAnsi" w:cstheme="minorHAnsi"/>
              </w:rPr>
              <w:t>FAILED-GET-CHANNEL</w:t>
            </w:r>
          </w:p>
        </w:tc>
        <w:tc>
          <w:tcPr>
            <w:tcW w:w="2676" w:type="dxa"/>
          </w:tcPr>
          <w:p w14:paraId="54E9452A" w14:textId="5FC535CA" w:rsidR="00AE4392" w:rsidRPr="001925C9" w:rsidRDefault="00C94C7B" w:rsidP="00A257F2">
            <w:pPr>
              <w:rPr>
                <w:rFonts w:asciiTheme="minorHAnsi" w:hAnsiTheme="minorHAnsi" w:cstheme="minorHAnsi"/>
              </w:rPr>
            </w:pPr>
            <w:r>
              <w:rPr>
                <w:rFonts w:asciiTheme="minorHAnsi" w:hAnsiTheme="minorHAnsi" w:cstheme="minorHAnsi"/>
              </w:rPr>
              <w:t xml:space="preserve">Get </w:t>
            </w:r>
            <w:r w:rsidR="002C714C">
              <w:rPr>
                <w:rFonts w:asciiTheme="minorHAnsi" w:hAnsiTheme="minorHAnsi" w:cstheme="minorHAnsi"/>
              </w:rPr>
              <w:t>Channel Failed</w:t>
            </w:r>
          </w:p>
        </w:tc>
      </w:tr>
      <w:tr w:rsidR="00BF0952" w:rsidRPr="00DE07B8" w14:paraId="0CFBDAB2" w14:textId="77777777" w:rsidTr="001D180E">
        <w:trPr>
          <w:trHeight w:val="193"/>
        </w:trPr>
        <w:tc>
          <w:tcPr>
            <w:tcW w:w="3865" w:type="dxa"/>
            <w:noWrap/>
          </w:tcPr>
          <w:p w14:paraId="03ACBA5B" w14:textId="513A8B52" w:rsidR="00BF0952" w:rsidRPr="00CA7377" w:rsidRDefault="00BF0952" w:rsidP="001D180E">
            <w:pPr>
              <w:rPr>
                <w:rFonts w:asciiTheme="minorHAnsi" w:hAnsiTheme="minorHAnsi" w:cstheme="minorHAnsi"/>
              </w:rPr>
            </w:pPr>
            <w:r w:rsidRPr="00BF0952">
              <w:rPr>
                <w:rFonts w:asciiTheme="minorHAnsi" w:hAnsiTheme="minorHAnsi" w:cstheme="minorHAnsi"/>
              </w:rPr>
              <w:t>HB.IN.TYPE*CREDIT.NOTE</w:t>
            </w:r>
          </w:p>
        </w:tc>
        <w:tc>
          <w:tcPr>
            <w:tcW w:w="2676" w:type="dxa"/>
          </w:tcPr>
          <w:p w14:paraId="1475F9C6" w14:textId="0C73C971" w:rsidR="00BF0952" w:rsidRDefault="00BF0952" w:rsidP="00A257F2">
            <w:pPr>
              <w:rPr>
                <w:rFonts w:asciiTheme="minorHAnsi" w:hAnsiTheme="minorHAnsi" w:cstheme="minorHAnsi"/>
              </w:rPr>
            </w:pPr>
            <w:r w:rsidRPr="00BF0952">
              <w:rPr>
                <w:rFonts w:asciiTheme="minorHAnsi" w:hAnsiTheme="minorHAnsi" w:cstheme="minorHAnsi"/>
              </w:rPr>
              <w:t>Credit Note</w:t>
            </w:r>
          </w:p>
        </w:tc>
      </w:tr>
      <w:tr w:rsidR="00BF0952" w:rsidRPr="00DE07B8" w14:paraId="2650F4B2" w14:textId="77777777" w:rsidTr="001D180E">
        <w:trPr>
          <w:trHeight w:val="193"/>
        </w:trPr>
        <w:tc>
          <w:tcPr>
            <w:tcW w:w="3865" w:type="dxa"/>
            <w:noWrap/>
          </w:tcPr>
          <w:p w14:paraId="73020A18" w14:textId="23622F91" w:rsidR="00BF0952" w:rsidRPr="00CA7377" w:rsidRDefault="00BF0952" w:rsidP="001D180E">
            <w:pPr>
              <w:rPr>
                <w:rFonts w:asciiTheme="minorHAnsi" w:hAnsiTheme="minorHAnsi" w:cstheme="minorHAnsi"/>
              </w:rPr>
            </w:pPr>
            <w:r w:rsidRPr="00BF0952">
              <w:rPr>
                <w:rFonts w:asciiTheme="minorHAnsi" w:hAnsiTheme="minorHAnsi" w:cstheme="minorHAnsi"/>
              </w:rPr>
              <w:t>HB.IN.TYPE*CREDIT.NOTE.SHARELOSS</w:t>
            </w:r>
          </w:p>
        </w:tc>
        <w:tc>
          <w:tcPr>
            <w:tcW w:w="2676" w:type="dxa"/>
          </w:tcPr>
          <w:p w14:paraId="304A1D40" w14:textId="73421F91" w:rsidR="00BF0952" w:rsidRDefault="00BF0952" w:rsidP="00A257F2">
            <w:pPr>
              <w:rPr>
                <w:rFonts w:asciiTheme="minorHAnsi" w:hAnsiTheme="minorHAnsi" w:cstheme="minorHAnsi"/>
              </w:rPr>
            </w:pPr>
            <w:r w:rsidRPr="00BF0952">
              <w:rPr>
                <w:rFonts w:asciiTheme="minorHAnsi" w:hAnsiTheme="minorHAnsi" w:cstheme="minorHAnsi"/>
              </w:rPr>
              <w:t>Credit Note Share Loss</w:t>
            </w:r>
          </w:p>
        </w:tc>
      </w:tr>
      <w:tr w:rsidR="00BF0952" w:rsidRPr="00DE07B8" w14:paraId="519A5BEE" w14:textId="77777777" w:rsidTr="001D180E">
        <w:trPr>
          <w:trHeight w:val="193"/>
        </w:trPr>
        <w:tc>
          <w:tcPr>
            <w:tcW w:w="3865" w:type="dxa"/>
            <w:noWrap/>
          </w:tcPr>
          <w:p w14:paraId="6653CACB" w14:textId="048AE859" w:rsidR="00BF0952" w:rsidRPr="00BF0952" w:rsidRDefault="00BF0952" w:rsidP="001D180E">
            <w:pPr>
              <w:rPr>
                <w:rFonts w:asciiTheme="minorHAnsi" w:hAnsiTheme="minorHAnsi" w:cstheme="minorHAnsi"/>
              </w:rPr>
            </w:pPr>
            <w:r w:rsidRPr="00BF0952">
              <w:rPr>
                <w:rFonts w:asciiTheme="minorHAnsi" w:hAnsiTheme="minorHAnsi" w:cstheme="minorHAnsi"/>
              </w:rPr>
              <w:t>HB.IN.TYPE*DEBT.COLLECTION.NOTICE</w:t>
            </w:r>
          </w:p>
        </w:tc>
        <w:tc>
          <w:tcPr>
            <w:tcW w:w="2676" w:type="dxa"/>
          </w:tcPr>
          <w:p w14:paraId="3797B227" w14:textId="0F55B777" w:rsidR="00BF0952" w:rsidRPr="00BF0952" w:rsidRDefault="00BF0952" w:rsidP="00A257F2">
            <w:pPr>
              <w:rPr>
                <w:rFonts w:asciiTheme="minorHAnsi" w:hAnsiTheme="minorHAnsi" w:cstheme="minorHAnsi"/>
              </w:rPr>
            </w:pPr>
            <w:r w:rsidRPr="00BF0952">
              <w:rPr>
                <w:rFonts w:asciiTheme="minorHAnsi" w:hAnsiTheme="minorHAnsi" w:cstheme="minorHAnsi"/>
              </w:rPr>
              <w:t>Debt Collection Notice</w:t>
            </w:r>
          </w:p>
        </w:tc>
      </w:tr>
      <w:tr w:rsidR="00BF0952" w:rsidRPr="00DE07B8" w14:paraId="5612B777" w14:textId="77777777" w:rsidTr="001D180E">
        <w:trPr>
          <w:trHeight w:val="193"/>
        </w:trPr>
        <w:tc>
          <w:tcPr>
            <w:tcW w:w="3865" w:type="dxa"/>
            <w:noWrap/>
          </w:tcPr>
          <w:p w14:paraId="59FA8812" w14:textId="08DDF2EB" w:rsidR="00BF0952" w:rsidRPr="00BF0952" w:rsidRDefault="00BF0952" w:rsidP="001D180E">
            <w:pPr>
              <w:rPr>
                <w:rFonts w:asciiTheme="minorHAnsi" w:hAnsiTheme="minorHAnsi" w:cstheme="minorHAnsi"/>
              </w:rPr>
            </w:pPr>
            <w:r w:rsidRPr="00BF0952">
              <w:rPr>
                <w:rFonts w:asciiTheme="minorHAnsi" w:hAnsiTheme="minorHAnsi" w:cstheme="minorHAnsi"/>
              </w:rPr>
              <w:t>HB.IN.TYPE*FINAL.DEMAND.PAYMENT</w:t>
            </w:r>
          </w:p>
        </w:tc>
        <w:tc>
          <w:tcPr>
            <w:tcW w:w="2676" w:type="dxa"/>
          </w:tcPr>
          <w:p w14:paraId="7B430B3A" w14:textId="3DD9AA2E" w:rsidR="00BF0952" w:rsidRPr="00BF0952" w:rsidRDefault="00BF0952" w:rsidP="00A257F2">
            <w:pPr>
              <w:rPr>
                <w:rFonts w:asciiTheme="minorHAnsi" w:hAnsiTheme="minorHAnsi" w:cstheme="minorHAnsi"/>
              </w:rPr>
            </w:pPr>
            <w:r w:rsidRPr="00BF0952">
              <w:rPr>
                <w:rFonts w:asciiTheme="minorHAnsi" w:hAnsiTheme="minorHAnsi" w:cstheme="minorHAnsi"/>
              </w:rPr>
              <w:t>Final Demand Payment</w:t>
            </w:r>
          </w:p>
        </w:tc>
      </w:tr>
      <w:tr w:rsidR="00BF0952" w:rsidRPr="00DE07B8" w14:paraId="628F100A" w14:textId="77777777" w:rsidTr="001D180E">
        <w:trPr>
          <w:trHeight w:val="193"/>
        </w:trPr>
        <w:tc>
          <w:tcPr>
            <w:tcW w:w="3865" w:type="dxa"/>
            <w:noWrap/>
          </w:tcPr>
          <w:p w14:paraId="5E2AE15C" w14:textId="234BB6FD" w:rsidR="00BF0952" w:rsidRPr="00BF0952" w:rsidRDefault="00BF0952" w:rsidP="001D180E">
            <w:pPr>
              <w:rPr>
                <w:rFonts w:asciiTheme="minorHAnsi" w:hAnsiTheme="minorHAnsi" w:cstheme="minorHAnsi"/>
              </w:rPr>
            </w:pPr>
            <w:r w:rsidRPr="00BF0952">
              <w:rPr>
                <w:rFonts w:asciiTheme="minorHAnsi" w:hAnsiTheme="minorHAnsi" w:cstheme="minorHAnsi"/>
              </w:rPr>
              <w:t>HB.IN.TYPE*INVOICE</w:t>
            </w:r>
          </w:p>
        </w:tc>
        <w:tc>
          <w:tcPr>
            <w:tcW w:w="2676" w:type="dxa"/>
          </w:tcPr>
          <w:p w14:paraId="2E1479BD" w14:textId="06FA6514" w:rsidR="00BF0952" w:rsidRPr="00BF0952" w:rsidRDefault="00BF0952" w:rsidP="00A257F2">
            <w:pPr>
              <w:rPr>
                <w:rFonts w:asciiTheme="minorHAnsi" w:hAnsiTheme="minorHAnsi" w:cstheme="minorHAnsi"/>
              </w:rPr>
            </w:pPr>
            <w:r w:rsidRPr="00BF0952">
              <w:rPr>
                <w:rFonts w:asciiTheme="minorHAnsi" w:hAnsiTheme="minorHAnsi" w:cstheme="minorHAnsi"/>
              </w:rPr>
              <w:t>Invoice</w:t>
            </w:r>
          </w:p>
        </w:tc>
      </w:tr>
      <w:tr w:rsidR="00BF0952" w:rsidRPr="00DE07B8" w14:paraId="64E25A8B" w14:textId="77777777" w:rsidTr="001D180E">
        <w:trPr>
          <w:trHeight w:val="193"/>
        </w:trPr>
        <w:tc>
          <w:tcPr>
            <w:tcW w:w="3865" w:type="dxa"/>
            <w:noWrap/>
          </w:tcPr>
          <w:p w14:paraId="4943B9F5" w14:textId="1C223E24" w:rsidR="00BF0952" w:rsidRPr="00BF0952" w:rsidRDefault="00BF0952" w:rsidP="001D180E">
            <w:pPr>
              <w:rPr>
                <w:rFonts w:asciiTheme="minorHAnsi" w:hAnsiTheme="minorHAnsi" w:cstheme="minorHAnsi"/>
              </w:rPr>
            </w:pPr>
            <w:r w:rsidRPr="00BF0952">
              <w:rPr>
                <w:rFonts w:asciiTheme="minorHAnsi" w:hAnsiTheme="minorHAnsi" w:cstheme="minorHAnsi"/>
              </w:rPr>
              <w:t>HB.IN.TYPE*PAYMENT.REQUEST</w:t>
            </w:r>
          </w:p>
        </w:tc>
        <w:tc>
          <w:tcPr>
            <w:tcW w:w="2676" w:type="dxa"/>
          </w:tcPr>
          <w:p w14:paraId="4641C9AA" w14:textId="36D293D3" w:rsidR="00BF0952" w:rsidRPr="00BF0952" w:rsidRDefault="00BF0952" w:rsidP="00A257F2">
            <w:pPr>
              <w:rPr>
                <w:rFonts w:asciiTheme="minorHAnsi" w:hAnsiTheme="minorHAnsi" w:cstheme="minorHAnsi"/>
              </w:rPr>
            </w:pPr>
            <w:r w:rsidRPr="00BF0952">
              <w:rPr>
                <w:rFonts w:asciiTheme="minorHAnsi" w:hAnsiTheme="minorHAnsi" w:cstheme="minorHAnsi"/>
              </w:rPr>
              <w:t>Payment Request</w:t>
            </w:r>
          </w:p>
        </w:tc>
      </w:tr>
      <w:tr w:rsidR="00BF0952" w:rsidRPr="00DE07B8" w14:paraId="2ACBAEBE" w14:textId="77777777" w:rsidTr="001D180E">
        <w:trPr>
          <w:trHeight w:val="193"/>
        </w:trPr>
        <w:tc>
          <w:tcPr>
            <w:tcW w:w="3865" w:type="dxa"/>
            <w:noWrap/>
          </w:tcPr>
          <w:p w14:paraId="2194407C" w14:textId="54F76D9F" w:rsidR="00BF0952" w:rsidRPr="00BF0952" w:rsidRDefault="00BF0952" w:rsidP="001D180E">
            <w:pPr>
              <w:rPr>
                <w:rFonts w:asciiTheme="minorHAnsi" w:hAnsiTheme="minorHAnsi" w:cstheme="minorHAnsi"/>
              </w:rPr>
            </w:pPr>
            <w:r w:rsidRPr="00BF0952">
              <w:rPr>
                <w:rFonts w:asciiTheme="minorHAnsi" w:hAnsiTheme="minorHAnsi" w:cstheme="minorHAnsi"/>
              </w:rPr>
              <w:t>HB.IN.TYPE*PAYMENT.REQUEST.SHARELOSS</w:t>
            </w:r>
          </w:p>
        </w:tc>
        <w:tc>
          <w:tcPr>
            <w:tcW w:w="2676" w:type="dxa"/>
          </w:tcPr>
          <w:p w14:paraId="4F7A884C" w14:textId="7260D8DA" w:rsidR="00BF0952" w:rsidRPr="00BF0952" w:rsidRDefault="00BF0952" w:rsidP="00A257F2">
            <w:pPr>
              <w:rPr>
                <w:rFonts w:asciiTheme="minorHAnsi" w:hAnsiTheme="minorHAnsi" w:cstheme="minorHAnsi"/>
              </w:rPr>
            </w:pPr>
            <w:r w:rsidRPr="00BF0952">
              <w:rPr>
                <w:rFonts w:asciiTheme="minorHAnsi" w:hAnsiTheme="minorHAnsi" w:cstheme="minorHAnsi"/>
              </w:rPr>
              <w:t>Payment Request Share Loss</w:t>
            </w:r>
          </w:p>
        </w:tc>
      </w:tr>
      <w:tr w:rsidR="009A47CA" w:rsidRPr="00DE07B8" w14:paraId="24AFB683" w14:textId="77777777" w:rsidTr="001D180E">
        <w:trPr>
          <w:trHeight w:val="193"/>
          <w:ins w:id="198" w:author="MADASAMY, Marimuthu" w:date="2023-10-25T12:36:00Z"/>
        </w:trPr>
        <w:tc>
          <w:tcPr>
            <w:tcW w:w="3865" w:type="dxa"/>
            <w:noWrap/>
          </w:tcPr>
          <w:p w14:paraId="2D5C3BF9" w14:textId="5DEC46C7" w:rsidR="009A47CA" w:rsidRPr="00BF0952" w:rsidRDefault="009A47CA" w:rsidP="001D180E">
            <w:pPr>
              <w:rPr>
                <w:ins w:id="199" w:author="MADASAMY, Marimuthu" w:date="2023-10-25T12:36:00Z"/>
                <w:rFonts w:asciiTheme="minorHAnsi" w:hAnsiTheme="minorHAnsi" w:cstheme="minorHAnsi"/>
              </w:rPr>
            </w:pPr>
            <w:ins w:id="200" w:author="MADASAMY, Marimuthu" w:date="2023-10-25T12:36:00Z">
              <w:r w:rsidRPr="009A47CA">
                <w:rPr>
                  <w:rFonts w:asciiTheme="minorHAnsi" w:hAnsiTheme="minorHAnsi" w:cstheme="minorHAnsi"/>
                </w:rPr>
                <w:t>HB.IN.TYPE*PAYMENT.REQUEST.PAYOFF</w:t>
              </w:r>
            </w:ins>
          </w:p>
        </w:tc>
        <w:tc>
          <w:tcPr>
            <w:tcW w:w="2676" w:type="dxa"/>
          </w:tcPr>
          <w:p w14:paraId="46757FAC" w14:textId="3F6F435C" w:rsidR="009A47CA" w:rsidRPr="00BF0952" w:rsidRDefault="009A47CA" w:rsidP="00A257F2">
            <w:pPr>
              <w:rPr>
                <w:ins w:id="201" w:author="MADASAMY, Marimuthu" w:date="2023-10-25T12:36:00Z"/>
                <w:rFonts w:asciiTheme="minorHAnsi" w:hAnsiTheme="minorHAnsi" w:cstheme="minorHAnsi"/>
              </w:rPr>
            </w:pPr>
            <w:ins w:id="202" w:author="MADASAMY, Marimuthu" w:date="2023-10-25T12:38:00Z">
              <w:r w:rsidRPr="009A47CA">
                <w:rPr>
                  <w:rFonts w:asciiTheme="minorHAnsi" w:hAnsiTheme="minorHAnsi" w:cstheme="minorHAnsi"/>
                </w:rPr>
                <w:t xml:space="preserve">Payment Request </w:t>
              </w:r>
              <w:proofErr w:type="spellStart"/>
              <w:r w:rsidRPr="009A47CA">
                <w:rPr>
                  <w:rFonts w:asciiTheme="minorHAnsi" w:hAnsiTheme="minorHAnsi" w:cstheme="minorHAnsi"/>
                </w:rPr>
                <w:t>PayOff</w:t>
              </w:r>
            </w:ins>
            <w:proofErr w:type="spellEnd"/>
          </w:p>
        </w:tc>
      </w:tr>
      <w:tr w:rsidR="009A47CA" w:rsidRPr="00DE07B8" w14:paraId="2789B516" w14:textId="77777777" w:rsidTr="001D180E">
        <w:trPr>
          <w:trHeight w:val="193"/>
          <w:ins w:id="203" w:author="MADASAMY, Marimuthu" w:date="2023-10-25T12:38:00Z"/>
        </w:trPr>
        <w:tc>
          <w:tcPr>
            <w:tcW w:w="3865" w:type="dxa"/>
            <w:noWrap/>
          </w:tcPr>
          <w:p w14:paraId="20923FA8" w14:textId="1707E83C" w:rsidR="009A47CA" w:rsidRPr="009A47CA" w:rsidRDefault="009A47CA" w:rsidP="001D180E">
            <w:pPr>
              <w:rPr>
                <w:ins w:id="204" w:author="MADASAMY, Marimuthu" w:date="2023-10-25T12:38:00Z"/>
                <w:rFonts w:asciiTheme="minorHAnsi" w:hAnsiTheme="minorHAnsi" w:cstheme="minorHAnsi"/>
              </w:rPr>
            </w:pPr>
            <w:ins w:id="205" w:author="MADASAMY, Marimuthu" w:date="2023-10-25T12:42:00Z">
              <w:r w:rsidRPr="009A47CA">
                <w:rPr>
                  <w:rFonts w:asciiTheme="minorHAnsi" w:hAnsiTheme="minorHAnsi" w:cstheme="minorHAnsi"/>
                </w:rPr>
                <w:lastRenderedPageBreak/>
                <w:t>HB.IN.TYPE*PAYMENT.REQUEST.PAYOFFGRANT</w:t>
              </w:r>
            </w:ins>
          </w:p>
        </w:tc>
        <w:tc>
          <w:tcPr>
            <w:tcW w:w="2676" w:type="dxa"/>
          </w:tcPr>
          <w:p w14:paraId="25A0DEA2" w14:textId="41F3BB8C" w:rsidR="009A47CA" w:rsidRPr="009A47CA" w:rsidRDefault="009A47CA" w:rsidP="00A257F2">
            <w:pPr>
              <w:rPr>
                <w:ins w:id="206" w:author="MADASAMY, Marimuthu" w:date="2023-10-25T12:38:00Z"/>
                <w:rFonts w:asciiTheme="minorHAnsi" w:hAnsiTheme="minorHAnsi" w:cstheme="minorHAnsi"/>
              </w:rPr>
            </w:pPr>
            <w:ins w:id="207" w:author="MADASAMY, Marimuthu" w:date="2023-10-25T12:42:00Z">
              <w:r w:rsidRPr="009A47CA">
                <w:rPr>
                  <w:rFonts w:asciiTheme="minorHAnsi" w:hAnsiTheme="minorHAnsi" w:cstheme="minorHAnsi"/>
                </w:rPr>
                <w:t xml:space="preserve">Payment Request </w:t>
              </w:r>
              <w:proofErr w:type="spellStart"/>
              <w:r w:rsidRPr="009A47CA">
                <w:rPr>
                  <w:rFonts w:asciiTheme="minorHAnsi" w:hAnsiTheme="minorHAnsi" w:cstheme="minorHAnsi"/>
                </w:rPr>
                <w:t>PayOff</w:t>
              </w:r>
              <w:proofErr w:type="spellEnd"/>
              <w:r w:rsidRPr="009A47CA">
                <w:rPr>
                  <w:rFonts w:asciiTheme="minorHAnsi" w:hAnsiTheme="minorHAnsi" w:cstheme="minorHAnsi"/>
                </w:rPr>
                <w:t xml:space="preserve"> Grant</w:t>
              </w:r>
            </w:ins>
          </w:p>
        </w:tc>
      </w:tr>
      <w:tr w:rsidR="009A47CA" w:rsidRPr="00DE07B8" w14:paraId="707C3C4C" w14:textId="77777777" w:rsidTr="001D180E">
        <w:trPr>
          <w:trHeight w:val="193"/>
          <w:ins w:id="208" w:author="MADASAMY, Marimuthu" w:date="2023-10-25T12:42:00Z"/>
        </w:trPr>
        <w:tc>
          <w:tcPr>
            <w:tcW w:w="3865" w:type="dxa"/>
            <w:noWrap/>
          </w:tcPr>
          <w:p w14:paraId="0870A5E9" w14:textId="1122CDF1" w:rsidR="009A47CA" w:rsidRPr="009A47CA" w:rsidRDefault="009A47CA" w:rsidP="001D180E">
            <w:pPr>
              <w:rPr>
                <w:ins w:id="209" w:author="MADASAMY, Marimuthu" w:date="2023-10-25T12:42:00Z"/>
                <w:rFonts w:asciiTheme="minorHAnsi" w:hAnsiTheme="minorHAnsi" w:cstheme="minorHAnsi"/>
              </w:rPr>
            </w:pPr>
            <w:ins w:id="210" w:author="MADASAMY, Marimuthu" w:date="2023-10-25T12:42:00Z">
              <w:r w:rsidRPr="009A47CA">
                <w:rPr>
                  <w:rFonts w:asciiTheme="minorHAnsi" w:hAnsiTheme="minorHAnsi" w:cstheme="minorHAnsi"/>
                </w:rPr>
                <w:t>HB.IN.TYPE*PAYMENT.REQUEST.REPAYGRANT</w:t>
              </w:r>
            </w:ins>
          </w:p>
        </w:tc>
        <w:tc>
          <w:tcPr>
            <w:tcW w:w="2676" w:type="dxa"/>
          </w:tcPr>
          <w:p w14:paraId="6499847B" w14:textId="1A948194" w:rsidR="009A47CA" w:rsidRPr="009A47CA" w:rsidRDefault="009A47CA" w:rsidP="00A257F2">
            <w:pPr>
              <w:rPr>
                <w:ins w:id="211" w:author="MADASAMY, Marimuthu" w:date="2023-10-25T12:42:00Z"/>
                <w:rFonts w:asciiTheme="minorHAnsi" w:hAnsiTheme="minorHAnsi" w:cstheme="minorHAnsi"/>
              </w:rPr>
            </w:pPr>
            <w:ins w:id="212" w:author="MADASAMY, Marimuthu" w:date="2023-10-25T12:42:00Z">
              <w:r w:rsidRPr="009A47CA">
                <w:rPr>
                  <w:rFonts w:asciiTheme="minorHAnsi" w:hAnsiTheme="minorHAnsi" w:cstheme="minorHAnsi"/>
                </w:rPr>
                <w:t xml:space="preserve">Payment Request </w:t>
              </w:r>
              <w:proofErr w:type="spellStart"/>
              <w:r w:rsidRPr="009A47CA">
                <w:rPr>
                  <w:rFonts w:asciiTheme="minorHAnsi" w:hAnsiTheme="minorHAnsi" w:cstheme="minorHAnsi"/>
                </w:rPr>
                <w:t>RepayGrant</w:t>
              </w:r>
              <w:proofErr w:type="spellEnd"/>
            </w:ins>
          </w:p>
        </w:tc>
      </w:tr>
      <w:tr w:rsidR="009A47CA" w:rsidRPr="00DE07B8" w14:paraId="6215467C" w14:textId="77777777" w:rsidTr="001D180E">
        <w:trPr>
          <w:trHeight w:val="193"/>
          <w:ins w:id="213" w:author="MADASAMY, Marimuthu" w:date="2023-10-25T12:42:00Z"/>
        </w:trPr>
        <w:tc>
          <w:tcPr>
            <w:tcW w:w="3865" w:type="dxa"/>
            <w:noWrap/>
          </w:tcPr>
          <w:p w14:paraId="54983A84" w14:textId="0FA10B3A" w:rsidR="009A47CA" w:rsidRPr="009A47CA" w:rsidRDefault="009A47CA" w:rsidP="001D180E">
            <w:pPr>
              <w:rPr>
                <w:ins w:id="214" w:author="MADASAMY, Marimuthu" w:date="2023-10-25T12:42:00Z"/>
                <w:rFonts w:asciiTheme="minorHAnsi" w:hAnsiTheme="minorHAnsi" w:cstheme="minorHAnsi"/>
              </w:rPr>
            </w:pPr>
            <w:ins w:id="215" w:author="MADASAMY, Marimuthu" w:date="2023-10-25T12:43:00Z">
              <w:r w:rsidRPr="009A47CA">
                <w:rPr>
                  <w:rFonts w:asciiTheme="minorHAnsi" w:hAnsiTheme="minorHAnsi" w:cstheme="minorHAnsi"/>
                </w:rPr>
                <w:t>HB.IN.TYPE*PAYMENT.REQUEST.PAYEXTRA</w:t>
              </w:r>
            </w:ins>
          </w:p>
        </w:tc>
        <w:tc>
          <w:tcPr>
            <w:tcW w:w="2676" w:type="dxa"/>
          </w:tcPr>
          <w:p w14:paraId="6F09B297" w14:textId="029B00E3" w:rsidR="009A47CA" w:rsidRPr="009A47CA" w:rsidRDefault="009A47CA" w:rsidP="00A257F2">
            <w:pPr>
              <w:rPr>
                <w:ins w:id="216" w:author="MADASAMY, Marimuthu" w:date="2023-10-25T12:42:00Z"/>
                <w:rFonts w:asciiTheme="minorHAnsi" w:hAnsiTheme="minorHAnsi" w:cstheme="minorHAnsi"/>
              </w:rPr>
            </w:pPr>
            <w:ins w:id="217" w:author="MADASAMY, Marimuthu" w:date="2023-10-25T12:43:00Z">
              <w:r w:rsidRPr="009A47CA">
                <w:rPr>
                  <w:rFonts w:asciiTheme="minorHAnsi" w:hAnsiTheme="minorHAnsi" w:cstheme="minorHAnsi"/>
                </w:rPr>
                <w:t xml:space="preserve">Payment Request </w:t>
              </w:r>
              <w:proofErr w:type="spellStart"/>
              <w:r w:rsidRPr="009A47CA">
                <w:rPr>
                  <w:rFonts w:asciiTheme="minorHAnsi" w:hAnsiTheme="minorHAnsi" w:cstheme="minorHAnsi"/>
                </w:rPr>
                <w:t>PayExtra</w:t>
              </w:r>
            </w:ins>
            <w:proofErr w:type="spellEnd"/>
          </w:p>
        </w:tc>
      </w:tr>
      <w:tr w:rsidR="009A47CA" w:rsidRPr="00DE07B8" w14:paraId="7C876154" w14:textId="77777777" w:rsidTr="001D180E">
        <w:trPr>
          <w:trHeight w:val="193"/>
          <w:ins w:id="218" w:author="MADASAMY, Marimuthu" w:date="2023-10-25T12:43:00Z"/>
        </w:trPr>
        <w:tc>
          <w:tcPr>
            <w:tcW w:w="3865" w:type="dxa"/>
            <w:noWrap/>
          </w:tcPr>
          <w:p w14:paraId="35A6F9C7" w14:textId="15325242" w:rsidR="009A47CA" w:rsidRPr="009A47CA" w:rsidRDefault="00923F2B" w:rsidP="001D180E">
            <w:pPr>
              <w:rPr>
                <w:ins w:id="219" w:author="MADASAMY, Marimuthu" w:date="2023-10-25T12:43:00Z"/>
                <w:rFonts w:asciiTheme="minorHAnsi" w:hAnsiTheme="minorHAnsi" w:cstheme="minorHAnsi"/>
              </w:rPr>
            </w:pPr>
            <w:ins w:id="220" w:author="MADASAMY, Marimuthu" w:date="2023-10-25T12:47:00Z">
              <w:r w:rsidRPr="00923F2B">
                <w:rPr>
                  <w:rFonts w:asciiTheme="minorHAnsi" w:hAnsiTheme="minorHAnsi" w:cstheme="minorHAnsi"/>
                </w:rPr>
                <w:t>HB.IN.TYPE*PAYMENT.REQUEST.PAYINDEBT</w:t>
              </w:r>
            </w:ins>
          </w:p>
        </w:tc>
        <w:tc>
          <w:tcPr>
            <w:tcW w:w="2676" w:type="dxa"/>
          </w:tcPr>
          <w:p w14:paraId="61C9246D" w14:textId="5C15A658" w:rsidR="009A47CA" w:rsidRPr="009A47CA" w:rsidRDefault="00923F2B" w:rsidP="00A257F2">
            <w:pPr>
              <w:rPr>
                <w:ins w:id="221" w:author="MADASAMY, Marimuthu" w:date="2023-10-25T12:43:00Z"/>
                <w:rFonts w:asciiTheme="minorHAnsi" w:hAnsiTheme="minorHAnsi" w:cstheme="minorHAnsi"/>
              </w:rPr>
            </w:pPr>
            <w:ins w:id="222" w:author="MADASAMY, Marimuthu" w:date="2023-10-25T12:47:00Z">
              <w:r w:rsidRPr="00923F2B">
                <w:rPr>
                  <w:rFonts w:asciiTheme="minorHAnsi" w:hAnsiTheme="minorHAnsi" w:cstheme="minorHAnsi"/>
                </w:rPr>
                <w:t xml:space="preserve">Payment Request </w:t>
              </w:r>
              <w:proofErr w:type="spellStart"/>
              <w:r w:rsidRPr="00923F2B">
                <w:rPr>
                  <w:rFonts w:asciiTheme="minorHAnsi" w:hAnsiTheme="minorHAnsi" w:cstheme="minorHAnsi"/>
                </w:rPr>
                <w:t>PayInDebt</w:t>
              </w:r>
            </w:ins>
            <w:proofErr w:type="spellEnd"/>
          </w:p>
        </w:tc>
      </w:tr>
      <w:tr w:rsidR="00923F2B" w:rsidRPr="00DE07B8" w14:paraId="24F7EAA3" w14:textId="77777777" w:rsidTr="001D180E">
        <w:trPr>
          <w:trHeight w:val="193"/>
          <w:ins w:id="223" w:author="MADASAMY, Marimuthu" w:date="2023-10-25T12:47:00Z"/>
        </w:trPr>
        <w:tc>
          <w:tcPr>
            <w:tcW w:w="3865" w:type="dxa"/>
            <w:noWrap/>
          </w:tcPr>
          <w:p w14:paraId="3403CD0A" w14:textId="4863CADA" w:rsidR="00923F2B" w:rsidRPr="00923F2B" w:rsidRDefault="0025302A" w:rsidP="001D180E">
            <w:pPr>
              <w:rPr>
                <w:ins w:id="224" w:author="MADASAMY, Marimuthu" w:date="2023-10-25T12:47:00Z"/>
                <w:rFonts w:asciiTheme="minorHAnsi" w:hAnsiTheme="minorHAnsi" w:cstheme="minorHAnsi"/>
              </w:rPr>
            </w:pPr>
            <w:ins w:id="225" w:author="MADASAMY, Marimuthu" w:date="2023-11-29T18:03:00Z">
              <w:r w:rsidRPr="0025302A">
                <w:rPr>
                  <w:rFonts w:asciiTheme="minorHAnsi" w:hAnsiTheme="minorHAnsi" w:cstheme="minorHAnsi"/>
                </w:rPr>
                <w:t>HB.IN.TYPE*PAYMENT.REQUEST.PREMIUM</w:t>
              </w:r>
            </w:ins>
          </w:p>
        </w:tc>
        <w:tc>
          <w:tcPr>
            <w:tcW w:w="2676" w:type="dxa"/>
          </w:tcPr>
          <w:p w14:paraId="10DDB866" w14:textId="55B97741" w:rsidR="00923F2B" w:rsidRPr="00923F2B" w:rsidRDefault="000763E3" w:rsidP="00A257F2">
            <w:pPr>
              <w:rPr>
                <w:ins w:id="226" w:author="MADASAMY, Marimuthu" w:date="2023-10-25T12:47:00Z"/>
                <w:rFonts w:asciiTheme="minorHAnsi" w:hAnsiTheme="minorHAnsi" w:cstheme="minorHAnsi"/>
              </w:rPr>
            </w:pPr>
            <w:ins w:id="227" w:author="MADASAMY, Marimuthu" w:date="2023-11-29T18:03:00Z">
              <w:r w:rsidRPr="000763E3">
                <w:rPr>
                  <w:rFonts w:asciiTheme="minorHAnsi" w:hAnsiTheme="minorHAnsi" w:cstheme="minorHAnsi"/>
                </w:rPr>
                <w:t>Payment Request Premium</w:t>
              </w:r>
            </w:ins>
          </w:p>
        </w:tc>
      </w:tr>
    </w:tbl>
    <w:p w14:paraId="34CA3671" w14:textId="260FF6FC" w:rsidR="004667B3" w:rsidRDefault="004667B3" w:rsidP="004667B3">
      <w:pPr>
        <w:pStyle w:val="Heading3"/>
      </w:pPr>
      <w:r w:rsidRPr="004667B3">
        <w:t>EB.ALTERNATE.KEY</w:t>
      </w:r>
    </w:p>
    <w:p w14:paraId="4C975C40" w14:textId="5F3CFE8A" w:rsidR="004667B3" w:rsidRDefault="004667B3" w:rsidP="004667B3">
      <w:r>
        <w:t xml:space="preserve">Create record in </w:t>
      </w:r>
      <w:r w:rsidRPr="004667B3">
        <w:t>EB.ALTERNATE.KEY</w:t>
      </w:r>
      <w:r>
        <w:t xml:space="preserve"> with below </w:t>
      </w:r>
      <w:r w:rsidR="007D4764">
        <w:t>details.</w:t>
      </w:r>
    </w:p>
    <w:tbl>
      <w:tblPr>
        <w:tblStyle w:val="TableGrid"/>
        <w:tblW w:w="0" w:type="auto"/>
        <w:tblLook w:val="04A0" w:firstRow="1" w:lastRow="0" w:firstColumn="1" w:lastColumn="0" w:noHBand="0" w:noVBand="1"/>
      </w:tblPr>
      <w:tblGrid>
        <w:gridCol w:w="2766"/>
        <w:gridCol w:w="2770"/>
      </w:tblGrid>
      <w:tr w:rsidR="009345C6" w14:paraId="30449556" w14:textId="77777777" w:rsidTr="001D180E">
        <w:tc>
          <w:tcPr>
            <w:tcW w:w="2766" w:type="dxa"/>
            <w:shd w:val="clear" w:color="auto" w:fill="5B9BD5" w:themeFill="accent1"/>
          </w:tcPr>
          <w:p w14:paraId="09BD0C35" w14:textId="77777777" w:rsidR="009345C6" w:rsidRDefault="009345C6" w:rsidP="001D180E">
            <w:r>
              <w:t>Field Name</w:t>
            </w:r>
          </w:p>
        </w:tc>
        <w:tc>
          <w:tcPr>
            <w:tcW w:w="2770" w:type="dxa"/>
            <w:shd w:val="clear" w:color="auto" w:fill="5B9BD5" w:themeFill="accent1"/>
          </w:tcPr>
          <w:p w14:paraId="348A1496" w14:textId="77777777" w:rsidR="009345C6" w:rsidRDefault="009345C6" w:rsidP="001D180E">
            <w:r>
              <w:t>Field Description</w:t>
            </w:r>
          </w:p>
        </w:tc>
      </w:tr>
      <w:tr w:rsidR="009345C6" w14:paraId="64A91526" w14:textId="77777777" w:rsidTr="001D180E">
        <w:tc>
          <w:tcPr>
            <w:tcW w:w="2766" w:type="dxa"/>
          </w:tcPr>
          <w:p w14:paraId="5221CBB9" w14:textId="0552C1F2" w:rsidR="009345C6" w:rsidRDefault="009345C6" w:rsidP="001D180E">
            <w:r>
              <w:t>@ID</w:t>
            </w:r>
          </w:p>
        </w:tc>
        <w:tc>
          <w:tcPr>
            <w:tcW w:w="2770" w:type="dxa"/>
          </w:tcPr>
          <w:p w14:paraId="75915CFC" w14:textId="6D2A8826" w:rsidR="009345C6" w:rsidRDefault="009345C6" w:rsidP="001D180E">
            <w:r>
              <w:t>EB.</w:t>
            </w:r>
            <w:r w:rsidRPr="007F562F">
              <w:t>HB.INVOICE.</w:t>
            </w:r>
            <w:r w:rsidR="00D80B62">
              <w:t>DETAILS</w:t>
            </w:r>
          </w:p>
        </w:tc>
      </w:tr>
      <w:tr w:rsidR="009345C6" w14:paraId="322BDF50" w14:textId="77777777" w:rsidTr="001D180E">
        <w:tc>
          <w:tcPr>
            <w:tcW w:w="2766" w:type="dxa"/>
          </w:tcPr>
          <w:p w14:paraId="27FA27E7" w14:textId="0F64B099" w:rsidR="009345C6" w:rsidRDefault="009345C6" w:rsidP="009345C6">
            <w:r>
              <w:t>Alt Key Max Length</w:t>
            </w:r>
          </w:p>
        </w:tc>
        <w:tc>
          <w:tcPr>
            <w:tcW w:w="2770" w:type="dxa"/>
          </w:tcPr>
          <w:p w14:paraId="42D9A215" w14:textId="2BDF4E0C" w:rsidR="009345C6" w:rsidRDefault="00F9603D" w:rsidP="009345C6">
            <w:r>
              <w:t>30</w:t>
            </w:r>
          </w:p>
        </w:tc>
      </w:tr>
      <w:tr w:rsidR="009345C6" w14:paraId="4335F25E" w14:textId="77777777" w:rsidTr="001D180E">
        <w:tc>
          <w:tcPr>
            <w:tcW w:w="2766" w:type="dxa"/>
          </w:tcPr>
          <w:p w14:paraId="459D3855" w14:textId="77777777" w:rsidR="009345C6" w:rsidRDefault="009345C6" w:rsidP="009345C6">
            <w:r>
              <w:t>Alt Key Field</w:t>
            </w:r>
          </w:p>
        </w:tc>
        <w:tc>
          <w:tcPr>
            <w:tcW w:w="2770" w:type="dxa"/>
          </w:tcPr>
          <w:p w14:paraId="3B86F370" w14:textId="497AC2CC" w:rsidR="009345C6" w:rsidRPr="009345C6" w:rsidRDefault="009345C6" w:rsidP="009345C6">
            <w:pPr>
              <w:spacing w:before="0" w:after="0"/>
            </w:pPr>
            <w:r>
              <w:t>KID.NUMBER</w:t>
            </w:r>
          </w:p>
        </w:tc>
      </w:tr>
      <w:tr w:rsidR="009345C6" w14:paraId="181E3B2B" w14:textId="77777777" w:rsidTr="001D180E">
        <w:tc>
          <w:tcPr>
            <w:tcW w:w="2766" w:type="dxa"/>
          </w:tcPr>
          <w:p w14:paraId="079FE275" w14:textId="77777777" w:rsidR="009345C6" w:rsidRDefault="009345C6" w:rsidP="009345C6">
            <w:proofErr w:type="spellStart"/>
            <w:r>
              <w:t>Concat</w:t>
            </w:r>
            <w:proofErr w:type="spellEnd"/>
            <w:r>
              <w:t xml:space="preserve"> Type</w:t>
            </w:r>
          </w:p>
        </w:tc>
        <w:tc>
          <w:tcPr>
            <w:tcW w:w="2770" w:type="dxa"/>
          </w:tcPr>
          <w:p w14:paraId="1BBF61F9" w14:textId="77777777" w:rsidR="009345C6" w:rsidRDefault="009345C6" w:rsidP="009345C6">
            <w:r>
              <w:t>System</w:t>
            </w:r>
          </w:p>
        </w:tc>
      </w:tr>
      <w:tr w:rsidR="009345C6" w14:paraId="2C8818A8" w14:textId="77777777" w:rsidTr="001D180E">
        <w:tc>
          <w:tcPr>
            <w:tcW w:w="2766" w:type="dxa"/>
          </w:tcPr>
          <w:p w14:paraId="5AD08C74" w14:textId="77777777" w:rsidR="009345C6" w:rsidRDefault="009345C6" w:rsidP="009345C6">
            <w:r>
              <w:t>Access Method</w:t>
            </w:r>
          </w:p>
        </w:tc>
        <w:tc>
          <w:tcPr>
            <w:tcW w:w="2770" w:type="dxa"/>
          </w:tcPr>
          <w:p w14:paraId="0DA921F3" w14:textId="77777777" w:rsidR="009345C6" w:rsidRDefault="009345C6" w:rsidP="009345C6">
            <w:r>
              <w:t>Read</w:t>
            </w:r>
          </w:p>
        </w:tc>
      </w:tr>
      <w:tr w:rsidR="009345C6" w14:paraId="4676C3C4" w14:textId="77777777" w:rsidTr="001D180E">
        <w:tc>
          <w:tcPr>
            <w:tcW w:w="2766" w:type="dxa"/>
          </w:tcPr>
          <w:p w14:paraId="7C26B367" w14:textId="77777777" w:rsidR="009345C6" w:rsidRDefault="009345C6" w:rsidP="009345C6">
            <w:r>
              <w:t>Unique</w:t>
            </w:r>
          </w:p>
        </w:tc>
        <w:tc>
          <w:tcPr>
            <w:tcW w:w="2770" w:type="dxa"/>
          </w:tcPr>
          <w:p w14:paraId="73BD7678" w14:textId="77777777" w:rsidR="009345C6" w:rsidRDefault="009345C6" w:rsidP="009345C6">
            <w:r>
              <w:t>System</w:t>
            </w:r>
          </w:p>
        </w:tc>
      </w:tr>
    </w:tbl>
    <w:p w14:paraId="2F9A545D" w14:textId="77777777" w:rsidR="00382C1E" w:rsidRDefault="00382C1E" w:rsidP="00382C1E">
      <w:pPr>
        <w:pStyle w:val="Heading3"/>
      </w:pPr>
      <w:r>
        <w:t>OFS.SOURCE</w:t>
      </w:r>
    </w:p>
    <w:p w14:paraId="4EA34E86" w14:textId="4C0D2C47" w:rsidR="00382C1E" w:rsidRDefault="00382C1E" w:rsidP="00382C1E">
      <w:r>
        <w:t xml:space="preserve">Create record in </w:t>
      </w:r>
      <w:r w:rsidR="001D1111">
        <w:t>OFS.SOURCE</w:t>
      </w:r>
      <w:r>
        <w:t xml:space="preserve"> with below </w:t>
      </w:r>
      <w:proofErr w:type="gramStart"/>
      <w:r>
        <w:t>details</w:t>
      </w:r>
      <w:proofErr w:type="gramEnd"/>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2008"/>
        <w:gridCol w:w="2412"/>
      </w:tblGrid>
      <w:tr w:rsidR="00382C1E" w:rsidRPr="00DE07B8" w14:paraId="16768229" w14:textId="77777777" w:rsidTr="001F1BA5">
        <w:trPr>
          <w:trHeight w:val="255"/>
        </w:trPr>
        <w:tc>
          <w:tcPr>
            <w:tcW w:w="2008" w:type="dxa"/>
            <w:shd w:val="clear" w:color="auto" w:fill="B9CFDD"/>
            <w:noWrap/>
          </w:tcPr>
          <w:p w14:paraId="6A08433E" w14:textId="77777777" w:rsidR="00382C1E" w:rsidRPr="00DE07B8" w:rsidRDefault="00382C1E" w:rsidP="001F1BA5">
            <w:pPr>
              <w:pStyle w:val="BoldBlueDark"/>
            </w:pPr>
            <w:r>
              <w:t>Field Name</w:t>
            </w:r>
          </w:p>
        </w:tc>
        <w:tc>
          <w:tcPr>
            <w:tcW w:w="2412" w:type="dxa"/>
            <w:shd w:val="clear" w:color="auto" w:fill="B9CFDD"/>
            <w:noWrap/>
          </w:tcPr>
          <w:p w14:paraId="5A08962F" w14:textId="77777777" w:rsidR="00382C1E" w:rsidRPr="00DE07B8" w:rsidRDefault="00382C1E" w:rsidP="001F1BA5">
            <w:pPr>
              <w:pStyle w:val="BoldBlueDark"/>
            </w:pPr>
            <w:r>
              <w:t>Field Value</w:t>
            </w:r>
          </w:p>
        </w:tc>
      </w:tr>
      <w:tr w:rsidR="00382C1E" w:rsidRPr="00DE07B8" w14:paraId="21F09EBA" w14:textId="77777777" w:rsidTr="001F1BA5">
        <w:trPr>
          <w:trHeight w:val="255"/>
        </w:trPr>
        <w:tc>
          <w:tcPr>
            <w:tcW w:w="2008" w:type="dxa"/>
            <w:noWrap/>
          </w:tcPr>
          <w:p w14:paraId="5B6C26C0" w14:textId="77777777" w:rsidR="00382C1E" w:rsidRPr="00DE07B8" w:rsidRDefault="00382C1E" w:rsidP="001F1BA5">
            <w:r>
              <w:t>@ID</w:t>
            </w:r>
          </w:p>
        </w:tc>
        <w:tc>
          <w:tcPr>
            <w:tcW w:w="2412" w:type="dxa"/>
            <w:noWrap/>
          </w:tcPr>
          <w:p w14:paraId="5F177501" w14:textId="15D2A4F6" w:rsidR="00382C1E" w:rsidRPr="00DE07B8" w:rsidRDefault="001D1111" w:rsidP="001F1BA5">
            <w:r w:rsidRPr="001D1111">
              <w:t>PAYOFF.OFS</w:t>
            </w:r>
          </w:p>
        </w:tc>
      </w:tr>
      <w:tr w:rsidR="00382C1E" w:rsidRPr="00DE07B8" w14:paraId="661FD181" w14:textId="77777777" w:rsidTr="001F1BA5">
        <w:trPr>
          <w:trHeight w:val="255"/>
        </w:trPr>
        <w:tc>
          <w:tcPr>
            <w:tcW w:w="2008" w:type="dxa"/>
            <w:noWrap/>
          </w:tcPr>
          <w:p w14:paraId="2706069C" w14:textId="77777777" w:rsidR="00382C1E" w:rsidRDefault="00382C1E" w:rsidP="001F1BA5">
            <w:r>
              <w:t>Description</w:t>
            </w:r>
          </w:p>
        </w:tc>
        <w:tc>
          <w:tcPr>
            <w:tcW w:w="2412" w:type="dxa"/>
            <w:noWrap/>
          </w:tcPr>
          <w:p w14:paraId="2D385BA0" w14:textId="35FFA6E5" w:rsidR="00382C1E" w:rsidRDefault="001D1111" w:rsidP="001F1BA5">
            <w:r>
              <w:t xml:space="preserve">Payoff OFS </w:t>
            </w:r>
          </w:p>
        </w:tc>
      </w:tr>
      <w:tr w:rsidR="00382C1E" w:rsidRPr="00DE07B8" w14:paraId="633DA32E" w14:textId="77777777" w:rsidTr="001F1BA5">
        <w:trPr>
          <w:trHeight w:val="255"/>
        </w:trPr>
        <w:tc>
          <w:tcPr>
            <w:tcW w:w="2008" w:type="dxa"/>
            <w:noWrap/>
          </w:tcPr>
          <w:p w14:paraId="6DB52D88" w14:textId="77777777" w:rsidR="00382C1E" w:rsidRDefault="00382C1E" w:rsidP="001F1BA5">
            <w:r>
              <w:t>Source Type</w:t>
            </w:r>
          </w:p>
        </w:tc>
        <w:tc>
          <w:tcPr>
            <w:tcW w:w="2412" w:type="dxa"/>
            <w:noWrap/>
          </w:tcPr>
          <w:p w14:paraId="5AA0BB48" w14:textId="77777777" w:rsidR="00382C1E" w:rsidRDefault="00382C1E" w:rsidP="001F1BA5">
            <w:r>
              <w:t>Globus</w:t>
            </w:r>
          </w:p>
        </w:tc>
      </w:tr>
      <w:tr w:rsidR="00382C1E" w:rsidRPr="00DE07B8" w14:paraId="45C8FE61" w14:textId="77777777" w:rsidTr="001F1BA5">
        <w:trPr>
          <w:trHeight w:val="255"/>
        </w:trPr>
        <w:tc>
          <w:tcPr>
            <w:tcW w:w="2008" w:type="dxa"/>
            <w:noWrap/>
          </w:tcPr>
          <w:p w14:paraId="4EA9F660" w14:textId="77777777" w:rsidR="00382C1E" w:rsidRDefault="00382C1E" w:rsidP="001F1BA5">
            <w:r>
              <w:t>Log File Dir</w:t>
            </w:r>
          </w:p>
        </w:tc>
        <w:tc>
          <w:tcPr>
            <w:tcW w:w="2412" w:type="dxa"/>
            <w:noWrap/>
          </w:tcPr>
          <w:p w14:paraId="695D9278" w14:textId="77777777" w:rsidR="00382C1E" w:rsidRDefault="00382C1E" w:rsidP="001F1BA5">
            <w:r>
              <w:t>OFSLOG</w:t>
            </w:r>
          </w:p>
        </w:tc>
      </w:tr>
      <w:tr w:rsidR="00382C1E" w:rsidRPr="00DE07B8" w14:paraId="5042B483" w14:textId="77777777" w:rsidTr="001F1BA5">
        <w:trPr>
          <w:trHeight w:val="255"/>
        </w:trPr>
        <w:tc>
          <w:tcPr>
            <w:tcW w:w="2008" w:type="dxa"/>
            <w:noWrap/>
          </w:tcPr>
          <w:p w14:paraId="4AD3A196" w14:textId="77777777" w:rsidR="00382C1E" w:rsidRDefault="00382C1E" w:rsidP="001F1BA5">
            <w:r>
              <w:t>Log details level</w:t>
            </w:r>
          </w:p>
        </w:tc>
        <w:tc>
          <w:tcPr>
            <w:tcW w:w="2412" w:type="dxa"/>
            <w:noWrap/>
          </w:tcPr>
          <w:p w14:paraId="33EAC2DF" w14:textId="77777777" w:rsidR="00382C1E" w:rsidRDefault="00382C1E" w:rsidP="001F1BA5">
            <w:r>
              <w:t>Full</w:t>
            </w:r>
          </w:p>
        </w:tc>
      </w:tr>
      <w:tr w:rsidR="00382C1E" w:rsidRPr="00DE07B8" w14:paraId="4B2009E0" w14:textId="77777777" w:rsidTr="001F1BA5">
        <w:trPr>
          <w:trHeight w:val="255"/>
        </w:trPr>
        <w:tc>
          <w:tcPr>
            <w:tcW w:w="2008" w:type="dxa"/>
            <w:noWrap/>
          </w:tcPr>
          <w:p w14:paraId="2A13D4B7" w14:textId="77777777" w:rsidR="00382C1E" w:rsidRDefault="00382C1E" w:rsidP="001F1BA5">
            <w:r>
              <w:t>Offline Queue</w:t>
            </w:r>
          </w:p>
        </w:tc>
        <w:tc>
          <w:tcPr>
            <w:tcW w:w="2412" w:type="dxa"/>
            <w:noWrap/>
          </w:tcPr>
          <w:p w14:paraId="55D44320" w14:textId="77777777" w:rsidR="00382C1E" w:rsidRDefault="00382C1E" w:rsidP="001F1BA5">
            <w:r>
              <w:t>Y</w:t>
            </w:r>
          </w:p>
        </w:tc>
      </w:tr>
      <w:tr w:rsidR="00382C1E" w:rsidRPr="00DE07B8" w14:paraId="437B3638" w14:textId="77777777" w:rsidTr="001F1BA5">
        <w:trPr>
          <w:trHeight w:val="255"/>
        </w:trPr>
        <w:tc>
          <w:tcPr>
            <w:tcW w:w="2008" w:type="dxa"/>
            <w:noWrap/>
          </w:tcPr>
          <w:p w14:paraId="2727BBC1" w14:textId="77777777" w:rsidR="00382C1E" w:rsidRDefault="00382C1E" w:rsidP="001F1BA5">
            <w:proofErr w:type="spellStart"/>
            <w:r>
              <w:t>Maint</w:t>
            </w:r>
            <w:proofErr w:type="spellEnd"/>
            <w:r>
              <w:t xml:space="preserve"> </w:t>
            </w:r>
            <w:proofErr w:type="spellStart"/>
            <w:r>
              <w:t>Msg</w:t>
            </w:r>
            <w:proofErr w:type="spellEnd"/>
            <w:r>
              <w:t xml:space="preserve"> Dets</w:t>
            </w:r>
          </w:p>
        </w:tc>
        <w:tc>
          <w:tcPr>
            <w:tcW w:w="2412" w:type="dxa"/>
            <w:noWrap/>
          </w:tcPr>
          <w:p w14:paraId="3A5AABBD" w14:textId="77777777" w:rsidR="00382C1E" w:rsidRDefault="00382C1E" w:rsidP="001F1BA5">
            <w:r>
              <w:t>Y</w:t>
            </w:r>
          </w:p>
        </w:tc>
      </w:tr>
      <w:tr w:rsidR="00382C1E" w:rsidRPr="00DE07B8" w14:paraId="0C68BB85" w14:textId="77777777" w:rsidTr="001F1BA5">
        <w:trPr>
          <w:trHeight w:val="255"/>
        </w:trPr>
        <w:tc>
          <w:tcPr>
            <w:tcW w:w="2008" w:type="dxa"/>
            <w:noWrap/>
          </w:tcPr>
          <w:p w14:paraId="68DBE3E6" w14:textId="77777777" w:rsidR="00382C1E" w:rsidRDefault="00382C1E" w:rsidP="001F1BA5">
            <w:r>
              <w:t>Det Prefix</w:t>
            </w:r>
          </w:p>
        </w:tc>
        <w:tc>
          <w:tcPr>
            <w:tcW w:w="2412" w:type="dxa"/>
            <w:noWrap/>
          </w:tcPr>
          <w:p w14:paraId="56C2DB6D" w14:textId="3CF30FF2" w:rsidR="00382C1E" w:rsidRDefault="00583290" w:rsidP="001F1BA5">
            <w:r>
              <w:t>PAYOFS</w:t>
            </w:r>
          </w:p>
        </w:tc>
      </w:tr>
      <w:tr w:rsidR="00382C1E" w:rsidRPr="00DE07B8" w14:paraId="1EB03BE2" w14:textId="77777777" w:rsidTr="001F1BA5">
        <w:trPr>
          <w:trHeight w:val="255"/>
        </w:trPr>
        <w:tc>
          <w:tcPr>
            <w:tcW w:w="2008" w:type="dxa"/>
            <w:noWrap/>
          </w:tcPr>
          <w:p w14:paraId="28EE8568" w14:textId="77777777" w:rsidR="00382C1E" w:rsidRDefault="00382C1E" w:rsidP="001F1BA5">
            <w:r>
              <w:t>In Queue Dir</w:t>
            </w:r>
          </w:p>
        </w:tc>
        <w:tc>
          <w:tcPr>
            <w:tcW w:w="2412" w:type="dxa"/>
            <w:noWrap/>
          </w:tcPr>
          <w:p w14:paraId="6180A113" w14:textId="77777777" w:rsidR="00382C1E" w:rsidRDefault="00382C1E" w:rsidP="001F1BA5">
            <w:r>
              <w:t>OFSIN</w:t>
            </w:r>
          </w:p>
        </w:tc>
      </w:tr>
      <w:tr w:rsidR="00382C1E" w:rsidRPr="00DE07B8" w14:paraId="6CCF5B28" w14:textId="77777777" w:rsidTr="001F1BA5">
        <w:trPr>
          <w:trHeight w:val="255"/>
        </w:trPr>
        <w:tc>
          <w:tcPr>
            <w:tcW w:w="2008" w:type="dxa"/>
            <w:noWrap/>
          </w:tcPr>
          <w:p w14:paraId="69F608BE" w14:textId="77777777" w:rsidR="00382C1E" w:rsidRDefault="00382C1E" w:rsidP="001F1BA5">
            <w:r>
              <w:t>Syntax Type</w:t>
            </w:r>
          </w:p>
        </w:tc>
        <w:tc>
          <w:tcPr>
            <w:tcW w:w="2412" w:type="dxa"/>
            <w:noWrap/>
          </w:tcPr>
          <w:p w14:paraId="1EBA5158" w14:textId="77777777" w:rsidR="00382C1E" w:rsidRDefault="00382C1E" w:rsidP="001F1BA5">
            <w:r>
              <w:t>OFS</w:t>
            </w:r>
          </w:p>
        </w:tc>
      </w:tr>
      <w:tr w:rsidR="00382C1E" w:rsidRPr="00DE07B8" w14:paraId="6AAC8AB1" w14:textId="77777777" w:rsidTr="001F1BA5">
        <w:trPr>
          <w:trHeight w:val="255"/>
        </w:trPr>
        <w:tc>
          <w:tcPr>
            <w:tcW w:w="2008" w:type="dxa"/>
            <w:noWrap/>
          </w:tcPr>
          <w:p w14:paraId="69E90497" w14:textId="77777777" w:rsidR="00382C1E" w:rsidRDefault="00382C1E" w:rsidP="001F1BA5">
            <w:r>
              <w:lastRenderedPageBreak/>
              <w:t>Generic user</w:t>
            </w:r>
          </w:p>
        </w:tc>
        <w:tc>
          <w:tcPr>
            <w:tcW w:w="2412" w:type="dxa"/>
            <w:noWrap/>
          </w:tcPr>
          <w:p w14:paraId="2B6206D3" w14:textId="77777777" w:rsidR="00382C1E" w:rsidRDefault="00382C1E" w:rsidP="001F1BA5">
            <w:r>
              <w:t>INPUTTER</w:t>
            </w:r>
          </w:p>
        </w:tc>
      </w:tr>
      <w:tr w:rsidR="00382C1E" w:rsidRPr="00B105CE" w14:paraId="27E0B0FD" w14:textId="77777777" w:rsidTr="001F1BA5">
        <w:trPr>
          <w:trHeight w:val="255"/>
        </w:trPr>
        <w:tc>
          <w:tcPr>
            <w:tcW w:w="2008" w:type="dxa"/>
            <w:noWrap/>
          </w:tcPr>
          <w:p w14:paraId="7851916C" w14:textId="77777777" w:rsidR="00382C1E" w:rsidRPr="00DE07B8" w:rsidRDefault="00382C1E" w:rsidP="001F1BA5">
            <w:r>
              <w:t>Field Val</w:t>
            </w:r>
          </w:p>
        </w:tc>
        <w:tc>
          <w:tcPr>
            <w:tcW w:w="2412" w:type="dxa"/>
            <w:noWrap/>
          </w:tcPr>
          <w:p w14:paraId="6C44D65D" w14:textId="77777777" w:rsidR="00382C1E" w:rsidRPr="00B105CE" w:rsidRDefault="00382C1E" w:rsidP="001F1BA5">
            <w:r>
              <w:t>Yes</w:t>
            </w:r>
          </w:p>
        </w:tc>
      </w:tr>
    </w:tbl>
    <w:p w14:paraId="7BBF3022" w14:textId="77777777" w:rsidR="00C22574" w:rsidRPr="000978C6" w:rsidRDefault="00C22574" w:rsidP="000978C6"/>
    <w:p w14:paraId="4D20CDF3" w14:textId="03A939D5" w:rsidR="00312618" w:rsidRDefault="00312618" w:rsidP="00312618">
      <w:pPr>
        <w:pStyle w:val="Heading3"/>
      </w:pPr>
      <w:bookmarkStart w:id="228" w:name="_Toc263704689"/>
      <w:r>
        <w:t>OVERRIDE</w:t>
      </w:r>
    </w:p>
    <w:p w14:paraId="09A43BE1" w14:textId="1B3CAAF3" w:rsidR="00F57808" w:rsidRDefault="003D3925" w:rsidP="009029B7">
      <w:pPr>
        <w:rPr>
          <w:ins w:id="229" w:author="MADASAMY, Marimuthu" w:date="2023-10-31T17:46:00Z"/>
        </w:rPr>
      </w:pPr>
      <w:del w:id="230" w:author="MADASAMY, Marimuthu" w:date="2023-10-31T17:46:00Z">
        <w:r w:rsidDel="002C2C1E">
          <w:delText>NA</w:delText>
        </w:r>
      </w:del>
    </w:p>
    <w:p w14:paraId="086F980E" w14:textId="7677D68E" w:rsidR="002C2C1E" w:rsidRDefault="002C2C1E" w:rsidP="009029B7">
      <w:pPr>
        <w:rPr>
          <w:ins w:id="231" w:author="MADASAMY, Marimuthu" w:date="2023-10-31T17:47:00Z"/>
        </w:rPr>
      </w:pPr>
      <w:ins w:id="232" w:author="MADASAMY, Marimuthu" w:date="2023-10-31T17:46:00Z">
        <w:r>
          <w:t xml:space="preserve">Create record </w:t>
        </w:r>
      </w:ins>
      <w:ins w:id="233" w:author="MADASAMY, Marimuthu" w:date="2023-10-31T17:47:00Z">
        <w:r>
          <w:t xml:space="preserve">in OVERRIDE with below </w:t>
        </w:r>
        <w:proofErr w:type="gramStart"/>
        <w:r>
          <w:t>detail</w:t>
        </w:r>
        <w:proofErr w:type="gramEnd"/>
      </w:ins>
    </w:p>
    <w:tbl>
      <w:tblPr>
        <w:tblW w:w="654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3865"/>
        <w:gridCol w:w="2676"/>
      </w:tblGrid>
      <w:tr w:rsidR="002C2C1E" w:rsidRPr="00DE07B8" w14:paraId="4D9F5B6B" w14:textId="77777777" w:rsidTr="007E1399">
        <w:trPr>
          <w:trHeight w:val="193"/>
          <w:ins w:id="234" w:author="MADASAMY, Marimuthu" w:date="2023-10-31T17:47:00Z"/>
        </w:trPr>
        <w:tc>
          <w:tcPr>
            <w:tcW w:w="3865" w:type="dxa"/>
            <w:shd w:val="clear" w:color="auto" w:fill="B9CFDD"/>
            <w:noWrap/>
          </w:tcPr>
          <w:p w14:paraId="5FD364CA" w14:textId="77777777" w:rsidR="002C2C1E" w:rsidRPr="00DE07B8" w:rsidRDefault="002C2C1E" w:rsidP="007E1399">
            <w:pPr>
              <w:pStyle w:val="BoldBlueDark"/>
              <w:rPr>
                <w:ins w:id="235" w:author="MADASAMY, Marimuthu" w:date="2023-10-31T17:47:00Z"/>
              </w:rPr>
            </w:pPr>
            <w:ins w:id="236" w:author="MADASAMY, Marimuthu" w:date="2023-10-31T17:47:00Z">
              <w:r>
                <w:t>Record id</w:t>
              </w:r>
            </w:ins>
          </w:p>
        </w:tc>
        <w:tc>
          <w:tcPr>
            <w:tcW w:w="2676" w:type="dxa"/>
            <w:shd w:val="clear" w:color="auto" w:fill="B9CFDD"/>
          </w:tcPr>
          <w:p w14:paraId="4BCE8A60" w14:textId="77777777" w:rsidR="002C2C1E" w:rsidRPr="00DE07B8" w:rsidRDefault="002C2C1E" w:rsidP="007E1399">
            <w:pPr>
              <w:pStyle w:val="BoldBlueDark"/>
              <w:rPr>
                <w:ins w:id="237" w:author="MADASAMY, Marimuthu" w:date="2023-10-31T17:47:00Z"/>
              </w:rPr>
            </w:pPr>
            <w:ins w:id="238" w:author="MADASAMY, Marimuthu" w:date="2023-10-31T17:47:00Z">
              <w:r>
                <w:t>Detail</w:t>
              </w:r>
            </w:ins>
          </w:p>
        </w:tc>
      </w:tr>
      <w:tr w:rsidR="002C2C1E" w14:paraId="6096D744" w14:textId="77777777" w:rsidTr="007E1399">
        <w:trPr>
          <w:trHeight w:val="193"/>
          <w:ins w:id="239" w:author="MADASAMY, Marimuthu" w:date="2023-10-31T17:47:00Z"/>
        </w:trPr>
        <w:tc>
          <w:tcPr>
            <w:tcW w:w="3865" w:type="dxa"/>
            <w:noWrap/>
          </w:tcPr>
          <w:p w14:paraId="30AC8A2C" w14:textId="77777777" w:rsidR="002C2C1E" w:rsidRDefault="002C2C1E" w:rsidP="007E1399">
            <w:pPr>
              <w:rPr>
                <w:ins w:id="240" w:author="MADASAMY, Marimuthu" w:date="2023-10-31T17:47:00Z"/>
              </w:rPr>
            </w:pPr>
            <w:ins w:id="241" w:author="MADASAMY, Marimuthu" w:date="2023-10-31T17:47:00Z">
              <w:r>
                <w:t>AA-HUS.CASE.IS.MARKED</w:t>
              </w:r>
            </w:ins>
          </w:p>
        </w:tc>
        <w:tc>
          <w:tcPr>
            <w:tcW w:w="2676" w:type="dxa"/>
          </w:tcPr>
          <w:p w14:paraId="663D8150" w14:textId="77777777" w:rsidR="002C2C1E" w:rsidRDefault="002C2C1E" w:rsidP="007E1399">
            <w:pPr>
              <w:rPr>
                <w:ins w:id="242" w:author="MADASAMY, Marimuthu" w:date="2023-10-31T17:47:00Z"/>
              </w:rPr>
            </w:pPr>
            <w:ins w:id="243" w:author="MADASAMY, Marimuthu" w:date="2023-10-31T17:47:00Z">
              <w:r w:rsidRPr="00991511">
                <w:t>Case is marked with IN-Agreement</w:t>
              </w:r>
            </w:ins>
          </w:p>
        </w:tc>
      </w:tr>
    </w:tbl>
    <w:p w14:paraId="3D0C3107" w14:textId="77777777" w:rsidR="002C2C1E" w:rsidRDefault="002C2C1E" w:rsidP="009029B7"/>
    <w:p w14:paraId="484F76FE" w14:textId="473FAE15" w:rsidR="003439BB" w:rsidRDefault="003439BB" w:rsidP="003439BB">
      <w:pPr>
        <w:pStyle w:val="Heading3"/>
      </w:pPr>
      <w:r>
        <w:t>EB.ERROR</w:t>
      </w:r>
    </w:p>
    <w:p w14:paraId="2B94CF88" w14:textId="474B2F9B" w:rsidR="003439BB" w:rsidRDefault="003439BB" w:rsidP="003439BB">
      <w:r>
        <w:t xml:space="preserve">Create record in </w:t>
      </w:r>
      <w:proofErr w:type="gramStart"/>
      <w:r w:rsidR="00952A0E">
        <w:t>EB.ERROR</w:t>
      </w:r>
      <w:proofErr w:type="gramEnd"/>
      <w:r>
        <w:t xml:space="preserve"> with below detail</w:t>
      </w:r>
    </w:p>
    <w:tbl>
      <w:tblPr>
        <w:tblW w:w="6541"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3865"/>
        <w:gridCol w:w="2676"/>
      </w:tblGrid>
      <w:tr w:rsidR="003439BB" w:rsidRPr="00DE07B8" w14:paraId="7ED5D03D" w14:textId="77777777" w:rsidTr="00605578">
        <w:trPr>
          <w:trHeight w:val="193"/>
        </w:trPr>
        <w:tc>
          <w:tcPr>
            <w:tcW w:w="3865" w:type="dxa"/>
            <w:shd w:val="clear" w:color="auto" w:fill="B9CFDD"/>
            <w:noWrap/>
          </w:tcPr>
          <w:p w14:paraId="06EA6568" w14:textId="77777777" w:rsidR="003439BB" w:rsidRPr="00DE07B8" w:rsidRDefault="003439BB" w:rsidP="00605578">
            <w:pPr>
              <w:pStyle w:val="BoldBlueDark"/>
            </w:pPr>
            <w:r>
              <w:t>Record id</w:t>
            </w:r>
          </w:p>
        </w:tc>
        <w:tc>
          <w:tcPr>
            <w:tcW w:w="2676" w:type="dxa"/>
            <w:shd w:val="clear" w:color="auto" w:fill="B9CFDD"/>
          </w:tcPr>
          <w:p w14:paraId="694107D1" w14:textId="77777777" w:rsidR="003439BB" w:rsidRPr="00DE07B8" w:rsidRDefault="003439BB" w:rsidP="00605578">
            <w:pPr>
              <w:pStyle w:val="BoldBlueDark"/>
            </w:pPr>
            <w:r>
              <w:t>Detail</w:t>
            </w:r>
          </w:p>
        </w:tc>
      </w:tr>
      <w:tr w:rsidR="00496A9A" w:rsidRPr="00DE07B8" w14:paraId="7C0F322F" w14:textId="77777777" w:rsidTr="00605578">
        <w:trPr>
          <w:trHeight w:val="193"/>
        </w:trPr>
        <w:tc>
          <w:tcPr>
            <w:tcW w:w="3865" w:type="dxa"/>
            <w:noWrap/>
          </w:tcPr>
          <w:p w14:paraId="6BA2A2E7" w14:textId="4F4D222C" w:rsidR="00496A9A" w:rsidRPr="00DE07B8" w:rsidRDefault="0024213B" w:rsidP="00496A9A">
            <w:r>
              <w:t>AA-HUS.ID.MUST.BE.SYSTEM</w:t>
            </w:r>
          </w:p>
        </w:tc>
        <w:tc>
          <w:tcPr>
            <w:tcW w:w="2676" w:type="dxa"/>
          </w:tcPr>
          <w:p w14:paraId="595063BD" w14:textId="3924BE13" w:rsidR="00496A9A" w:rsidRPr="00DE07B8" w:rsidRDefault="0024213B" w:rsidP="00496A9A">
            <w:r>
              <w:t>ID must be system</w:t>
            </w:r>
          </w:p>
        </w:tc>
      </w:tr>
      <w:tr w:rsidR="00DE39DD" w:rsidRPr="00DE07B8" w14:paraId="1836768E" w14:textId="77777777" w:rsidTr="00605578">
        <w:trPr>
          <w:trHeight w:val="193"/>
        </w:trPr>
        <w:tc>
          <w:tcPr>
            <w:tcW w:w="3865" w:type="dxa"/>
            <w:noWrap/>
          </w:tcPr>
          <w:p w14:paraId="067D3D4C" w14:textId="5547F721" w:rsidR="00DE39DD" w:rsidRDefault="002F6320" w:rsidP="00DE39DD">
            <w:ins w:id="244" w:author="MADASAMY, Marimuthu" w:date="2023-10-31T15:07:00Z">
              <w:r>
                <w:t>AA-HUS.ALLOWED.INST</w:t>
              </w:r>
            </w:ins>
            <w:ins w:id="245" w:author="MADASAMY, Marimuthu" w:date="2023-10-31T15:08:00Z">
              <w:r w:rsidR="00A77BA2">
                <w:t>A</w:t>
              </w:r>
            </w:ins>
            <w:ins w:id="246" w:author="MADASAMY, Marimuthu" w:date="2023-10-31T15:07:00Z">
              <w:r>
                <w:t>L.FQC</w:t>
              </w:r>
            </w:ins>
          </w:p>
        </w:tc>
        <w:tc>
          <w:tcPr>
            <w:tcW w:w="2676" w:type="dxa"/>
          </w:tcPr>
          <w:p w14:paraId="0DA54436" w14:textId="60D26BA3" w:rsidR="00DE39DD" w:rsidRPr="00FE609C" w:rsidRDefault="002F6320" w:rsidP="00DE39DD">
            <w:ins w:id="247" w:author="MADASAMY, Marimuthu" w:date="2023-10-31T15:07:00Z">
              <w:r>
                <w:t>Customer is not eligible for &amp; Frequency</w:t>
              </w:r>
            </w:ins>
          </w:p>
        </w:tc>
      </w:tr>
      <w:tr w:rsidR="00991511" w:rsidRPr="00DE07B8" w14:paraId="48A987A8" w14:textId="77777777" w:rsidTr="00605578">
        <w:trPr>
          <w:trHeight w:val="193"/>
          <w:ins w:id="248" w:author="MADASAMY, Marimuthu" w:date="2023-10-31T17:42:00Z"/>
        </w:trPr>
        <w:tc>
          <w:tcPr>
            <w:tcW w:w="3865" w:type="dxa"/>
            <w:noWrap/>
          </w:tcPr>
          <w:p w14:paraId="5171EEEC" w14:textId="0A235E99" w:rsidR="00991511" w:rsidRDefault="00991511" w:rsidP="00DE39DD">
            <w:pPr>
              <w:rPr>
                <w:ins w:id="249" w:author="MADASAMY, Marimuthu" w:date="2023-10-31T17:42:00Z"/>
              </w:rPr>
            </w:pPr>
            <w:ins w:id="250" w:author="MADASAMY, Marimuthu" w:date="2023-10-31T17:42:00Z">
              <w:r>
                <w:t>AA-HUS.CASE.</w:t>
              </w:r>
            </w:ins>
            <w:ins w:id="251" w:author="MADASAMY, Marimuthu" w:date="2023-10-31T17:43:00Z">
              <w:r w:rsidR="00706A81">
                <w:t>IS.</w:t>
              </w:r>
            </w:ins>
            <w:ins w:id="252" w:author="MADASAMY, Marimuthu" w:date="2023-10-31T17:42:00Z">
              <w:r>
                <w:t>MARKED</w:t>
              </w:r>
            </w:ins>
          </w:p>
        </w:tc>
        <w:tc>
          <w:tcPr>
            <w:tcW w:w="2676" w:type="dxa"/>
          </w:tcPr>
          <w:p w14:paraId="1AE7C627" w14:textId="4915EA8D" w:rsidR="00991511" w:rsidRDefault="00991511" w:rsidP="00DE39DD">
            <w:pPr>
              <w:rPr>
                <w:ins w:id="253" w:author="MADASAMY, Marimuthu" w:date="2023-10-31T17:42:00Z"/>
              </w:rPr>
            </w:pPr>
            <w:ins w:id="254" w:author="MADASAMY, Marimuthu" w:date="2023-10-31T17:42:00Z">
              <w:r w:rsidRPr="00991511">
                <w:t>Case is marked with IN-Agreement</w:t>
              </w:r>
            </w:ins>
          </w:p>
        </w:tc>
      </w:tr>
    </w:tbl>
    <w:p w14:paraId="570460FB" w14:textId="6DC2E3B6" w:rsidR="00C6764A" w:rsidRDefault="00C6764A" w:rsidP="00C6764A">
      <w:pPr>
        <w:pStyle w:val="Heading3"/>
      </w:pPr>
      <w:r>
        <w:t>AA.ACTIVITY</w:t>
      </w:r>
    </w:p>
    <w:p w14:paraId="5E09718C" w14:textId="04D89569" w:rsidR="00C6764A" w:rsidRDefault="00C6764A" w:rsidP="00C6764A">
      <w:r>
        <w:t xml:space="preserve">Create record in </w:t>
      </w:r>
      <w:proofErr w:type="gramStart"/>
      <w:r>
        <w:t>AA.ACTIVITY</w:t>
      </w:r>
      <w:proofErr w:type="gramEnd"/>
      <w:r>
        <w:t xml:space="preserve"> with below detail</w:t>
      </w:r>
    </w:p>
    <w:tbl>
      <w:tblPr>
        <w:tblStyle w:val="TableGrid"/>
        <w:tblW w:w="0" w:type="auto"/>
        <w:tblLook w:val="04A0" w:firstRow="1" w:lastRow="0" w:firstColumn="1" w:lastColumn="0" w:noHBand="0" w:noVBand="1"/>
      </w:tblPr>
      <w:tblGrid>
        <w:gridCol w:w="2766"/>
        <w:gridCol w:w="2770"/>
      </w:tblGrid>
      <w:tr w:rsidR="00D424B7" w14:paraId="2FB556DE" w14:textId="77777777" w:rsidTr="00ED3859">
        <w:tc>
          <w:tcPr>
            <w:tcW w:w="2766" w:type="dxa"/>
            <w:shd w:val="clear" w:color="auto" w:fill="5B9BD5" w:themeFill="accent1"/>
          </w:tcPr>
          <w:p w14:paraId="61C1C345" w14:textId="77777777" w:rsidR="00D424B7" w:rsidRDefault="00D424B7" w:rsidP="00ED3859">
            <w:r>
              <w:t>Field Name</w:t>
            </w:r>
          </w:p>
        </w:tc>
        <w:tc>
          <w:tcPr>
            <w:tcW w:w="2770" w:type="dxa"/>
            <w:shd w:val="clear" w:color="auto" w:fill="5B9BD5" w:themeFill="accent1"/>
          </w:tcPr>
          <w:p w14:paraId="616D0DC0" w14:textId="77777777" w:rsidR="00D424B7" w:rsidRDefault="00D424B7" w:rsidP="00ED3859">
            <w:r>
              <w:t>Field Description</w:t>
            </w:r>
          </w:p>
        </w:tc>
      </w:tr>
      <w:tr w:rsidR="00D424B7" w14:paraId="3E87B9E3" w14:textId="77777777" w:rsidTr="00ED3859">
        <w:tc>
          <w:tcPr>
            <w:tcW w:w="2766" w:type="dxa"/>
          </w:tcPr>
          <w:p w14:paraId="5AD24D80" w14:textId="77777777" w:rsidR="00D424B7" w:rsidRDefault="00D424B7" w:rsidP="00ED3859">
            <w:r>
              <w:t>@ID</w:t>
            </w:r>
          </w:p>
        </w:tc>
        <w:tc>
          <w:tcPr>
            <w:tcW w:w="2770" w:type="dxa"/>
          </w:tcPr>
          <w:p w14:paraId="50F412F2" w14:textId="69A44CC8" w:rsidR="00D424B7" w:rsidRDefault="004C65B7" w:rsidP="00ED3859">
            <w:r w:rsidRPr="004C65B7">
              <w:t>LENDING-CHARGE-FIREINSFEE</w:t>
            </w:r>
          </w:p>
        </w:tc>
      </w:tr>
      <w:tr w:rsidR="00D424B7" w14:paraId="78191B83" w14:textId="77777777" w:rsidTr="00ED3859">
        <w:tc>
          <w:tcPr>
            <w:tcW w:w="2766" w:type="dxa"/>
          </w:tcPr>
          <w:p w14:paraId="77F3097C" w14:textId="6CD6E2F2" w:rsidR="00D424B7" w:rsidRDefault="00DE262E" w:rsidP="00ED3859">
            <w:r>
              <w:t>Description</w:t>
            </w:r>
          </w:p>
        </w:tc>
        <w:tc>
          <w:tcPr>
            <w:tcW w:w="2770" w:type="dxa"/>
          </w:tcPr>
          <w:p w14:paraId="41BFD9F3" w14:textId="185318AF" w:rsidR="00D424B7" w:rsidRDefault="008278E9" w:rsidP="00ED3859">
            <w:r w:rsidRPr="008278E9">
              <w:t>Charge Fire Insurance Fee</w:t>
            </w:r>
          </w:p>
        </w:tc>
      </w:tr>
      <w:tr w:rsidR="00D424B7" w:rsidRPr="009345C6" w14:paraId="4F93EF7E" w14:textId="77777777" w:rsidTr="00ED3859">
        <w:tc>
          <w:tcPr>
            <w:tcW w:w="2766" w:type="dxa"/>
          </w:tcPr>
          <w:p w14:paraId="7641616E" w14:textId="449450C3" w:rsidR="00D424B7" w:rsidRDefault="00182593" w:rsidP="00ED3859">
            <w:r>
              <w:t xml:space="preserve">Full </w:t>
            </w:r>
            <w:proofErr w:type="spellStart"/>
            <w:r>
              <w:t>Desc</w:t>
            </w:r>
            <w:proofErr w:type="spellEnd"/>
          </w:p>
        </w:tc>
        <w:tc>
          <w:tcPr>
            <w:tcW w:w="2770" w:type="dxa"/>
          </w:tcPr>
          <w:p w14:paraId="4543A814" w14:textId="61B2C0A7" w:rsidR="00D424B7" w:rsidRPr="009345C6" w:rsidRDefault="00182593" w:rsidP="00ED3859">
            <w:pPr>
              <w:spacing w:before="0" w:after="0"/>
            </w:pPr>
            <w:r w:rsidRPr="00182593">
              <w:t>Charge Fire Insurance Fee</w:t>
            </w:r>
          </w:p>
        </w:tc>
      </w:tr>
      <w:tr w:rsidR="00D424B7" w14:paraId="326AE022" w14:textId="77777777" w:rsidTr="00ED3859">
        <w:tc>
          <w:tcPr>
            <w:tcW w:w="2766" w:type="dxa"/>
          </w:tcPr>
          <w:p w14:paraId="795781A6" w14:textId="2BFA56F1" w:rsidR="00D424B7" w:rsidRDefault="00182593" w:rsidP="00ED3859">
            <w:r>
              <w:t>Linked Activity</w:t>
            </w:r>
          </w:p>
        </w:tc>
        <w:tc>
          <w:tcPr>
            <w:tcW w:w="2770" w:type="dxa"/>
          </w:tcPr>
          <w:p w14:paraId="2D15A515" w14:textId="096BAD82" w:rsidR="00D424B7" w:rsidRDefault="00182593" w:rsidP="00ED3859">
            <w:r w:rsidRPr="00182593">
              <w:t>LENDING-CHANGE-FIREINSFEE</w:t>
            </w:r>
          </w:p>
        </w:tc>
      </w:tr>
    </w:tbl>
    <w:p w14:paraId="5F48B60E" w14:textId="77777777" w:rsidR="006223C8" w:rsidRDefault="006223C8" w:rsidP="006223C8">
      <w:pPr>
        <w:pStyle w:val="Heading3"/>
        <w:rPr>
          <w:ins w:id="255" w:author="MADASAMY, Marimuthu" w:date="2023-10-31T14:29:00Z"/>
        </w:rPr>
      </w:pPr>
      <w:ins w:id="256" w:author="MADASAMY, Marimuthu" w:date="2023-10-31T14:29:00Z">
        <w:r>
          <w:t>EB.</w:t>
        </w:r>
        <w:r w:rsidRPr="00273A98">
          <w:t>HUS.GENERIC.PARAM</w:t>
        </w:r>
      </w:ins>
    </w:p>
    <w:p w14:paraId="037D254F" w14:textId="77777777" w:rsidR="006223C8" w:rsidRDefault="006223C8" w:rsidP="006223C8">
      <w:pPr>
        <w:rPr>
          <w:ins w:id="257" w:author="MADASAMY, Marimuthu" w:date="2023-10-31T14:29:00Z"/>
        </w:rPr>
      </w:pPr>
      <w:ins w:id="258" w:author="MADASAMY, Marimuthu" w:date="2023-10-31T14:29:00Z">
        <w:r>
          <w:t xml:space="preserve">Create record in </w:t>
        </w:r>
        <w:proofErr w:type="gramStart"/>
        <w:r>
          <w:t>EB.</w:t>
        </w:r>
        <w:r w:rsidRPr="00AC4109">
          <w:t>HUS.GENERIC.PARAM</w:t>
        </w:r>
        <w:proofErr w:type="gramEnd"/>
        <w:r>
          <w:t xml:space="preserve"> with below details</w:t>
        </w:r>
      </w:ins>
    </w:p>
    <w:p w14:paraId="225D3A58" w14:textId="4BB7363F" w:rsidR="00C6764A" w:rsidDel="00EA3CB6" w:rsidRDefault="00C6764A" w:rsidP="00C6764A">
      <w:pPr>
        <w:rPr>
          <w:del w:id="259" w:author="MADASAMY, Marimuthu" w:date="2023-10-31T14:48:00Z"/>
        </w:rPr>
      </w:pPr>
    </w:p>
    <w:tbl>
      <w:tblPr>
        <w:tblW w:w="444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2008"/>
        <w:gridCol w:w="2437"/>
      </w:tblGrid>
      <w:tr w:rsidR="006223C8" w:rsidRPr="00DE07B8" w14:paraId="0254086A" w14:textId="77777777" w:rsidTr="00EC7ED5">
        <w:trPr>
          <w:trHeight w:val="255"/>
          <w:ins w:id="260" w:author="MADASAMY, Marimuthu" w:date="2023-10-31T14:28:00Z"/>
        </w:trPr>
        <w:tc>
          <w:tcPr>
            <w:tcW w:w="2008" w:type="dxa"/>
            <w:shd w:val="clear" w:color="auto" w:fill="B9CFDD"/>
            <w:noWrap/>
          </w:tcPr>
          <w:p w14:paraId="3270DD69" w14:textId="77777777" w:rsidR="006223C8" w:rsidRPr="00DE07B8" w:rsidRDefault="006223C8" w:rsidP="007E1399">
            <w:pPr>
              <w:pStyle w:val="BoldBlueDark"/>
              <w:rPr>
                <w:ins w:id="261" w:author="MADASAMY, Marimuthu" w:date="2023-10-31T14:28:00Z"/>
              </w:rPr>
            </w:pPr>
            <w:ins w:id="262" w:author="MADASAMY, Marimuthu" w:date="2023-10-31T14:28:00Z">
              <w:r>
                <w:t>Field Name</w:t>
              </w:r>
            </w:ins>
          </w:p>
        </w:tc>
        <w:tc>
          <w:tcPr>
            <w:tcW w:w="2437" w:type="dxa"/>
            <w:shd w:val="clear" w:color="auto" w:fill="B9CFDD"/>
            <w:noWrap/>
          </w:tcPr>
          <w:p w14:paraId="2EEAD758" w14:textId="77777777" w:rsidR="006223C8" w:rsidRPr="00DE07B8" w:rsidRDefault="006223C8" w:rsidP="007E1399">
            <w:pPr>
              <w:pStyle w:val="BoldBlueDark"/>
              <w:rPr>
                <w:ins w:id="263" w:author="MADASAMY, Marimuthu" w:date="2023-10-31T14:28:00Z"/>
              </w:rPr>
            </w:pPr>
            <w:ins w:id="264" w:author="MADASAMY, Marimuthu" w:date="2023-10-31T14:28:00Z">
              <w:r>
                <w:t>Field Value</w:t>
              </w:r>
            </w:ins>
          </w:p>
        </w:tc>
      </w:tr>
      <w:tr w:rsidR="006223C8" w:rsidRPr="00DE07B8" w14:paraId="473605DF" w14:textId="77777777" w:rsidTr="00EC7ED5">
        <w:trPr>
          <w:trHeight w:val="255"/>
          <w:ins w:id="265" w:author="MADASAMY, Marimuthu" w:date="2023-10-31T14:28:00Z"/>
        </w:trPr>
        <w:tc>
          <w:tcPr>
            <w:tcW w:w="2008" w:type="dxa"/>
            <w:noWrap/>
          </w:tcPr>
          <w:p w14:paraId="6CD37BE2" w14:textId="77777777" w:rsidR="006223C8" w:rsidRPr="00DE07B8" w:rsidRDefault="006223C8" w:rsidP="007E1399">
            <w:pPr>
              <w:rPr>
                <w:ins w:id="266" w:author="MADASAMY, Marimuthu" w:date="2023-10-31T14:28:00Z"/>
              </w:rPr>
            </w:pPr>
            <w:ins w:id="267" w:author="MADASAMY, Marimuthu" w:date="2023-10-31T14:28:00Z">
              <w:r>
                <w:t>@ID</w:t>
              </w:r>
            </w:ins>
          </w:p>
        </w:tc>
        <w:tc>
          <w:tcPr>
            <w:tcW w:w="2437" w:type="dxa"/>
            <w:noWrap/>
          </w:tcPr>
          <w:p w14:paraId="084481D9" w14:textId="0D0F5941" w:rsidR="006223C8" w:rsidRPr="00DE07B8" w:rsidRDefault="00C5155B" w:rsidP="007E1399">
            <w:pPr>
              <w:rPr>
                <w:ins w:id="268" w:author="MADASAMY, Marimuthu" w:date="2023-10-31T14:28:00Z"/>
              </w:rPr>
            </w:pPr>
            <w:ins w:id="269" w:author="MADASAMY, Marimuthu" w:date="2023-10-31T14:29:00Z">
              <w:r w:rsidRPr="00C14DE5">
                <w:t>ALLOWED.</w:t>
              </w:r>
              <w:r>
                <w:t>INSTALL</w:t>
              </w:r>
              <w:r w:rsidRPr="00C14DE5">
                <w:t>.FQC</w:t>
              </w:r>
            </w:ins>
          </w:p>
        </w:tc>
      </w:tr>
      <w:tr w:rsidR="006223C8" w:rsidRPr="00B105CE" w14:paraId="1795D473" w14:textId="77777777" w:rsidTr="00EC7ED5">
        <w:trPr>
          <w:trHeight w:val="255"/>
          <w:ins w:id="270" w:author="MADASAMY, Marimuthu" w:date="2023-10-31T14:28:00Z"/>
        </w:trPr>
        <w:tc>
          <w:tcPr>
            <w:tcW w:w="2008" w:type="dxa"/>
            <w:noWrap/>
          </w:tcPr>
          <w:p w14:paraId="7E8C2402" w14:textId="77777777" w:rsidR="006223C8" w:rsidRPr="00DE07B8" w:rsidRDefault="006223C8" w:rsidP="007E1399">
            <w:pPr>
              <w:rPr>
                <w:ins w:id="271" w:author="MADASAMY, Marimuthu" w:date="2023-10-31T14:28:00Z"/>
              </w:rPr>
            </w:pPr>
            <w:ins w:id="272" w:author="MADASAMY, Marimuthu" w:date="2023-10-31T14:28:00Z">
              <w:r>
                <w:lastRenderedPageBreak/>
                <w:t>Description</w:t>
              </w:r>
            </w:ins>
          </w:p>
        </w:tc>
        <w:tc>
          <w:tcPr>
            <w:tcW w:w="2437" w:type="dxa"/>
            <w:noWrap/>
          </w:tcPr>
          <w:p w14:paraId="614E656C" w14:textId="19DE9E6B" w:rsidR="006223C8" w:rsidRPr="00B105CE" w:rsidRDefault="006223C8" w:rsidP="007E1399">
            <w:pPr>
              <w:rPr>
                <w:ins w:id="273" w:author="MADASAMY, Marimuthu" w:date="2023-10-31T14:28:00Z"/>
              </w:rPr>
            </w:pPr>
            <w:ins w:id="274" w:author="MADASAMY, Marimuthu" w:date="2023-10-31T14:28:00Z">
              <w:r>
                <w:t>Allowed Frequency</w:t>
              </w:r>
            </w:ins>
          </w:p>
        </w:tc>
      </w:tr>
      <w:tr w:rsidR="006223C8" w:rsidRPr="00DE07B8" w14:paraId="100FFD59" w14:textId="77777777" w:rsidTr="00EC7ED5">
        <w:trPr>
          <w:trHeight w:val="255"/>
          <w:ins w:id="275" w:author="MADASAMY, Marimuthu" w:date="2023-10-31T14:28:00Z"/>
        </w:trPr>
        <w:tc>
          <w:tcPr>
            <w:tcW w:w="2008" w:type="dxa"/>
            <w:noWrap/>
          </w:tcPr>
          <w:p w14:paraId="6A040F0D" w14:textId="77777777" w:rsidR="006223C8" w:rsidRPr="00DE07B8" w:rsidRDefault="006223C8" w:rsidP="007E1399">
            <w:pPr>
              <w:rPr>
                <w:ins w:id="276" w:author="MADASAMY, Marimuthu" w:date="2023-10-31T14:28:00Z"/>
              </w:rPr>
            </w:pPr>
            <w:ins w:id="277" w:author="MADASAMY, Marimuthu" w:date="2023-10-31T14:28:00Z">
              <w:r>
                <w:t>PARAM.TYPE.1</w:t>
              </w:r>
            </w:ins>
          </w:p>
        </w:tc>
        <w:tc>
          <w:tcPr>
            <w:tcW w:w="2437" w:type="dxa"/>
            <w:noWrap/>
          </w:tcPr>
          <w:p w14:paraId="38C2464E" w14:textId="413630D8" w:rsidR="006223C8" w:rsidRPr="00DE07B8" w:rsidRDefault="00603677" w:rsidP="007E1399">
            <w:pPr>
              <w:rPr>
                <w:ins w:id="278" w:author="MADASAMY, Marimuthu" w:date="2023-10-31T14:28:00Z"/>
              </w:rPr>
            </w:pPr>
            <w:ins w:id="279" w:author="MADASAMY, Marimuthu" w:date="2023-10-31T14:47:00Z">
              <w:r>
                <w:t>1,</w:t>
              </w:r>
            </w:ins>
            <w:ins w:id="280" w:author="MADASAMY, Marimuthu" w:date="2023-10-31T14:33:00Z">
              <w:r w:rsidR="00A93E13">
                <w:t>3</w:t>
              </w:r>
            </w:ins>
            <w:ins w:id="281" w:author="MADASAMY, Marimuthu" w:date="2023-10-31T14:46:00Z">
              <w:r w:rsidR="00026DEA">
                <w:t>,4</w:t>
              </w:r>
            </w:ins>
          </w:p>
        </w:tc>
      </w:tr>
      <w:tr w:rsidR="006223C8" w:rsidRPr="00DE07B8" w14:paraId="2D08DA79" w14:textId="77777777" w:rsidTr="00EC7ED5">
        <w:trPr>
          <w:trHeight w:val="255"/>
          <w:ins w:id="282" w:author="MADASAMY, Marimuthu" w:date="2023-10-31T14:28:00Z"/>
        </w:trPr>
        <w:tc>
          <w:tcPr>
            <w:tcW w:w="2008" w:type="dxa"/>
            <w:noWrap/>
          </w:tcPr>
          <w:p w14:paraId="5076FF18" w14:textId="77777777" w:rsidR="006223C8" w:rsidRPr="00DE07B8" w:rsidRDefault="006223C8" w:rsidP="007E1399">
            <w:pPr>
              <w:rPr>
                <w:ins w:id="283" w:author="MADASAMY, Marimuthu" w:date="2023-10-31T14:28:00Z"/>
              </w:rPr>
            </w:pPr>
            <w:ins w:id="284" w:author="MADASAMY, Marimuthu" w:date="2023-10-31T14:28:00Z">
              <w:r>
                <w:t>PARAM.NAME.1.1</w:t>
              </w:r>
            </w:ins>
          </w:p>
        </w:tc>
        <w:tc>
          <w:tcPr>
            <w:tcW w:w="2437" w:type="dxa"/>
            <w:noWrap/>
          </w:tcPr>
          <w:p w14:paraId="00252BAA" w14:textId="77777777" w:rsidR="006223C8" w:rsidRPr="00DE07B8" w:rsidRDefault="006223C8" w:rsidP="007E1399">
            <w:pPr>
              <w:rPr>
                <w:ins w:id="285" w:author="MADASAMY, Marimuthu" w:date="2023-10-31T14:28:00Z"/>
              </w:rPr>
            </w:pPr>
            <w:ins w:id="286" w:author="MADASAMY, Marimuthu" w:date="2023-10-31T14:28:00Z">
              <w:r>
                <w:t>MONTH.FQC</w:t>
              </w:r>
            </w:ins>
          </w:p>
        </w:tc>
      </w:tr>
      <w:tr w:rsidR="006223C8" w:rsidRPr="00DE07B8" w14:paraId="31278678" w14:textId="77777777" w:rsidTr="00EC7ED5">
        <w:trPr>
          <w:trHeight w:val="255"/>
          <w:ins w:id="287" w:author="MADASAMY, Marimuthu" w:date="2023-10-31T14:28:00Z"/>
        </w:trPr>
        <w:tc>
          <w:tcPr>
            <w:tcW w:w="2008" w:type="dxa"/>
            <w:noWrap/>
          </w:tcPr>
          <w:p w14:paraId="47B212E6" w14:textId="77777777" w:rsidR="006223C8" w:rsidRPr="00DE07B8" w:rsidRDefault="006223C8" w:rsidP="007E1399">
            <w:pPr>
              <w:rPr>
                <w:ins w:id="288" w:author="MADASAMY, Marimuthu" w:date="2023-10-31T14:28:00Z"/>
              </w:rPr>
            </w:pPr>
            <w:ins w:id="289" w:author="MADASAMY, Marimuthu" w:date="2023-10-31T14:28:00Z">
              <w:r>
                <w:t>PARAM.VALUE.1.1</w:t>
              </w:r>
            </w:ins>
          </w:p>
        </w:tc>
        <w:tc>
          <w:tcPr>
            <w:tcW w:w="2437" w:type="dxa"/>
            <w:noWrap/>
          </w:tcPr>
          <w:p w14:paraId="158BD999" w14:textId="77777777" w:rsidR="006223C8" w:rsidRPr="00DE07B8" w:rsidRDefault="006223C8" w:rsidP="007E1399">
            <w:pPr>
              <w:rPr>
                <w:ins w:id="290" w:author="MADASAMY, Marimuthu" w:date="2023-10-31T14:28:00Z"/>
              </w:rPr>
            </w:pPr>
            <w:ins w:id="291" w:author="MADASAMY, Marimuthu" w:date="2023-10-31T14:28:00Z">
              <w:r>
                <w:t>1, 3, 6</w:t>
              </w:r>
            </w:ins>
          </w:p>
        </w:tc>
      </w:tr>
      <w:tr w:rsidR="00EC7ED5" w:rsidRPr="00DE07B8" w14:paraId="57695EBA" w14:textId="77777777" w:rsidTr="00EC7ED5">
        <w:trPr>
          <w:trHeight w:val="255"/>
          <w:ins w:id="292" w:author="MADASAMY, Marimuthu" w:date="2023-10-31T14:34:00Z"/>
        </w:trPr>
        <w:tc>
          <w:tcPr>
            <w:tcW w:w="2008" w:type="dxa"/>
            <w:noWrap/>
          </w:tcPr>
          <w:p w14:paraId="3F52DA84" w14:textId="08C5FD4F" w:rsidR="00EC7ED5" w:rsidRDefault="00EC7ED5" w:rsidP="00EC7ED5">
            <w:pPr>
              <w:rPr>
                <w:ins w:id="293" w:author="MADASAMY, Marimuthu" w:date="2023-10-31T14:34:00Z"/>
              </w:rPr>
            </w:pPr>
            <w:ins w:id="294" w:author="MADASAMY, Marimuthu" w:date="2023-10-31T14:47:00Z">
              <w:r>
                <w:t>PARAM.TYPE.</w:t>
              </w:r>
              <w:r w:rsidR="00463BD9">
                <w:t>2</w:t>
              </w:r>
            </w:ins>
          </w:p>
        </w:tc>
        <w:tc>
          <w:tcPr>
            <w:tcW w:w="2437" w:type="dxa"/>
            <w:noWrap/>
          </w:tcPr>
          <w:p w14:paraId="6895D716" w14:textId="466E8FA0" w:rsidR="00EC7ED5" w:rsidRDefault="001A0A1A" w:rsidP="00EC7ED5">
            <w:pPr>
              <w:rPr>
                <w:ins w:id="295" w:author="MADASAMY, Marimuthu" w:date="2023-10-31T14:34:00Z"/>
              </w:rPr>
            </w:pPr>
            <w:ins w:id="296" w:author="MADASAMY, Marimuthu" w:date="2023-10-31T14:48:00Z">
              <w:r w:rsidRPr="001A0A1A">
                <w:t>2,5,6,7,8</w:t>
              </w:r>
            </w:ins>
          </w:p>
        </w:tc>
      </w:tr>
      <w:tr w:rsidR="00EC7ED5" w:rsidRPr="00DE07B8" w14:paraId="2585B93F" w14:textId="77777777" w:rsidTr="00EC7ED5">
        <w:trPr>
          <w:trHeight w:val="255"/>
          <w:ins w:id="297" w:author="MADASAMY, Marimuthu" w:date="2023-10-31T14:34:00Z"/>
        </w:trPr>
        <w:tc>
          <w:tcPr>
            <w:tcW w:w="2008" w:type="dxa"/>
            <w:noWrap/>
          </w:tcPr>
          <w:p w14:paraId="796A427B" w14:textId="214B98B5" w:rsidR="00EC7ED5" w:rsidRDefault="00EC7ED5" w:rsidP="00EC7ED5">
            <w:pPr>
              <w:rPr>
                <w:ins w:id="298" w:author="MADASAMY, Marimuthu" w:date="2023-10-31T14:34:00Z"/>
              </w:rPr>
            </w:pPr>
            <w:ins w:id="299" w:author="MADASAMY, Marimuthu" w:date="2023-10-31T14:47:00Z">
              <w:r>
                <w:t>PARAM.NAME.</w:t>
              </w:r>
              <w:r w:rsidR="00463BD9">
                <w:t>2</w:t>
              </w:r>
              <w:r>
                <w:t>.1</w:t>
              </w:r>
            </w:ins>
          </w:p>
        </w:tc>
        <w:tc>
          <w:tcPr>
            <w:tcW w:w="2437" w:type="dxa"/>
            <w:noWrap/>
          </w:tcPr>
          <w:p w14:paraId="7C856BCE" w14:textId="291A2DAE" w:rsidR="00EC7ED5" w:rsidRDefault="00EC7ED5" w:rsidP="00EC7ED5">
            <w:pPr>
              <w:rPr>
                <w:ins w:id="300" w:author="MADASAMY, Marimuthu" w:date="2023-10-31T14:34:00Z"/>
              </w:rPr>
            </w:pPr>
            <w:ins w:id="301" w:author="MADASAMY, Marimuthu" w:date="2023-10-31T14:47:00Z">
              <w:r>
                <w:t>MONTH.FQC</w:t>
              </w:r>
            </w:ins>
          </w:p>
        </w:tc>
      </w:tr>
      <w:tr w:rsidR="00EC7ED5" w:rsidRPr="00DE07B8" w14:paraId="5D629411" w14:textId="77777777" w:rsidTr="00EC7ED5">
        <w:trPr>
          <w:trHeight w:val="255"/>
          <w:ins w:id="302" w:author="MADASAMY, Marimuthu" w:date="2023-10-31T14:34:00Z"/>
        </w:trPr>
        <w:tc>
          <w:tcPr>
            <w:tcW w:w="2008" w:type="dxa"/>
            <w:noWrap/>
          </w:tcPr>
          <w:p w14:paraId="0C662FA9" w14:textId="6AD1524F" w:rsidR="00EC7ED5" w:rsidRDefault="00EC7ED5" w:rsidP="00EC7ED5">
            <w:pPr>
              <w:rPr>
                <w:ins w:id="303" w:author="MADASAMY, Marimuthu" w:date="2023-10-31T14:34:00Z"/>
              </w:rPr>
            </w:pPr>
            <w:ins w:id="304" w:author="MADASAMY, Marimuthu" w:date="2023-10-31T14:47:00Z">
              <w:r>
                <w:t>PARAM.VALUE.</w:t>
              </w:r>
              <w:r w:rsidR="00463BD9">
                <w:t>2</w:t>
              </w:r>
              <w:r>
                <w:t>.1</w:t>
              </w:r>
            </w:ins>
          </w:p>
        </w:tc>
        <w:tc>
          <w:tcPr>
            <w:tcW w:w="2437" w:type="dxa"/>
            <w:noWrap/>
          </w:tcPr>
          <w:p w14:paraId="473F2B07" w14:textId="2D8BEF7E" w:rsidR="00EC7ED5" w:rsidRDefault="00EC7ED5" w:rsidP="00EC7ED5">
            <w:pPr>
              <w:rPr>
                <w:ins w:id="305" w:author="MADASAMY, Marimuthu" w:date="2023-10-31T14:34:00Z"/>
              </w:rPr>
            </w:pPr>
            <w:ins w:id="306" w:author="MADASAMY, Marimuthu" w:date="2023-10-31T14:47:00Z">
              <w:r>
                <w:t>1, 3</w:t>
              </w:r>
            </w:ins>
          </w:p>
        </w:tc>
      </w:tr>
    </w:tbl>
    <w:p w14:paraId="724AB97A" w14:textId="77777777" w:rsidR="0078369E" w:rsidRDefault="0078369E" w:rsidP="009029B7"/>
    <w:p w14:paraId="3326C29F" w14:textId="77777777" w:rsidR="003E3A9A" w:rsidRPr="001211FE" w:rsidRDefault="003E3A9A" w:rsidP="003E3A9A">
      <w:pPr>
        <w:pStyle w:val="Heading1"/>
      </w:pPr>
      <w:bookmarkStart w:id="307" w:name="_Toc79600131"/>
      <w:commentRangeStart w:id="308"/>
      <w:commentRangeStart w:id="309"/>
      <w:r w:rsidRPr="001211FE">
        <w:t xml:space="preserve">Technical </w:t>
      </w:r>
      <w:commentRangeEnd w:id="308"/>
      <w:r w:rsidR="00BB6F7A">
        <w:rPr>
          <w:rStyle w:val="CommentReference"/>
          <w:rFonts w:ascii="Verdana" w:hAnsi="Verdana" w:cs="Times New Roman"/>
          <w:b w:val="0"/>
          <w:bCs w:val="0"/>
          <w:color w:val="auto"/>
          <w:kern w:val="0"/>
          <w:lang w:val="en-US" w:eastAsia="en-US"/>
        </w:rPr>
        <w:commentReference w:id="308"/>
      </w:r>
      <w:commentRangeEnd w:id="309"/>
      <w:r w:rsidR="001232B2">
        <w:rPr>
          <w:rStyle w:val="CommentReference"/>
          <w:rFonts w:ascii="Verdana" w:hAnsi="Verdana" w:cs="Times New Roman"/>
          <w:b w:val="0"/>
          <w:bCs w:val="0"/>
          <w:color w:val="auto"/>
          <w:kern w:val="0"/>
          <w:lang w:val="en-US" w:eastAsia="en-US"/>
        </w:rPr>
        <w:commentReference w:id="309"/>
      </w:r>
      <w:r w:rsidRPr="001211FE">
        <w:t>Overview</w:t>
      </w:r>
      <w:bookmarkEnd w:id="228"/>
      <w:bookmarkEnd w:id="307"/>
    </w:p>
    <w:p w14:paraId="6991615F" w14:textId="77777777" w:rsidR="003E3A9A" w:rsidRPr="001211FE" w:rsidRDefault="003E3A9A" w:rsidP="003E3A9A">
      <w:pPr>
        <w:pStyle w:val="Heading2"/>
      </w:pPr>
      <w:bookmarkStart w:id="310" w:name="_Toc263704690"/>
      <w:r w:rsidRPr="001211FE">
        <w:t>Architecture</w:t>
      </w:r>
      <w:bookmarkEnd w:id="310"/>
    </w:p>
    <w:p w14:paraId="09516616" w14:textId="118C7B72" w:rsidR="003E3A9A" w:rsidRDefault="00384459" w:rsidP="003E3A9A">
      <w:r>
        <w:rPr>
          <w:noProof/>
        </w:rPr>
        <w:t>NA</w:t>
      </w:r>
    </w:p>
    <w:p w14:paraId="12C6150A" w14:textId="77777777" w:rsidR="003E3A9A" w:rsidRPr="001211FE" w:rsidRDefault="003E3A9A" w:rsidP="003E3A9A">
      <w:pPr>
        <w:pStyle w:val="Heading2"/>
      </w:pPr>
      <w:bookmarkStart w:id="311" w:name="_Toc263704691"/>
      <w:r w:rsidRPr="001211FE">
        <w:t>Communications (Optional)</w:t>
      </w:r>
      <w:bookmarkEnd w:id="311"/>
    </w:p>
    <w:p w14:paraId="5421D934" w14:textId="7E9E0E61" w:rsidR="003E3A9A" w:rsidRDefault="00574056" w:rsidP="003E3A9A">
      <w:r>
        <w:t>NA</w:t>
      </w:r>
    </w:p>
    <w:p w14:paraId="7594E36C" w14:textId="512A0A8E" w:rsidR="003E3A9A" w:rsidRDefault="003E3A9A" w:rsidP="003E3A9A">
      <w:pPr>
        <w:pStyle w:val="Heading1"/>
      </w:pPr>
      <w:bookmarkStart w:id="312" w:name="_Toc152762151"/>
      <w:bookmarkStart w:id="313" w:name="_Toc251062194"/>
      <w:bookmarkStart w:id="314" w:name="_Toc263704692"/>
      <w:bookmarkStart w:id="315" w:name="_Toc79600132"/>
      <w:r w:rsidRPr="00DE07B8">
        <w:t>New Tables</w:t>
      </w:r>
      <w:bookmarkEnd w:id="312"/>
      <w:bookmarkEnd w:id="313"/>
      <w:bookmarkEnd w:id="314"/>
      <w:bookmarkEnd w:id="315"/>
    </w:p>
    <w:p w14:paraId="54E3C85F" w14:textId="17E65E3E" w:rsidR="001C2EE1" w:rsidRPr="001C2EE1" w:rsidRDefault="001C2EE1" w:rsidP="001C2EE1">
      <w:r>
        <w:t xml:space="preserve">All the below Table Structure has to be defined in </w:t>
      </w:r>
      <w:proofErr w:type="gramStart"/>
      <w:r>
        <w:t>EB.TABLE</w:t>
      </w:r>
      <w:r w:rsidR="005406C2">
        <w:t>.</w:t>
      </w:r>
      <w:r>
        <w:t>DEFINITION</w:t>
      </w:r>
      <w:proofErr w:type="gramEnd"/>
      <w:r>
        <w:t xml:space="preserve"> table</w:t>
      </w:r>
    </w:p>
    <w:p w14:paraId="6BE58DEF" w14:textId="62027519" w:rsidR="003E3A9A" w:rsidRDefault="00F01EB1" w:rsidP="003E3A9A">
      <w:pPr>
        <w:pStyle w:val="Heading2"/>
      </w:pPr>
      <w:r w:rsidRPr="00F01EB1">
        <w:t>HB.INVOICE.PARAM</w:t>
      </w:r>
    </w:p>
    <w:p w14:paraId="1AA3A8A4" w14:textId="77777777" w:rsidR="003E3A9A" w:rsidRPr="00DE07B8" w:rsidRDefault="003E3A9A" w:rsidP="003E3A9A">
      <w:pPr>
        <w:pStyle w:val="Heading3"/>
      </w:pPr>
      <w:bookmarkStart w:id="316" w:name="_Toc152762153"/>
      <w:bookmarkStart w:id="317" w:name="_Toc251062196"/>
      <w:bookmarkStart w:id="318" w:name="_Toc263704694"/>
      <w:r w:rsidRPr="00DE07B8">
        <w:t>Table Properties</w:t>
      </w:r>
      <w:bookmarkEnd w:id="316"/>
      <w:bookmarkEnd w:id="317"/>
      <w:bookmarkEnd w:id="318"/>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40"/>
      </w:tblGrid>
      <w:tr w:rsidR="003E3A9A" w:rsidRPr="00DE07B8" w14:paraId="53CAAE0B" w14:textId="77777777" w:rsidTr="00D67844">
        <w:trPr>
          <w:trHeight w:val="255"/>
        </w:trPr>
        <w:tc>
          <w:tcPr>
            <w:tcW w:w="687" w:type="dxa"/>
            <w:shd w:val="clear" w:color="auto" w:fill="B9CFDD"/>
            <w:noWrap/>
          </w:tcPr>
          <w:p w14:paraId="1389695B" w14:textId="77777777" w:rsidR="003E3A9A" w:rsidRPr="00DE07B8" w:rsidRDefault="003E3A9A" w:rsidP="00D67844">
            <w:pPr>
              <w:pStyle w:val="BoldBlueDark"/>
            </w:pPr>
            <w:r w:rsidRPr="00DE07B8">
              <w:t>No.</w:t>
            </w:r>
          </w:p>
        </w:tc>
        <w:tc>
          <w:tcPr>
            <w:tcW w:w="1693" w:type="dxa"/>
            <w:shd w:val="clear" w:color="auto" w:fill="B9CFDD"/>
            <w:noWrap/>
          </w:tcPr>
          <w:p w14:paraId="199B905E" w14:textId="77777777" w:rsidR="003E3A9A" w:rsidRPr="00DE07B8" w:rsidRDefault="003E3A9A" w:rsidP="00D67844">
            <w:pPr>
              <w:pStyle w:val="BoldBlueDark"/>
            </w:pPr>
            <w:r w:rsidRPr="00DE07B8">
              <w:t>Property</w:t>
            </w:r>
          </w:p>
        </w:tc>
        <w:tc>
          <w:tcPr>
            <w:tcW w:w="2040" w:type="dxa"/>
            <w:shd w:val="clear" w:color="auto" w:fill="B9CFDD"/>
            <w:noWrap/>
          </w:tcPr>
          <w:p w14:paraId="7FFE247C" w14:textId="77777777" w:rsidR="003E3A9A" w:rsidRPr="00DE07B8" w:rsidRDefault="003E3A9A" w:rsidP="00D67844">
            <w:pPr>
              <w:pStyle w:val="BoldBlueDark"/>
            </w:pPr>
            <w:r w:rsidRPr="00DE07B8">
              <w:t>Definition</w:t>
            </w:r>
          </w:p>
        </w:tc>
      </w:tr>
      <w:tr w:rsidR="003E3A9A" w:rsidRPr="00DE07B8" w14:paraId="066363C5" w14:textId="77777777" w:rsidTr="00D67844">
        <w:trPr>
          <w:trHeight w:val="255"/>
        </w:trPr>
        <w:tc>
          <w:tcPr>
            <w:tcW w:w="687" w:type="dxa"/>
            <w:noWrap/>
          </w:tcPr>
          <w:p w14:paraId="2183C5B9" w14:textId="77777777" w:rsidR="003E3A9A" w:rsidRPr="00DE07B8" w:rsidRDefault="003E3A9A" w:rsidP="00D67844">
            <w:r w:rsidRPr="00DE07B8">
              <w:t>1</w:t>
            </w:r>
          </w:p>
        </w:tc>
        <w:tc>
          <w:tcPr>
            <w:tcW w:w="1693" w:type="dxa"/>
            <w:noWrap/>
          </w:tcPr>
          <w:p w14:paraId="574508FF" w14:textId="77777777" w:rsidR="003E3A9A" w:rsidRPr="00DE07B8" w:rsidRDefault="003E3A9A" w:rsidP="00D67844">
            <w:r w:rsidRPr="00DE07B8">
              <w:t>Name</w:t>
            </w:r>
          </w:p>
        </w:tc>
        <w:tc>
          <w:tcPr>
            <w:tcW w:w="2040" w:type="dxa"/>
            <w:noWrap/>
          </w:tcPr>
          <w:p w14:paraId="0E7700B9" w14:textId="51C5C889" w:rsidR="003E3A9A" w:rsidRPr="00DE07B8" w:rsidRDefault="008E0CC8" w:rsidP="00D67844">
            <w:r w:rsidRPr="008E0CC8">
              <w:t>HB.INVOICE.PARAM</w:t>
            </w:r>
          </w:p>
        </w:tc>
      </w:tr>
      <w:tr w:rsidR="003E3A9A" w:rsidRPr="00DE07B8" w14:paraId="18D655BC" w14:textId="77777777" w:rsidTr="00D67844">
        <w:trPr>
          <w:trHeight w:val="255"/>
        </w:trPr>
        <w:tc>
          <w:tcPr>
            <w:tcW w:w="687" w:type="dxa"/>
            <w:noWrap/>
          </w:tcPr>
          <w:p w14:paraId="2DF736A3" w14:textId="77777777" w:rsidR="003E3A9A" w:rsidRPr="00DE07B8" w:rsidRDefault="003E3A9A" w:rsidP="00D67844">
            <w:r w:rsidRPr="00DE07B8">
              <w:t>2</w:t>
            </w:r>
          </w:p>
        </w:tc>
        <w:tc>
          <w:tcPr>
            <w:tcW w:w="1693" w:type="dxa"/>
            <w:noWrap/>
          </w:tcPr>
          <w:p w14:paraId="7FF7DC49" w14:textId="77777777" w:rsidR="003E3A9A" w:rsidRPr="00DE07B8" w:rsidRDefault="003E3A9A" w:rsidP="00D67844">
            <w:r w:rsidRPr="00DE07B8">
              <w:t>Product</w:t>
            </w:r>
          </w:p>
        </w:tc>
        <w:tc>
          <w:tcPr>
            <w:tcW w:w="2040" w:type="dxa"/>
            <w:noWrap/>
          </w:tcPr>
          <w:p w14:paraId="62CACAE3" w14:textId="54BC669C" w:rsidR="003E3A9A" w:rsidRPr="00DE07B8" w:rsidRDefault="006B2946" w:rsidP="00D67844">
            <w:r>
              <w:t>EB</w:t>
            </w:r>
          </w:p>
        </w:tc>
      </w:tr>
      <w:tr w:rsidR="003E3A9A" w:rsidRPr="00DE07B8" w14:paraId="0391ABC9" w14:textId="77777777" w:rsidTr="00D67844">
        <w:trPr>
          <w:trHeight w:val="255"/>
        </w:trPr>
        <w:tc>
          <w:tcPr>
            <w:tcW w:w="687" w:type="dxa"/>
            <w:noWrap/>
          </w:tcPr>
          <w:p w14:paraId="71A3DD05" w14:textId="45CDAC4A" w:rsidR="003E3A9A" w:rsidRPr="00DE07B8" w:rsidRDefault="004F3AEA" w:rsidP="00D67844">
            <w:r>
              <w:t>3</w:t>
            </w:r>
          </w:p>
        </w:tc>
        <w:tc>
          <w:tcPr>
            <w:tcW w:w="1693" w:type="dxa"/>
            <w:noWrap/>
          </w:tcPr>
          <w:p w14:paraId="3662ECD9" w14:textId="77777777" w:rsidR="003E3A9A" w:rsidRPr="00DE07B8" w:rsidRDefault="003E3A9A" w:rsidP="00D67844">
            <w:r w:rsidRPr="00DE07B8">
              <w:t>File Type</w:t>
            </w:r>
          </w:p>
        </w:tc>
        <w:tc>
          <w:tcPr>
            <w:tcW w:w="2040" w:type="dxa"/>
            <w:noWrap/>
          </w:tcPr>
          <w:p w14:paraId="0C250731" w14:textId="79A1E1DA" w:rsidR="003E3A9A" w:rsidRPr="00DE07B8" w:rsidRDefault="00B105CE" w:rsidP="00D67844">
            <w:r>
              <w:t>H</w:t>
            </w:r>
          </w:p>
        </w:tc>
      </w:tr>
      <w:tr w:rsidR="003E3A9A" w:rsidRPr="00DE07B8" w14:paraId="20580291" w14:textId="77777777" w:rsidTr="00D67844">
        <w:trPr>
          <w:trHeight w:val="255"/>
        </w:trPr>
        <w:tc>
          <w:tcPr>
            <w:tcW w:w="687" w:type="dxa"/>
            <w:noWrap/>
          </w:tcPr>
          <w:p w14:paraId="0677EE5A" w14:textId="7C659631" w:rsidR="003E3A9A" w:rsidRPr="00DE07B8" w:rsidRDefault="004F3AEA" w:rsidP="00D67844">
            <w:r>
              <w:t>4</w:t>
            </w:r>
          </w:p>
        </w:tc>
        <w:tc>
          <w:tcPr>
            <w:tcW w:w="1693" w:type="dxa"/>
            <w:noWrap/>
          </w:tcPr>
          <w:p w14:paraId="41FFAC3E" w14:textId="77777777" w:rsidR="003E3A9A" w:rsidRPr="00DE07B8" w:rsidRDefault="003E3A9A" w:rsidP="00D67844">
            <w:r w:rsidRPr="00DE07B8">
              <w:t>Classification</w:t>
            </w:r>
          </w:p>
        </w:tc>
        <w:tc>
          <w:tcPr>
            <w:tcW w:w="2040" w:type="dxa"/>
            <w:noWrap/>
          </w:tcPr>
          <w:p w14:paraId="087F8D2F" w14:textId="1DDA4ACB" w:rsidR="003E3A9A" w:rsidRPr="00DE07B8" w:rsidRDefault="00B105CE" w:rsidP="00D67844">
            <w:r>
              <w:t>FIN</w:t>
            </w:r>
          </w:p>
        </w:tc>
      </w:tr>
    </w:tbl>
    <w:p w14:paraId="6B673AE2" w14:textId="77777777" w:rsidR="003E3A9A" w:rsidRDefault="003E3A9A" w:rsidP="003E3A9A">
      <w:pPr>
        <w:pStyle w:val="BoldBlueDark"/>
      </w:pPr>
      <w:bookmarkStart w:id="319" w:name="_Toc152762154"/>
    </w:p>
    <w:p w14:paraId="724AD181" w14:textId="7E0B3848" w:rsidR="003E3A9A" w:rsidRDefault="003E3A9A" w:rsidP="003E3A9A">
      <w:pPr>
        <w:pStyle w:val="Heading3"/>
      </w:pPr>
      <w:bookmarkStart w:id="320" w:name="_Toc251062197"/>
      <w:bookmarkStart w:id="321" w:name="_Toc263704695"/>
      <w:r w:rsidRPr="00DE07B8">
        <w:t>Table Layout</w:t>
      </w:r>
      <w:bookmarkEnd w:id="319"/>
      <w:bookmarkEnd w:id="320"/>
      <w:bookmarkEnd w:id="321"/>
    </w:p>
    <w:tbl>
      <w:tblPr>
        <w:tblW w:w="8761" w:type="dxa"/>
        <w:tblLook w:val="04A0" w:firstRow="1" w:lastRow="0" w:firstColumn="1" w:lastColumn="0" w:noHBand="0" w:noVBand="1"/>
      </w:tblPr>
      <w:tblGrid>
        <w:gridCol w:w="2039"/>
        <w:gridCol w:w="2039"/>
        <w:gridCol w:w="1725"/>
        <w:gridCol w:w="1126"/>
        <w:gridCol w:w="620"/>
        <w:gridCol w:w="1980"/>
      </w:tblGrid>
      <w:tr w:rsidR="00402F37" w:rsidRPr="00402F37" w14:paraId="177E1B03" w14:textId="77777777" w:rsidTr="2BB70C0D">
        <w:trPr>
          <w:trHeight w:val="420"/>
        </w:trPr>
        <w:tc>
          <w:tcPr>
            <w:tcW w:w="2039"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3FDF5B68" w14:textId="77777777" w:rsidR="00402F37" w:rsidRPr="00402F37" w:rsidRDefault="00402F37" w:rsidP="00402F37">
            <w:pPr>
              <w:spacing w:before="0" w:after="0"/>
              <w:rPr>
                <w:rFonts w:ascii="Calibri" w:hAnsi="Calibri" w:cs="Calibri"/>
                <w:b/>
                <w:bCs/>
                <w:color w:val="FFFFFF"/>
                <w:sz w:val="16"/>
                <w:szCs w:val="16"/>
                <w:lang w:val="en-US" w:eastAsia="en-US"/>
              </w:rPr>
            </w:pPr>
            <w:r w:rsidRPr="00402F37">
              <w:rPr>
                <w:rFonts w:ascii="Calibri" w:hAnsi="Calibri" w:cs="Calibri"/>
                <w:b/>
                <w:bCs/>
                <w:color w:val="FFFFFF"/>
                <w:sz w:val="16"/>
                <w:szCs w:val="16"/>
                <w:lang w:eastAsia="en-US"/>
              </w:rPr>
              <w:t>Field Name</w:t>
            </w:r>
          </w:p>
        </w:tc>
        <w:tc>
          <w:tcPr>
            <w:tcW w:w="2039" w:type="dxa"/>
            <w:tcBorders>
              <w:top w:val="single" w:sz="4" w:space="0" w:color="auto"/>
              <w:left w:val="nil"/>
              <w:bottom w:val="single" w:sz="4" w:space="0" w:color="auto"/>
              <w:right w:val="single" w:sz="4" w:space="0" w:color="auto"/>
            </w:tcBorders>
            <w:shd w:val="clear" w:color="auto" w:fill="0070C0"/>
            <w:vAlign w:val="center"/>
            <w:hideMark/>
          </w:tcPr>
          <w:p w14:paraId="76C27C5F" w14:textId="77777777" w:rsidR="00402F37" w:rsidRPr="00402F37" w:rsidRDefault="00402F37" w:rsidP="00402F37">
            <w:pPr>
              <w:spacing w:before="0" w:after="0"/>
              <w:rPr>
                <w:rFonts w:ascii="Calibri" w:hAnsi="Calibri" w:cs="Calibri"/>
                <w:b/>
                <w:bCs/>
                <w:color w:val="FFFFFF"/>
                <w:sz w:val="16"/>
                <w:szCs w:val="16"/>
                <w:lang w:val="en-US" w:eastAsia="en-US"/>
              </w:rPr>
            </w:pPr>
            <w:r w:rsidRPr="00402F37">
              <w:rPr>
                <w:rFonts w:ascii="Calibri" w:hAnsi="Calibri" w:cs="Calibri"/>
                <w:b/>
                <w:bCs/>
                <w:color w:val="FFFFFF"/>
                <w:sz w:val="16"/>
                <w:szCs w:val="16"/>
                <w:lang w:eastAsia="en-US"/>
              </w:rPr>
              <w:t>DESCRIPTION</w:t>
            </w:r>
          </w:p>
        </w:tc>
        <w:tc>
          <w:tcPr>
            <w:tcW w:w="1725" w:type="dxa"/>
            <w:tcBorders>
              <w:top w:val="single" w:sz="4" w:space="0" w:color="auto"/>
              <w:left w:val="nil"/>
              <w:bottom w:val="single" w:sz="4" w:space="0" w:color="auto"/>
              <w:right w:val="single" w:sz="4" w:space="0" w:color="auto"/>
            </w:tcBorders>
            <w:shd w:val="clear" w:color="auto" w:fill="0070C0"/>
            <w:vAlign w:val="center"/>
            <w:hideMark/>
          </w:tcPr>
          <w:p w14:paraId="1E2A2F51" w14:textId="77777777" w:rsidR="00402F37" w:rsidRPr="00402F37" w:rsidRDefault="00402F37" w:rsidP="00402F37">
            <w:pPr>
              <w:spacing w:before="0" w:after="0"/>
              <w:jc w:val="center"/>
              <w:rPr>
                <w:rFonts w:ascii="Calibri" w:hAnsi="Calibri" w:cs="Calibri"/>
                <w:b/>
                <w:bCs/>
                <w:color w:val="FFFFFF"/>
                <w:sz w:val="16"/>
                <w:szCs w:val="16"/>
                <w:lang w:val="en-US" w:eastAsia="en-US"/>
              </w:rPr>
            </w:pPr>
            <w:r w:rsidRPr="00402F37">
              <w:rPr>
                <w:rFonts w:ascii="Calibri" w:hAnsi="Calibri" w:cs="Calibri"/>
                <w:b/>
                <w:bCs/>
                <w:color w:val="FFFFFF"/>
                <w:sz w:val="16"/>
                <w:szCs w:val="16"/>
                <w:lang w:eastAsia="en-US"/>
              </w:rPr>
              <w:t>MAX.CHAR</w:t>
            </w:r>
          </w:p>
        </w:tc>
        <w:tc>
          <w:tcPr>
            <w:tcW w:w="358" w:type="dxa"/>
            <w:tcBorders>
              <w:top w:val="single" w:sz="4" w:space="0" w:color="auto"/>
              <w:left w:val="nil"/>
              <w:bottom w:val="single" w:sz="4" w:space="0" w:color="auto"/>
              <w:right w:val="single" w:sz="4" w:space="0" w:color="auto"/>
            </w:tcBorders>
            <w:shd w:val="clear" w:color="auto" w:fill="0070C0"/>
            <w:vAlign w:val="center"/>
            <w:hideMark/>
          </w:tcPr>
          <w:p w14:paraId="5365F1FE" w14:textId="77777777" w:rsidR="00402F37" w:rsidRPr="00402F37" w:rsidRDefault="00402F37" w:rsidP="00402F37">
            <w:pPr>
              <w:spacing w:before="0" w:after="0"/>
              <w:jc w:val="center"/>
              <w:rPr>
                <w:rFonts w:ascii="Calibri" w:hAnsi="Calibri" w:cs="Calibri"/>
                <w:b/>
                <w:bCs/>
                <w:color w:val="FFFFFF"/>
                <w:sz w:val="16"/>
                <w:szCs w:val="16"/>
                <w:lang w:val="en-US" w:eastAsia="en-US"/>
              </w:rPr>
            </w:pPr>
            <w:r w:rsidRPr="00402F37">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auto" w:fill="0070C0"/>
            <w:vAlign w:val="center"/>
            <w:hideMark/>
          </w:tcPr>
          <w:p w14:paraId="090186A0" w14:textId="77777777" w:rsidR="00402F37" w:rsidRPr="00402F37" w:rsidRDefault="00402F37" w:rsidP="00402F37">
            <w:pPr>
              <w:spacing w:before="0" w:after="0"/>
              <w:rPr>
                <w:rFonts w:ascii="Calibri" w:hAnsi="Calibri" w:cs="Calibri"/>
                <w:b/>
                <w:bCs/>
                <w:color w:val="FFFFFF"/>
                <w:sz w:val="16"/>
                <w:szCs w:val="16"/>
                <w:lang w:val="en-US" w:eastAsia="en-US"/>
              </w:rPr>
            </w:pPr>
            <w:r w:rsidRPr="00402F37">
              <w:rPr>
                <w:rFonts w:ascii="Calibri" w:hAnsi="Calibri" w:cs="Calibri"/>
                <w:b/>
                <w:bCs/>
                <w:color w:val="FFFFFF"/>
                <w:sz w:val="16"/>
                <w:szCs w:val="16"/>
                <w:lang w:eastAsia="en-US"/>
              </w:rPr>
              <w:t>MV</w:t>
            </w:r>
          </w:p>
        </w:tc>
        <w:tc>
          <w:tcPr>
            <w:tcW w:w="1980" w:type="dxa"/>
            <w:tcBorders>
              <w:top w:val="single" w:sz="4" w:space="0" w:color="auto"/>
              <w:left w:val="nil"/>
              <w:bottom w:val="single" w:sz="4" w:space="0" w:color="auto"/>
              <w:right w:val="single" w:sz="4" w:space="0" w:color="auto"/>
            </w:tcBorders>
            <w:shd w:val="clear" w:color="auto" w:fill="0070C0"/>
            <w:vAlign w:val="center"/>
            <w:hideMark/>
          </w:tcPr>
          <w:p w14:paraId="1A966A70" w14:textId="77777777" w:rsidR="00402F37" w:rsidRPr="00402F37" w:rsidRDefault="00402F37" w:rsidP="00402F37">
            <w:pPr>
              <w:spacing w:before="0" w:after="0"/>
              <w:rPr>
                <w:rFonts w:ascii="Calibri" w:hAnsi="Calibri" w:cs="Calibri"/>
                <w:b/>
                <w:bCs/>
                <w:color w:val="FFFFFF"/>
                <w:sz w:val="16"/>
                <w:szCs w:val="16"/>
                <w:lang w:val="en-US" w:eastAsia="en-US"/>
              </w:rPr>
            </w:pPr>
            <w:r w:rsidRPr="00402F37">
              <w:rPr>
                <w:rFonts w:ascii="Calibri" w:hAnsi="Calibri" w:cs="Calibri"/>
                <w:b/>
                <w:bCs/>
                <w:color w:val="FFFFFF"/>
                <w:sz w:val="16"/>
                <w:szCs w:val="16"/>
                <w:lang w:val="en-US" w:eastAsia="en-US"/>
              </w:rPr>
              <w:t>Other Attributes/Validation</w:t>
            </w:r>
          </w:p>
        </w:tc>
      </w:tr>
      <w:tr w:rsidR="00402F37" w:rsidRPr="00402F37" w14:paraId="5A480C65" w14:textId="77777777" w:rsidTr="2BB70C0D">
        <w:trPr>
          <w:trHeight w:val="42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5BDF1123"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@ID</w:t>
            </w:r>
          </w:p>
        </w:tc>
        <w:tc>
          <w:tcPr>
            <w:tcW w:w="2039" w:type="dxa"/>
            <w:tcBorders>
              <w:top w:val="nil"/>
              <w:left w:val="nil"/>
              <w:bottom w:val="single" w:sz="4" w:space="0" w:color="auto"/>
              <w:right w:val="single" w:sz="4" w:space="0" w:color="auto"/>
            </w:tcBorders>
            <w:shd w:val="clear" w:color="auto" w:fill="auto"/>
            <w:noWrap/>
            <w:vAlign w:val="center"/>
            <w:hideMark/>
          </w:tcPr>
          <w:p w14:paraId="17A15DC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@ID</w:t>
            </w:r>
          </w:p>
        </w:tc>
        <w:tc>
          <w:tcPr>
            <w:tcW w:w="1725" w:type="dxa"/>
            <w:tcBorders>
              <w:top w:val="nil"/>
              <w:left w:val="nil"/>
              <w:bottom w:val="single" w:sz="4" w:space="0" w:color="auto"/>
              <w:right w:val="single" w:sz="4" w:space="0" w:color="auto"/>
            </w:tcBorders>
            <w:shd w:val="clear" w:color="auto" w:fill="auto"/>
            <w:noWrap/>
            <w:vAlign w:val="center"/>
            <w:hideMark/>
          </w:tcPr>
          <w:p w14:paraId="2496A07D"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6</w:t>
            </w:r>
          </w:p>
        </w:tc>
        <w:tc>
          <w:tcPr>
            <w:tcW w:w="358" w:type="dxa"/>
            <w:tcBorders>
              <w:top w:val="nil"/>
              <w:left w:val="nil"/>
              <w:bottom w:val="single" w:sz="4" w:space="0" w:color="auto"/>
              <w:right w:val="single" w:sz="4" w:space="0" w:color="auto"/>
            </w:tcBorders>
            <w:shd w:val="clear" w:color="auto" w:fill="auto"/>
            <w:noWrap/>
            <w:vAlign w:val="center"/>
            <w:hideMark/>
          </w:tcPr>
          <w:p w14:paraId="41979A0D" w14:textId="160C25BA" w:rsidR="00402F37" w:rsidRPr="00402F37" w:rsidRDefault="00642191" w:rsidP="00402F37">
            <w:pPr>
              <w:spacing w:before="0" w:after="0"/>
              <w:jc w:val="center"/>
              <w:rPr>
                <w:rFonts w:ascii="Calibri" w:hAnsi="Calibri" w:cs="Calibri"/>
                <w:color w:val="000000"/>
                <w:sz w:val="16"/>
                <w:szCs w:val="16"/>
                <w:lang w:val="en-US"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FFDB8DD"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c>
          <w:tcPr>
            <w:tcW w:w="1980" w:type="dxa"/>
            <w:tcBorders>
              <w:top w:val="nil"/>
              <w:left w:val="nil"/>
              <w:bottom w:val="single" w:sz="4" w:space="0" w:color="auto"/>
              <w:right w:val="single" w:sz="4" w:space="0" w:color="auto"/>
            </w:tcBorders>
            <w:shd w:val="clear" w:color="auto" w:fill="auto"/>
            <w:vAlign w:val="center"/>
            <w:hideMark/>
          </w:tcPr>
          <w:p w14:paraId="73A9F5CF"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A single record will exist with id SYSTEM</w:t>
            </w:r>
          </w:p>
        </w:tc>
      </w:tr>
      <w:tr w:rsidR="00642191" w:rsidRPr="00402F37" w14:paraId="1E4D4703"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91064D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ACCOUNT.PROPERTY</w:t>
            </w:r>
          </w:p>
        </w:tc>
        <w:tc>
          <w:tcPr>
            <w:tcW w:w="2039" w:type="dxa"/>
            <w:tcBorders>
              <w:top w:val="nil"/>
              <w:left w:val="nil"/>
              <w:bottom w:val="single" w:sz="4" w:space="0" w:color="auto"/>
              <w:right w:val="single" w:sz="4" w:space="0" w:color="auto"/>
            </w:tcBorders>
            <w:shd w:val="clear" w:color="auto" w:fill="auto"/>
            <w:noWrap/>
            <w:vAlign w:val="center"/>
            <w:hideMark/>
          </w:tcPr>
          <w:p w14:paraId="24F895D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ACCOUNT.PROPERTY</w:t>
            </w:r>
          </w:p>
        </w:tc>
        <w:tc>
          <w:tcPr>
            <w:tcW w:w="1725" w:type="dxa"/>
            <w:tcBorders>
              <w:top w:val="nil"/>
              <w:left w:val="nil"/>
              <w:bottom w:val="single" w:sz="4" w:space="0" w:color="auto"/>
              <w:right w:val="single" w:sz="4" w:space="0" w:color="auto"/>
            </w:tcBorders>
            <w:shd w:val="clear" w:color="auto" w:fill="auto"/>
            <w:noWrap/>
            <w:vAlign w:val="center"/>
            <w:hideMark/>
          </w:tcPr>
          <w:p w14:paraId="6F9A4DB9"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0DA49783" w14:textId="08846606"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7E55463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2874A79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64FFAB8B"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5A9EFB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ACCOUNT.DESC</w:t>
            </w:r>
          </w:p>
        </w:tc>
        <w:tc>
          <w:tcPr>
            <w:tcW w:w="2039" w:type="dxa"/>
            <w:tcBorders>
              <w:top w:val="nil"/>
              <w:left w:val="nil"/>
              <w:bottom w:val="single" w:sz="4" w:space="0" w:color="auto"/>
              <w:right w:val="single" w:sz="4" w:space="0" w:color="auto"/>
            </w:tcBorders>
            <w:shd w:val="clear" w:color="auto" w:fill="auto"/>
            <w:noWrap/>
            <w:vAlign w:val="center"/>
            <w:hideMark/>
          </w:tcPr>
          <w:p w14:paraId="335D3C9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ACCOUNT.DESC</w:t>
            </w:r>
          </w:p>
        </w:tc>
        <w:tc>
          <w:tcPr>
            <w:tcW w:w="1725" w:type="dxa"/>
            <w:tcBorders>
              <w:top w:val="nil"/>
              <w:left w:val="nil"/>
              <w:bottom w:val="single" w:sz="4" w:space="0" w:color="auto"/>
              <w:right w:val="single" w:sz="4" w:space="0" w:color="auto"/>
            </w:tcBorders>
            <w:shd w:val="clear" w:color="auto" w:fill="auto"/>
            <w:noWrap/>
            <w:vAlign w:val="center"/>
            <w:hideMark/>
          </w:tcPr>
          <w:p w14:paraId="1AE9ED75"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1B47665E" w14:textId="7C39F345"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D2ED4D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28A88B9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2D2B38AD"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F64DA3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PRINCIPAL.INT.PROPERTY</w:t>
            </w:r>
          </w:p>
        </w:tc>
        <w:tc>
          <w:tcPr>
            <w:tcW w:w="2039" w:type="dxa"/>
            <w:tcBorders>
              <w:top w:val="nil"/>
              <w:left w:val="nil"/>
              <w:bottom w:val="single" w:sz="4" w:space="0" w:color="auto"/>
              <w:right w:val="single" w:sz="4" w:space="0" w:color="auto"/>
            </w:tcBorders>
            <w:shd w:val="clear" w:color="auto" w:fill="auto"/>
            <w:noWrap/>
            <w:vAlign w:val="center"/>
            <w:hideMark/>
          </w:tcPr>
          <w:p w14:paraId="1B1497A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PRINCIPAL.INT.PROPERTY</w:t>
            </w:r>
          </w:p>
        </w:tc>
        <w:tc>
          <w:tcPr>
            <w:tcW w:w="1725" w:type="dxa"/>
            <w:tcBorders>
              <w:top w:val="nil"/>
              <w:left w:val="nil"/>
              <w:bottom w:val="single" w:sz="4" w:space="0" w:color="auto"/>
              <w:right w:val="single" w:sz="4" w:space="0" w:color="auto"/>
            </w:tcBorders>
            <w:shd w:val="clear" w:color="auto" w:fill="auto"/>
            <w:noWrap/>
            <w:vAlign w:val="center"/>
            <w:hideMark/>
          </w:tcPr>
          <w:p w14:paraId="000B6898"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50B85128" w14:textId="080692F5"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A0E3F6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1FA2372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1D97EC9B"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E2A065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lastRenderedPageBreak/>
              <w:t>PRINCIPAL.INT.DESC</w:t>
            </w:r>
          </w:p>
        </w:tc>
        <w:tc>
          <w:tcPr>
            <w:tcW w:w="2039" w:type="dxa"/>
            <w:tcBorders>
              <w:top w:val="nil"/>
              <w:left w:val="nil"/>
              <w:bottom w:val="single" w:sz="4" w:space="0" w:color="auto"/>
              <w:right w:val="single" w:sz="4" w:space="0" w:color="auto"/>
            </w:tcBorders>
            <w:shd w:val="clear" w:color="auto" w:fill="auto"/>
            <w:noWrap/>
            <w:vAlign w:val="center"/>
            <w:hideMark/>
          </w:tcPr>
          <w:p w14:paraId="5D41E1A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PRINCIPAL.INT.DESC</w:t>
            </w:r>
          </w:p>
        </w:tc>
        <w:tc>
          <w:tcPr>
            <w:tcW w:w="1725" w:type="dxa"/>
            <w:tcBorders>
              <w:top w:val="nil"/>
              <w:left w:val="nil"/>
              <w:bottom w:val="single" w:sz="4" w:space="0" w:color="auto"/>
              <w:right w:val="single" w:sz="4" w:space="0" w:color="auto"/>
            </w:tcBorders>
            <w:shd w:val="clear" w:color="auto" w:fill="auto"/>
            <w:noWrap/>
            <w:vAlign w:val="center"/>
            <w:hideMark/>
          </w:tcPr>
          <w:p w14:paraId="437A26AC"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402A6302" w14:textId="647F9E59"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5252B5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DFCFD8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26D6941C"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85CBCD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PENALTY.INT.PROPERTY</w:t>
            </w:r>
          </w:p>
        </w:tc>
        <w:tc>
          <w:tcPr>
            <w:tcW w:w="2039" w:type="dxa"/>
            <w:tcBorders>
              <w:top w:val="nil"/>
              <w:left w:val="nil"/>
              <w:bottom w:val="single" w:sz="4" w:space="0" w:color="auto"/>
              <w:right w:val="single" w:sz="4" w:space="0" w:color="auto"/>
            </w:tcBorders>
            <w:shd w:val="clear" w:color="auto" w:fill="auto"/>
            <w:noWrap/>
            <w:vAlign w:val="center"/>
            <w:hideMark/>
          </w:tcPr>
          <w:p w14:paraId="48C474D8"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PENALTY.INT.PROPERTY</w:t>
            </w:r>
          </w:p>
        </w:tc>
        <w:tc>
          <w:tcPr>
            <w:tcW w:w="1725" w:type="dxa"/>
            <w:tcBorders>
              <w:top w:val="nil"/>
              <w:left w:val="nil"/>
              <w:bottom w:val="single" w:sz="4" w:space="0" w:color="auto"/>
              <w:right w:val="single" w:sz="4" w:space="0" w:color="auto"/>
            </w:tcBorders>
            <w:shd w:val="clear" w:color="auto" w:fill="auto"/>
            <w:noWrap/>
            <w:vAlign w:val="center"/>
            <w:hideMark/>
          </w:tcPr>
          <w:p w14:paraId="33C350EB"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67042807" w14:textId="5BE8811E"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25807A8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4CE9225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A2BE68C"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0FCB45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PENALTY.INT.DESC</w:t>
            </w:r>
          </w:p>
        </w:tc>
        <w:tc>
          <w:tcPr>
            <w:tcW w:w="2039" w:type="dxa"/>
            <w:tcBorders>
              <w:top w:val="nil"/>
              <w:left w:val="nil"/>
              <w:bottom w:val="single" w:sz="4" w:space="0" w:color="auto"/>
              <w:right w:val="single" w:sz="4" w:space="0" w:color="auto"/>
            </w:tcBorders>
            <w:shd w:val="clear" w:color="auto" w:fill="auto"/>
            <w:noWrap/>
            <w:vAlign w:val="center"/>
            <w:hideMark/>
          </w:tcPr>
          <w:p w14:paraId="49A0247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PENALTY.INT.DESC</w:t>
            </w:r>
          </w:p>
        </w:tc>
        <w:tc>
          <w:tcPr>
            <w:tcW w:w="1725" w:type="dxa"/>
            <w:tcBorders>
              <w:top w:val="nil"/>
              <w:left w:val="nil"/>
              <w:bottom w:val="single" w:sz="4" w:space="0" w:color="auto"/>
              <w:right w:val="single" w:sz="4" w:space="0" w:color="auto"/>
            </w:tcBorders>
            <w:shd w:val="clear" w:color="auto" w:fill="auto"/>
            <w:noWrap/>
            <w:vAlign w:val="center"/>
            <w:hideMark/>
          </w:tcPr>
          <w:p w14:paraId="1FA47494"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031908D8" w14:textId="132DE6E3"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7274E6F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09CE4B5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1C63C4D9"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138625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INVOICE.FEE.PROPERTY</w:t>
            </w:r>
          </w:p>
        </w:tc>
        <w:tc>
          <w:tcPr>
            <w:tcW w:w="2039" w:type="dxa"/>
            <w:tcBorders>
              <w:top w:val="nil"/>
              <w:left w:val="nil"/>
              <w:bottom w:val="single" w:sz="4" w:space="0" w:color="auto"/>
              <w:right w:val="single" w:sz="4" w:space="0" w:color="auto"/>
            </w:tcBorders>
            <w:shd w:val="clear" w:color="auto" w:fill="auto"/>
            <w:noWrap/>
            <w:vAlign w:val="center"/>
            <w:hideMark/>
          </w:tcPr>
          <w:p w14:paraId="3B20DF5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INVOICE.FEE.PROPERTY</w:t>
            </w:r>
          </w:p>
        </w:tc>
        <w:tc>
          <w:tcPr>
            <w:tcW w:w="1725" w:type="dxa"/>
            <w:tcBorders>
              <w:top w:val="nil"/>
              <w:left w:val="nil"/>
              <w:bottom w:val="single" w:sz="4" w:space="0" w:color="auto"/>
              <w:right w:val="single" w:sz="4" w:space="0" w:color="auto"/>
            </w:tcBorders>
            <w:shd w:val="clear" w:color="auto" w:fill="auto"/>
            <w:noWrap/>
            <w:vAlign w:val="center"/>
            <w:hideMark/>
          </w:tcPr>
          <w:p w14:paraId="772520F6"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666E7015" w14:textId="77C344DC"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5CEB31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55B85A0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1979917"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A8372A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INVOICE.FEE.DESC</w:t>
            </w:r>
          </w:p>
        </w:tc>
        <w:tc>
          <w:tcPr>
            <w:tcW w:w="2039" w:type="dxa"/>
            <w:tcBorders>
              <w:top w:val="nil"/>
              <w:left w:val="nil"/>
              <w:bottom w:val="single" w:sz="4" w:space="0" w:color="auto"/>
              <w:right w:val="single" w:sz="4" w:space="0" w:color="auto"/>
            </w:tcBorders>
            <w:shd w:val="clear" w:color="auto" w:fill="auto"/>
            <w:noWrap/>
            <w:vAlign w:val="center"/>
            <w:hideMark/>
          </w:tcPr>
          <w:p w14:paraId="5FD3396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INVOICE.FEE.DESC</w:t>
            </w:r>
          </w:p>
        </w:tc>
        <w:tc>
          <w:tcPr>
            <w:tcW w:w="1725" w:type="dxa"/>
            <w:tcBorders>
              <w:top w:val="nil"/>
              <w:left w:val="nil"/>
              <w:bottom w:val="single" w:sz="4" w:space="0" w:color="auto"/>
              <w:right w:val="single" w:sz="4" w:space="0" w:color="auto"/>
            </w:tcBorders>
            <w:shd w:val="clear" w:color="auto" w:fill="auto"/>
            <w:noWrap/>
            <w:vAlign w:val="center"/>
            <w:hideMark/>
          </w:tcPr>
          <w:p w14:paraId="454D129C"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38CFB261" w14:textId="38365AAF"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2FB069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4337753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28ED6A49"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FD8DB5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CHARGE.PROPERTY</w:t>
            </w:r>
          </w:p>
        </w:tc>
        <w:tc>
          <w:tcPr>
            <w:tcW w:w="2039" w:type="dxa"/>
            <w:tcBorders>
              <w:top w:val="nil"/>
              <w:left w:val="nil"/>
              <w:bottom w:val="single" w:sz="4" w:space="0" w:color="auto"/>
              <w:right w:val="single" w:sz="4" w:space="0" w:color="auto"/>
            </w:tcBorders>
            <w:shd w:val="clear" w:color="auto" w:fill="auto"/>
            <w:noWrap/>
            <w:vAlign w:val="center"/>
            <w:hideMark/>
          </w:tcPr>
          <w:p w14:paraId="6D63D6E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CHARGE.PROPERTY</w:t>
            </w:r>
          </w:p>
        </w:tc>
        <w:tc>
          <w:tcPr>
            <w:tcW w:w="1725" w:type="dxa"/>
            <w:tcBorders>
              <w:top w:val="nil"/>
              <w:left w:val="nil"/>
              <w:bottom w:val="single" w:sz="4" w:space="0" w:color="auto"/>
              <w:right w:val="single" w:sz="4" w:space="0" w:color="auto"/>
            </w:tcBorders>
            <w:shd w:val="clear" w:color="auto" w:fill="auto"/>
            <w:noWrap/>
            <w:vAlign w:val="center"/>
            <w:hideMark/>
          </w:tcPr>
          <w:p w14:paraId="2A3903A9"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684E41D5" w14:textId="2E02E7E6"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D40879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4F9F2F7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74036B7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7133BE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CHARGE.DESC</w:t>
            </w:r>
          </w:p>
        </w:tc>
        <w:tc>
          <w:tcPr>
            <w:tcW w:w="2039" w:type="dxa"/>
            <w:tcBorders>
              <w:top w:val="nil"/>
              <w:left w:val="nil"/>
              <w:bottom w:val="single" w:sz="4" w:space="0" w:color="auto"/>
              <w:right w:val="single" w:sz="4" w:space="0" w:color="auto"/>
            </w:tcBorders>
            <w:shd w:val="clear" w:color="auto" w:fill="auto"/>
            <w:noWrap/>
            <w:vAlign w:val="center"/>
            <w:hideMark/>
          </w:tcPr>
          <w:p w14:paraId="77ECD38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CHARGE.DESC</w:t>
            </w:r>
          </w:p>
        </w:tc>
        <w:tc>
          <w:tcPr>
            <w:tcW w:w="1725" w:type="dxa"/>
            <w:tcBorders>
              <w:top w:val="nil"/>
              <w:left w:val="nil"/>
              <w:bottom w:val="single" w:sz="4" w:space="0" w:color="auto"/>
              <w:right w:val="single" w:sz="4" w:space="0" w:color="auto"/>
            </w:tcBorders>
            <w:shd w:val="clear" w:color="auto" w:fill="auto"/>
            <w:noWrap/>
            <w:vAlign w:val="center"/>
            <w:hideMark/>
          </w:tcPr>
          <w:p w14:paraId="537C6D29"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6774ACDC" w14:textId="1ACC526A"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0218748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7F3A20A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7F0A7927"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23E285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COST.PROPERTY</w:t>
            </w:r>
          </w:p>
        </w:tc>
        <w:tc>
          <w:tcPr>
            <w:tcW w:w="2039" w:type="dxa"/>
            <w:tcBorders>
              <w:top w:val="nil"/>
              <w:left w:val="nil"/>
              <w:bottom w:val="single" w:sz="4" w:space="0" w:color="auto"/>
              <w:right w:val="single" w:sz="4" w:space="0" w:color="auto"/>
            </w:tcBorders>
            <w:shd w:val="clear" w:color="auto" w:fill="auto"/>
            <w:noWrap/>
            <w:vAlign w:val="center"/>
            <w:hideMark/>
          </w:tcPr>
          <w:p w14:paraId="659D89E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COST.PROPERTY</w:t>
            </w:r>
          </w:p>
        </w:tc>
        <w:tc>
          <w:tcPr>
            <w:tcW w:w="1725" w:type="dxa"/>
            <w:tcBorders>
              <w:top w:val="nil"/>
              <w:left w:val="nil"/>
              <w:bottom w:val="single" w:sz="4" w:space="0" w:color="auto"/>
              <w:right w:val="single" w:sz="4" w:space="0" w:color="auto"/>
            </w:tcBorders>
            <w:shd w:val="clear" w:color="auto" w:fill="auto"/>
            <w:noWrap/>
            <w:vAlign w:val="center"/>
            <w:hideMark/>
          </w:tcPr>
          <w:p w14:paraId="67C08B5B"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60AF087C" w14:textId="46E2131A"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5E5628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3C00A017"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20C53A85"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FD6D576" w14:textId="2B7F5FE6"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COST.DE</w:t>
            </w:r>
            <w:r w:rsidR="00A97B4C">
              <w:rPr>
                <w:rFonts w:ascii="Calibri" w:hAnsi="Calibri" w:cstheme="minorHAnsi"/>
                <w:color w:val="000000"/>
                <w:sz w:val="16"/>
                <w:szCs w:val="16"/>
                <w:lang w:eastAsia="en-US"/>
              </w:rPr>
              <w:t>SC</w:t>
            </w:r>
          </w:p>
        </w:tc>
        <w:tc>
          <w:tcPr>
            <w:tcW w:w="2039" w:type="dxa"/>
            <w:tcBorders>
              <w:top w:val="nil"/>
              <w:left w:val="nil"/>
              <w:bottom w:val="single" w:sz="4" w:space="0" w:color="auto"/>
              <w:right w:val="single" w:sz="4" w:space="0" w:color="auto"/>
            </w:tcBorders>
            <w:shd w:val="clear" w:color="auto" w:fill="auto"/>
            <w:noWrap/>
            <w:vAlign w:val="center"/>
            <w:hideMark/>
          </w:tcPr>
          <w:p w14:paraId="7FC7F94A" w14:textId="56E18B23"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COST.DE</w:t>
            </w:r>
            <w:r w:rsidR="00A97B4C">
              <w:rPr>
                <w:rFonts w:ascii="Calibri" w:hAnsi="Calibri" w:cstheme="minorHAnsi"/>
                <w:color w:val="000000"/>
                <w:sz w:val="16"/>
                <w:szCs w:val="16"/>
                <w:lang w:eastAsia="en-US"/>
              </w:rPr>
              <w:t>SC</w:t>
            </w:r>
          </w:p>
        </w:tc>
        <w:tc>
          <w:tcPr>
            <w:tcW w:w="1725" w:type="dxa"/>
            <w:tcBorders>
              <w:top w:val="nil"/>
              <w:left w:val="nil"/>
              <w:bottom w:val="single" w:sz="4" w:space="0" w:color="auto"/>
              <w:right w:val="single" w:sz="4" w:space="0" w:color="auto"/>
            </w:tcBorders>
            <w:shd w:val="clear" w:color="auto" w:fill="auto"/>
            <w:noWrap/>
            <w:vAlign w:val="center"/>
            <w:hideMark/>
          </w:tcPr>
          <w:p w14:paraId="35B37B87"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4196B665" w14:textId="29F7E5B8"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DE01E0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29EDBF0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0D5F9E" w:rsidRPr="00402F37" w14:paraId="68BC9A0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tcPr>
          <w:p w14:paraId="09FE3C21" w14:textId="17A672E6" w:rsidR="000D5F9E" w:rsidRPr="00402F37" w:rsidRDefault="000D5F9E" w:rsidP="00642191">
            <w:pPr>
              <w:spacing w:before="0" w:after="0"/>
              <w:rPr>
                <w:rFonts w:ascii="Calibri" w:hAnsi="Calibri" w:cstheme="minorHAnsi"/>
                <w:color w:val="000000"/>
                <w:sz w:val="16"/>
                <w:szCs w:val="16"/>
                <w:lang w:eastAsia="en-US"/>
              </w:rPr>
            </w:pPr>
            <w:r w:rsidRPr="000D5F9E">
              <w:rPr>
                <w:rFonts w:ascii="Calibri" w:hAnsi="Calibri" w:cstheme="minorHAnsi"/>
                <w:color w:val="000000"/>
                <w:sz w:val="16"/>
                <w:szCs w:val="16"/>
                <w:lang w:eastAsia="en-US"/>
              </w:rPr>
              <w:t>LEFTOVER.DESC</w:t>
            </w:r>
          </w:p>
        </w:tc>
        <w:tc>
          <w:tcPr>
            <w:tcW w:w="2039" w:type="dxa"/>
            <w:tcBorders>
              <w:top w:val="nil"/>
              <w:left w:val="nil"/>
              <w:bottom w:val="single" w:sz="4" w:space="0" w:color="auto"/>
              <w:right w:val="single" w:sz="4" w:space="0" w:color="auto"/>
            </w:tcBorders>
            <w:shd w:val="clear" w:color="auto" w:fill="auto"/>
            <w:noWrap/>
            <w:vAlign w:val="center"/>
          </w:tcPr>
          <w:p w14:paraId="795575BB" w14:textId="175E3001" w:rsidR="000D5F9E" w:rsidRPr="00402F37" w:rsidRDefault="000D5F9E" w:rsidP="00642191">
            <w:pPr>
              <w:spacing w:before="0" w:after="0"/>
              <w:rPr>
                <w:rFonts w:ascii="Calibri" w:hAnsi="Calibri" w:cstheme="minorHAnsi"/>
                <w:color w:val="000000"/>
                <w:sz w:val="16"/>
                <w:szCs w:val="16"/>
                <w:lang w:eastAsia="en-US"/>
              </w:rPr>
            </w:pPr>
            <w:r w:rsidRPr="000D5F9E">
              <w:rPr>
                <w:rFonts w:ascii="Calibri" w:hAnsi="Calibri" w:cstheme="minorHAnsi"/>
                <w:color w:val="000000"/>
                <w:sz w:val="16"/>
                <w:szCs w:val="16"/>
                <w:lang w:eastAsia="en-US"/>
              </w:rPr>
              <w:t>LEFTOVER.DESC</w:t>
            </w:r>
          </w:p>
        </w:tc>
        <w:tc>
          <w:tcPr>
            <w:tcW w:w="1725" w:type="dxa"/>
            <w:tcBorders>
              <w:top w:val="nil"/>
              <w:left w:val="nil"/>
              <w:bottom w:val="single" w:sz="4" w:space="0" w:color="auto"/>
              <w:right w:val="single" w:sz="4" w:space="0" w:color="auto"/>
            </w:tcBorders>
            <w:shd w:val="clear" w:color="auto" w:fill="auto"/>
            <w:noWrap/>
            <w:vAlign w:val="center"/>
          </w:tcPr>
          <w:p w14:paraId="5E928C87" w14:textId="77C2EC19" w:rsidR="000D5F9E" w:rsidRPr="000D5F9E" w:rsidRDefault="000D5F9E" w:rsidP="00642191">
            <w:pPr>
              <w:spacing w:before="0" w:after="0"/>
              <w:jc w:val="center"/>
              <w:rPr>
                <w:rFonts w:ascii="Calibri" w:hAnsi="Calibri" w:cstheme="minorHAnsi"/>
                <w:color w:val="000000"/>
                <w:sz w:val="16"/>
                <w:szCs w:val="16"/>
                <w:lang w:eastAsia="en-US"/>
              </w:rPr>
            </w:pPr>
            <w:r w:rsidRPr="000D5F9E">
              <w:rPr>
                <w:rFonts w:ascii="Calibri" w:hAnsi="Calibri" w:cstheme="minorHAnsi"/>
                <w:color w:val="000000"/>
                <w:sz w:val="16"/>
                <w:szCs w:val="16"/>
                <w:lang w:eastAsia="en-US"/>
              </w:rPr>
              <w:t>30</w:t>
            </w:r>
          </w:p>
        </w:tc>
        <w:tc>
          <w:tcPr>
            <w:tcW w:w="358" w:type="dxa"/>
            <w:tcBorders>
              <w:top w:val="nil"/>
              <w:left w:val="nil"/>
              <w:bottom w:val="single" w:sz="4" w:space="0" w:color="auto"/>
              <w:right w:val="single" w:sz="4" w:space="0" w:color="auto"/>
            </w:tcBorders>
            <w:shd w:val="clear" w:color="auto" w:fill="auto"/>
            <w:noWrap/>
          </w:tcPr>
          <w:p w14:paraId="37261227" w14:textId="0C3DD3AD" w:rsidR="000D5F9E" w:rsidRPr="000D5F9E" w:rsidRDefault="000D5F9E" w:rsidP="00642191">
            <w:pPr>
              <w:spacing w:before="0" w:after="0"/>
              <w:jc w:val="center"/>
              <w:rPr>
                <w:rFonts w:ascii="Calibri" w:hAnsi="Calibri" w:cstheme="minorHAnsi"/>
                <w:color w:val="000000"/>
                <w:sz w:val="16"/>
                <w:szCs w:val="16"/>
                <w:lang w:eastAsia="en-US"/>
              </w:rPr>
            </w:pPr>
            <w:r w:rsidRPr="000D5F9E">
              <w:rPr>
                <w:rFonts w:ascii="Calibri" w:hAnsi="Calibri" w:cstheme="minorHAns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4A93265A" w14:textId="77777777" w:rsidR="000D5F9E" w:rsidRPr="00402F37" w:rsidRDefault="000D5F9E" w:rsidP="00642191">
            <w:pPr>
              <w:spacing w:before="0" w:after="0"/>
              <w:rPr>
                <w:rFonts w:ascii="Calibri" w:hAnsi="Calibri" w:cstheme="minorHAnsi"/>
                <w:color w:val="000000"/>
                <w:sz w:val="16"/>
                <w:szCs w:val="16"/>
                <w:lang w:eastAsia="en-US"/>
              </w:rPr>
            </w:pPr>
          </w:p>
        </w:tc>
        <w:tc>
          <w:tcPr>
            <w:tcW w:w="1980" w:type="dxa"/>
            <w:tcBorders>
              <w:top w:val="nil"/>
              <w:left w:val="nil"/>
              <w:bottom w:val="single" w:sz="4" w:space="0" w:color="auto"/>
              <w:right w:val="single" w:sz="4" w:space="0" w:color="auto"/>
            </w:tcBorders>
            <w:shd w:val="clear" w:color="auto" w:fill="auto"/>
            <w:noWrap/>
            <w:vAlign w:val="center"/>
          </w:tcPr>
          <w:p w14:paraId="0A332FC7" w14:textId="77777777" w:rsidR="000D5F9E" w:rsidRPr="00402F37" w:rsidRDefault="000D5F9E" w:rsidP="00642191">
            <w:pPr>
              <w:spacing w:before="0" w:after="0"/>
              <w:rPr>
                <w:rFonts w:ascii="Calibri" w:hAnsi="Calibri" w:cs="Calibri"/>
                <w:color w:val="000000"/>
                <w:sz w:val="16"/>
                <w:szCs w:val="16"/>
                <w:lang w:val="en-US" w:eastAsia="en-US"/>
              </w:rPr>
            </w:pPr>
          </w:p>
        </w:tc>
      </w:tr>
      <w:tr w:rsidR="00642191" w:rsidRPr="00402F37" w14:paraId="2ECAE3A1"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962B9C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REMINDER.FEE.PROPERTY</w:t>
            </w:r>
          </w:p>
        </w:tc>
        <w:tc>
          <w:tcPr>
            <w:tcW w:w="2039" w:type="dxa"/>
            <w:tcBorders>
              <w:top w:val="nil"/>
              <w:left w:val="nil"/>
              <w:bottom w:val="single" w:sz="4" w:space="0" w:color="auto"/>
              <w:right w:val="single" w:sz="4" w:space="0" w:color="auto"/>
            </w:tcBorders>
            <w:shd w:val="clear" w:color="auto" w:fill="auto"/>
            <w:noWrap/>
            <w:vAlign w:val="center"/>
            <w:hideMark/>
          </w:tcPr>
          <w:p w14:paraId="6B7E3A1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REMINDER.FEE.PROPERTY</w:t>
            </w:r>
          </w:p>
        </w:tc>
        <w:tc>
          <w:tcPr>
            <w:tcW w:w="1725" w:type="dxa"/>
            <w:tcBorders>
              <w:top w:val="nil"/>
              <w:left w:val="nil"/>
              <w:bottom w:val="single" w:sz="4" w:space="0" w:color="auto"/>
              <w:right w:val="single" w:sz="4" w:space="0" w:color="auto"/>
            </w:tcBorders>
            <w:shd w:val="clear" w:color="auto" w:fill="auto"/>
            <w:noWrap/>
            <w:vAlign w:val="center"/>
            <w:hideMark/>
          </w:tcPr>
          <w:p w14:paraId="6486AD83"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1DBB66DD" w14:textId="4778E373"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965F1D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16FACE5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E44DD77"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88B7347"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RPMT.ORDER.PRD.GROUP</w:t>
            </w:r>
          </w:p>
        </w:tc>
        <w:tc>
          <w:tcPr>
            <w:tcW w:w="2039" w:type="dxa"/>
            <w:tcBorders>
              <w:top w:val="nil"/>
              <w:left w:val="nil"/>
              <w:bottom w:val="single" w:sz="4" w:space="0" w:color="auto"/>
              <w:right w:val="single" w:sz="4" w:space="0" w:color="auto"/>
            </w:tcBorders>
            <w:shd w:val="clear" w:color="auto" w:fill="auto"/>
            <w:noWrap/>
            <w:vAlign w:val="center"/>
            <w:hideMark/>
          </w:tcPr>
          <w:p w14:paraId="58D231D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RPMT.ORDER.PRD.GROUP</w:t>
            </w:r>
          </w:p>
        </w:tc>
        <w:tc>
          <w:tcPr>
            <w:tcW w:w="1725" w:type="dxa"/>
            <w:tcBorders>
              <w:top w:val="nil"/>
              <w:left w:val="nil"/>
              <w:bottom w:val="single" w:sz="4" w:space="0" w:color="auto"/>
              <w:right w:val="single" w:sz="4" w:space="0" w:color="auto"/>
            </w:tcBorders>
            <w:shd w:val="clear" w:color="auto" w:fill="auto"/>
            <w:noWrap/>
            <w:vAlign w:val="center"/>
            <w:hideMark/>
          </w:tcPr>
          <w:p w14:paraId="12CE4CFD"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0F6C3784" w14:textId="27D3AE03"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59A7FD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53285B5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6E441C4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2F0F54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RPMT.ORDER.BALANCE</w:t>
            </w:r>
          </w:p>
        </w:tc>
        <w:tc>
          <w:tcPr>
            <w:tcW w:w="2039" w:type="dxa"/>
            <w:tcBorders>
              <w:top w:val="nil"/>
              <w:left w:val="nil"/>
              <w:bottom w:val="single" w:sz="4" w:space="0" w:color="auto"/>
              <w:right w:val="single" w:sz="4" w:space="0" w:color="auto"/>
            </w:tcBorders>
            <w:shd w:val="clear" w:color="auto" w:fill="auto"/>
            <w:noWrap/>
            <w:vAlign w:val="center"/>
            <w:hideMark/>
          </w:tcPr>
          <w:p w14:paraId="30FF40F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RPMT.ORDER.BALANCE</w:t>
            </w:r>
          </w:p>
        </w:tc>
        <w:tc>
          <w:tcPr>
            <w:tcW w:w="1725" w:type="dxa"/>
            <w:tcBorders>
              <w:top w:val="nil"/>
              <w:left w:val="nil"/>
              <w:bottom w:val="single" w:sz="4" w:space="0" w:color="auto"/>
              <w:right w:val="single" w:sz="4" w:space="0" w:color="auto"/>
            </w:tcBorders>
            <w:shd w:val="clear" w:color="auto" w:fill="auto"/>
            <w:noWrap/>
            <w:vAlign w:val="center"/>
            <w:hideMark/>
          </w:tcPr>
          <w:p w14:paraId="4B6D4F0D"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3B7E8C73" w14:textId="42030F2A"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00DEF2B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04132A2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6EE6FD35"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5FE223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FEE.CHANNEL</w:t>
            </w:r>
          </w:p>
        </w:tc>
        <w:tc>
          <w:tcPr>
            <w:tcW w:w="2039" w:type="dxa"/>
            <w:tcBorders>
              <w:top w:val="nil"/>
              <w:left w:val="nil"/>
              <w:bottom w:val="single" w:sz="4" w:space="0" w:color="auto"/>
              <w:right w:val="single" w:sz="4" w:space="0" w:color="auto"/>
            </w:tcBorders>
            <w:shd w:val="clear" w:color="auto" w:fill="auto"/>
            <w:noWrap/>
            <w:vAlign w:val="center"/>
            <w:hideMark/>
          </w:tcPr>
          <w:p w14:paraId="4173CF7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FEE.CHANNEL</w:t>
            </w:r>
          </w:p>
        </w:tc>
        <w:tc>
          <w:tcPr>
            <w:tcW w:w="1725" w:type="dxa"/>
            <w:tcBorders>
              <w:top w:val="nil"/>
              <w:left w:val="nil"/>
              <w:bottom w:val="single" w:sz="4" w:space="0" w:color="auto"/>
              <w:right w:val="single" w:sz="4" w:space="0" w:color="auto"/>
            </w:tcBorders>
            <w:shd w:val="clear" w:color="auto" w:fill="auto"/>
            <w:noWrap/>
            <w:vAlign w:val="center"/>
            <w:hideMark/>
          </w:tcPr>
          <w:p w14:paraId="12EB754F"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6E000015" w14:textId="121370B4" w:rsidR="00642191" w:rsidRPr="00402F37" w:rsidRDefault="00642191" w:rsidP="00642191">
            <w:pPr>
              <w:spacing w:before="0" w:after="0"/>
              <w:jc w:val="center"/>
              <w:rPr>
                <w:rFonts w:ascii="Calibri" w:hAnsi="Calibri" w:cs="Calibri"/>
                <w:color w:val="000000"/>
                <w:sz w:val="16"/>
                <w:szCs w:val="16"/>
                <w:lang w:eastAsia="en-US"/>
              </w:rPr>
            </w:pPr>
            <w:r w:rsidRPr="00642191">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110222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XX&lt; </w:t>
            </w:r>
          </w:p>
        </w:tc>
        <w:tc>
          <w:tcPr>
            <w:tcW w:w="1980" w:type="dxa"/>
            <w:tcBorders>
              <w:top w:val="nil"/>
              <w:left w:val="nil"/>
              <w:bottom w:val="single" w:sz="4" w:space="0" w:color="auto"/>
              <w:right w:val="single" w:sz="4" w:space="0" w:color="auto"/>
            </w:tcBorders>
            <w:shd w:val="clear" w:color="auto" w:fill="auto"/>
            <w:noWrap/>
            <w:vAlign w:val="center"/>
            <w:hideMark/>
          </w:tcPr>
          <w:p w14:paraId="32FB548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25DEA930"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2E8CDA9C"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FEE.AMOUNT</w:t>
            </w:r>
          </w:p>
        </w:tc>
        <w:tc>
          <w:tcPr>
            <w:tcW w:w="2039" w:type="dxa"/>
            <w:tcBorders>
              <w:top w:val="nil"/>
              <w:left w:val="nil"/>
              <w:bottom w:val="single" w:sz="4" w:space="0" w:color="auto"/>
              <w:right w:val="single" w:sz="4" w:space="0" w:color="auto"/>
            </w:tcBorders>
            <w:shd w:val="clear" w:color="auto" w:fill="auto"/>
            <w:noWrap/>
            <w:vAlign w:val="center"/>
            <w:hideMark/>
          </w:tcPr>
          <w:p w14:paraId="6CAB4BFD"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FEE.AMOUNT</w:t>
            </w:r>
          </w:p>
        </w:tc>
        <w:tc>
          <w:tcPr>
            <w:tcW w:w="1725" w:type="dxa"/>
            <w:tcBorders>
              <w:top w:val="nil"/>
              <w:left w:val="nil"/>
              <w:bottom w:val="single" w:sz="4" w:space="0" w:color="auto"/>
              <w:right w:val="single" w:sz="4" w:space="0" w:color="auto"/>
            </w:tcBorders>
            <w:shd w:val="clear" w:color="auto" w:fill="auto"/>
            <w:noWrap/>
            <w:vAlign w:val="center"/>
            <w:hideMark/>
          </w:tcPr>
          <w:p w14:paraId="028F2765" w14:textId="3427592A"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1</w:t>
            </w:r>
            <w:r w:rsidR="00321D25">
              <w:rPr>
                <w:rFonts w:ascii="Calibri" w:hAnsi="Calibri" w:cs="Calibri"/>
                <w:color w:val="000000"/>
                <w:sz w:val="16"/>
                <w:szCs w:val="16"/>
                <w:lang w:val="en-US" w:eastAsia="en-US"/>
              </w:rPr>
              <w:t>3</w:t>
            </w:r>
          </w:p>
        </w:tc>
        <w:tc>
          <w:tcPr>
            <w:tcW w:w="358" w:type="dxa"/>
            <w:tcBorders>
              <w:top w:val="nil"/>
              <w:left w:val="nil"/>
              <w:bottom w:val="single" w:sz="4" w:space="0" w:color="auto"/>
              <w:right w:val="single" w:sz="4" w:space="0" w:color="auto"/>
            </w:tcBorders>
            <w:shd w:val="clear" w:color="auto" w:fill="auto"/>
            <w:noWrap/>
            <w:vAlign w:val="center"/>
            <w:hideMark/>
          </w:tcPr>
          <w:p w14:paraId="48E6F22E" w14:textId="77777777" w:rsidR="00402F37" w:rsidRPr="00402F37" w:rsidRDefault="00402F37" w:rsidP="00402F37">
            <w:pPr>
              <w:spacing w:before="0" w:after="0"/>
              <w:jc w:val="center"/>
              <w:rPr>
                <w:rFonts w:ascii="Calibri" w:hAnsi="Calibri" w:cs="Calibri"/>
                <w:color w:val="000000"/>
                <w:sz w:val="16"/>
                <w:szCs w:val="16"/>
                <w:lang w:eastAsia="en-US"/>
              </w:rPr>
            </w:pPr>
            <w:r w:rsidRPr="00402F37">
              <w:rPr>
                <w:rFonts w:ascii="Calibri" w:hAnsi="Calibri" w:cs="Calibri"/>
                <w:color w:val="000000"/>
                <w:sz w:val="16"/>
                <w:szCs w:val="16"/>
                <w:lang w:eastAsia="en-US"/>
              </w:rPr>
              <w:t>Amount</w:t>
            </w:r>
          </w:p>
        </w:tc>
        <w:tc>
          <w:tcPr>
            <w:tcW w:w="620" w:type="dxa"/>
            <w:tcBorders>
              <w:top w:val="nil"/>
              <w:left w:val="nil"/>
              <w:bottom w:val="single" w:sz="4" w:space="0" w:color="auto"/>
              <w:right w:val="single" w:sz="4" w:space="0" w:color="auto"/>
            </w:tcBorders>
            <w:shd w:val="clear" w:color="auto" w:fill="auto"/>
            <w:noWrap/>
            <w:vAlign w:val="center"/>
            <w:hideMark/>
          </w:tcPr>
          <w:p w14:paraId="5EE5BA29"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XX&gt; </w:t>
            </w:r>
          </w:p>
        </w:tc>
        <w:tc>
          <w:tcPr>
            <w:tcW w:w="1980" w:type="dxa"/>
            <w:tcBorders>
              <w:top w:val="nil"/>
              <w:left w:val="nil"/>
              <w:bottom w:val="single" w:sz="4" w:space="0" w:color="auto"/>
              <w:right w:val="single" w:sz="4" w:space="0" w:color="auto"/>
            </w:tcBorders>
            <w:shd w:val="clear" w:color="auto" w:fill="auto"/>
            <w:noWrap/>
            <w:vAlign w:val="center"/>
            <w:hideMark/>
          </w:tcPr>
          <w:p w14:paraId="2E23938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0F50A12E"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A0D4A6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B2C.CUSTOMER.STATUS</w:t>
            </w:r>
          </w:p>
        </w:tc>
        <w:tc>
          <w:tcPr>
            <w:tcW w:w="2039" w:type="dxa"/>
            <w:tcBorders>
              <w:top w:val="nil"/>
              <w:left w:val="nil"/>
              <w:bottom w:val="single" w:sz="4" w:space="0" w:color="auto"/>
              <w:right w:val="single" w:sz="4" w:space="0" w:color="auto"/>
            </w:tcBorders>
            <w:shd w:val="clear" w:color="auto" w:fill="auto"/>
            <w:noWrap/>
            <w:vAlign w:val="center"/>
            <w:hideMark/>
          </w:tcPr>
          <w:p w14:paraId="1AED86C7"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B2C.CUSTOMER.STATUS</w:t>
            </w:r>
          </w:p>
        </w:tc>
        <w:tc>
          <w:tcPr>
            <w:tcW w:w="1725" w:type="dxa"/>
            <w:tcBorders>
              <w:top w:val="nil"/>
              <w:left w:val="nil"/>
              <w:bottom w:val="single" w:sz="4" w:space="0" w:color="auto"/>
              <w:right w:val="single" w:sz="4" w:space="0" w:color="auto"/>
            </w:tcBorders>
            <w:shd w:val="clear" w:color="auto" w:fill="auto"/>
            <w:noWrap/>
            <w:vAlign w:val="center"/>
            <w:hideMark/>
          </w:tcPr>
          <w:p w14:paraId="25583CD6"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4522AE97" w14:textId="7F976E1C"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5E90B05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6FC90EF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F894D36"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23442E1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B2B.CUSTOMER.STATUS</w:t>
            </w:r>
          </w:p>
        </w:tc>
        <w:tc>
          <w:tcPr>
            <w:tcW w:w="2039" w:type="dxa"/>
            <w:tcBorders>
              <w:top w:val="nil"/>
              <w:left w:val="nil"/>
              <w:bottom w:val="single" w:sz="4" w:space="0" w:color="auto"/>
              <w:right w:val="single" w:sz="4" w:space="0" w:color="auto"/>
            </w:tcBorders>
            <w:shd w:val="clear" w:color="auto" w:fill="auto"/>
            <w:noWrap/>
            <w:vAlign w:val="center"/>
            <w:hideMark/>
          </w:tcPr>
          <w:p w14:paraId="09A7F92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B2B.CUSTOMER.STATUS</w:t>
            </w:r>
          </w:p>
        </w:tc>
        <w:tc>
          <w:tcPr>
            <w:tcW w:w="1725" w:type="dxa"/>
            <w:tcBorders>
              <w:top w:val="nil"/>
              <w:left w:val="nil"/>
              <w:bottom w:val="single" w:sz="4" w:space="0" w:color="auto"/>
              <w:right w:val="single" w:sz="4" w:space="0" w:color="auto"/>
            </w:tcBorders>
            <w:shd w:val="clear" w:color="auto" w:fill="auto"/>
            <w:noWrap/>
            <w:vAlign w:val="center"/>
            <w:hideMark/>
          </w:tcPr>
          <w:p w14:paraId="0C0EF344"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349728DB" w14:textId="06CB401E"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2607396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7E31976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2DCDA3AB"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163FCE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INVOICE.TYPE.CODE</w:t>
            </w:r>
          </w:p>
        </w:tc>
        <w:tc>
          <w:tcPr>
            <w:tcW w:w="2039" w:type="dxa"/>
            <w:tcBorders>
              <w:top w:val="nil"/>
              <w:left w:val="nil"/>
              <w:bottom w:val="single" w:sz="4" w:space="0" w:color="auto"/>
              <w:right w:val="single" w:sz="4" w:space="0" w:color="auto"/>
            </w:tcBorders>
            <w:shd w:val="clear" w:color="auto" w:fill="auto"/>
            <w:noWrap/>
            <w:vAlign w:val="center"/>
            <w:hideMark/>
          </w:tcPr>
          <w:p w14:paraId="53E97C5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INVOICE.TYPE.CODE</w:t>
            </w:r>
          </w:p>
        </w:tc>
        <w:tc>
          <w:tcPr>
            <w:tcW w:w="1725" w:type="dxa"/>
            <w:tcBorders>
              <w:top w:val="nil"/>
              <w:left w:val="nil"/>
              <w:bottom w:val="single" w:sz="4" w:space="0" w:color="auto"/>
              <w:right w:val="single" w:sz="4" w:space="0" w:color="auto"/>
            </w:tcBorders>
            <w:shd w:val="clear" w:color="auto" w:fill="auto"/>
            <w:noWrap/>
            <w:vAlign w:val="center"/>
            <w:hideMark/>
          </w:tcPr>
          <w:p w14:paraId="3F54C4D7"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321049C4" w14:textId="1EE9BD96"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5EABFF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09D43A4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1AE5D64D"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50CAF1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PAY.RQST.TYPE.CODE</w:t>
            </w:r>
          </w:p>
        </w:tc>
        <w:tc>
          <w:tcPr>
            <w:tcW w:w="2039" w:type="dxa"/>
            <w:tcBorders>
              <w:top w:val="nil"/>
              <w:left w:val="nil"/>
              <w:bottom w:val="single" w:sz="4" w:space="0" w:color="auto"/>
              <w:right w:val="single" w:sz="4" w:space="0" w:color="auto"/>
            </w:tcBorders>
            <w:shd w:val="clear" w:color="auto" w:fill="auto"/>
            <w:noWrap/>
            <w:vAlign w:val="center"/>
            <w:hideMark/>
          </w:tcPr>
          <w:p w14:paraId="12A5C24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PAY.RQST.TYPE.CODE</w:t>
            </w:r>
          </w:p>
        </w:tc>
        <w:tc>
          <w:tcPr>
            <w:tcW w:w="1725" w:type="dxa"/>
            <w:tcBorders>
              <w:top w:val="nil"/>
              <w:left w:val="nil"/>
              <w:bottom w:val="single" w:sz="4" w:space="0" w:color="auto"/>
              <w:right w:val="single" w:sz="4" w:space="0" w:color="auto"/>
            </w:tcBorders>
            <w:shd w:val="clear" w:color="auto" w:fill="auto"/>
            <w:noWrap/>
            <w:vAlign w:val="center"/>
            <w:hideMark/>
          </w:tcPr>
          <w:p w14:paraId="7C1AC4C1"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29FB0B56" w14:textId="0D2246D1"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EEEB96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474AC7F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55BBB92F"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E5B08B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CR.NOTE.TYPE.CODE</w:t>
            </w:r>
          </w:p>
        </w:tc>
        <w:tc>
          <w:tcPr>
            <w:tcW w:w="2039" w:type="dxa"/>
            <w:tcBorders>
              <w:top w:val="nil"/>
              <w:left w:val="nil"/>
              <w:bottom w:val="single" w:sz="4" w:space="0" w:color="auto"/>
              <w:right w:val="single" w:sz="4" w:space="0" w:color="auto"/>
            </w:tcBorders>
            <w:shd w:val="clear" w:color="auto" w:fill="auto"/>
            <w:noWrap/>
            <w:vAlign w:val="center"/>
            <w:hideMark/>
          </w:tcPr>
          <w:p w14:paraId="056A059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CR.NOTE.TYPE.CODE</w:t>
            </w:r>
          </w:p>
        </w:tc>
        <w:tc>
          <w:tcPr>
            <w:tcW w:w="1725" w:type="dxa"/>
            <w:tcBorders>
              <w:top w:val="nil"/>
              <w:left w:val="nil"/>
              <w:bottom w:val="single" w:sz="4" w:space="0" w:color="auto"/>
              <w:right w:val="single" w:sz="4" w:space="0" w:color="auto"/>
            </w:tcBorders>
            <w:shd w:val="clear" w:color="auto" w:fill="auto"/>
            <w:noWrap/>
            <w:vAlign w:val="center"/>
            <w:hideMark/>
          </w:tcPr>
          <w:p w14:paraId="4F6417E3"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4DF5509B" w14:textId="58809E55"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57222EC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569C51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719460A0"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DBC1D2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COMPANY.ID</w:t>
            </w:r>
          </w:p>
        </w:tc>
        <w:tc>
          <w:tcPr>
            <w:tcW w:w="2039" w:type="dxa"/>
            <w:tcBorders>
              <w:top w:val="nil"/>
              <w:left w:val="nil"/>
              <w:bottom w:val="single" w:sz="4" w:space="0" w:color="auto"/>
              <w:right w:val="single" w:sz="4" w:space="0" w:color="auto"/>
            </w:tcBorders>
            <w:shd w:val="clear" w:color="auto" w:fill="auto"/>
            <w:noWrap/>
            <w:vAlign w:val="center"/>
            <w:hideMark/>
          </w:tcPr>
          <w:p w14:paraId="54B6921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COMPANY.ID</w:t>
            </w:r>
          </w:p>
        </w:tc>
        <w:tc>
          <w:tcPr>
            <w:tcW w:w="1725" w:type="dxa"/>
            <w:tcBorders>
              <w:top w:val="nil"/>
              <w:left w:val="nil"/>
              <w:bottom w:val="single" w:sz="4" w:space="0" w:color="auto"/>
              <w:right w:val="single" w:sz="4" w:space="0" w:color="auto"/>
            </w:tcBorders>
            <w:shd w:val="clear" w:color="auto" w:fill="auto"/>
            <w:noWrap/>
            <w:vAlign w:val="center"/>
            <w:hideMark/>
          </w:tcPr>
          <w:p w14:paraId="7B1070E5"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40C805E4" w14:textId="160BD17B"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5496C9A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37C3E77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22DB651C"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44BDF7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SCHEME.ID</w:t>
            </w:r>
          </w:p>
        </w:tc>
        <w:tc>
          <w:tcPr>
            <w:tcW w:w="2039" w:type="dxa"/>
            <w:tcBorders>
              <w:top w:val="nil"/>
              <w:left w:val="nil"/>
              <w:bottom w:val="single" w:sz="4" w:space="0" w:color="auto"/>
              <w:right w:val="single" w:sz="4" w:space="0" w:color="auto"/>
            </w:tcBorders>
            <w:shd w:val="clear" w:color="auto" w:fill="auto"/>
            <w:noWrap/>
            <w:vAlign w:val="center"/>
            <w:hideMark/>
          </w:tcPr>
          <w:p w14:paraId="4DC9F14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SCHEME.ID</w:t>
            </w:r>
          </w:p>
        </w:tc>
        <w:tc>
          <w:tcPr>
            <w:tcW w:w="1725" w:type="dxa"/>
            <w:tcBorders>
              <w:top w:val="nil"/>
              <w:left w:val="nil"/>
              <w:bottom w:val="single" w:sz="4" w:space="0" w:color="auto"/>
              <w:right w:val="single" w:sz="4" w:space="0" w:color="auto"/>
            </w:tcBorders>
            <w:shd w:val="clear" w:color="auto" w:fill="auto"/>
            <w:noWrap/>
            <w:vAlign w:val="center"/>
            <w:hideMark/>
          </w:tcPr>
          <w:p w14:paraId="57398748"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5507BD3B" w14:textId="0D331BDC"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24F365B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2892CD5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506A2D98"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55C29DF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BANK.ACCOUNT</w:t>
            </w:r>
          </w:p>
        </w:tc>
        <w:tc>
          <w:tcPr>
            <w:tcW w:w="2039" w:type="dxa"/>
            <w:tcBorders>
              <w:top w:val="nil"/>
              <w:left w:val="nil"/>
              <w:bottom w:val="single" w:sz="4" w:space="0" w:color="auto"/>
              <w:right w:val="single" w:sz="4" w:space="0" w:color="auto"/>
            </w:tcBorders>
            <w:shd w:val="clear" w:color="auto" w:fill="auto"/>
            <w:noWrap/>
            <w:vAlign w:val="center"/>
            <w:hideMark/>
          </w:tcPr>
          <w:p w14:paraId="2633E34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BANK.ACCOUNT</w:t>
            </w:r>
          </w:p>
        </w:tc>
        <w:tc>
          <w:tcPr>
            <w:tcW w:w="1725" w:type="dxa"/>
            <w:tcBorders>
              <w:top w:val="nil"/>
              <w:left w:val="nil"/>
              <w:bottom w:val="single" w:sz="4" w:space="0" w:color="auto"/>
              <w:right w:val="single" w:sz="4" w:space="0" w:color="auto"/>
            </w:tcBorders>
            <w:shd w:val="clear" w:color="auto" w:fill="auto"/>
            <w:noWrap/>
            <w:vAlign w:val="center"/>
            <w:hideMark/>
          </w:tcPr>
          <w:p w14:paraId="2FA3EC7F"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3EB490B7" w14:textId="0299C4E6"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020886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B1CF18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69B09A71"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463F59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ADD.NAME</w:t>
            </w:r>
          </w:p>
        </w:tc>
        <w:tc>
          <w:tcPr>
            <w:tcW w:w="2039" w:type="dxa"/>
            <w:tcBorders>
              <w:top w:val="nil"/>
              <w:left w:val="nil"/>
              <w:bottom w:val="single" w:sz="4" w:space="0" w:color="auto"/>
              <w:right w:val="single" w:sz="4" w:space="0" w:color="auto"/>
            </w:tcBorders>
            <w:shd w:val="clear" w:color="auto" w:fill="auto"/>
            <w:noWrap/>
            <w:vAlign w:val="center"/>
            <w:hideMark/>
          </w:tcPr>
          <w:p w14:paraId="59D06AE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ADD.NAME</w:t>
            </w:r>
          </w:p>
        </w:tc>
        <w:tc>
          <w:tcPr>
            <w:tcW w:w="1725" w:type="dxa"/>
            <w:tcBorders>
              <w:top w:val="nil"/>
              <w:left w:val="nil"/>
              <w:bottom w:val="single" w:sz="4" w:space="0" w:color="auto"/>
              <w:right w:val="single" w:sz="4" w:space="0" w:color="auto"/>
            </w:tcBorders>
            <w:shd w:val="clear" w:color="auto" w:fill="auto"/>
            <w:noWrap/>
            <w:vAlign w:val="center"/>
            <w:hideMark/>
          </w:tcPr>
          <w:p w14:paraId="2BA12437"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5FF709BA" w14:textId="47778DCA"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233D03C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76C7CA8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91E285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721CA5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ADD.STREET</w:t>
            </w:r>
          </w:p>
        </w:tc>
        <w:tc>
          <w:tcPr>
            <w:tcW w:w="2039" w:type="dxa"/>
            <w:tcBorders>
              <w:top w:val="nil"/>
              <w:left w:val="nil"/>
              <w:bottom w:val="single" w:sz="4" w:space="0" w:color="auto"/>
              <w:right w:val="single" w:sz="4" w:space="0" w:color="auto"/>
            </w:tcBorders>
            <w:shd w:val="clear" w:color="auto" w:fill="auto"/>
            <w:noWrap/>
            <w:vAlign w:val="center"/>
            <w:hideMark/>
          </w:tcPr>
          <w:p w14:paraId="265BB3D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ADD.STREET</w:t>
            </w:r>
          </w:p>
        </w:tc>
        <w:tc>
          <w:tcPr>
            <w:tcW w:w="1725" w:type="dxa"/>
            <w:tcBorders>
              <w:top w:val="nil"/>
              <w:left w:val="nil"/>
              <w:bottom w:val="single" w:sz="4" w:space="0" w:color="auto"/>
              <w:right w:val="single" w:sz="4" w:space="0" w:color="auto"/>
            </w:tcBorders>
            <w:shd w:val="clear" w:color="auto" w:fill="auto"/>
            <w:noWrap/>
            <w:vAlign w:val="center"/>
            <w:hideMark/>
          </w:tcPr>
          <w:p w14:paraId="270FD35E"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252C8BD3" w14:textId="71D7C551"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8FCECD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A1740C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0DDDDB75"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24FE044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ADD.TOWN</w:t>
            </w:r>
          </w:p>
        </w:tc>
        <w:tc>
          <w:tcPr>
            <w:tcW w:w="2039" w:type="dxa"/>
            <w:tcBorders>
              <w:top w:val="nil"/>
              <w:left w:val="nil"/>
              <w:bottom w:val="single" w:sz="4" w:space="0" w:color="auto"/>
              <w:right w:val="single" w:sz="4" w:space="0" w:color="auto"/>
            </w:tcBorders>
            <w:shd w:val="clear" w:color="auto" w:fill="auto"/>
            <w:noWrap/>
            <w:vAlign w:val="center"/>
            <w:hideMark/>
          </w:tcPr>
          <w:p w14:paraId="3FF6982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ADD.TOWN</w:t>
            </w:r>
          </w:p>
        </w:tc>
        <w:tc>
          <w:tcPr>
            <w:tcW w:w="1725" w:type="dxa"/>
            <w:tcBorders>
              <w:top w:val="nil"/>
              <w:left w:val="nil"/>
              <w:bottom w:val="single" w:sz="4" w:space="0" w:color="auto"/>
              <w:right w:val="single" w:sz="4" w:space="0" w:color="auto"/>
            </w:tcBorders>
            <w:shd w:val="clear" w:color="auto" w:fill="auto"/>
            <w:noWrap/>
            <w:vAlign w:val="center"/>
            <w:hideMark/>
          </w:tcPr>
          <w:p w14:paraId="72387FF0"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7C90FD9D" w14:textId="58AC724D"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15E71B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7F3E235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3CF0BA1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1338C2E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ADD.POST.CODE</w:t>
            </w:r>
          </w:p>
        </w:tc>
        <w:tc>
          <w:tcPr>
            <w:tcW w:w="2039" w:type="dxa"/>
            <w:tcBorders>
              <w:top w:val="nil"/>
              <w:left w:val="nil"/>
              <w:bottom w:val="single" w:sz="4" w:space="0" w:color="auto"/>
              <w:right w:val="single" w:sz="4" w:space="0" w:color="auto"/>
            </w:tcBorders>
            <w:shd w:val="clear" w:color="auto" w:fill="auto"/>
            <w:noWrap/>
            <w:vAlign w:val="center"/>
            <w:hideMark/>
          </w:tcPr>
          <w:p w14:paraId="03995ED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ADD.POST.CODE</w:t>
            </w:r>
          </w:p>
        </w:tc>
        <w:tc>
          <w:tcPr>
            <w:tcW w:w="1725" w:type="dxa"/>
            <w:tcBorders>
              <w:top w:val="nil"/>
              <w:left w:val="nil"/>
              <w:bottom w:val="single" w:sz="4" w:space="0" w:color="auto"/>
              <w:right w:val="single" w:sz="4" w:space="0" w:color="auto"/>
            </w:tcBorders>
            <w:shd w:val="clear" w:color="auto" w:fill="auto"/>
            <w:noWrap/>
            <w:vAlign w:val="center"/>
            <w:hideMark/>
          </w:tcPr>
          <w:p w14:paraId="2DD78EC2"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418C749B" w14:textId="0F6BF4B0" w:rsidR="00642191" w:rsidRPr="00402F37" w:rsidRDefault="00642191" w:rsidP="00642191">
            <w:pPr>
              <w:spacing w:before="0" w:after="0"/>
              <w:jc w:val="center"/>
              <w:rPr>
                <w:rFonts w:ascii="Calibri" w:hAnsi="Calibri" w:cs="Calibri"/>
                <w:color w:val="000000"/>
                <w:sz w:val="16"/>
                <w:szCs w:val="16"/>
                <w:lang w:val="en-US" w:eastAsia="en-US"/>
              </w:rPr>
            </w:pPr>
            <w:r w:rsidRPr="005D04C3">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46226C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0475F97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68B5146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A1F554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ADD.COUNTRY</w:t>
            </w:r>
          </w:p>
        </w:tc>
        <w:tc>
          <w:tcPr>
            <w:tcW w:w="2039" w:type="dxa"/>
            <w:tcBorders>
              <w:top w:val="nil"/>
              <w:left w:val="nil"/>
              <w:bottom w:val="single" w:sz="4" w:space="0" w:color="auto"/>
              <w:right w:val="single" w:sz="4" w:space="0" w:color="auto"/>
            </w:tcBorders>
            <w:shd w:val="clear" w:color="auto" w:fill="auto"/>
            <w:noWrap/>
            <w:vAlign w:val="center"/>
            <w:hideMark/>
          </w:tcPr>
          <w:p w14:paraId="1F18421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ADD.COUNTRY</w:t>
            </w:r>
          </w:p>
        </w:tc>
        <w:tc>
          <w:tcPr>
            <w:tcW w:w="1725" w:type="dxa"/>
            <w:tcBorders>
              <w:top w:val="nil"/>
              <w:left w:val="nil"/>
              <w:bottom w:val="single" w:sz="4" w:space="0" w:color="auto"/>
              <w:right w:val="single" w:sz="4" w:space="0" w:color="auto"/>
            </w:tcBorders>
            <w:shd w:val="clear" w:color="auto" w:fill="auto"/>
            <w:noWrap/>
            <w:vAlign w:val="center"/>
            <w:hideMark/>
          </w:tcPr>
          <w:p w14:paraId="00AD35F8"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0FFC1FFF" w14:textId="3D39EDE6" w:rsidR="00642191" w:rsidRPr="00402F37" w:rsidRDefault="00642191" w:rsidP="00642191">
            <w:pPr>
              <w:spacing w:before="0" w:after="0"/>
              <w:jc w:val="center"/>
              <w:rPr>
                <w:rFonts w:ascii="Calibri" w:hAnsi="Calibri" w:cs="Calibri"/>
                <w:color w:val="000000"/>
                <w:sz w:val="16"/>
                <w:szCs w:val="16"/>
                <w:lang w:val="en-US" w:eastAsia="en-US"/>
              </w:rPr>
            </w:pPr>
            <w:r w:rsidRPr="004D67DE">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5664364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D823EE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5FBBF957"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05DD0C3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PAYMENT.MEANS.CODE</w:t>
            </w:r>
          </w:p>
        </w:tc>
        <w:tc>
          <w:tcPr>
            <w:tcW w:w="2039" w:type="dxa"/>
            <w:tcBorders>
              <w:top w:val="nil"/>
              <w:left w:val="nil"/>
              <w:bottom w:val="single" w:sz="4" w:space="0" w:color="auto"/>
              <w:right w:val="single" w:sz="4" w:space="0" w:color="auto"/>
            </w:tcBorders>
            <w:shd w:val="clear" w:color="auto" w:fill="auto"/>
            <w:noWrap/>
            <w:vAlign w:val="center"/>
            <w:hideMark/>
          </w:tcPr>
          <w:p w14:paraId="0C29539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PAYMENT.MEANS.CODE</w:t>
            </w:r>
          </w:p>
        </w:tc>
        <w:tc>
          <w:tcPr>
            <w:tcW w:w="1725" w:type="dxa"/>
            <w:tcBorders>
              <w:top w:val="nil"/>
              <w:left w:val="nil"/>
              <w:bottom w:val="single" w:sz="4" w:space="0" w:color="auto"/>
              <w:right w:val="single" w:sz="4" w:space="0" w:color="auto"/>
            </w:tcBorders>
            <w:shd w:val="clear" w:color="auto" w:fill="auto"/>
            <w:noWrap/>
            <w:vAlign w:val="center"/>
            <w:hideMark/>
          </w:tcPr>
          <w:p w14:paraId="2877E27B"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1A384561" w14:textId="2B113301" w:rsidR="00642191" w:rsidRPr="00402F37" w:rsidRDefault="00642191" w:rsidP="00642191">
            <w:pPr>
              <w:spacing w:before="0" w:after="0"/>
              <w:jc w:val="center"/>
              <w:rPr>
                <w:rFonts w:ascii="Calibri" w:hAnsi="Calibri" w:cs="Calibri"/>
                <w:color w:val="000000"/>
                <w:sz w:val="16"/>
                <w:szCs w:val="16"/>
                <w:lang w:val="en-US" w:eastAsia="en-US"/>
              </w:rPr>
            </w:pPr>
            <w:r w:rsidRPr="004D67DE">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7BCA52A8"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1BD1EE9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A191073"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959658F"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DIRECT.DEBIT.MEANS.CODE</w:t>
            </w:r>
          </w:p>
        </w:tc>
        <w:tc>
          <w:tcPr>
            <w:tcW w:w="2039" w:type="dxa"/>
            <w:tcBorders>
              <w:top w:val="nil"/>
              <w:left w:val="nil"/>
              <w:bottom w:val="single" w:sz="4" w:space="0" w:color="auto"/>
              <w:right w:val="single" w:sz="4" w:space="0" w:color="auto"/>
            </w:tcBorders>
            <w:shd w:val="clear" w:color="auto" w:fill="auto"/>
            <w:noWrap/>
            <w:vAlign w:val="center"/>
            <w:hideMark/>
          </w:tcPr>
          <w:p w14:paraId="0599E87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DIRECT.DEBIT.MEANS.CODE</w:t>
            </w:r>
          </w:p>
        </w:tc>
        <w:tc>
          <w:tcPr>
            <w:tcW w:w="1725" w:type="dxa"/>
            <w:tcBorders>
              <w:top w:val="nil"/>
              <w:left w:val="nil"/>
              <w:bottom w:val="single" w:sz="4" w:space="0" w:color="auto"/>
              <w:right w:val="single" w:sz="4" w:space="0" w:color="auto"/>
            </w:tcBorders>
            <w:shd w:val="clear" w:color="auto" w:fill="auto"/>
            <w:noWrap/>
            <w:vAlign w:val="center"/>
            <w:hideMark/>
          </w:tcPr>
          <w:p w14:paraId="7C778B3F"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1125D950" w14:textId="68555CD8" w:rsidR="00642191" w:rsidRPr="00402F37" w:rsidRDefault="00642191" w:rsidP="00642191">
            <w:pPr>
              <w:spacing w:before="0" w:after="0"/>
              <w:jc w:val="center"/>
              <w:rPr>
                <w:rFonts w:ascii="Calibri" w:hAnsi="Calibri" w:cs="Calibri"/>
                <w:color w:val="000000"/>
                <w:sz w:val="16"/>
                <w:szCs w:val="16"/>
                <w:lang w:val="en-US" w:eastAsia="en-US"/>
              </w:rPr>
            </w:pPr>
            <w:r w:rsidRPr="004D67DE">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740E9B6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F6D2B0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0ED6CE08"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E98E25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UNIT.CODE</w:t>
            </w:r>
          </w:p>
        </w:tc>
        <w:tc>
          <w:tcPr>
            <w:tcW w:w="2039" w:type="dxa"/>
            <w:tcBorders>
              <w:top w:val="nil"/>
              <w:left w:val="nil"/>
              <w:bottom w:val="single" w:sz="4" w:space="0" w:color="auto"/>
              <w:right w:val="single" w:sz="4" w:space="0" w:color="auto"/>
            </w:tcBorders>
            <w:shd w:val="clear" w:color="auto" w:fill="auto"/>
            <w:noWrap/>
            <w:vAlign w:val="center"/>
            <w:hideMark/>
          </w:tcPr>
          <w:p w14:paraId="0A2F35C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UNIT.CODE</w:t>
            </w:r>
          </w:p>
        </w:tc>
        <w:tc>
          <w:tcPr>
            <w:tcW w:w="1725" w:type="dxa"/>
            <w:tcBorders>
              <w:top w:val="nil"/>
              <w:left w:val="nil"/>
              <w:bottom w:val="single" w:sz="4" w:space="0" w:color="auto"/>
              <w:right w:val="single" w:sz="4" w:space="0" w:color="auto"/>
            </w:tcBorders>
            <w:shd w:val="clear" w:color="auto" w:fill="auto"/>
            <w:noWrap/>
            <w:vAlign w:val="center"/>
            <w:hideMark/>
          </w:tcPr>
          <w:p w14:paraId="502E48BD"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1AA95EC4" w14:textId="46316C13" w:rsidR="00642191" w:rsidRPr="00402F37" w:rsidRDefault="00642191" w:rsidP="00642191">
            <w:pPr>
              <w:spacing w:before="0" w:after="0"/>
              <w:jc w:val="center"/>
              <w:rPr>
                <w:rFonts w:ascii="Calibri" w:hAnsi="Calibri" w:cs="Calibri"/>
                <w:color w:val="000000"/>
                <w:sz w:val="16"/>
                <w:szCs w:val="16"/>
                <w:lang w:val="en-US" w:eastAsia="en-US"/>
              </w:rPr>
            </w:pPr>
            <w:r w:rsidRPr="004D67DE">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EA5527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759106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43E66F06"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1AACC7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TAX.CATEGORY</w:t>
            </w:r>
          </w:p>
        </w:tc>
        <w:tc>
          <w:tcPr>
            <w:tcW w:w="2039" w:type="dxa"/>
            <w:tcBorders>
              <w:top w:val="nil"/>
              <w:left w:val="nil"/>
              <w:bottom w:val="single" w:sz="4" w:space="0" w:color="auto"/>
              <w:right w:val="single" w:sz="4" w:space="0" w:color="auto"/>
            </w:tcBorders>
            <w:shd w:val="clear" w:color="auto" w:fill="auto"/>
            <w:noWrap/>
            <w:vAlign w:val="center"/>
            <w:hideMark/>
          </w:tcPr>
          <w:p w14:paraId="7073D177"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TAX.CATEGORY</w:t>
            </w:r>
          </w:p>
        </w:tc>
        <w:tc>
          <w:tcPr>
            <w:tcW w:w="1725" w:type="dxa"/>
            <w:tcBorders>
              <w:top w:val="nil"/>
              <w:left w:val="nil"/>
              <w:bottom w:val="single" w:sz="4" w:space="0" w:color="auto"/>
              <w:right w:val="single" w:sz="4" w:space="0" w:color="auto"/>
            </w:tcBorders>
            <w:shd w:val="clear" w:color="auto" w:fill="auto"/>
            <w:noWrap/>
            <w:vAlign w:val="center"/>
            <w:hideMark/>
          </w:tcPr>
          <w:p w14:paraId="2637BE50"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438CD51C" w14:textId="746DA2B0" w:rsidR="00642191" w:rsidRPr="00402F37" w:rsidRDefault="00642191" w:rsidP="00642191">
            <w:pPr>
              <w:spacing w:before="0" w:after="0"/>
              <w:jc w:val="center"/>
              <w:rPr>
                <w:rFonts w:ascii="Calibri" w:hAnsi="Calibri" w:cs="Calibri"/>
                <w:color w:val="000000"/>
                <w:sz w:val="16"/>
                <w:szCs w:val="16"/>
                <w:lang w:val="en-US" w:eastAsia="en-US"/>
              </w:rPr>
            </w:pPr>
            <w:r w:rsidRPr="004D67DE">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0CD8690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542849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31A6B0AF"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A3E19E9"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CUSTOMIZATION.ID</w:t>
            </w:r>
          </w:p>
        </w:tc>
        <w:tc>
          <w:tcPr>
            <w:tcW w:w="2039" w:type="dxa"/>
            <w:tcBorders>
              <w:top w:val="nil"/>
              <w:left w:val="nil"/>
              <w:bottom w:val="single" w:sz="4" w:space="0" w:color="auto"/>
              <w:right w:val="single" w:sz="4" w:space="0" w:color="auto"/>
            </w:tcBorders>
            <w:shd w:val="clear" w:color="auto" w:fill="auto"/>
            <w:noWrap/>
            <w:vAlign w:val="center"/>
            <w:hideMark/>
          </w:tcPr>
          <w:p w14:paraId="3B74EC97"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CUSTOMIZATION.ID</w:t>
            </w:r>
          </w:p>
        </w:tc>
        <w:tc>
          <w:tcPr>
            <w:tcW w:w="1725" w:type="dxa"/>
            <w:tcBorders>
              <w:top w:val="nil"/>
              <w:left w:val="nil"/>
              <w:bottom w:val="single" w:sz="4" w:space="0" w:color="auto"/>
              <w:right w:val="single" w:sz="4" w:space="0" w:color="auto"/>
            </w:tcBorders>
            <w:shd w:val="clear" w:color="auto" w:fill="auto"/>
            <w:noWrap/>
            <w:vAlign w:val="center"/>
            <w:hideMark/>
          </w:tcPr>
          <w:p w14:paraId="0FA53AE5"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50D11518"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00231283"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C89E86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45CBB880"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2D500F0"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PROFILE.ID</w:t>
            </w:r>
          </w:p>
        </w:tc>
        <w:tc>
          <w:tcPr>
            <w:tcW w:w="2039" w:type="dxa"/>
            <w:tcBorders>
              <w:top w:val="nil"/>
              <w:left w:val="nil"/>
              <w:bottom w:val="single" w:sz="4" w:space="0" w:color="auto"/>
              <w:right w:val="single" w:sz="4" w:space="0" w:color="auto"/>
            </w:tcBorders>
            <w:shd w:val="clear" w:color="auto" w:fill="auto"/>
            <w:noWrap/>
            <w:vAlign w:val="center"/>
            <w:hideMark/>
          </w:tcPr>
          <w:p w14:paraId="2091EF73"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PROFILE.ID</w:t>
            </w:r>
          </w:p>
        </w:tc>
        <w:tc>
          <w:tcPr>
            <w:tcW w:w="1725" w:type="dxa"/>
            <w:tcBorders>
              <w:top w:val="nil"/>
              <w:left w:val="nil"/>
              <w:bottom w:val="single" w:sz="4" w:space="0" w:color="auto"/>
              <w:right w:val="single" w:sz="4" w:space="0" w:color="auto"/>
            </w:tcBorders>
            <w:shd w:val="clear" w:color="auto" w:fill="auto"/>
            <w:noWrap/>
            <w:vAlign w:val="center"/>
            <w:hideMark/>
          </w:tcPr>
          <w:p w14:paraId="199BD6B6"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0A88C5FC"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3C1FFB10"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31EF563A"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05BEA15D"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371E0A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OVERDUE.TYPE</w:t>
            </w:r>
          </w:p>
        </w:tc>
        <w:tc>
          <w:tcPr>
            <w:tcW w:w="2039" w:type="dxa"/>
            <w:tcBorders>
              <w:top w:val="nil"/>
              <w:left w:val="nil"/>
              <w:bottom w:val="single" w:sz="4" w:space="0" w:color="auto"/>
              <w:right w:val="single" w:sz="4" w:space="0" w:color="auto"/>
            </w:tcBorders>
            <w:shd w:val="clear" w:color="auto" w:fill="auto"/>
            <w:noWrap/>
            <w:vAlign w:val="center"/>
            <w:hideMark/>
          </w:tcPr>
          <w:p w14:paraId="32C3BAC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OVERDUE.TYPE</w:t>
            </w:r>
          </w:p>
        </w:tc>
        <w:tc>
          <w:tcPr>
            <w:tcW w:w="1725" w:type="dxa"/>
            <w:tcBorders>
              <w:top w:val="nil"/>
              <w:left w:val="nil"/>
              <w:bottom w:val="single" w:sz="4" w:space="0" w:color="auto"/>
              <w:right w:val="single" w:sz="4" w:space="0" w:color="auto"/>
            </w:tcBorders>
            <w:shd w:val="clear" w:color="auto" w:fill="auto"/>
            <w:noWrap/>
            <w:vAlign w:val="center"/>
            <w:hideMark/>
          </w:tcPr>
          <w:p w14:paraId="19E093BF"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30</w:t>
            </w:r>
          </w:p>
        </w:tc>
        <w:tc>
          <w:tcPr>
            <w:tcW w:w="358" w:type="dxa"/>
            <w:tcBorders>
              <w:top w:val="nil"/>
              <w:left w:val="nil"/>
              <w:bottom w:val="single" w:sz="4" w:space="0" w:color="auto"/>
              <w:right w:val="single" w:sz="4" w:space="0" w:color="auto"/>
            </w:tcBorders>
            <w:shd w:val="clear" w:color="auto" w:fill="auto"/>
            <w:noWrap/>
            <w:hideMark/>
          </w:tcPr>
          <w:p w14:paraId="5790D61C" w14:textId="52D9FE07" w:rsidR="00642191" w:rsidRPr="00402F37" w:rsidRDefault="00642191" w:rsidP="00642191">
            <w:pPr>
              <w:spacing w:before="0" w:after="0"/>
              <w:jc w:val="center"/>
              <w:rPr>
                <w:rFonts w:ascii="Calibri" w:hAnsi="Calibri" w:cs="Calibri"/>
                <w:color w:val="000000"/>
                <w:sz w:val="16"/>
                <w:szCs w:val="16"/>
                <w:lang w:val="en-US" w:eastAsia="en-US"/>
              </w:rPr>
            </w:pPr>
            <w:r w:rsidRPr="00335D6A">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A72D43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XX&lt; </w:t>
            </w:r>
          </w:p>
        </w:tc>
        <w:tc>
          <w:tcPr>
            <w:tcW w:w="1980" w:type="dxa"/>
            <w:tcBorders>
              <w:top w:val="nil"/>
              <w:left w:val="nil"/>
              <w:bottom w:val="single" w:sz="4" w:space="0" w:color="auto"/>
              <w:right w:val="single" w:sz="4" w:space="0" w:color="auto"/>
            </w:tcBorders>
            <w:shd w:val="clear" w:color="auto" w:fill="auto"/>
            <w:noWrap/>
            <w:vAlign w:val="center"/>
            <w:hideMark/>
          </w:tcPr>
          <w:p w14:paraId="5243952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3EE3382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D41213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OVERDUE.DAYS</w:t>
            </w:r>
          </w:p>
        </w:tc>
        <w:tc>
          <w:tcPr>
            <w:tcW w:w="2039" w:type="dxa"/>
            <w:tcBorders>
              <w:top w:val="nil"/>
              <w:left w:val="nil"/>
              <w:bottom w:val="single" w:sz="4" w:space="0" w:color="auto"/>
              <w:right w:val="single" w:sz="4" w:space="0" w:color="auto"/>
            </w:tcBorders>
            <w:shd w:val="clear" w:color="auto" w:fill="auto"/>
            <w:noWrap/>
            <w:vAlign w:val="center"/>
            <w:hideMark/>
          </w:tcPr>
          <w:p w14:paraId="46A4DA5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OVERDUE.DAYS</w:t>
            </w:r>
          </w:p>
        </w:tc>
        <w:tc>
          <w:tcPr>
            <w:tcW w:w="1725" w:type="dxa"/>
            <w:tcBorders>
              <w:top w:val="nil"/>
              <w:left w:val="nil"/>
              <w:bottom w:val="single" w:sz="4" w:space="0" w:color="auto"/>
              <w:right w:val="single" w:sz="4" w:space="0" w:color="auto"/>
            </w:tcBorders>
            <w:shd w:val="clear" w:color="auto" w:fill="auto"/>
            <w:noWrap/>
            <w:vAlign w:val="center"/>
            <w:hideMark/>
          </w:tcPr>
          <w:p w14:paraId="3D58B922"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5</w:t>
            </w:r>
          </w:p>
        </w:tc>
        <w:tc>
          <w:tcPr>
            <w:tcW w:w="358" w:type="dxa"/>
            <w:tcBorders>
              <w:top w:val="nil"/>
              <w:left w:val="nil"/>
              <w:bottom w:val="single" w:sz="4" w:space="0" w:color="auto"/>
              <w:right w:val="single" w:sz="4" w:space="0" w:color="auto"/>
            </w:tcBorders>
            <w:shd w:val="clear" w:color="auto" w:fill="auto"/>
            <w:noWrap/>
            <w:hideMark/>
          </w:tcPr>
          <w:p w14:paraId="0FC3276B" w14:textId="0075EC35" w:rsidR="00642191" w:rsidRPr="00402F37" w:rsidRDefault="00642191" w:rsidP="00642191">
            <w:pPr>
              <w:spacing w:before="0" w:after="0"/>
              <w:jc w:val="center"/>
              <w:rPr>
                <w:rFonts w:ascii="Calibri" w:hAnsi="Calibri" w:cs="Calibri"/>
                <w:color w:val="000000"/>
                <w:sz w:val="16"/>
                <w:szCs w:val="16"/>
                <w:lang w:val="en-US" w:eastAsia="en-US"/>
              </w:rPr>
            </w:pPr>
            <w:r w:rsidRPr="00335D6A">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CCBF41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w:t>
            </w:r>
          </w:p>
        </w:tc>
        <w:tc>
          <w:tcPr>
            <w:tcW w:w="1980" w:type="dxa"/>
            <w:tcBorders>
              <w:top w:val="nil"/>
              <w:left w:val="nil"/>
              <w:bottom w:val="single" w:sz="4" w:space="0" w:color="auto"/>
              <w:right w:val="single" w:sz="4" w:space="0" w:color="auto"/>
            </w:tcBorders>
            <w:shd w:val="clear" w:color="auto" w:fill="auto"/>
            <w:noWrap/>
            <w:vAlign w:val="center"/>
            <w:hideMark/>
          </w:tcPr>
          <w:p w14:paraId="475FBD0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5393EBF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2DEE8ACF"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OVERDUE.NOTE</w:t>
            </w:r>
          </w:p>
        </w:tc>
        <w:tc>
          <w:tcPr>
            <w:tcW w:w="2039" w:type="dxa"/>
            <w:tcBorders>
              <w:top w:val="nil"/>
              <w:left w:val="nil"/>
              <w:bottom w:val="single" w:sz="4" w:space="0" w:color="auto"/>
              <w:right w:val="single" w:sz="4" w:space="0" w:color="auto"/>
            </w:tcBorders>
            <w:shd w:val="clear" w:color="auto" w:fill="auto"/>
            <w:noWrap/>
            <w:vAlign w:val="center"/>
            <w:hideMark/>
          </w:tcPr>
          <w:p w14:paraId="33500217"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OVERDUE.NOTE</w:t>
            </w:r>
          </w:p>
        </w:tc>
        <w:tc>
          <w:tcPr>
            <w:tcW w:w="1725" w:type="dxa"/>
            <w:tcBorders>
              <w:top w:val="nil"/>
              <w:left w:val="nil"/>
              <w:bottom w:val="single" w:sz="4" w:space="0" w:color="auto"/>
              <w:right w:val="single" w:sz="4" w:space="0" w:color="auto"/>
            </w:tcBorders>
            <w:shd w:val="clear" w:color="auto" w:fill="auto"/>
            <w:noWrap/>
            <w:vAlign w:val="center"/>
            <w:hideMark/>
          </w:tcPr>
          <w:p w14:paraId="1F6CEC7F"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30B98A32"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58F773A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XX&gt; </w:t>
            </w:r>
          </w:p>
        </w:tc>
        <w:tc>
          <w:tcPr>
            <w:tcW w:w="1980" w:type="dxa"/>
            <w:tcBorders>
              <w:top w:val="nil"/>
              <w:left w:val="nil"/>
              <w:bottom w:val="single" w:sz="4" w:space="0" w:color="auto"/>
              <w:right w:val="single" w:sz="4" w:space="0" w:color="auto"/>
            </w:tcBorders>
            <w:shd w:val="clear" w:color="auto" w:fill="auto"/>
            <w:noWrap/>
            <w:vAlign w:val="center"/>
            <w:hideMark/>
          </w:tcPr>
          <w:p w14:paraId="281BF508"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2FC399B2"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CCFC46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PAYMENT.TOLERANCE.CCY</w:t>
            </w:r>
          </w:p>
        </w:tc>
        <w:tc>
          <w:tcPr>
            <w:tcW w:w="2039" w:type="dxa"/>
            <w:tcBorders>
              <w:top w:val="nil"/>
              <w:left w:val="nil"/>
              <w:bottom w:val="single" w:sz="4" w:space="0" w:color="auto"/>
              <w:right w:val="single" w:sz="4" w:space="0" w:color="auto"/>
            </w:tcBorders>
            <w:shd w:val="clear" w:color="auto" w:fill="auto"/>
            <w:noWrap/>
            <w:vAlign w:val="center"/>
            <w:hideMark/>
          </w:tcPr>
          <w:p w14:paraId="79ADCE25"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PAYMENT.TOLERANCE.CCY</w:t>
            </w:r>
          </w:p>
        </w:tc>
        <w:tc>
          <w:tcPr>
            <w:tcW w:w="1725" w:type="dxa"/>
            <w:tcBorders>
              <w:top w:val="nil"/>
              <w:left w:val="nil"/>
              <w:bottom w:val="single" w:sz="4" w:space="0" w:color="auto"/>
              <w:right w:val="single" w:sz="4" w:space="0" w:color="auto"/>
            </w:tcBorders>
            <w:shd w:val="clear" w:color="auto" w:fill="auto"/>
            <w:noWrap/>
            <w:vAlign w:val="center"/>
            <w:hideMark/>
          </w:tcPr>
          <w:p w14:paraId="1BCA6D09"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w:t>
            </w:r>
          </w:p>
        </w:tc>
        <w:tc>
          <w:tcPr>
            <w:tcW w:w="358" w:type="dxa"/>
            <w:tcBorders>
              <w:top w:val="nil"/>
              <w:left w:val="nil"/>
              <w:bottom w:val="single" w:sz="4" w:space="0" w:color="auto"/>
              <w:right w:val="single" w:sz="4" w:space="0" w:color="auto"/>
            </w:tcBorders>
            <w:shd w:val="clear" w:color="auto" w:fill="auto"/>
            <w:noWrap/>
            <w:vAlign w:val="center"/>
            <w:hideMark/>
          </w:tcPr>
          <w:p w14:paraId="3FC5B508"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CCY</w:t>
            </w:r>
          </w:p>
        </w:tc>
        <w:tc>
          <w:tcPr>
            <w:tcW w:w="620" w:type="dxa"/>
            <w:tcBorders>
              <w:top w:val="nil"/>
              <w:left w:val="nil"/>
              <w:bottom w:val="single" w:sz="4" w:space="0" w:color="auto"/>
              <w:right w:val="single" w:sz="4" w:space="0" w:color="auto"/>
            </w:tcBorders>
            <w:shd w:val="clear" w:color="auto" w:fill="auto"/>
            <w:noWrap/>
            <w:vAlign w:val="center"/>
            <w:hideMark/>
          </w:tcPr>
          <w:p w14:paraId="1EBEC7A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XX&lt; </w:t>
            </w:r>
          </w:p>
        </w:tc>
        <w:tc>
          <w:tcPr>
            <w:tcW w:w="1980" w:type="dxa"/>
            <w:tcBorders>
              <w:top w:val="nil"/>
              <w:left w:val="nil"/>
              <w:bottom w:val="single" w:sz="4" w:space="0" w:color="auto"/>
              <w:right w:val="single" w:sz="4" w:space="0" w:color="auto"/>
            </w:tcBorders>
            <w:shd w:val="clear" w:color="auto" w:fill="auto"/>
            <w:noWrap/>
            <w:vAlign w:val="center"/>
            <w:hideMark/>
          </w:tcPr>
          <w:p w14:paraId="17FF1489"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5D9D2F2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DEC17E7"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PAYMENT.TOLERANCE</w:t>
            </w:r>
          </w:p>
        </w:tc>
        <w:tc>
          <w:tcPr>
            <w:tcW w:w="2039" w:type="dxa"/>
            <w:tcBorders>
              <w:top w:val="nil"/>
              <w:left w:val="nil"/>
              <w:bottom w:val="single" w:sz="4" w:space="0" w:color="auto"/>
              <w:right w:val="single" w:sz="4" w:space="0" w:color="auto"/>
            </w:tcBorders>
            <w:shd w:val="clear" w:color="auto" w:fill="auto"/>
            <w:noWrap/>
            <w:vAlign w:val="center"/>
            <w:hideMark/>
          </w:tcPr>
          <w:p w14:paraId="655DFBB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PAYMENT.TOLERANCE</w:t>
            </w:r>
          </w:p>
        </w:tc>
        <w:tc>
          <w:tcPr>
            <w:tcW w:w="1725" w:type="dxa"/>
            <w:tcBorders>
              <w:top w:val="nil"/>
              <w:left w:val="nil"/>
              <w:bottom w:val="single" w:sz="4" w:space="0" w:color="auto"/>
              <w:right w:val="single" w:sz="4" w:space="0" w:color="auto"/>
            </w:tcBorders>
            <w:shd w:val="clear" w:color="auto" w:fill="auto"/>
            <w:noWrap/>
            <w:vAlign w:val="center"/>
            <w:hideMark/>
          </w:tcPr>
          <w:p w14:paraId="618F878E" w14:textId="7FA916E8"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1</w:t>
            </w:r>
            <w:r w:rsidR="00836BE6">
              <w:rPr>
                <w:rFonts w:ascii="Calibri" w:hAnsi="Calibri" w:cs="Calibri"/>
                <w:color w:val="000000"/>
                <w:sz w:val="16"/>
                <w:szCs w:val="16"/>
                <w:lang w:val="en-US" w:eastAsia="en-US"/>
              </w:rPr>
              <w:t>3</w:t>
            </w:r>
          </w:p>
        </w:tc>
        <w:tc>
          <w:tcPr>
            <w:tcW w:w="358" w:type="dxa"/>
            <w:tcBorders>
              <w:top w:val="nil"/>
              <w:left w:val="nil"/>
              <w:bottom w:val="single" w:sz="4" w:space="0" w:color="auto"/>
              <w:right w:val="single" w:sz="4" w:space="0" w:color="auto"/>
            </w:tcBorders>
            <w:shd w:val="clear" w:color="auto" w:fill="auto"/>
            <w:noWrap/>
            <w:vAlign w:val="center"/>
            <w:hideMark/>
          </w:tcPr>
          <w:p w14:paraId="5A504320"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Amount</w:t>
            </w:r>
          </w:p>
        </w:tc>
        <w:tc>
          <w:tcPr>
            <w:tcW w:w="620" w:type="dxa"/>
            <w:tcBorders>
              <w:top w:val="nil"/>
              <w:left w:val="nil"/>
              <w:bottom w:val="single" w:sz="4" w:space="0" w:color="auto"/>
              <w:right w:val="single" w:sz="4" w:space="0" w:color="auto"/>
            </w:tcBorders>
            <w:shd w:val="clear" w:color="auto" w:fill="auto"/>
            <w:noWrap/>
            <w:vAlign w:val="center"/>
            <w:hideMark/>
          </w:tcPr>
          <w:p w14:paraId="542C1C15"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XX&gt; </w:t>
            </w:r>
          </w:p>
        </w:tc>
        <w:tc>
          <w:tcPr>
            <w:tcW w:w="1980" w:type="dxa"/>
            <w:tcBorders>
              <w:top w:val="nil"/>
              <w:left w:val="nil"/>
              <w:bottom w:val="single" w:sz="4" w:space="0" w:color="auto"/>
              <w:right w:val="single" w:sz="4" w:space="0" w:color="auto"/>
            </w:tcBorders>
            <w:shd w:val="clear" w:color="auto" w:fill="auto"/>
            <w:noWrap/>
            <w:vAlign w:val="center"/>
            <w:hideMark/>
          </w:tcPr>
          <w:p w14:paraId="3B3E3C54"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39D041C7"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227577D"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INV.MIN.AMOUNT.CCY</w:t>
            </w:r>
          </w:p>
        </w:tc>
        <w:tc>
          <w:tcPr>
            <w:tcW w:w="2039" w:type="dxa"/>
            <w:tcBorders>
              <w:top w:val="nil"/>
              <w:left w:val="nil"/>
              <w:bottom w:val="single" w:sz="4" w:space="0" w:color="auto"/>
              <w:right w:val="single" w:sz="4" w:space="0" w:color="auto"/>
            </w:tcBorders>
            <w:shd w:val="clear" w:color="auto" w:fill="auto"/>
            <w:noWrap/>
            <w:vAlign w:val="center"/>
            <w:hideMark/>
          </w:tcPr>
          <w:p w14:paraId="6A545290"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INV.MIN.AMOUNT.CCY</w:t>
            </w:r>
          </w:p>
        </w:tc>
        <w:tc>
          <w:tcPr>
            <w:tcW w:w="1725" w:type="dxa"/>
            <w:tcBorders>
              <w:top w:val="nil"/>
              <w:left w:val="nil"/>
              <w:bottom w:val="single" w:sz="4" w:space="0" w:color="auto"/>
              <w:right w:val="single" w:sz="4" w:space="0" w:color="auto"/>
            </w:tcBorders>
            <w:shd w:val="clear" w:color="auto" w:fill="auto"/>
            <w:noWrap/>
            <w:vAlign w:val="center"/>
            <w:hideMark/>
          </w:tcPr>
          <w:p w14:paraId="3FF05DC4"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3</w:t>
            </w:r>
          </w:p>
        </w:tc>
        <w:tc>
          <w:tcPr>
            <w:tcW w:w="358" w:type="dxa"/>
            <w:tcBorders>
              <w:top w:val="nil"/>
              <w:left w:val="nil"/>
              <w:bottom w:val="single" w:sz="4" w:space="0" w:color="auto"/>
              <w:right w:val="single" w:sz="4" w:space="0" w:color="auto"/>
            </w:tcBorders>
            <w:shd w:val="clear" w:color="auto" w:fill="auto"/>
            <w:noWrap/>
            <w:vAlign w:val="center"/>
            <w:hideMark/>
          </w:tcPr>
          <w:p w14:paraId="034A00EC"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CCY</w:t>
            </w:r>
          </w:p>
        </w:tc>
        <w:tc>
          <w:tcPr>
            <w:tcW w:w="620" w:type="dxa"/>
            <w:tcBorders>
              <w:top w:val="nil"/>
              <w:left w:val="nil"/>
              <w:bottom w:val="single" w:sz="4" w:space="0" w:color="auto"/>
              <w:right w:val="single" w:sz="4" w:space="0" w:color="auto"/>
            </w:tcBorders>
            <w:shd w:val="clear" w:color="auto" w:fill="auto"/>
            <w:noWrap/>
            <w:vAlign w:val="center"/>
            <w:hideMark/>
          </w:tcPr>
          <w:p w14:paraId="4912139C"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XX&lt; </w:t>
            </w:r>
          </w:p>
        </w:tc>
        <w:tc>
          <w:tcPr>
            <w:tcW w:w="1980" w:type="dxa"/>
            <w:tcBorders>
              <w:top w:val="nil"/>
              <w:left w:val="nil"/>
              <w:bottom w:val="single" w:sz="4" w:space="0" w:color="auto"/>
              <w:right w:val="single" w:sz="4" w:space="0" w:color="auto"/>
            </w:tcBorders>
            <w:shd w:val="clear" w:color="auto" w:fill="auto"/>
            <w:noWrap/>
            <w:vAlign w:val="center"/>
            <w:hideMark/>
          </w:tcPr>
          <w:p w14:paraId="55871227"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448D0AD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0578407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INV.MIN.AMOUNT</w:t>
            </w:r>
          </w:p>
        </w:tc>
        <w:tc>
          <w:tcPr>
            <w:tcW w:w="2039" w:type="dxa"/>
            <w:tcBorders>
              <w:top w:val="nil"/>
              <w:left w:val="nil"/>
              <w:bottom w:val="single" w:sz="4" w:space="0" w:color="auto"/>
              <w:right w:val="single" w:sz="4" w:space="0" w:color="auto"/>
            </w:tcBorders>
            <w:shd w:val="clear" w:color="auto" w:fill="auto"/>
            <w:noWrap/>
            <w:vAlign w:val="center"/>
            <w:hideMark/>
          </w:tcPr>
          <w:p w14:paraId="714CFE06"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INV.MIN.AMOUNT</w:t>
            </w:r>
          </w:p>
        </w:tc>
        <w:tc>
          <w:tcPr>
            <w:tcW w:w="1725" w:type="dxa"/>
            <w:tcBorders>
              <w:top w:val="nil"/>
              <w:left w:val="nil"/>
              <w:bottom w:val="single" w:sz="4" w:space="0" w:color="auto"/>
              <w:right w:val="single" w:sz="4" w:space="0" w:color="auto"/>
            </w:tcBorders>
            <w:shd w:val="clear" w:color="auto" w:fill="auto"/>
            <w:noWrap/>
            <w:vAlign w:val="center"/>
            <w:hideMark/>
          </w:tcPr>
          <w:p w14:paraId="31BA1741" w14:textId="0C49D263"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1</w:t>
            </w:r>
            <w:r w:rsidR="00A6520A">
              <w:rPr>
                <w:rFonts w:ascii="Calibri" w:hAnsi="Calibri" w:cs="Calibri"/>
                <w:color w:val="000000"/>
                <w:sz w:val="16"/>
                <w:szCs w:val="16"/>
                <w:lang w:val="en-US" w:eastAsia="en-US"/>
              </w:rPr>
              <w:t>3</w:t>
            </w:r>
          </w:p>
        </w:tc>
        <w:tc>
          <w:tcPr>
            <w:tcW w:w="358" w:type="dxa"/>
            <w:tcBorders>
              <w:top w:val="nil"/>
              <w:left w:val="nil"/>
              <w:bottom w:val="single" w:sz="4" w:space="0" w:color="auto"/>
              <w:right w:val="single" w:sz="4" w:space="0" w:color="auto"/>
            </w:tcBorders>
            <w:shd w:val="clear" w:color="auto" w:fill="auto"/>
            <w:noWrap/>
            <w:vAlign w:val="center"/>
            <w:hideMark/>
          </w:tcPr>
          <w:p w14:paraId="4B1AE1D1"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Amount</w:t>
            </w:r>
          </w:p>
        </w:tc>
        <w:tc>
          <w:tcPr>
            <w:tcW w:w="620" w:type="dxa"/>
            <w:tcBorders>
              <w:top w:val="nil"/>
              <w:left w:val="nil"/>
              <w:bottom w:val="single" w:sz="4" w:space="0" w:color="auto"/>
              <w:right w:val="single" w:sz="4" w:space="0" w:color="auto"/>
            </w:tcBorders>
            <w:shd w:val="clear" w:color="auto" w:fill="auto"/>
            <w:noWrap/>
            <w:vAlign w:val="center"/>
            <w:hideMark/>
          </w:tcPr>
          <w:p w14:paraId="6155FA85"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XX&gt; </w:t>
            </w:r>
          </w:p>
        </w:tc>
        <w:tc>
          <w:tcPr>
            <w:tcW w:w="1980" w:type="dxa"/>
            <w:tcBorders>
              <w:top w:val="nil"/>
              <w:left w:val="nil"/>
              <w:bottom w:val="single" w:sz="4" w:space="0" w:color="auto"/>
              <w:right w:val="single" w:sz="4" w:space="0" w:color="auto"/>
            </w:tcBorders>
            <w:shd w:val="clear" w:color="auto" w:fill="auto"/>
            <w:noWrap/>
            <w:vAlign w:val="center"/>
            <w:hideMark/>
          </w:tcPr>
          <w:p w14:paraId="3A78BA3A"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212DA90E"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1E6277B"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NOTE.INVOICE</w:t>
            </w:r>
          </w:p>
        </w:tc>
        <w:tc>
          <w:tcPr>
            <w:tcW w:w="2039" w:type="dxa"/>
            <w:tcBorders>
              <w:top w:val="nil"/>
              <w:left w:val="nil"/>
              <w:bottom w:val="single" w:sz="4" w:space="0" w:color="auto"/>
              <w:right w:val="single" w:sz="4" w:space="0" w:color="auto"/>
            </w:tcBorders>
            <w:shd w:val="clear" w:color="auto" w:fill="auto"/>
            <w:noWrap/>
            <w:vAlign w:val="center"/>
            <w:hideMark/>
          </w:tcPr>
          <w:p w14:paraId="2585952B"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NOTE.INVOICE</w:t>
            </w:r>
          </w:p>
        </w:tc>
        <w:tc>
          <w:tcPr>
            <w:tcW w:w="1725" w:type="dxa"/>
            <w:tcBorders>
              <w:top w:val="nil"/>
              <w:left w:val="nil"/>
              <w:bottom w:val="single" w:sz="4" w:space="0" w:color="auto"/>
              <w:right w:val="single" w:sz="4" w:space="0" w:color="auto"/>
            </w:tcBorders>
            <w:shd w:val="clear" w:color="auto" w:fill="auto"/>
            <w:noWrap/>
            <w:vAlign w:val="center"/>
            <w:hideMark/>
          </w:tcPr>
          <w:p w14:paraId="10B8534A"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0A5FE7FF"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1C53D843"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79C45C6"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28924F7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FBB35A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NOTE.PAYMENT.REQUEST</w:t>
            </w:r>
          </w:p>
        </w:tc>
        <w:tc>
          <w:tcPr>
            <w:tcW w:w="2039" w:type="dxa"/>
            <w:tcBorders>
              <w:top w:val="nil"/>
              <w:left w:val="nil"/>
              <w:bottom w:val="single" w:sz="4" w:space="0" w:color="auto"/>
              <w:right w:val="single" w:sz="4" w:space="0" w:color="auto"/>
            </w:tcBorders>
            <w:shd w:val="clear" w:color="auto" w:fill="auto"/>
            <w:noWrap/>
            <w:vAlign w:val="center"/>
            <w:hideMark/>
          </w:tcPr>
          <w:p w14:paraId="7C074BD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NOTE.PAYMENT.REQUEST</w:t>
            </w:r>
          </w:p>
        </w:tc>
        <w:tc>
          <w:tcPr>
            <w:tcW w:w="1725" w:type="dxa"/>
            <w:tcBorders>
              <w:top w:val="nil"/>
              <w:left w:val="nil"/>
              <w:bottom w:val="single" w:sz="4" w:space="0" w:color="auto"/>
              <w:right w:val="single" w:sz="4" w:space="0" w:color="auto"/>
            </w:tcBorders>
            <w:shd w:val="clear" w:color="auto" w:fill="auto"/>
            <w:noWrap/>
            <w:vAlign w:val="center"/>
            <w:hideMark/>
          </w:tcPr>
          <w:p w14:paraId="3EF68700"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12A5CE83"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7DF04450"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0579B145"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34D84D1D"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0FFECF23"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NOTE.CREDIT.NOTE</w:t>
            </w:r>
          </w:p>
        </w:tc>
        <w:tc>
          <w:tcPr>
            <w:tcW w:w="2039" w:type="dxa"/>
            <w:tcBorders>
              <w:top w:val="nil"/>
              <w:left w:val="nil"/>
              <w:bottom w:val="single" w:sz="4" w:space="0" w:color="auto"/>
              <w:right w:val="single" w:sz="4" w:space="0" w:color="auto"/>
            </w:tcBorders>
            <w:shd w:val="clear" w:color="auto" w:fill="auto"/>
            <w:noWrap/>
            <w:vAlign w:val="center"/>
            <w:hideMark/>
          </w:tcPr>
          <w:p w14:paraId="3D5D3BD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NOTE.CREDIT.NOTE</w:t>
            </w:r>
          </w:p>
        </w:tc>
        <w:tc>
          <w:tcPr>
            <w:tcW w:w="1725" w:type="dxa"/>
            <w:tcBorders>
              <w:top w:val="nil"/>
              <w:left w:val="nil"/>
              <w:bottom w:val="single" w:sz="4" w:space="0" w:color="auto"/>
              <w:right w:val="single" w:sz="4" w:space="0" w:color="auto"/>
            </w:tcBorders>
            <w:shd w:val="clear" w:color="auto" w:fill="auto"/>
            <w:noWrap/>
            <w:vAlign w:val="center"/>
            <w:hideMark/>
          </w:tcPr>
          <w:p w14:paraId="3CCCB36B"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140BD854"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2576DACB"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BB47423"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402F37" w:rsidRPr="00402F37" w14:paraId="3BE53F10"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91328AD"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NOTE.COLLECTION</w:t>
            </w:r>
          </w:p>
        </w:tc>
        <w:tc>
          <w:tcPr>
            <w:tcW w:w="2039" w:type="dxa"/>
            <w:tcBorders>
              <w:top w:val="nil"/>
              <w:left w:val="nil"/>
              <w:bottom w:val="single" w:sz="4" w:space="0" w:color="auto"/>
              <w:right w:val="single" w:sz="4" w:space="0" w:color="auto"/>
            </w:tcBorders>
            <w:shd w:val="clear" w:color="auto" w:fill="auto"/>
            <w:noWrap/>
            <w:vAlign w:val="center"/>
            <w:hideMark/>
          </w:tcPr>
          <w:p w14:paraId="1F0C5834"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NOTE.COLLECTION</w:t>
            </w:r>
          </w:p>
        </w:tc>
        <w:tc>
          <w:tcPr>
            <w:tcW w:w="1725" w:type="dxa"/>
            <w:tcBorders>
              <w:top w:val="nil"/>
              <w:left w:val="nil"/>
              <w:bottom w:val="single" w:sz="4" w:space="0" w:color="auto"/>
              <w:right w:val="single" w:sz="4" w:space="0" w:color="auto"/>
            </w:tcBorders>
            <w:shd w:val="clear" w:color="auto" w:fill="auto"/>
            <w:noWrap/>
            <w:vAlign w:val="center"/>
            <w:hideMark/>
          </w:tcPr>
          <w:p w14:paraId="37A09730"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65</w:t>
            </w:r>
          </w:p>
        </w:tc>
        <w:tc>
          <w:tcPr>
            <w:tcW w:w="358" w:type="dxa"/>
            <w:tcBorders>
              <w:top w:val="nil"/>
              <w:left w:val="nil"/>
              <w:bottom w:val="single" w:sz="4" w:space="0" w:color="auto"/>
              <w:right w:val="single" w:sz="4" w:space="0" w:color="auto"/>
            </w:tcBorders>
            <w:shd w:val="clear" w:color="auto" w:fill="auto"/>
            <w:noWrap/>
            <w:vAlign w:val="center"/>
            <w:hideMark/>
          </w:tcPr>
          <w:p w14:paraId="26D4CD2D"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TEXT</w:t>
            </w:r>
          </w:p>
        </w:tc>
        <w:tc>
          <w:tcPr>
            <w:tcW w:w="620" w:type="dxa"/>
            <w:tcBorders>
              <w:top w:val="nil"/>
              <w:left w:val="nil"/>
              <w:bottom w:val="single" w:sz="4" w:space="0" w:color="auto"/>
              <w:right w:val="single" w:sz="4" w:space="0" w:color="auto"/>
            </w:tcBorders>
            <w:shd w:val="clear" w:color="auto" w:fill="auto"/>
            <w:noWrap/>
            <w:vAlign w:val="center"/>
            <w:hideMark/>
          </w:tcPr>
          <w:p w14:paraId="4CD00ECA"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theme="minorHAns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4D4343F"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val="en-US" w:eastAsia="en-US"/>
              </w:rPr>
              <w:t> </w:t>
            </w:r>
          </w:p>
        </w:tc>
      </w:tr>
      <w:tr w:rsidR="00642191" w:rsidRPr="00402F37" w14:paraId="161A4A4F"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4B10B0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RESERVED.10</w:t>
            </w:r>
          </w:p>
        </w:tc>
        <w:tc>
          <w:tcPr>
            <w:tcW w:w="2039" w:type="dxa"/>
            <w:tcBorders>
              <w:top w:val="nil"/>
              <w:left w:val="nil"/>
              <w:bottom w:val="single" w:sz="4" w:space="0" w:color="auto"/>
              <w:right w:val="single" w:sz="4" w:space="0" w:color="auto"/>
            </w:tcBorders>
            <w:shd w:val="clear" w:color="auto" w:fill="auto"/>
            <w:noWrap/>
            <w:vAlign w:val="center"/>
            <w:hideMark/>
          </w:tcPr>
          <w:p w14:paraId="7701BB1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RESERVED.10</w:t>
            </w:r>
          </w:p>
        </w:tc>
        <w:tc>
          <w:tcPr>
            <w:tcW w:w="1725" w:type="dxa"/>
            <w:tcBorders>
              <w:top w:val="nil"/>
              <w:left w:val="nil"/>
              <w:bottom w:val="single" w:sz="4" w:space="0" w:color="auto"/>
              <w:right w:val="single" w:sz="4" w:space="0" w:color="auto"/>
            </w:tcBorders>
            <w:shd w:val="clear" w:color="auto" w:fill="auto"/>
            <w:noWrap/>
            <w:vAlign w:val="center"/>
            <w:hideMark/>
          </w:tcPr>
          <w:p w14:paraId="1872C170"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0573B125" w14:textId="3CD1614C"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25F888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6062DD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4A8F3D07"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09A1761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lastRenderedPageBreak/>
              <w:t>RESERVED.9</w:t>
            </w:r>
          </w:p>
        </w:tc>
        <w:tc>
          <w:tcPr>
            <w:tcW w:w="2039" w:type="dxa"/>
            <w:tcBorders>
              <w:top w:val="nil"/>
              <w:left w:val="nil"/>
              <w:bottom w:val="single" w:sz="4" w:space="0" w:color="auto"/>
              <w:right w:val="single" w:sz="4" w:space="0" w:color="auto"/>
            </w:tcBorders>
            <w:shd w:val="clear" w:color="auto" w:fill="auto"/>
            <w:noWrap/>
            <w:vAlign w:val="center"/>
            <w:hideMark/>
          </w:tcPr>
          <w:p w14:paraId="123B3AF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RESERVED.9</w:t>
            </w:r>
          </w:p>
        </w:tc>
        <w:tc>
          <w:tcPr>
            <w:tcW w:w="1725" w:type="dxa"/>
            <w:tcBorders>
              <w:top w:val="nil"/>
              <w:left w:val="nil"/>
              <w:bottom w:val="single" w:sz="4" w:space="0" w:color="auto"/>
              <w:right w:val="single" w:sz="4" w:space="0" w:color="auto"/>
            </w:tcBorders>
            <w:shd w:val="clear" w:color="auto" w:fill="auto"/>
            <w:noWrap/>
            <w:vAlign w:val="center"/>
            <w:hideMark/>
          </w:tcPr>
          <w:p w14:paraId="05514EC7"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1B47DB3F" w14:textId="41BCCB46"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2EB2C72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1B8EA651"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06E9D5F8"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742519F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RESERVED.8</w:t>
            </w:r>
          </w:p>
        </w:tc>
        <w:tc>
          <w:tcPr>
            <w:tcW w:w="2039" w:type="dxa"/>
            <w:tcBorders>
              <w:top w:val="nil"/>
              <w:left w:val="nil"/>
              <w:bottom w:val="single" w:sz="4" w:space="0" w:color="auto"/>
              <w:right w:val="single" w:sz="4" w:space="0" w:color="auto"/>
            </w:tcBorders>
            <w:shd w:val="clear" w:color="auto" w:fill="auto"/>
            <w:noWrap/>
            <w:vAlign w:val="center"/>
            <w:hideMark/>
          </w:tcPr>
          <w:p w14:paraId="4E61420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RESERVED.8</w:t>
            </w:r>
          </w:p>
        </w:tc>
        <w:tc>
          <w:tcPr>
            <w:tcW w:w="1725" w:type="dxa"/>
            <w:tcBorders>
              <w:top w:val="nil"/>
              <w:left w:val="nil"/>
              <w:bottom w:val="single" w:sz="4" w:space="0" w:color="auto"/>
              <w:right w:val="single" w:sz="4" w:space="0" w:color="auto"/>
            </w:tcBorders>
            <w:shd w:val="clear" w:color="auto" w:fill="auto"/>
            <w:noWrap/>
            <w:vAlign w:val="center"/>
            <w:hideMark/>
          </w:tcPr>
          <w:p w14:paraId="042F4D7B"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25BC24FA" w14:textId="5EE9577A"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DE354A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53254B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51774F59"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53C22F82"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RESERVED.7</w:t>
            </w:r>
          </w:p>
        </w:tc>
        <w:tc>
          <w:tcPr>
            <w:tcW w:w="2039" w:type="dxa"/>
            <w:tcBorders>
              <w:top w:val="nil"/>
              <w:left w:val="nil"/>
              <w:bottom w:val="single" w:sz="4" w:space="0" w:color="auto"/>
              <w:right w:val="single" w:sz="4" w:space="0" w:color="auto"/>
            </w:tcBorders>
            <w:shd w:val="clear" w:color="auto" w:fill="auto"/>
            <w:noWrap/>
            <w:vAlign w:val="center"/>
            <w:hideMark/>
          </w:tcPr>
          <w:p w14:paraId="5BA572B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RESERVED.7</w:t>
            </w:r>
          </w:p>
        </w:tc>
        <w:tc>
          <w:tcPr>
            <w:tcW w:w="1725" w:type="dxa"/>
            <w:tcBorders>
              <w:top w:val="nil"/>
              <w:left w:val="nil"/>
              <w:bottom w:val="single" w:sz="4" w:space="0" w:color="auto"/>
              <w:right w:val="single" w:sz="4" w:space="0" w:color="auto"/>
            </w:tcBorders>
            <w:shd w:val="clear" w:color="auto" w:fill="auto"/>
            <w:noWrap/>
            <w:vAlign w:val="center"/>
            <w:hideMark/>
          </w:tcPr>
          <w:p w14:paraId="752E537B"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0D458BB3" w14:textId="49AAA1E0"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00D08C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4F1771D8"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6FD0C1A8"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92BE80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RESERVED.6</w:t>
            </w:r>
          </w:p>
        </w:tc>
        <w:tc>
          <w:tcPr>
            <w:tcW w:w="2039" w:type="dxa"/>
            <w:tcBorders>
              <w:top w:val="nil"/>
              <w:left w:val="nil"/>
              <w:bottom w:val="single" w:sz="4" w:space="0" w:color="auto"/>
              <w:right w:val="single" w:sz="4" w:space="0" w:color="auto"/>
            </w:tcBorders>
            <w:shd w:val="clear" w:color="auto" w:fill="auto"/>
            <w:noWrap/>
            <w:vAlign w:val="center"/>
            <w:hideMark/>
          </w:tcPr>
          <w:p w14:paraId="5471B84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RESERVED.6</w:t>
            </w:r>
          </w:p>
        </w:tc>
        <w:tc>
          <w:tcPr>
            <w:tcW w:w="1725" w:type="dxa"/>
            <w:tcBorders>
              <w:top w:val="nil"/>
              <w:left w:val="nil"/>
              <w:bottom w:val="single" w:sz="4" w:space="0" w:color="auto"/>
              <w:right w:val="single" w:sz="4" w:space="0" w:color="auto"/>
            </w:tcBorders>
            <w:shd w:val="clear" w:color="auto" w:fill="auto"/>
            <w:noWrap/>
            <w:vAlign w:val="center"/>
            <w:hideMark/>
          </w:tcPr>
          <w:p w14:paraId="29B64951"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512768A3" w14:textId="50E81247"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FE6289A"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BB091A8"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4AD00C9C"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36A22BF7"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RESEVED.5</w:t>
            </w:r>
          </w:p>
        </w:tc>
        <w:tc>
          <w:tcPr>
            <w:tcW w:w="2039" w:type="dxa"/>
            <w:tcBorders>
              <w:top w:val="nil"/>
              <w:left w:val="nil"/>
              <w:bottom w:val="single" w:sz="4" w:space="0" w:color="auto"/>
              <w:right w:val="single" w:sz="4" w:space="0" w:color="auto"/>
            </w:tcBorders>
            <w:shd w:val="clear" w:color="auto" w:fill="auto"/>
            <w:noWrap/>
            <w:vAlign w:val="center"/>
            <w:hideMark/>
          </w:tcPr>
          <w:p w14:paraId="067D65C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RESERVED.5</w:t>
            </w:r>
          </w:p>
        </w:tc>
        <w:tc>
          <w:tcPr>
            <w:tcW w:w="1725" w:type="dxa"/>
            <w:tcBorders>
              <w:top w:val="nil"/>
              <w:left w:val="nil"/>
              <w:bottom w:val="single" w:sz="4" w:space="0" w:color="auto"/>
              <w:right w:val="single" w:sz="4" w:space="0" w:color="auto"/>
            </w:tcBorders>
            <w:shd w:val="clear" w:color="auto" w:fill="auto"/>
            <w:noWrap/>
            <w:vAlign w:val="center"/>
            <w:hideMark/>
          </w:tcPr>
          <w:p w14:paraId="13B6E607"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6AA366BE" w14:textId="38684746"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9A97CD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1625FFB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676299D8"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2A80A38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RESERVED.4</w:t>
            </w:r>
          </w:p>
        </w:tc>
        <w:tc>
          <w:tcPr>
            <w:tcW w:w="2039" w:type="dxa"/>
            <w:tcBorders>
              <w:top w:val="nil"/>
              <w:left w:val="nil"/>
              <w:bottom w:val="single" w:sz="4" w:space="0" w:color="auto"/>
              <w:right w:val="single" w:sz="4" w:space="0" w:color="auto"/>
            </w:tcBorders>
            <w:shd w:val="clear" w:color="auto" w:fill="auto"/>
            <w:noWrap/>
            <w:vAlign w:val="center"/>
            <w:hideMark/>
          </w:tcPr>
          <w:p w14:paraId="240F1AC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RESERVED.4</w:t>
            </w:r>
          </w:p>
        </w:tc>
        <w:tc>
          <w:tcPr>
            <w:tcW w:w="1725" w:type="dxa"/>
            <w:tcBorders>
              <w:top w:val="nil"/>
              <w:left w:val="nil"/>
              <w:bottom w:val="single" w:sz="4" w:space="0" w:color="auto"/>
              <w:right w:val="single" w:sz="4" w:space="0" w:color="auto"/>
            </w:tcBorders>
            <w:shd w:val="clear" w:color="auto" w:fill="auto"/>
            <w:noWrap/>
            <w:vAlign w:val="center"/>
            <w:hideMark/>
          </w:tcPr>
          <w:p w14:paraId="728269B4"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101E0771" w14:textId="2961BBC2"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B104700"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A80B9BE"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6F24A31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4CB4DBE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RESERVED.3</w:t>
            </w:r>
          </w:p>
        </w:tc>
        <w:tc>
          <w:tcPr>
            <w:tcW w:w="2039" w:type="dxa"/>
            <w:tcBorders>
              <w:top w:val="nil"/>
              <w:left w:val="nil"/>
              <w:bottom w:val="single" w:sz="4" w:space="0" w:color="auto"/>
              <w:right w:val="single" w:sz="4" w:space="0" w:color="auto"/>
            </w:tcBorders>
            <w:shd w:val="clear" w:color="auto" w:fill="auto"/>
            <w:noWrap/>
            <w:vAlign w:val="center"/>
            <w:hideMark/>
          </w:tcPr>
          <w:p w14:paraId="5165A827"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RESERVED.3</w:t>
            </w:r>
          </w:p>
        </w:tc>
        <w:tc>
          <w:tcPr>
            <w:tcW w:w="1725" w:type="dxa"/>
            <w:tcBorders>
              <w:top w:val="nil"/>
              <w:left w:val="nil"/>
              <w:bottom w:val="single" w:sz="4" w:space="0" w:color="auto"/>
              <w:right w:val="single" w:sz="4" w:space="0" w:color="auto"/>
            </w:tcBorders>
            <w:shd w:val="clear" w:color="auto" w:fill="auto"/>
            <w:noWrap/>
            <w:vAlign w:val="center"/>
            <w:hideMark/>
          </w:tcPr>
          <w:p w14:paraId="43F0BB95"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05590DB0" w14:textId="577AB9E5"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46EC226"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681B01E5"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320BC194"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6B911DE4"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RESERVED.2</w:t>
            </w:r>
          </w:p>
        </w:tc>
        <w:tc>
          <w:tcPr>
            <w:tcW w:w="2039" w:type="dxa"/>
            <w:tcBorders>
              <w:top w:val="nil"/>
              <w:left w:val="nil"/>
              <w:bottom w:val="single" w:sz="4" w:space="0" w:color="auto"/>
              <w:right w:val="single" w:sz="4" w:space="0" w:color="auto"/>
            </w:tcBorders>
            <w:shd w:val="clear" w:color="auto" w:fill="auto"/>
            <w:noWrap/>
            <w:vAlign w:val="center"/>
            <w:hideMark/>
          </w:tcPr>
          <w:p w14:paraId="393495C3"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RESERVED.2</w:t>
            </w:r>
          </w:p>
        </w:tc>
        <w:tc>
          <w:tcPr>
            <w:tcW w:w="1725" w:type="dxa"/>
            <w:tcBorders>
              <w:top w:val="nil"/>
              <w:left w:val="nil"/>
              <w:bottom w:val="single" w:sz="4" w:space="0" w:color="auto"/>
              <w:right w:val="single" w:sz="4" w:space="0" w:color="auto"/>
            </w:tcBorders>
            <w:shd w:val="clear" w:color="auto" w:fill="auto"/>
            <w:noWrap/>
            <w:vAlign w:val="center"/>
            <w:hideMark/>
          </w:tcPr>
          <w:p w14:paraId="31621CE7"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1BFB9333" w14:textId="506577D5"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D4AD7B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B42F05B"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642191" w:rsidRPr="00402F37" w14:paraId="452C84CA"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080E218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RESERVED.1</w:t>
            </w:r>
          </w:p>
        </w:tc>
        <w:tc>
          <w:tcPr>
            <w:tcW w:w="2039" w:type="dxa"/>
            <w:tcBorders>
              <w:top w:val="nil"/>
              <w:left w:val="nil"/>
              <w:bottom w:val="single" w:sz="4" w:space="0" w:color="auto"/>
              <w:right w:val="single" w:sz="4" w:space="0" w:color="auto"/>
            </w:tcBorders>
            <w:shd w:val="clear" w:color="auto" w:fill="auto"/>
            <w:noWrap/>
            <w:vAlign w:val="center"/>
            <w:hideMark/>
          </w:tcPr>
          <w:p w14:paraId="21294549"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RESERVED.1</w:t>
            </w:r>
          </w:p>
        </w:tc>
        <w:tc>
          <w:tcPr>
            <w:tcW w:w="1725" w:type="dxa"/>
            <w:tcBorders>
              <w:top w:val="nil"/>
              <w:left w:val="nil"/>
              <w:bottom w:val="single" w:sz="4" w:space="0" w:color="auto"/>
              <w:right w:val="single" w:sz="4" w:space="0" w:color="auto"/>
            </w:tcBorders>
            <w:shd w:val="clear" w:color="auto" w:fill="auto"/>
            <w:noWrap/>
            <w:vAlign w:val="center"/>
            <w:hideMark/>
          </w:tcPr>
          <w:p w14:paraId="4753C40E" w14:textId="77777777" w:rsidR="00642191" w:rsidRPr="00402F37" w:rsidRDefault="00642191" w:rsidP="00642191">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35</w:t>
            </w:r>
          </w:p>
        </w:tc>
        <w:tc>
          <w:tcPr>
            <w:tcW w:w="358" w:type="dxa"/>
            <w:tcBorders>
              <w:top w:val="nil"/>
              <w:left w:val="nil"/>
              <w:bottom w:val="single" w:sz="4" w:space="0" w:color="auto"/>
              <w:right w:val="single" w:sz="4" w:space="0" w:color="auto"/>
            </w:tcBorders>
            <w:shd w:val="clear" w:color="auto" w:fill="auto"/>
            <w:noWrap/>
            <w:hideMark/>
          </w:tcPr>
          <w:p w14:paraId="73953250" w14:textId="7013C1E9" w:rsidR="00642191" w:rsidRPr="00402F37" w:rsidRDefault="00642191" w:rsidP="00642191">
            <w:pPr>
              <w:spacing w:before="0" w:after="0"/>
              <w:jc w:val="center"/>
              <w:rPr>
                <w:rFonts w:ascii="Calibri" w:hAnsi="Calibri" w:cs="Calibri"/>
                <w:color w:val="000000"/>
                <w:sz w:val="16"/>
                <w:szCs w:val="16"/>
                <w:lang w:val="en-US" w:eastAsia="en-US"/>
              </w:rPr>
            </w:pPr>
            <w:r w:rsidRPr="00E51922">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DB8101D"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594EF57C" w14:textId="77777777" w:rsidR="00642191" w:rsidRPr="00402F37" w:rsidRDefault="00642191" w:rsidP="00642191">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r w:rsidR="00402F37" w:rsidRPr="00402F37" w14:paraId="57B1DD92" w14:textId="77777777" w:rsidTr="2BB70C0D">
        <w:trPr>
          <w:trHeight w:val="290"/>
        </w:trPr>
        <w:tc>
          <w:tcPr>
            <w:tcW w:w="2039" w:type="dxa"/>
            <w:tcBorders>
              <w:top w:val="nil"/>
              <w:left w:val="single" w:sz="4" w:space="0" w:color="auto"/>
              <w:bottom w:val="single" w:sz="4" w:space="0" w:color="auto"/>
              <w:right w:val="single" w:sz="4" w:space="0" w:color="auto"/>
            </w:tcBorders>
            <w:shd w:val="clear" w:color="auto" w:fill="auto"/>
            <w:noWrap/>
            <w:vAlign w:val="center"/>
            <w:hideMark/>
          </w:tcPr>
          <w:p w14:paraId="57EF250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LOCAL.REF</w:t>
            </w:r>
          </w:p>
        </w:tc>
        <w:tc>
          <w:tcPr>
            <w:tcW w:w="2039" w:type="dxa"/>
            <w:tcBorders>
              <w:top w:val="nil"/>
              <w:left w:val="nil"/>
              <w:bottom w:val="single" w:sz="4" w:space="0" w:color="auto"/>
              <w:right w:val="single" w:sz="4" w:space="0" w:color="auto"/>
            </w:tcBorders>
            <w:shd w:val="clear" w:color="auto" w:fill="auto"/>
            <w:noWrap/>
            <w:vAlign w:val="center"/>
            <w:hideMark/>
          </w:tcPr>
          <w:p w14:paraId="0C6D649A"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LOCAL.REF</w:t>
            </w:r>
          </w:p>
        </w:tc>
        <w:tc>
          <w:tcPr>
            <w:tcW w:w="1725" w:type="dxa"/>
            <w:tcBorders>
              <w:top w:val="nil"/>
              <w:left w:val="nil"/>
              <w:bottom w:val="single" w:sz="4" w:space="0" w:color="auto"/>
              <w:right w:val="single" w:sz="4" w:space="0" w:color="auto"/>
            </w:tcBorders>
            <w:shd w:val="clear" w:color="auto" w:fill="auto"/>
            <w:noWrap/>
            <w:vAlign w:val="center"/>
            <w:hideMark/>
          </w:tcPr>
          <w:p w14:paraId="5BB92B9B"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358" w:type="dxa"/>
            <w:tcBorders>
              <w:top w:val="nil"/>
              <w:left w:val="nil"/>
              <w:bottom w:val="single" w:sz="4" w:space="0" w:color="auto"/>
              <w:right w:val="single" w:sz="4" w:space="0" w:color="auto"/>
            </w:tcBorders>
            <w:shd w:val="clear" w:color="auto" w:fill="auto"/>
            <w:noWrap/>
            <w:vAlign w:val="center"/>
            <w:hideMark/>
          </w:tcPr>
          <w:p w14:paraId="69CAB3F8" w14:textId="77777777" w:rsidR="00402F37" w:rsidRPr="00402F37" w:rsidRDefault="00402F37" w:rsidP="00402F37">
            <w:pPr>
              <w:spacing w:before="0" w:after="0"/>
              <w:jc w:val="center"/>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620" w:type="dxa"/>
            <w:tcBorders>
              <w:top w:val="nil"/>
              <w:left w:val="nil"/>
              <w:bottom w:val="single" w:sz="4" w:space="0" w:color="auto"/>
              <w:right w:val="single" w:sz="4" w:space="0" w:color="auto"/>
            </w:tcBorders>
            <w:shd w:val="clear" w:color="auto" w:fill="auto"/>
            <w:noWrap/>
            <w:vAlign w:val="center"/>
            <w:hideMark/>
          </w:tcPr>
          <w:p w14:paraId="2067290E"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c>
          <w:tcPr>
            <w:tcW w:w="1980" w:type="dxa"/>
            <w:tcBorders>
              <w:top w:val="nil"/>
              <w:left w:val="nil"/>
              <w:bottom w:val="single" w:sz="4" w:space="0" w:color="auto"/>
              <w:right w:val="single" w:sz="4" w:space="0" w:color="auto"/>
            </w:tcBorders>
            <w:shd w:val="clear" w:color="auto" w:fill="auto"/>
            <w:noWrap/>
            <w:vAlign w:val="center"/>
            <w:hideMark/>
          </w:tcPr>
          <w:p w14:paraId="309ED082" w14:textId="77777777" w:rsidR="00402F37" w:rsidRPr="00402F37" w:rsidRDefault="00402F37" w:rsidP="00402F37">
            <w:pPr>
              <w:spacing w:before="0" w:after="0"/>
              <w:rPr>
                <w:rFonts w:ascii="Calibri" w:hAnsi="Calibri" w:cs="Calibri"/>
                <w:color w:val="000000"/>
                <w:sz w:val="16"/>
                <w:szCs w:val="16"/>
                <w:lang w:val="en-US" w:eastAsia="en-US"/>
              </w:rPr>
            </w:pPr>
            <w:r w:rsidRPr="00402F37">
              <w:rPr>
                <w:rFonts w:ascii="Calibri" w:hAnsi="Calibri" w:cs="Calibri"/>
                <w:color w:val="000000"/>
                <w:sz w:val="16"/>
                <w:szCs w:val="16"/>
                <w:lang w:eastAsia="en-US"/>
              </w:rPr>
              <w:t> </w:t>
            </w:r>
          </w:p>
        </w:tc>
      </w:tr>
    </w:tbl>
    <w:p w14:paraId="333368F4" w14:textId="77777777" w:rsidR="007228F7" w:rsidRPr="00FC56E4" w:rsidRDefault="007228F7" w:rsidP="007228F7">
      <w:r>
        <w:t>Note: EB.TABLE.DEFINITION&gt;</w:t>
      </w:r>
      <w:r w:rsidRPr="00E1610E">
        <w:t>A</w:t>
      </w:r>
      <w:r>
        <w:t>DD.</w:t>
      </w:r>
      <w:r w:rsidRPr="00E1610E">
        <w:t>S</w:t>
      </w:r>
      <w:r>
        <w:t xml:space="preserve">PECIAL.FIELDS to be used to include LOCALREF </w:t>
      </w:r>
    </w:p>
    <w:p w14:paraId="43E954E5" w14:textId="77777777" w:rsidR="00F92304" w:rsidRPr="00FC56E4" w:rsidRDefault="00F92304" w:rsidP="00FC56E4"/>
    <w:p w14:paraId="6A45CDDE" w14:textId="77777777" w:rsidR="003E3A9A" w:rsidRPr="003B6A6B" w:rsidRDefault="003E3A9A" w:rsidP="003E3A9A">
      <w:pPr>
        <w:pStyle w:val="Heading3"/>
      </w:pPr>
      <w:bookmarkStart w:id="322" w:name="_Toc152762155"/>
      <w:bookmarkStart w:id="323" w:name="_Toc251062198"/>
      <w:bookmarkStart w:id="324" w:name="_Toc263704696"/>
      <w:r w:rsidRPr="003B6A6B">
        <w:t>Field Checks</w:t>
      </w:r>
      <w:bookmarkEnd w:id="322"/>
      <w:bookmarkEnd w:id="323"/>
      <w:bookmarkEnd w:id="324"/>
    </w:p>
    <w:p w14:paraId="60CCF288" w14:textId="61BC34AD" w:rsidR="003E3A9A" w:rsidRDefault="00EC670D" w:rsidP="003E3A9A">
      <w:bookmarkStart w:id="325" w:name="_Toc128368573"/>
      <w:bookmarkStart w:id="326" w:name="_Toc151520734"/>
      <w:bookmarkStart w:id="327" w:name="_Toc152762156"/>
      <w:r>
        <w:t>NA</w:t>
      </w:r>
    </w:p>
    <w:p w14:paraId="3181326F" w14:textId="0C3DB9AD" w:rsidR="003E3A9A" w:rsidRDefault="003E3A9A" w:rsidP="003E3A9A">
      <w:pPr>
        <w:pStyle w:val="Heading3"/>
      </w:pPr>
      <w:bookmarkStart w:id="328" w:name="_Toc251062199"/>
      <w:bookmarkStart w:id="329" w:name="_Toc263704697"/>
      <w:r w:rsidRPr="00DE07B8">
        <w:t>Cross Validation Checks</w:t>
      </w:r>
      <w:bookmarkEnd w:id="325"/>
      <w:bookmarkEnd w:id="326"/>
      <w:bookmarkEnd w:id="327"/>
      <w:bookmarkEnd w:id="328"/>
      <w:bookmarkEnd w:id="329"/>
    </w:p>
    <w:p w14:paraId="3708D9BF" w14:textId="0EEA9678" w:rsidR="00EC670D" w:rsidRPr="00EC670D" w:rsidRDefault="00EC670D" w:rsidP="00EC670D">
      <w:r>
        <w:t>NA</w:t>
      </w:r>
    </w:p>
    <w:p w14:paraId="62241B18" w14:textId="77777777" w:rsidR="003E3A9A" w:rsidRDefault="003E3A9A" w:rsidP="003E3A9A">
      <w:pPr>
        <w:pStyle w:val="Heading3"/>
      </w:pPr>
      <w:bookmarkStart w:id="330" w:name="_Toc128368574"/>
      <w:bookmarkStart w:id="331" w:name="_Toc151520735"/>
      <w:bookmarkStart w:id="332" w:name="_Toc152762157"/>
      <w:bookmarkStart w:id="333" w:name="_Toc251062200"/>
      <w:bookmarkStart w:id="334" w:name="_Toc263704698"/>
      <w:r w:rsidRPr="00DE07B8">
        <w:t>Other Processing</w:t>
      </w:r>
      <w:bookmarkEnd w:id="330"/>
      <w:bookmarkEnd w:id="331"/>
      <w:bookmarkEnd w:id="332"/>
      <w:bookmarkEnd w:id="333"/>
      <w:bookmarkEnd w:id="334"/>
    </w:p>
    <w:p w14:paraId="1E305185" w14:textId="77777777" w:rsidR="00F038EE" w:rsidRDefault="00F038EE" w:rsidP="0073461E">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3EB42113" w14:textId="44EBA8CF" w:rsidR="00F038EE" w:rsidRPr="00F038EE" w:rsidRDefault="00317FDE" w:rsidP="00CF1942">
      <w:pPr>
        <w:tabs>
          <w:tab w:val="left" w:pos="270"/>
          <w:tab w:val="left" w:pos="360"/>
        </w:tabs>
        <w:spacing w:line="360" w:lineRule="auto"/>
        <w:ind w:left="360"/>
        <w:jc w:val="both"/>
      </w:pPr>
      <w:r>
        <w:t>NA</w:t>
      </w:r>
    </w:p>
    <w:p w14:paraId="1F65B3DD" w14:textId="77777777" w:rsidR="00F038EE" w:rsidRDefault="00F038EE" w:rsidP="000F61DB">
      <w:pPr>
        <w:numPr>
          <w:ilvl w:val="0"/>
          <w:numId w:val="6"/>
        </w:numPr>
        <w:tabs>
          <w:tab w:val="num" w:pos="540"/>
        </w:tabs>
        <w:spacing w:before="0" w:after="0"/>
        <w:jc w:val="both"/>
        <w:rPr>
          <w:b/>
          <w:bCs/>
        </w:rPr>
      </w:pPr>
      <w:r>
        <w:rPr>
          <w:b/>
          <w:bCs/>
          <w:sz w:val="22"/>
        </w:rPr>
        <w:t>BEFORE.AUTH.WRITE:</w:t>
      </w:r>
    </w:p>
    <w:p w14:paraId="1BB1F696" w14:textId="38572AA0" w:rsidR="00F038EE" w:rsidRPr="00F038EE" w:rsidRDefault="00317FDE" w:rsidP="00CF1942">
      <w:pPr>
        <w:tabs>
          <w:tab w:val="left" w:pos="270"/>
          <w:tab w:val="left" w:pos="360"/>
        </w:tabs>
        <w:spacing w:line="360" w:lineRule="auto"/>
        <w:ind w:left="360"/>
        <w:jc w:val="both"/>
      </w:pPr>
      <w:r>
        <w:t>NA</w:t>
      </w:r>
    </w:p>
    <w:p w14:paraId="154D8F0B" w14:textId="77777777" w:rsidR="00F038EE" w:rsidRDefault="00F038EE" w:rsidP="000F61DB">
      <w:pPr>
        <w:numPr>
          <w:ilvl w:val="0"/>
          <w:numId w:val="6"/>
        </w:numPr>
        <w:tabs>
          <w:tab w:val="num" w:pos="540"/>
        </w:tabs>
        <w:spacing w:before="0" w:after="0"/>
        <w:jc w:val="both"/>
        <w:rPr>
          <w:b/>
          <w:bCs/>
        </w:rPr>
      </w:pPr>
      <w:r>
        <w:rPr>
          <w:b/>
          <w:bCs/>
          <w:sz w:val="22"/>
        </w:rPr>
        <w:t>AFTER.AUTH.WRITE:</w:t>
      </w:r>
    </w:p>
    <w:p w14:paraId="5B755576" w14:textId="4CB975FD" w:rsidR="00F038EE" w:rsidRDefault="00317FDE" w:rsidP="00F038EE">
      <w:pPr>
        <w:tabs>
          <w:tab w:val="left" w:pos="270"/>
          <w:tab w:val="left" w:pos="360"/>
        </w:tabs>
        <w:spacing w:line="360" w:lineRule="auto"/>
        <w:ind w:left="360"/>
        <w:jc w:val="both"/>
        <w:rPr>
          <w:sz w:val="22"/>
          <w:szCs w:val="22"/>
        </w:rPr>
      </w:pPr>
      <w:r>
        <w:rPr>
          <w:rFonts w:eastAsia="Arial Unicode MS"/>
          <w:bCs/>
          <w:sz w:val="22"/>
          <w:szCs w:val="22"/>
        </w:rPr>
        <w:t>NA</w:t>
      </w:r>
    </w:p>
    <w:p w14:paraId="3F5C801C" w14:textId="77777777" w:rsidR="003E3A9A" w:rsidRPr="00DE07B8" w:rsidRDefault="003E3A9A" w:rsidP="003E3A9A">
      <w:pPr>
        <w:pStyle w:val="Heading3"/>
      </w:pPr>
      <w:bookmarkStart w:id="335" w:name="_Toc128368575"/>
      <w:bookmarkStart w:id="336" w:name="_Toc151520736"/>
      <w:bookmarkStart w:id="337" w:name="_Toc152762158"/>
      <w:bookmarkStart w:id="338" w:name="_Toc251062201"/>
      <w:bookmarkStart w:id="339" w:name="_Toc263704699"/>
      <w:r w:rsidRPr="00DE07B8">
        <w:t>INSERT Files</w:t>
      </w:r>
      <w:bookmarkEnd w:id="335"/>
      <w:bookmarkEnd w:id="336"/>
      <w:bookmarkEnd w:id="337"/>
      <w:bookmarkEnd w:id="338"/>
      <w:bookmarkEnd w:id="339"/>
    </w:p>
    <w:p w14:paraId="5AAB8FC2" w14:textId="2CC9277C" w:rsidR="003E3A9A" w:rsidRDefault="00FD14EF" w:rsidP="00F038EE">
      <w:pPr>
        <w:ind w:left="360"/>
        <w:jc w:val="both"/>
      </w:pPr>
      <w:r>
        <w:t>Automatically created based on the definition in EB.TABLE.DEFINITION</w:t>
      </w:r>
    </w:p>
    <w:p w14:paraId="3BFC9C22" w14:textId="78E08BA9" w:rsidR="00563A36" w:rsidRDefault="00563A36" w:rsidP="00F038EE">
      <w:pPr>
        <w:ind w:left="360"/>
        <w:jc w:val="both"/>
      </w:pPr>
    </w:p>
    <w:p w14:paraId="098DC918" w14:textId="55CB9638" w:rsidR="008C41AE" w:rsidRDefault="00AC30B9" w:rsidP="008C41AE">
      <w:pPr>
        <w:pStyle w:val="Heading2"/>
      </w:pPr>
      <w:r w:rsidRPr="00AC30B9">
        <w:t>HB.INVOICE.DETAILS</w:t>
      </w:r>
    </w:p>
    <w:p w14:paraId="1F684489" w14:textId="77777777" w:rsidR="008C41AE" w:rsidRPr="00DE07B8" w:rsidRDefault="008C41AE" w:rsidP="008C41AE">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40"/>
      </w:tblGrid>
      <w:tr w:rsidR="008C41AE" w:rsidRPr="00DE07B8" w14:paraId="4C3B8928" w14:textId="77777777" w:rsidTr="001D180E">
        <w:trPr>
          <w:trHeight w:val="255"/>
        </w:trPr>
        <w:tc>
          <w:tcPr>
            <w:tcW w:w="687" w:type="dxa"/>
            <w:shd w:val="clear" w:color="auto" w:fill="B9CFDD"/>
            <w:noWrap/>
          </w:tcPr>
          <w:p w14:paraId="7E19F2B0" w14:textId="77777777" w:rsidR="008C41AE" w:rsidRPr="00DE07B8" w:rsidRDefault="008C41AE" w:rsidP="001D180E">
            <w:pPr>
              <w:pStyle w:val="BoldBlueDark"/>
            </w:pPr>
            <w:r w:rsidRPr="00DE07B8">
              <w:t>No.</w:t>
            </w:r>
          </w:p>
        </w:tc>
        <w:tc>
          <w:tcPr>
            <w:tcW w:w="1693" w:type="dxa"/>
            <w:shd w:val="clear" w:color="auto" w:fill="B9CFDD"/>
            <w:noWrap/>
          </w:tcPr>
          <w:p w14:paraId="44804F9C" w14:textId="77777777" w:rsidR="008C41AE" w:rsidRPr="00DE07B8" w:rsidRDefault="008C41AE" w:rsidP="001D180E">
            <w:pPr>
              <w:pStyle w:val="BoldBlueDark"/>
            </w:pPr>
            <w:r w:rsidRPr="00DE07B8">
              <w:t>Property</w:t>
            </w:r>
          </w:p>
        </w:tc>
        <w:tc>
          <w:tcPr>
            <w:tcW w:w="2040" w:type="dxa"/>
            <w:shd w:val="clear" w:color="auto" w:fill="B9CFDD"/>
            <w:noWrap/>
          </w:tcPr>
          <w:p w14:paraId="097AEF50" w14:textId="77777777" w:rsidR="008C41AE" w:rsidRPr="00DE07B8" w:rsidRDefault="008C41AE" w:rsidP="001D180E">
            <w:pPr>
              <w:pStyle w:val="BoldBlueDark"/>
            </w:pPr>
            <w:r w:rsidRPr="00DE07B8">
              <w:t>Definition</w:t>
            </w:r>
          </w:p>
        </w:tc>
      </w:tr>
      <w:tr w:rsidR="008C41AE" w:rsidRPr="00DE07B8" w14:paraId="66365109" w14:textId="77777777" w:rsidTr="001D180E">
        <w:trPr>
          <w:trHeight w:val="255"/>
        </w:trPr>
        <w:tc>
          <w:tcPr>
            <w:tcW w:w="687" w:type="dxa"/>
            <w:noWrap/>
          </w:tcPr>
          <w:p w14:paraId="2309AD1B" w14:textId="77777777" w:rsidR="008C41AE" w:rsidRPr="008B4676" w:rsidRDefault="008C41AE" w:rsidP="001D180E">
            <w:pPr>
              <w:rPr>
                <w:rFonts w:asciiTheme="minorHAnsi" w:hAnsiTheme="minorHAnsi" w:cstheme="minorHAnsi"/>
                <w:sz w:val="16"/>
                <w:szCs w:val="16"/>
              </w:rPr>
            </w:pPr>
            <w:r w:rsidRPr="008B4676">
              <w:rPr>
                <w:rFonts w:asciiTheme="minorHAnsi" w:hAnsiTheme="minorHAnsi" w:cstheme="minorHAnsi"/>
                <w:sz w:val="16"/>
                <w:szCs w:val="16"/>
              </w:rPr>
              <w:t>1</w:t>
            </w:r>
          </w:p>
        </w:tc>
        <w:tc>
          <w:tcPr>
            <w:tcW w:w="1693" w:type="dxa"/>
            <w:noWrap/>
          </w:tcPr>
          <w:p w14:paraId="4542BC06" w14:textId="77777777" w:rsidR="008C41AE" w:rsidRPr="009D618D" w:rsidRDefault="008C41AE" w:rsidP="001D180E">
            <w:pPr>
              <w:rPr>
                <w:rFonts w:asciiTheme="minorHAnsi" w:hAnsiTheme="minorHAnsi" w:cstheme="minorHAnsi"/>
                <w:sz w:val="16"/>
                <w:szCs w:val="16"/>
              </w:rPr>
            </w:pPr>
            <w:r w:rsidRPr="009D618D">
              <w:rPr>
                <w:rFonts w:asciiTheme="minorHAnsi" w:hAnsiTheme="minorHAnsi" w:cstheme="minorHAnsi"/>
                <w:sz w:val="16"/>
                <w:szCs w:val="16"/>
              </w:rPr>
              <w:t>Name</w:t>
            </w:r>
          </w:p>
        </w:tc>
        <w:tc>
          <w:tcPr>
            <w:tcW w:w="2040" w:type="dxa"/>
            <w:noWrap/>
          </w:tcPr>
          <w:p w14:paraId="2C341C81" w14:textId="75DBDD91" w:rsidR="008C41AE" w:rsidRPr="009D618D" w:rsidRDefault="00AC30B9" w:rsidP="001D180E">
            <w:pPr>
              <w:rPr>
                <w:rFonts w:asciiTheme="minorHAnsi" w:hAnsiTheme="minorHAnsi" w:cstheme="minorHAnsi"/>
                <w:sz w:val="16"/>
                <w:szCs w:val="16"/>
              </w:rPr>
            </w:pPr>
            <w:r w:rsidRPr="009D618D">
              <w:rPr>
                <w:rFonts w:asciiTheme="minorHAnsi" w:hAnsiTheme="minorHAnsi" w:cstheme="minorHAnsi"/>
                <w:sz w:val="16"/>
                <w:szCs w:val="16"/>
              </w:rPr>
              <w:t>HB.INVOICE.DETAILS</w:t>
            </w:r>
          </w:p>
        </w:tc>
      </w:tr>
      <w:tr w:rsidR="008C41AE" w:rsidRPr="00DE07B8" w14:paraId="2AA6410D" w14:textId="77777777" w:rsidTr="001D180E">
        <w:trPr>
          <w:trHeight w:val="255"/>
        </w:trPr>
        <w:tc>
          <w:tcPr>
            <w:tcW w:w="687" w:type="dxa"/>
            <w:noWrap/>
          </w:tcPr>
          <w:p w14:paraId="4CCFADBF" w14:textId="77777777" w:rsidR="008C41AE" w:rsidRPr="008B4676" w:rsidRDefault="008C41AE" w:rsidP="001D180E">
            <w:pPr>
              <w:rPr>
                <w:rFonts w:asciiTheme="minorHAnsi" w:hAnsiTheme="minorHAnsi" w:cstheme="minorHAnsi"/>
                <w:sz w:val="16"/>
                <w:szCs w:val="16"/>
              </w:rPr>
            </w:pPr>
            <w:r w:rsidRPr="008B4676">
              <w:rPr>
                <w:rFonts w:asciiTheme="minorHAnsi" w:hAnsiTheme="minorHAnsi" w:cstheme="minorHAnsi"/>
                <w:sz w:val="16"/>
                <w:szCs w:val="16"/>
              </w:rPr>
              <w:t>2</w:t>
            </w:r>
          </w:p>
        </w:tc>
        <w:tc>
          <w:tcPr>
            <w:tcW w:w="1693" w:type="dxa"/>
            <w:noWrap/>
          </w:tcPr>
          <w:p w14:paraId="56494C4E" w14:textId="77777777" w:rsidR="008C41AE" w:rsidRPr="009D618D" w:rsidRDefault="008C41AE" w:rsidP="001D180E">
            <w:pPr>
              <w:rPr>
                <w:rFonts w:asciiTheme="minorHAnsi" w:hAnsiTheme="minorHAnsi" w:cstheme="minorHAnsi"/>
                <w:sz w:val="16"/>
                <w:szCs w:val="16"/>
              </w:rPr>
            </w:pPr>
            <w:r w:rsidRPr="009D618D">
              <w:rPr>
                <w:rFonts w:asciiTheme="minorHAnsi" w:hAnsiTheme="minorHAnsi" w:cstheme="minorHAnsi"/>
                <w:sz w:val="16"/>
                <w:szCs w:val="16"/>
              </w:rPr>
              <w:t>Product</w:t>
            </w:r>
          </w:p>
        </w:tc>
        <w:tc>
          <w:tcPr>
            <w:tcW w:w="2040" w:type="dxa"/>
            <w:noWrap/>
          </w:tcPr>
          <w:p w14:paraId="550136F5" w14:textId="7E8831FD" w:rsidR="008C41AE" w:rsidRPr="009D618D" w:rsidRDefault="006B2946" w:rsidP="001D180E">
            <w:pPr>
              <w:rPr>
                <w:rFonts w:asciiTheme="minorHAnsi" w:hAnsiTheme="minorHAnsi" w:cstheme="minorHAnsi"/>
                <w:sz w:val="16"/>
                <w:szCs w:val="16"/>
              </w:rPr>
            </w:pPr>
            <w:r w:rsidRPr="009D618D">
              <w:rPr>
                <w:rFonts w:asciiTheme="minorHAnsi" w:hAnsiTheme="minorHAnsi" w:cstheme="minorHAnsi"/>
                <w:sz w:val="16"/>
                <w:szCs w:val="16"/>
              </w:rPr>
              <w:t>EB</w:t>
            </w:r>
          </w:p>
        </w:tc>
      </w:tr>
      <w:tr w:rsidR="008C41AE" w:rsidRPr="00DE07B8" w14:paraId="2085E3B6" w14:textId="77777777" w:rsidTr="001D180E">
        <w:trPr>
          <w:trHeight w:val="255"/>
        </w:trPr>
        <w:tc>
          <w:tcPr>
            <w:tcW w:w="687" w:type="dxa"/>
            <w:noWrap/>
          </w:tcPr>
          <w:p w14:paraId="471A66B7" w14:textId="77777777" w:rsidR="008C41AE" w:rsidRPr="008B4676" w:rsidRDefault="008C41AE" w:rsidP="001D180E">
            <w:pPr>
              <w:rPr>
                <w:rFonts w:asciiTheme="minorHAnsi" w:hAnsiTheme="minorHAnsi" w:cstheme="minorHAnsi"/>
                <w:sz w:val="16"/>
                <w:szCs w:val="16"/>
              </w:rPr>
            </w:pPr>
            <w:r w:rsidRPr="008B4676">
              <w:rPr>
                <w:rFonts w:asciiTheme="minorHAnsi" w:hAnsiTheme="minorHAnsi" w:cstheme="minorHAnsi"/>
                <w:sz w:val="16"/>
                <w:szCs w:val="16"/>
              </w:rPr>
              <w:t>3</w:t>
            </w:r>
          </w:p>
        </w:tc>
        <w:tc>
          <w:tcPr>
            <w:tcW w:w="1693" w:type="dxa"/>
            <w:noWrap/>
          </w:tcPr>
          <w:p w14:paraId="5AE34FE6" w14:textId="77777777" w:rsidR="008C41AE" w:rsidRPr="009D618D" w:rsidRDefault="008C41AE" w:rsidP="001D180E">
            <w:pPr>
              <w:rPr>
                <w:rFonts w:asciiTheme="minorHAnsi" w:hAnsiTheme="minorHAnsi" w:cstheme="minorHAnsi"/>
                <w:sz w:val="16"/>
                <w:szCs w:val="16"/>
              </w:rPr>
            </w:pPr>
            <w:r w:rsidRPr="009D618D">
              <w:rPr>
                <w:rFonts w:asciiTheme="minorHAnsi" w:hAnsiTheme="minorHAnsi" w:cstheme="minorHAnsi"/>
                <w:sz w:val="16"/>
                <w:szCs w:val="16"/>
              </w:rPr>
              <w:t>File Type</w:t>
            </w:r>
          </w:p>
        </w:tc>
        <w:tc>
          <w:tcPr>
            <w:tcW w:w="2040" w:type="dxa"/>
            <w:noWrap/>
          </w:tcPr>
          <w:p w14:paraId="5D7D0717" w14:textId="77777777" w:rsidR="008C41AE" w:rsidRPr="009D618D" w:rsidRDefault="008C41AE" w:rsidP="001D180E">
            <w:pPr>
              <w:rPr>
                <w:rFonts w:asciiTheme="minorHAnsi" w:hAnsiTheme="minorHAnsi" w:cstheme="minorHAnsi"/>
                <w:sz w:val="16"/>
                <w:szCs w:val="16"/>
              </w:rPr>
            </w:pPr>
            <w:r w:rsidRPr="009D618D">
              <w:rPr>
                <w:rFonts w:asciiTheme="minorHAnsi" w:hAnsiTheme="minorHAnsi" w:cstheme="minorHAnsi"/>
                <w:sz w:val="16"/>
                <w:szCs w:val="16"/>
              </w:rPr>
              <w:t>H</w:t>
            </w:r>
          </w:p>
        </w:tc>
      </w:tr>
      <w:tr w:rsidR="008C41AE" w:rsidRPr="00DE07B8" w14:paraId="095A9B25" w14:textId="77777777" w:rsidTr="001D180E">
        <w:trPr>
          <w:trHeight w:val="255"/>
        </w:trPr>
        <w:tc>
          <w:tcPr>
            <w:tcW w:w="687" w:type="dxa"/>
            <w:noWrap/>
          </w:tcPr>
          <w:p w14:paraId="4B7D753D" w14:textId="77777777" w:rsidR="008C41AE" w:rsidRPr="008B4676" w:rsidRDefault="008C41AE" w:rsidP="001D180E">
            <w:pPr>
              <w:rPr>
                <w:rFonts w:asciiTheme="minorHAnsi" w:hAnsiTheme="minorHAnsi" w:cstheme="minorHAnsi"/>
                <w:sz w:val="16"/>
                <w:szCs w:val="16"/>
              </w:rPr>
            </w:pPr>
            <w:r w:rsidRPr="008B4676">
              <w:rPr>
                <w:rFonts w:asciiTheme="minorHAnsi" w:hAnsiTheme="minorHAnsi" w:cstheme="minorHAnsi"/>
                <w:sz w:val="16"/>
                <w:szCs w:val="16"/>
              </w:rPr>
              <w:t>4</w:t>
            </w:r>
          </w:p>
        </w:tc>
        <w:tc>
          <w:tcPr>
            <w:tcW w:w="1693" w:type="dxa"/>
            <w:noWrap/>
          </w:tcPr>
          <w:p w14:paraId="270780E0" w14:textId="77777777" w:rsidR="008C41AE" w:rsidRPr="009D618D" w:rsidRDefault="008C41AE" w:rsidP="001D180E">
            <w:pPr>
              <w:rPr>
                <w:rFonts w:asciiTheme="minorHAnsi" w:hAnsiTheme="minorHAnsi" w:cstheme="minorHAnsi"/>
                <w:sz w:val="16"/>
                <w:szCs w:val="16"/>
              </w:rPr>
            </w:pPr>
            <w:r w:rsidRPr="009D618D">
              <w:rPr>
                <w:rFonts w:asciiTheme="minorHAnsi" w:hAnsiTheme="minorHAnsi" w:cstheme="minorHAnsi"/>
                <w:sz w:val="16"/>
                <w:szCs w:val="16"/>
              </w:rPr>
              <w:t>Classification</w:t>
            </w:r>
          </w:p>
        </w:tc>
        <w:tc>
          <w:tcPr>
            <w:tcW w:w="2040" w:type="dxa"/>
            <w:noWrap/>
          </w:tcPr>
          <w:p w14:paraId="65E7D170" w14:textId="77777777" w:rsidR="008C41AE" w:rsidRPr="009D618D" w:rsidRDefault="008C41AE" w:rsidP="001D180E">
            <w:pPr>
              <w:rPr>
                <w:rFonts w:asciiTheme="minorHAnsi" w:hAnsiTheme="minorHAnsi" w:cstheme="minorHAnsi"/>
                <w:sz w:val="16"/>
                <w:szCs w:val="16"/>
              </w:rPr>
            </w:pPr>
            <w:r w:rsidRPr="009D618D">
              <w:rPr>
                <w:rFonts w:asciiTheme="minorHAnsi" w:hAnsiTheme="minorHAnsi" w:cstheme="minorHAnsi"/>
                <w:sz w:val="16"/>
                <w:szCs w:val="16"/>
              </w:rPr>
              <w:t>FIN</w:t>
            </w:r>
          </w:p>
        </w:tc>
      </w:tr>
    </w:tbl>
    <w:p w14:paraId="074105ED" w14:textId="1255725D" w:rsidR="008C41AE" w:rsidRDefault="008C41AE" w:rsidP="008C41AE">
      <w:pPr>
        <w:pStyle w:val="Heading3"/>
      </w:pPr>
      <w:r w:rsidRPr="00DE07B8">
        <w:lastRenderedPageBreak/>
        <w:t xml:space="preserve">Table </w:t>
      </w:r>
      <w:commentRangeStart w:id="340"/>
      <w:commentRangeStart w:id="341"/>
      <w:r w:rsidRPr="00DE07B8">
        <w:t>Layo</w:t>
      </w:r>
      <w:commentRangeEnd w:id="340"/>
      <w:r w:rsidR="00EE0172">
        <w:rPr>
          <w:rStyle w:val="CommentReference"/>
          <w:rFonts w:ascii="Verdana" w:hAnsi="Verdana" w:cs="Times New Roman"/>
          <w:b w:val="0"/>
          <w:bCs w:val="0"/>
          <w:color w:val="auto"/>
          <w:lang w:val="en-US" w:eastAsia="en-US"/>
        </w:rPr>
        <w:commentReference w:id="340"/>
      </w:r>
      <w:commentRangeEnd w:id="341"/>
      <w:r w:rsidR="00976CDD">
        <w:rPr>
          <w:rStyle w:val="CommentReference"/>
          <w:rFonts w:ascii="Verdana" w:hAnsi="Verdana" w:cs="Times New Roman"/>
          <w:b w:val="0"/>
          <w:bCs w:val="0"/>
          <w:color w:val="auto"/>
          <w:lang w:val="en-US" w:eastAsia="en-US"/>
        </w:rPr>
        <w:commentReference w:id="341"/>
      </w:r>
      <w:r w:rsidRPr="00DE07B8">
        <w:t>ut</w:t>
      </w:r>
    </w:p>
    <w:tbl>
      <w:tblPr>
        <w:tblW w:w="9071" w:type="dxa"/>
        <w:tblLook w:val="04A0" w:firstRow="1" w:lastRow="0" w:firstColumn="1" w:lastColumn="0" w:noHBand="0" w:noVBand="1"/>
      </w:tblPr>
      <w:tblGrid>
        <w:gridCol w:w="2210"/>
        <w:gridCol w:w="2210"/>
        <w:gridCol w:w="957"/>
        <w:gridCol w:w="1126"/>
        <w:gridCol w:w="708"/>
        <w:gridCol w:w="2400"/>
      </w:tblGrid>
      <w:tr w:rsidR="00014FD3" w:rsidRPr="00014FD3" w14:paraId="5C7741C8" w14:textId="77777777" w:rsidTr="00923BD8">
        <w:trPr>
          <w:trHeight w:val="42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4450230" w14:textId="77777777" w:rsidR="00014FD3" w:rsidRPr="00014FD3" w:rsidRDefault="00014FD3" w:rsidP="00014FD3">
            <w:pPr>
              <w:spacing w:before="0" w:after="0"/>
              <w:rPr>
                <w:rFonts w:ascii="Calibri" w:hAnsi="Calibri" w:cs="Calibri"/>
                <w:b/>
                <w:bCs/>
                <w:color w:val="FFFFFF"/>
                <w:sz w:val="16"/>
                <w:szCs w:val="16"/>
                <w:lang w:val="en-US" w:eastAsia="en-US"/>
              </w:rPr>
            </w:pPr>
            <w:r w:rsidRPr="00014FD3">
              <w:rPr>
                <w:rFonts w:ascii="Calibri" w:hAnsi="Calibri" w:cs="Calibri"/>
                <w:b/>
                <w:bCs/>
                <w:color w:val="FFFFFF"/>
                <w:sz w:val="16"/>
                <w:szCs w:val="16"/>
                <w:lang w:eastAsia="en-US"/>
              </w:rPr>
              <w:t>Field Name</w:t>
            </w:r>
          </w:p>
        </w:tc>
        <w:tc>
          <w:tcPr>
            <w:tcW w:w="1940" w:type="dxa"/>
            <w:tcBorders>
              <w:top w:val="single" w:sz="4" w:space="0" w:color="auto"/>
              <w:left w:val="nil"/>
              <w:bottom w:val="single" w:sz="4" w:space="0" w:color="auto"/>
              <w:right w:val="single" w:sz="4" w:space="0" w:color="auto"/>
            </w:tcBorders>
            <w:shd w:val="clear" w:color="000000" w:fill="0070C0"/>
            <w:vAlign w:val="center"/>
            <w:hideMark/>
          </w:tcPr>
          <w:p w14:paraId="7671BED4" w14:textId="77777777" w:rsidR="00014FD3" w:rsidRPr="00014FD3" w:rsidRDefault="00014FD3" w:rsidP="00014FD3">
            <w:pPr>
              <w:spacing w:before="0" w:after="0"/>
              <w:rPr>
                <w:rFonts w:ascii="Calibri" w:hAnsi="Calibri" w:cs="Calibri"/>
                <w:b/>
                <w:bCs/>
                <w:color w:val="FFFFFF"/>
                <w:sz w:val="16"/>
                <w:szCs w:val="16"/>
                <w:lang w:val="en-US" w:eastAsia="en-US"/>
              </w:rPr>
            </w:pPr>
            <w:r w:rsidRPr="00014FD3">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04B2D197" w14:textId="77777777" w:rsidR="00014FD3" w:rsidRPr="00014FD3" w:rsidRDefault="00014FD3" w:rsidP="00014FD3">
            <w:pPr>
              <w:spacing w:before="0" w:after="0"/>
              <w:jc w:val="center"/>
              <w:rPr>
                <w:rFonts w:ascii="Calibri" w:hAnsi="Calibri" w:cs="Calibri"/>
                <w:b/>
                <w:bCs/>
                <w:color w:val="FFFFFF"/>
                <w:sz w:val="16"/>
                <w:szCs w:val="16"/>
                <w:lang w:val="en-US" w:eastAsia="en-US"/>
              </w:rPr>
            </w:pPr>
            <w:r w:rsidRPr="00014FD3">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5B1F4A06" w14:textId="77777777" w:rsidR="00014FD3" w:rsidRPr="00014FD3" w:rsidRDefault="00014FD3" w:rsidP="00014FD3">
            <w:pPr>
              <w:spacing w:before="0" w:after="0"/>
              <w:jc w:val="center"/>
              <w:rPr>
                <w:rFonts w:ascii="Calibri" w:hAnsi="Calibri" w:cs="Calibri"/>
                <w:b/>
                <w:bCs/>
                <w:color w:val="FFFFFF"/>
                <w:sz w:val="16"/>
                <w:szCs w:val="16"/>
                <w:lang w:val="en-US" w:eastAsia="en-US"/>
              </w:rPr>
            </w:pPr>
            <w:r w:rsidRPr="00014FD3">
              <w:rPr>
                <w:rFonts w:ascii="Calibri" w:hAnsi="Calibri" w:cs="Calibri"/>
                <w:b/>
                <w:bCs/>
                <w:color w:val="FFFFFF"/>
                <w:sz w:val="16"/>
                <w:szCs w:val="16"/>
                <w:lang w:eastAsia="en-US"/>
              </w:rPr>
              <w:t>CHAR.TYPE</w:t>
            </w:r>
          </w:p>
        </w:tc>
        <w:tc>
          <w:tcPr>
            <w:tcW w:w="708" w:type="dxa"/>
            <w:tcBorders>
              <w:top w:val="single" w:sz="4" w:space="0" w:color="auto"/>
              <w:left w:val="nil"/>
              <w:bottom w:val="single" w:sz="4" w:space="0" w:color="auto"/>
              <w:right w:val="single" w:sz="4" w:space="0" w:color="auto"/>
            </w:tcBorders>
            <w:shd w:val="clear" w:color="000000" w:fill="0070C0"/>
            <w:vAlign w:val="center"/>
            <w:hideMark/>
          </w:tcPr>
          <w:p w14:paraId="5A679C8C" w14:textId="77777777" w:rsidR="00014FD3" w:rsidRPr="00014FD3" w:rsidRDefault="00014FD3" w:rsidP="00014FD3">
            <w:pPr>
              <w:spacing w:before="0" w:after="0"/>
              <w:rPr>
                <w:rFonts w:ascii="Calibri" w:hAnsi="Calibri" w:cs="Calibri"/>
                <w:b/>
                <w:bCs/>
                <w:color w:val="FFFFFF"/>
                <w:sz w:val="16"/>
                <w:szCs w:val="16"/>
                <w:lang w:val="en-US" w:eastAsia="en-US"/>
              </w:rPr>
            </w:pPr>
            <w:r w:rsidRPr="00014FD3">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53ED94EE" w14:textId="77777777" w:rsidR="00014FD3" w:rsidRPr="00014FD3" w:rsidRDefault="00014FD3" w:rsidP="00014FD3">
            <w:pPr>
              <w:spacing w:before="0" w:after="0"/>
              <w:rPr>
                <w:rFonts w:ascii="Calibri" w:hAnsi="Calibri" w:cs="Calibri"/>
                <w:b/>
                <w:bCs/>
                <w:color w:val="FFFFFF"/>
                <w:sz w:val="16"/>
                <w:szCs w:val="16"/>
                <w:lang w:val="en-US" w:eastAsia="en-US"/>
              </w:rPr>
            </w:pPr>
            <w:r w:rsidRPr="00014FD3">
              <w:rPr>
                <w:rFonts w:ascii="Calibri" w:hAnsi="Calibri" w:cs="Calibri"/>
                <w:b/>
                <w:bCs/>
                <w:color w:val="FFFFFF"/>
                <w:sz w:val="16"/>
                <w:szCs w:val="16"/>
                <w:lang w:val="en-US" w:eastAsia="en-US"/>
              </w:rPr>
              <w:t>Other Attributes/Validation</w:t>
            </w:r>
          </w:p>
        </w:tc>
      </w:tr>
      <w:tr w:rsidR="00014FD3" w:rsidRPr="00014FD3" w14:paraId="3B816A9E"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6236EE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@ID</w:t>
            </w:r>
          </w:p>
        </w:tc>
        <w:tc>
          <w:tcPr>
            <w:tcW w:w="1940" w:type="dxa"/>
            <w:tcBorders>
              <w:top w:val="nil"/>
              <w:left w:val="nil"/>
              <w:bottom w:val="single" w:sz="4" w:space="0" w:color="auto"/>
              <w:right w:val="single" w:sz="4" w:space="0" w:color="auto"/>
            </w:tcBorders>
            <w:shd w:val="clear" w:color="auto" w:fill="auto"/>
            <w:noWrap/>
            <w:vAlign w:val="center"/>
            <w:hideMark/>
          </w:tcPr>
          <w:p w14:paraId="78622DD7"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69858B76"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50</w:t>
            </w:r>
          </w:p>
        </w:tc>
        <w:tc>
          <w:tcPr>
            <w:tcW w:w="1126" w:type="dxa"/>
            <w:tcBorders>
              <w:top w:val="nil"/>
              <w:left w:val="nil"/>
              <w:bottom w:val="single" w:sz="4" w:space="0" w:color="auto"/>
              <w:right w:val="single" w:sz="4" w:space="0" w:color="auto"/>
            </w:tcBorders>
            <w:shd w:val="clear" w:color="auto" w:fill="auto"/>
            <w:noWrap/>
            <w:vAlign w:val="center"/>
            <w:hideMark/>
          </w:tcPr>
          <w:p w14:paraId="43441F89"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77A934D"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vAlign w:val="center"/>
            <w:hideMark/>
          </w:tcPr>
          <w:p w14:paraId="2471C43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2F1EB2FA"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EE3F3CE"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CASE.ID</w:t>
            </w:r>
          </w:p>
        </w:tc>
        <w:tc>
          <w:tcPr>
            <w:tcW w:w="1940" w:type="dxa"/>
            <w:tcBorders>
              <w:top w:val="nil"/>
              <w:left w:val="nil"/>
              <w:bottom w:val="single" w:sz="4" w:space="0" w:color="auto"/>
              <w:right w:val="single" w:sz="4" w:space="0" w:color="auto"/>
            </w:tcBorders>
            <w:shd w:val="clear" w:color="auto" w:fill="auto"/>
            <w:noWrap/>
            <w:vAlign w:val="center"/>
            <w:hideMark/>
          </w:tcPr>
          <w:p w14:paraId="3A0D1FD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CASE.ID</w:t>
            </w:r>
          </w:p>
        </w:tc>
        <w:tc>
          <w:tcPr>
            <w:tcW w:w="957" w:type="dxa"/>
            <w:tcBorders>
              <w:top w:val="nil"/>
              <w:left w:val="nil"/>
              <w:bottom w:val="single" w:sz="4" w:space="0" w:color="auto"/>
              <w:right w:val="single" w:sz="4" w:space="0" w:color="auto"/>
            </w:tcBorders>
            <w:shd w:val="clear" w:color="auto" w:fill="auto"/>
            <w:noWrap/>
            <w:vAlign w:val="center"/>
            <w:hideMark/>
          </w:tcPr>
          <w:p w14:paraId="248A8A0A"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1DE77C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EA6C8F6"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5F788F4F"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718853F5"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7C4DC2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INITIAL.DUE.DATE</w:t>
            </w:r>
          </w:p>
        </w:tc>
        <w:tc>
          <w:tcPr>
            <w:tcW w:w="1940" w:type="dxa"/>
            <w:tcBorders>
              <w:top w:val="nil"/>
              <w:left w:val="nil"/>
              <w:bottom w:val="single" w:sz="4" w:space="0" w:color="auto"/>
              <w:right w:val="single" w:sz="4" w:space="0" w:color="auto"/>
            </w:tcBorders>
            <w:shd w:val="clear" w:color="auto" w:fill="auto"/>
            <w:noWrap/>
            <w:vAlign w:val="center"/>
            <w:hideMark/>
          </w:tcPr>
          <w:p w14:paraId="663F0BB3"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INITIAL.DUE.DATE</w:t>
            </w:r>
          </w:p>
        </w:tc>
        <w:tc>
          <w:tcPr>
            <w:tcW w:w="957" w:type="dxa"/>
            <w:tcBorders>
              <w:top w:val="nil"/>
              <w:left w:val="nil"/>
              <w:bottom w:val="single" w:sz="4" w:space="0" w:color="auto"/>
              <w:right w:val="single" w:sz="4" w:space="0" w:color="auto"/>
            </w:tcBorders>
            <w:shd w:val="clear" w:color="auto" w:fill="auto"/>
            <w:noWrap/>
            <w:vAlign w:val="center"/>
            <w:hideMark/>
          </w:tcPr>
          <w:p w14:paraId="1BB0C711"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67D1A65F"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70E88A7D"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2415C08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106C856B"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609D87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CURRENCY</w:t>
            </w:r>
          </w:p>
        </w:tc>
        <w:tc>
          <w:tcPr>
            <w:tcW w:w="1940" w:type="dxa"/>
            <w:tcBorders>
              <w:top w:val="nil"/>
              <w:left w:val="nil"/>
              <w:bottom w:val="single" w:sz="4" w:space="0" w:color="auto"/>
              <w:right w:val="single" w:sz="4" w:space="0" w:color="auto"/>
            </w:tcBorders>
            <w:shd w:val="clear" w:color="auto" w:fill="auto"/>
            <w:noWrap/>
            <w:vAlign w:val="center"/>
            <w:hideMark/>
          </w:tcPr>
          <w:p w14:paraId="12C1130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CURRENCY</w:t>
            </w:r>
          </w:p>
        </w:tc>
        <w:tc>
          <w:tcPr>
            <w:tcW w:w="957" w:type="dxa"/>
            <w:tcBorders>
              <w:top w:val="nil"/>
              <w:left w:val="nil"/>
              <w:bottom w:val="single" w:sz="4" w:space="0" w:color="auto"/>
              <w:right w:val="single" w:sz="4" w:space="0" w:color="auto"/>
            </w:tcBorders>
            <w:shd w:val="clear" w:color="auto" w:fill="auto"/>
            <w:noWrap/>
            <w:vAlign w:val="center"/>
            <w:hideMark/>
          </w:tcPr>
          <w:p w14:paraId="14040BA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7A3FAECD"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7821E3F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7332703"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07DE0C17"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E471FD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CUSTOMER.ID</w:t>
            </w:r>
          </w:p>
        </w:tc>
        <w:tc>
          <w:tcPr>
            <w:tcW w:w="1940" w:type="dxa"/>
            <w:tcBorders>
              <w:top w:val="nil"/>
              <w:left w:val="nil"/>
              <w:bottom w:val="single" w:sz="4" w:space="0" w:color="auto"/>
              <w:right w:val="single" w:sz="4" w:space="0" w:color="auto"/>
            </w:tcBorders>
            <w:shd w:val="clear" w:color="auto" w:fill="auto"/>
            <w:noWrap/>
            <w:vAlign w:val="center"/>
            <w:hideMark/>
          </w:tcPr>
          <w:p w14:paraId="799DE10F"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CUSTOMER.ID</w:t>
            </w:r>
          </w:p>
        </w:tc>
        <w:tc>
          <w:tcPr>
            <w:tcW w:w="957" w:type="dxa"/>
            <w:tcBorders>
              <w:top w:val="nil"/>
              <w:left w:val="nil"/>
              <w:bottom w:val="single" w:sz="4" w:space="0" w:color="auto"/>
              <w:right w:val="single" w:sz="4" w:space="0" w:color="auto"/>
            </w:tcBorders>
            <w:shd w:val="clear" w:color="auto" w:fill="auto"/>
            <w:noWrap/>
            <w:vAlign w:val="center"/>
            <w:hideMark/>
          </w:tcPr>
          <w:p w14:paraId="38CFE7BF"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20</w:t>
            </w:r>
          </w:p>
        </w:tc>
        <w:tc>
          <w:tcPr>
            <w:tcW w:w="1126" w:type="dxa"/>
            <w:tcBorders>
              <w:top w:val="nil"/>
              <w:left w:val="nil"/>
              <w:bottom w:val="single" w:sz="4" w:space="0" w:color="auto"/>
              <w:right w:val="single" w:sz="4" w:space="0" w:color="auto"/>
            </w:tcBorders>
            <w:shd w:val="clear" w:color="auto" w:fill="auto"/>
            <w:noWrap/>
            <w:vAlign w:val="center"/>
            <w:hideMark/>
          </w:tcPr>
          <w:p w14:paraId="1AFA686D"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384CF8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XX&lt; </w:t>
            </w:r>
          </w:p>
        </w:tc>
        <w:tc>
          <w:tcPr>
            <w:tcW w:w="2400" w:type="dxa"/>
            <w:tcBorders>
              <w:top w:val="nil"/>
              <w:left w:val="nil"/>
              <w:bottom w:val="single" w:sz="4" w:space="0" w:color="auto"/>
              <w:right w:val="single" w:sz="4" w:space="0" w:color="auto"/>
            </w:tcBorders>
            <w:shd w:val="clear" w:color="auto" w:fill="auto"/>
            <w:noWrap/>
            <w:vAlign w:val="center"/>
            <w:hideMark/>
          </w:tcPr>
          <w:p w14:paraId="69193A4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0FF36F7E"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8294B6" w14:textId="71D80DDD" w:rsidR="00014FD3" w:rsidRPr="00FB4CEE" w:rsidRDefault="00FB4CEE" w:rsidP="00014FD3">
            <w:pPr>
              <w:spacing w:before="0" w:after="0"/>
              <w:rPr>
                <w:rFonts w:ascii="Calibri" w:hAnsi="Calibri" w:cstheme="minorHAnsi"/>
                <w:color w:val="000000"/>
                <w:sz w:val="16"/>
                <w:szCs w:val="16"/>
                <w:lang w:eastAsia="en-US"/>
              </w:rPr>
            </w:pPr>
            <w:r w:rsidRPr="00FB4CEE">
              <w:rPr>
                <w:rFonts w:ascii="Calibri" w:hAnsi="Calibri" w:cstheme="minorHAnsi"/>
                <w:color w:val="000000"/>
                <w:sz w:val="16"/>
                <w:szCs w:val="16"/>
                <w:lang w:eastAsia="en-US"/>
              </w:rPr>
              <w:t>REGISTER.ID</w:t>
            </w:r>
          </w:p>
        </w:tc>
        <w:tc>
          <w:tcPr>
            <w:tcW w:w="1940" w:type="dxa"/>
            <w:tcBorders>
              <w:top w:val="nil"/>
              <w:left w:val="nil"/>
              <w:bottom w:val="single" w:sz="4" w:space="0" w:color="auto"/>
              <w:right w:val="single" w:sz="4" w:space="0" w:color="auto"/>
            </w:tcBorders>
            <w:shd w:val="clear" w:color="auto" w:fill="auto"/>
            <w:noWrap/>
            <w:vAlign w:val="center"/>
            <w:hideMark/>
          </w:tcPr>
          <w:p w14:paraId="688FF975" w14:textId="1A093B1D" w:rsidR="00014FD3" w:rsidRPr="00FB4CEE" w:rsidRDefault="00FB4CEE" w:rsidP="00014FD3">
            <w:pPr>
              <w:spacing w:before="0" w:after="0"/>
              <w:rPr>
                <w:rFonts w:ascii="Calibri" w:hAnsi="Calibri" w:cstheme="minorHAnsi"/>
                <w:color w:val="000000"/>
                <w:sz w:val="16"/>
                <w:szCs w:val="16"/>
                <w:lang w:eastAsia="en-US"/>
              </w:rPr>
            </w:pPr>
            <w:r w:rsidRPr="00FB4CEE">
              <w:rPr>
                <w:rFonts w:ascii="Calibri" w:hAnsi="Calibri" w:cstheme="minorHAnsi"/>
                <w:color w:val="000000"/>
                <w:sz w:val="16"/>
                <w:szCs w:val="16"/>
                <w:lang w:eastAsia="en-US"/>
              </w:rPr>
              <w:t>REGISTER.ID</w:t>
            </w:r>
          </w:p>
        </w:tc>
        <w:tc>
          <w:tcPr>
            <w:tcW w:w="957" w:type="dxa"/>
            <w:tcBorders>
              <w:top w:val="nil"/>
              <w:left w:val="nil"/>
              <w:bottom w:val="single" w:sz="4" w:space="0" w:color="auto"/>
              <w:right w:val="single" w:sz="4" w:space="0" w:color="auto"/>
            </w:tcBorders>
            <w:shd w:val="clear" w:color="auto" w:fill="auto"/>
            <w:noWrap/>
            <w:vAlign w:val="center"/>
            <w:hideMark/>
          </w:tcPr>
          <w:p w14:paraId="7661FAB5"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20</w:t>
            </w:r>
          </w:p>
        </w:tc>
        <w:tc>
          <w:tcPr>
            <w:tcW w:w="1126" w:type="dxa"/>
            <w:tcBorders>
              <w:top w:val="nil"/>
              <w:left w:val="nil"/>
              <w:bottom w:val="single" w:sz="4" w:space="0" w:color="auto"/>
              <w:right w:val="single" w:sz="4" w:space="0" w:color="auto"/>
            </w:tcBorders>
            <w:shd w:val="clear" w:color="auto" w:fill="auto"/>
            <w:noWrap/>
            <w:vAlign w:val="center"/>
            <w:hideMark/>
          </w:tcPr>
          <w:p w14:paraId="27DBDF9A"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91DD583"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w:t>
            </w:r>
          </w:p>
        </w:tc>
        <w:tc>
          <w:tcPr>
            <w:tcW w:w="2400" w:type="dxa"/>
            <w:tcBorders>
              <w:top w:val="nil"/>
              <w:left w:val="nil"/>
              <w:bottom w:val="single" w:sz="4" w:space="0" w:color="auto"/>
              <w:right w:val="single" w:sz="4" w:space="0" w:color="auto"/>
            </w:tcBorders>
            <w:shd w:val="clear" w:color="auto" w:fill="auto"/>
            <w:noWrap/>
            <w:vAlign w:val="center"/>
            <w:hideMark/>
          </w:tcPr>
          <w:p w14:paraId="4894CFC4"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7AD6EBA9"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908EDB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DBT.REST.STATUS</w:t>
            </w:r>
          </w:p>
        </w:tc>
        <w:tc>
          <w:tcPr>
            <w:tcW w:w="1940" w:type="dxa"/>
            <w:tcBorders>
              <w:top w:val="nil"/>
              <w:left w:val="nil"/>
              <w:bottom w:val="single" w:sz="4" w:space="0" w:color="auto"/>
              <w:right w:val="single" w:sz="4" w:space="0" w:color="auto"/>
            </w:tcBorders>
            <w:shd w:val="clear" w:color="auto" w:fill="auto"/>
            <w:noWrap/>
            <w:vAlign w:val="center"/>
            <w:hideMark/>
          </w:tcPr>
          <w:p w14:paraId="3694877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DBT.REST.STATUS</w:t>
            </w:r>
          </w:p>
        </w:tc>
        <w:tc>
          <w:tcPr>
            <w:tcW w:w="957" w:type="dxa"/>
            <w:tcBorders>
              <w:top w:val="nil"/>
              <w:left w:val="nil"/>
              <w:bottom w:val="single" w:sz="4" w:space="0" w:color="auto"/>
              <w:right w:val="single" w:sz="4" w:space="0" w:color="auto"/>
            </w:tcBorders>
            <w:shd w:val="clear" w:color="auto" w:fill="auto"/>
            <w:noWrap/>
            <w:vAlign w:val="center"/>
            <w:hideMark/>
          </w:tcPr>
          <w:p w14:paraId="7B1E5924"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20</w:t>
            </w:r>
          </w:p>
        </w:tc>
        <w:tc>
          <w:tcPr>
            <w:tcW w:w="1126" w:type="dxa"/>
            <w:tcBorders>
              <w:top w:val="nil"/>
              <w:left w:val="nil"/>
              <w:bottom w:val="single" w:sz="4" w:space="0" w:color="auto"/>
              <w:right w:val="single" w:sz="4" w:space="0" w:color="auto"/>
            </w:tcBorders>
            <w:shd w:val="clear" w:color="auto" w:fill="auto"/>
            <w:noWrap/>
            <w:vAlign w:val="center"/>
            <w:hideMark/>
          </w:tcPr>
          <w:p w14:paraId="564EA3A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1E914F6"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XX&gt;</w:t>
            </w:r>
            <w:r w:rsidRPr="00014FD3">
              <w:rPr>
                <w:rFonts w:cs="Arial"/>
                <w:color w:val="000000"/>
                <w:sz w:val="22"/>
                <w:szCs w:val="22"/>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05D5EC4D"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06955CCE" w14:textId="77777777" w:rsidTr="00923BD8">
        <w:trPr>
          <w:trHeight w:val="64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21B9A3F"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CUSTOMER.TYPE</w:t>
            </w:r>
          </w:p>
        </w:tc>
        <w:tc>
          <w:tcPr>
            <w:tcW w:w="1940" w:type="dxa"/>
            <w:tcBorders>
              <w:top w:val="nil"/>
              <w:left w:val="nil"/>
              <w:bottom w:val="single" w:sz="4" w:space="0" w:color="auto"/>
              <w:right w:val="single" w:sz="4" w:space="0" w:color="auto"/>
            </w:tcBorders>
            <w:shd w:val="clear" w:color="auto" w:fill="auto"/>
            <w:noWrap/>
            <w:vAlign w:val="center"/>
            <w:hideMark/>
          </w:tcPr>
          <w:p w14:paraId="17F9337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CUSTOMER.TYPE</w:t>
            </w:r>
          </w:p>
        </w:tc>
        <w:tc>
          <w:tcPr>
            <w:tcW w:w="957" w:type="dxa"/>
            <w:tcBorders>
              <w:top w:val="nil"/>
              <w:left w:val="nil"/>
              <w:bottom w:val="single" w:sz="4" w:space="0" w:color="auto"/>
              <w:right w:val="single" w:sz="4" w:space="0" w:color="auto"/>
            </w:tcBorders>
            <w:shd w:val="clear" w:color="auto" w:fill="auto"/>
            <w:noWrap/>
            <w:vAlign w:val="center"/>
            <w:hideMark/>
          </w:tcPr>
          <w:p w14:paraId="4E370D4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31054279"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1D3E217"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vAlign w:val="center"/>
            <w:hideMark/>
          </w:tcPr>
          <w:p w14:paraId="289566C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b/>
                <w:bCs/>
                <w:color w:val="000000"/>
                <w:sz w:val="16"/>
                <w:szCs w:val="16"/>
                <w:lang w:val="en-US" w:eastAsia="en-US"/>
              </w:rPr>
              <w:t xml:space="preserve">VETTING.TABLE: </w:t>
            </w:r>
            <w:r w:rsidRPr="00014FD3">
              <w:rPr>
                <w:rFonts w:ascii="Calibri" w:hAnsi="Calibri" w:cs="Calibri"/>
                <w:color w:val="000000"/>
                <w:sz w:val="16"/>
                <w:szCs w:val="16"/>
                <w:lang w:val="en-US" w:eastAsia="en-US"/>
              </w:rPr>
              <w:br/>
              <w:t>B2B</w:t>
            </w:r>
            <w:r w:rsidRPr="00014FD3">
              <w:rPr>
                <w:rFonts w:ascii="Calibri" w:hAnsi="Calibri" w:cs="Calibri"/>
                <w:color w:val="000000"/>
                <w:sz w:val="16"/>
                <w:szCs w:val="16"/>
                <w:lang w:val="en-US" w:eastAsia="en-US"/>
              </w:rPr>
              <w:br/>
              <w:t>B2C</w:t>
            </w:r>
          </w:p>
        </w:tc>
      </w:tr>
      <w:tr w:rsidR="00014FD3" w:rsidRPr="00014FD3" w14:paraId="5A836840"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B16034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CUSTOMER.REF</w:t>
            </w:r>
          </w:p>
        </w:tc>
        <w:tc>
          <w:tcPr>
            <w:tcW w:w="1940" w:type="dxa"/>
            <w:tcBorders>
              <w:top w:val="nil"/>
              <w:left w:val="nil"/>
              <w:bottom w:val="single" w:sz="4" w:space="0" w:color="auto"/>
              <w:right w:val="single" w:sz="4" w:space="0" w:color="auto"/>
            </w:tcBorders>
            <w:shd w:val="clear" w:color="auto" w:fill="auto"/>
            <w:noWrap/>
            <w:vAlign w:val="center"/>
            <w:hideMark/>
          </w:tcPr>
          <w:p w14:paraId="0687CC34"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CUSTOMER.REF</w:t>
            </w:r>
          </w:p>
        </w:tc>
        <w:tc>
          <w:tcPr>
            <w:tcW w:w="957" w:type="dxa"/>
            <w:tcBorders>
              <w:top w:val="nil"/>
              <w:left w:val="nil"/>
              <w:bottom w:val="single" w:sz="4" w:space="0" w:color="auto"/>
              <w:right w:val="single" w:sz="4" w:space="0" w:color="auto"/>
            </w:tcBorders>
            <w:shd w:val="clear" w:color="auto" w:fill="auto"/>
            <w:noWrap/>
            <w:vAlign w:val="center"/>
            <w:hideMark/>
          </w:tcPr>
          <w:p w14:paraId="22B19679"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1E6608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E12A45D"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3C3864E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7C8349E6"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E434EE4"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ARRANGEMENT.ID</w:t>
            </w:r>
          </w:p>
        </w:tc>
        <w:tc>
          <w:tcPr>
            <w:tcW w:w="1940" w:type="dxa"/>
            <w:tcBorders>
              <w:top w:val="nil"/>
              <w:left w:val="nil"/>
              <w:bottom w:val="single" w:sz="4" w:space="0" w:color="auto"/>
              <w:right w:val="single" w:sz="4" w:space="0" w:color="auto"/>
            </w:tcBorders>
            <w:shd w:val="clear" w:color="auto" w:fill="auto"/>
            <w:noWrap/>
            <w:vAlign w:val="center"/>
            <w:hideMark/>
          </w:tcPr>
          <w:p w14:paraId="77367364"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ARRANGEMENT.ID</w:t>
            </w:r>
          </w:p>
        </w:tc>
        <w:tc>
          <w:tcPr>
            <w:tcW w:w="957" w:type="dxa"/>
            <w:tcBorders>
              <w:top w:val="nil"/>
              <w:left w:val="nil"/>
              <w:bottom w:val="single" w:sz="4" w:space="0" w:color="auto"/>
              <w:right w:val="single" w:sz="4" w:space="0" w:color="auto"/>
            </w:tcBorders>
            <w:shd w:val="clear" w:color="auto" w:fill="auto"/>
            <w:noWrap/>
            <w:vAlign w:val="center"/>
            <w:hideMark/>
          </w:tcPr>
          <w:p w14:paraId="7EF5B930"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20</w:t>
            </w:r>
          </w:p>
        </w:tc>
        <w:tc>
          <w:tcPr>
            <w:tcW w:w="1126" w:type="dxa"/>
            <w:tcBorders>
              <w:top w:val="nil"/>
              <w:left w:val="nil"/>
              <w:bottom w:val="single" w:sz="4" w:space="0" w:color="auto"/>
              <w:right w:val="single" w:sz="4" w:space="0" w:color="auto"/>
            </w:tcBorders>
            <w:shd w:val="clear" w:color="auto" w:fill="auto"/>
            <w:noWrap/>
            <w:vAlign w:val="center"/>
            <w:hideMark/>
          </w:tcPr>
          <w:p w14:paraId="33CE5C00"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ARR</w:t>
            </w:r>
          </w:p>
        </w:tc>
        <w:tc>
          <w:tcPr>
            <w:tcW w:w="708" w:type="dxa"/>
            <w:tcBorders>
              <w:top w:val="nil"/>
              <w:left w:val="nil"/>
              <w:bottom w:val="single" w:sz="4" w:space="0" w:color="auto"/>
              <w:right w:val="single" w:sz="4" w:space="0" w:color="auto"/>
            </w:tcBorders>
            <w:shd w:val="clear" w:color="auto" w:fill="auto"/>
            <w:noWrap/>
            <w:vAlign w:val="center"/>
            <w:hideMark/>
          </w:tcPr>
          <w:p w14:paraId="0EAC45B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XX&lt; </w:t>
            </w:r>
          </w:p>
        </w:tc>
        <w:tc>
          <w:tcPr>
            <w:tcW w:w="2400" w:type="dxa"/>
            <w:tcBorders>
              <w:top w:val="nil"/>
              <w:left w:val="nil"/>
              <w:bottom w:val="single" w:sz="4" w:space="0" w:color="auto"/>
              <w:right w:val="single" w:sz="4" w:space="0" w:color="auto"/>
            </w:tcBorders>
            <w:shd w:val="clear" w:color="auto" w:fill="auto"/>
            <w:noWrap/>
            <w:vAlign w:val="center"/>
            <w:hideMark/>
          </w:tcPr>
          <w:p w14:paraId="01FA5B0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23C866EF"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3B6F06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LINE.ID</w:t>
            </w:r>
          </w:p>
        </w:tc>
        <w:tc>
          <w:tcPr>
            <w:tcW w:w="1940" w:type="dxa"/>
            <w:tcBorders>
              <w:top w:val="nil"/>
              <w:left w:val="nil"/>
              <w:bottom w:val="single" w:sz="4" w:space="0" w:color="auto"/>
              <w:right w:val="single" w:sz="4" w:space="0" w:color="auto"/>
            </w:tcBorders>
            <w:shd w:val="clear" w:color="auto" w:fill="auto"/>
            <w:noWrap/>
            <w:vAlign w:val="center"/>
            <w:hideMark/>
          </w:tcPr>
          <w:p w14:paraId="2C313C9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LINE.ID</w:t>
            </w:r>
          </w:p>
        </w:tc>
        <w:tc>
          <w:tcPr>
            <w:tcW w:w="957" w:type="dxa"/>
            <w:tcBorders>
              <w:top w:val="nil"/>
              <w:left w:val="nil"/>
              <w:bottom w:val="single" w:sz="4" w:space="0" w:color="auto"/>
              <w:right w:val="single" w:sz="4" w:space="0" w:color="auto"/>
            </w:tcBorders>
            <w:shd w:val="clear" w:color="auto" w:fill="auto"/>
            <w:noWrap/>
            <w:vAlign w:val="center"/>
            <w:hideMark/>
          </w:tcPr>
          <w:p w14:paraId="77ED5366"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5</w:t>
            </w:r>
          </w:p>
        </w:tc>
        <w:tc>
          <w:tcPr>
            <w:tcW w:w="1126" w:type="dxa"/>
            <w:tcBorders>
              <w:top w:val="nil"/>
              <w:left w:val="nil"/>
              <w:bottom w:val="single" w:sz="4" w:space="0" w:color="auto"/>
              <w:right w:val="single" w:sz="4" w:space="0" w:color="auto"/>
            </w:tcBorders>
            <w:shd w:val="clear" w:color="auto" w:fill="auto"/>
            <w:noWrap/>
            <w:vAlign w:val="center"/>
            <w:hideMark/>
          </w:tcPr>
          <w:p w14:paraId="66A57041"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3D065B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XX-XX&lt;</w:t>
            </w:r>
          </w:p>
        </w:tc>
        <w:tc>
          <w:tcPr>
            <w:tcW w:w="2400" w:type="dxa"/>
            <w:tcBorders>
              <w:top w:val="nil"/>
              <w:left w:val="nil"/>
              <w:bottom w:val="single" w:sz="4" w:space="0" w:color="auto"/>
              <w:right w:val="single" w:sz="4" w:space="0" w:color="auto"/>
            </w:tcBorders>
            <w:shd w:val="clear" w:color="auto" w:fill="auto"/>
            <w:noWrap/>
            <w:vAlign w:val="center"/>
            <w:hideMark/>
          </w:tcPr>
          <w:p w14:paraId="1CDB4A9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0F38224F"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A219286"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AMOUNT.TYPE</w:t>
            </w:r>
          </w:p>
        </w:tc>
        <w:tc>
          <w:tcPr>
            <w:tcW w:w="1940" w:type="dxa"/>
            <w:tcBorders>
              <w:top w:val="nil"/>
              <w:left w:val="nil"/>
              <w:bottom w:val="single" w:sz="4" w:space="0" w:color="auto"/>
              <w:right w:val="single" w:sz="4" w:space="0" w:color="auto"/>
            </w:tcBorders>
            <w:shd w:val="clear" w:color="auto" w:fill="auto"/>
            <w:noWrap/>
            <w:vAlign w:val="center"/>
            <w:hideMark/>
          </w:tcPr>
          <w:p w14:paraId="54FF054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AMOUNT.TYPE</w:t>
            </w:r>
          </w:p>
        </w:tc>
        <w:tc>
          <w:tcPr>
            <w:tcW w:w="957" w:type="dxa"/>
            <w:tcBorders>
              <w:top w:val="nil"/>
              <w:left w:val="nil"/>
              <w:bottom w:val="single" w:sz="4" w:space="0" w:color="auto"/>
              <w:right w:val="single" w:sz="4" w:space="0" w:color="auto"/>
            </w:tcBorders>
            <w:shd w:val="clear" w:color="auto" w:fill="auto"/>
            <w:noWrap/>
            <w:vAlign w:val="center"/>
            <w:hideMark/>
          </w:tcPr>
          <w:p w14:paraId="56798200"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E7D2FB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39C40A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XX-XX-</w:t>
            </w:r>
          </w:p>
        </w:tc>
        <w:tc>
          <w:tcPr>
            <w:tcW w:w="2400" w:type="dxa"/>
            <w:tcBorders>
              <w:top w:val="nil"/>
              <w:left w:val="nil"/>
              <w:bottom w:val="single" w:sz="4" w:space="0" w:color="auto"/>
              <w:right w:val="single" w:sz="4" w:space="0" w:color="auto"/>
            </w:tcBorders>
            <w:shd w:val="clear" w:color="auto" w:fill="auto"/>
            <w:noWrap/>
            <w:vAlign w:val="center"/>
            <w:hideMark/>
          </w:tcPr>
          <w:p w14:paraId="4C69BB0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48BB5D99"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788D75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AMOUNT</w:t>
            </w:r>
          </w:p>
        </w:tc>
        <w:tc>
          <w:tcPr>
            <w:tcW w:w="1940" w:type="dxa"/>
            <w:tcBorders>
              <w:top w:val="nil"/>
              <w:left w:val="nil"/>
              <w:bottom w:val="single" w:sz="4" w:space="0" w:color="auto"/>
              <w:right w:val="single" w:sz="4" w:space="0" w:color="auto"/>
            </w:tcBorders>
            <w:shd w:val="clear" w:color="auto" w:fill="auto"/>
            <w:noWrap/>
            <w:vAlign w:val="center"/>
            <w:hideMark/>
          </w:tcPr>
          <w:p w14:paraId="57BADA2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AMOUNT</w:t>
            </w:r>
          </w:p>
        </w:tc>
        <w:tc>
          <w:tcPr>
            <w:tcW w:w="957" w:type="dxa"/>
            <w:tcBorders>
              <w:top w:val="nil"/>
              <w:left w:val="nil"/>
              <w:bottom w:val="single" w:sz="4" w:space="0" w:color="auto"/>
              <w:right w:val="single" w:sz="4" w:space="0" w:color="auto"/>
            </w:tcBorders>
            <w:shd w:val="clear" w:color="auto" w:fill="auto"/>
            <w:noWrap/>
            <w:vAlign w:val="center"/>
            <w:hideMark/>
          </w:tcPr>
          <w:p w14:paraId="364F31FA"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13</w:t>
            </w:r>
          </w:p>
        </w:tc>
        <w:tc>
          <w:tcPr>
            <w:tcW w:w="1126" w:type="dxa"/>
            <w:tcBorders>
              <w:top w:val="nil"/>
              <w:left w:val="nil"/>
              <w:bottom w:val="single" w:sz="4" w:space="0" w:color="auto"/>
              <w:right w:val="single" w:sz="4" w:space="0" w:color="auto"/>
            </w:tcBorders>
            <w:shd w:val="clear" w:color="auto" w:fill="auto"/>
            <w:noWrap/>
            <w:vAlign w:val="center"/>
            <w:hideMark/>
          </w:tcPr>
          <w:p w14:paraId="173D25AE"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1FDB403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XX-XX-</w:t>
            </w:r>
          </w:p>
        </w:tc>
        <w:tc>
          <w:tcPr>
            <w:tcW w:w="2400" w:type="dxa"/>
            <w:tcBorders>
              <w:top w:val="nil"/>
              <w:left w:val="nil"/>
              <w:bottom w:val="single" w:sz="4" w:space="0" w:color="auto"/>
              <w:right w:val="single" w:sz="4" w:space="0" w:color="auto"/>
            </w:tcBorders>
            <w:shd w:val="clear" w:color="auto" w:fill="auto"/>
            <w:noWrap/>
            <w:vAlign w:val="center"/>
            <w:hideMark/>
          </w:tcPr>
          <w:p w14:paraId="393BDDDE"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C60D11" w:rsidRPr="00014FD3" w14:paraId="01C70F86" w14:textId="77777777" w:rsidTr="00923BD8">
        <w:trPr>
          <w:trHeight w:val="300"/>
          <w:ins w:id="342" w:author="Marimuthu M" w:date="2024-01-04T10:23:00Z"/>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165E4FA2" w14:textId="334B9E52" w:rsidR="00C60D11" w:rsidRPr="00014FD3" w:rsidRDefault="00C60D11" w:rsidP="00014FD3">
            <w:pPr>
              <w:spacing w:before="0" w:after="0"/>
              <w:rPr>
                <w:ins w:id="343" w:author="Marimuthu M" w:date="2024-01-04T10:23:00Z"/>
                <w:rFonts w:ascii="Calibri" w:hAnsi="Calibri" w:cstheme="minorHAnsi"/>
                <w:color w:val="000000"/>
                <w:sz w:val="16"/>
                <w:szCs w:val="16"/>
                <w:lang w:eastAsia="en-US"/>
              </w:rPr>
            </w:pPr>
            <w:ins w:id="344" w:author="Marimuthu M" w:date="2024-01-04T10:23:00Z">
              <w:r>
                <w:rPr>
                  <w:rFonts w:ascii="Calibri" w:hAnsi="Calibri" w:cstheme="minorHAnsi"/>
                  <w:color w:val="000000"/>
                  <w:sz w:val="16"/>
                  <w:szCs w:val="16"/>
                  <w:lang w:eastAsia="en-US"/>
                </w:rPr>
                <w:t>BILL.DUE.DATE</w:t>
              </w:r>
            </w:ins>
          </w:p>
        </w:tc>
        <w:tc>
          <w:tcPr>
            <w:tcW w:w="1940" w:type="dxa"/>
            <w:tcBorders>
              <w:top w:val="nil"/>
              <w:left w:val="nil"/>
              <w:bottom w:val="single" w:sz="4" w:space="0" w:color="auto"/>
              <w:right w:val="single" w:sz="4" w:space="0" w:color="auto"/>
            </w:tcBorders>
            <w:shd w:val="clear" w:color="auto" w:fill="auto"/>
            <w:noWrap/>
            <w:vAlign w:val="center"/>
          </w:tcPr>
          <w:p w14:paraId="3B21C0CF" w14:textId="3789FCE9" w:rsidR="00C60D11" w:rsidRPr="00014FD3" w:rsidRDefault="00C60D11" w:rsidP="00014FD3">
            <w:pPr>
              <w:spacing w:before="0" w:after="0"/>
              <w:rPr>
                <w:ins w:id="345" w:author="Marimuthu M" w:date="2024-01-04T10:23:00Z"/>
                <w:rFonts w:ascii="Calibri" w:hAnsi="Calibri" w:cstheme="minorHAnsi"/>
                <w:color w:val="000000"/>
                <w:sz w:val="16"/>
                <w:szCs w:val="16"/>
                <w:lang w:eastAsia="en-US"/>
              </w:rPr>
            </w:pPr>
            <w:ins w:id="346" w:author="Marimuthu M" w:date="2024-01-04T10:23:00Z">
              <w:r>
                <w:rPr>
                  <w:rFonts w:ascii="Calibri" w:hAnsi="Calibri" w:cstheme="minorHAnsi"/>
                  <w:color w:val="000000"/>
                  <w:sz w:val="16"/>
                  <w:szCs w:val="16"/>
                  <w:lang w:eastAsia="en-US"/>
                </w:rPr>
                <w:t>BILL.DUE.DATE</w:t>
              </w:r>
            </w:ins>
          </w:p>
        </w:tc>
        <w:tc>
          <w:tcPr>
            <w:tcW w:w="957" w:type="dxa"/>
            <w:tcBorders>
              <w:top w:val="nil"/>
              <w:left w:val="nil"/>
              <w:bottom w:val="single" w:sz="4" w:space="0" w:color="auto"/>
              <w:right w:val="single" w:sz="4" w:space="0" w:color="auto"/>
            </w:tcBorders>
            <w:shd w:val="clear" w:color="auto" w:fill="auto"/>
            <w:noWrap/>
            <w:vAlign w:val="center"/>
          </w:tcPr>
          <w:p w14:paraId="18EE9F91" w14:textId="3C7A805B" w:rsidR="00C60D11" w:rsidRPr="00014FD3" w:rsidRDefault="00C60D11" w:rsidP="00014FD3">
            <w:pPr>
              <w:spacing w:before="0" w:after="0"/>
              <w:jc w:val="center"/>
              <w:rPr>
                <w:ins w:id="347" w:author="Marimuthu M" w:date="2024-01-04T10:23:00Z"/>
                <w:rFonts w:ascii="Calibri" w:hAnsi="Calibri" w:cs="Calibri"/>
                <w:color w:val="000000"/>
                <w:sz w:val="16"/>
                <w:szCs w:val="16"/>
                <w:lang w:val="en-US" w:eastAsia="en-US"/>
              </w:rPr>
            </w:pPr>
            <w:ins w:id="348" w:author="Marimuthu M" w:date="2024-01-04T10:23:00Z">
              <w:r>
                <w:rPr>
                  <w:rFonts w:ascii="Calibri" w:hAnsi="Calibri" w:cs="Calibri"/>
                  <w:color w:val="000000"/>
                  <w:sz w:val="16"/>
                  <w:szCs w:val="16"/>
                  <w:lang w:val="en-US" w:eastAsia="en-US"/>
                </w:rPr>
                <w:t>8</w:t>
              </w:r>
            </w:ins>
          </w:p>
        </w:tc>
        <w:tc>
          <w:tcPr>
            <w:tcW w:w="1126" w:type="dxa"/>
            <w:tcBorders>
              <w:top w:val="nil"/>
              <w:left w:val="nil"/>
              <w:bottom w:val="single" w:sz="4" w:space="0" w:color="auto"/>
              <w:right w:val="single" w:sz="4" w:space="0" w:color="auto"/>
            </w:tcBorders>
            <w:shd w:val="clear" w:color="auto" w:fill="auto"/>
            <w:noWrap/>
            <w:vAlign w:val="center"/>
          </w:tcPr>
          <w:p w14:paraId="156C3367" w14:textId="3CF446EA" w:rsidR="00C60D11" w:rsidRPr="00014FD3" w:rsidRDefault="00C60D11" w:rsidP="00014FD3">
            <w:pPr>
              <w:spacing w:before="0" w:after="0"/>
              <w:jc w:val="center"/>
              <w:rPr>
                <w:ins w:id="349" w:author="Marimuthu M" w:date="2024-01-04T10:23:00Z"/>
                <w:rFonts w:ascii="Calibri" w:hAnsi="Calibri" w:cstheme="minorHAnsi"/>
                <w:color w:val="000000"/>
                <w:sz w:val="16"/>
                <w:szCs w:val="16"/>
                <w:lang w:eastAsia="en-US"/>
              </w:rPr>
            </w:pPr>
            <w:ins w:id="350" w:author="Marimuthu M" w:date="2024-01-04T10:23:00Z">
              <w:r>
                <w:rPr>
                  <w:rFonts w:ascii="Calibri" w:hAnsi="Calibri" w:cstheme="minorHAnsi"/>
                  <w:color w:val="000000"/>
                  <w:sz w:val="16"/>
                  <w:szCs w:val="16"/>
                  <w:lang w:eastAsia="en-US"/>
                </w:rPr>
                <w:t>Date</w:t>
              </w:r>
            </w:ins>
          </w:p>
        </w:tc>
        <w:tc>
          <w:tcPr>
            <w:tcW w:w="708" w:type="dxa"/>
            <w:tcBorders>
              <w:top w:val="nil"/>
              <w:left w:val="nil"/>
              <w:bottom w:val="single" w:sz="4" w:space="0" w:color="auto"/>
              <w:right w:val="single" w:sz="4" w:space="0" w:color="auto"/>
            </w:tcBorders>
            <w:shd w:val="clear" w:color="auto" w:fill="auto"/>
            <w:noWrap/>
            <w:vAlign w:val="center"/>
          </w:tcPr>
          <w:p w14:paraId="72FCB2F5" w14:textId="0D4D3378" w:rsidR="00C60D11" w:rsidRPr="00014FD3" w:rsidRDefault="00C60D11" w:rsidP="00014FD3">
            <w:pPr>
              <w:spacing w:before="0" w:after="0"/>
              <w:rPr>
                <w:ins w:id="351" w:author="Marimuthu M" w:date="2024-01-04T10:23:00Z"/>
                <w:rFonts w:ascii="Calibri" w:hAnsi="Calibri" w:cs="Calibri"/>
                <w:color w:val="000000"/>
                <w:sz w:val="16"/>
                <w:szCs w:val="16"/>
                <w:lang w:val="en-US" w:eastAsia="en-US"/>
              </w:rPr>
            </w:pPr>
            <w:ins w:id="352" w:author="Marimuthu M" w:date="2024-01-04T10:24:00Z">
              <w:r>
                <w:rPr>
                  <w:rFonts w:ascii="Calibri" w:hAnsi="Calibri" w:cs="Calibri"/>
                  <w:color w:val="000000"/>
                  <w:sz w:val="16"/>
                  <w:szCs w:val="16"/>
                  <w:lang w:val="en-US" w:eastAsia="en-US"/>
                </w:rPr>
                <w:t>XX-XX</w:t>
              </w:r>
              <w:r w:rsidR="00EE3A20">
                <w:rPr>
                  <w:rFonts w:ascii="Calibri" w:hAnsi="Calibri" w:cs="Calibri"/>
                  <w:color w:val="000000"/>
                  <w:sz w:val="16"/>
                  <w:szCs w:val="16"/>
                  <w:lang w:val="en-US" w:eastAsia="en-US"/>
                </w:rPr>
                <w:t>-</w:t>
              </w:r>
            </w:ins>
          </w:p>
        </w:tc>
        <w:tc>
          <w:tcPr>
            <w:tcW w:w="2400" w:type="dxa"/>
            <w:tcBorders>
              <w:top w:val="nil"/>
              <w:left w:val="nil"/>
              <w:bottom w:val="single" w:sz="4" w:space="0" w:color="auto"/>
              <w:right w:val="single" w:sz="4" w:space="0" w:color="auto"/>
            </w:tcBorders>
            <w:shd w:val="clear" w:color="auto" w:fill="auto"/>
            <w:noWrap/>
            <w:vAlign w:val="center"/>
          </w:tcPr>
          <w:p w14:paraId="636A5837" w14:textId="77777777" w:rsidR="00C60D11" w:rsidRPr="00014FD3" w:rsidRDefault="00C60D11" w:rsidP="00014FD3">
            <w:pPr>
              <w:spacing w:before="0" w:after="0"/>
              <w:rPr>
                <w:ins w:id="353" w:author="Marimuthu M" w:date="2024-01-04T10:23:00Z"/>
                <w:rFonts w:ascii="Calibri" w:hAnsi="Calibri" w:cs="Calibri"/>
                <w:color w:val="000000"/>
                <w:sz w:val="16"/>
                <w:szCs w:val="16"/>
                <w:lang w:val="en-US" w:eastAsia="en-US"/>
              </w:rPr>
            </w:pPr>
          </w:p>
        </w:tc>
      </w:tr>
      <w:tr w:rsidR="00014FD3" w:rsidRPr="00014FD3" w14:paraId="35AA13D0"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7028927"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BILL.ID</w:t>
            </w:r>
          </w:p>
        </w:tc>
        <w:tc>
          <w:tcPr>
            <w:tcW w:w="1940" w:type="dxa"/>
            <w:tcBorders>
              <w:top w:val="nil"/>
              <w:left w:val="nil"/>
              <w:bottom w:val="single" w:sz="4" w:space="0" w:color="auto"/>
              <w:right w:val="single" w:sz="4" w:space="0" w:color="auto"/>
            </w:tcBorders>
            <w:shd w:val="clear" w:color="auto" w:fill="auto"/>
            <w:noWrap/>
            <w:vAlign w:val="center"/>
            <w:hideMark/>
          </w:tcPr>
          <w:p w14:paraId="17547D74"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BILL.ID</w:t>
            </w:r>
          </w:p>
        </w:tc>
        <w:tc>
          <w:tcPr>
            <w:tcW w:w="957" w:type="dxa"/>
            <w:tcBorders>
              <w:top w:val="nil"/>
              <w:left w:val="nil"/>
              <w:bottom w:val="single" w:sz="4" w:space="0" w:color="auto"/>
              <w:right w:val="single" w:sz="4" w:space="0" w:color="auto"/>
            </w:tcBorders>
            <w:shd w:val="clear" w:color="auto" w:fill="auto"/>
            <w:noWrap/>
            <w:vAlign w:val="center"/>
            <w:hideMark/>
          </w:tcPr>
          <w:p w14:paraId="1F5D8E4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20</w:t>
            </w:r>
          </w:p>
        </w:tc>
        <w:tc>
          <w:tcPr>
            <w:tcW w:w="1126" w:type="dxa"/>
            <w:tcBorders>
              <w:top w:val="nil"/>
              <w:left w:val="nil"/>
              <w:bottom w:val="single" w:sz="4" w:space="0" w:color="auto"/>
              <w:right w:val="single" w:sz="4" w:space="0" w:color="auto"/>
            </w:tcBorders>
            <w:shd w:val="clear" w:color="auto" w:fill="auto"/>
            <w:noWrap/>
            <w:vAlign w:val="center"/>
            <w:hideMark/>
          </w:tcPr>
          <w:p w14:paraId="63280A0A"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216101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XX&gt;XX&gt;</w:t>
            </w:r>
          </w:p>
        </w:tc>
        <w:tc>
          <w:tcPr>
            <w:tcW w:w="2400" w:type="dxa"/>
            <w:tcBorders>
              <w:top w:val="nil"/>
              <w:left w:val="nil"/>
              <w:bottom w:val="single" w:sz="4" w:space="0" w:color="auto"/>
              <w:right w:val="single" w:sz="4" w:space="0" w:color="auto"/>
            </w:tcBorders>
            <w:shd w:val="clear" w:color="auto" w:fill="auto"/>
            <w:noWrap/>
            <w:vAlign w:val="center"/>
            <w:hideMark/>
          </w:tcPr>
          <w:p w14:paraId="73739F1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6F399D7E"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8C6D4B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TOTAL.AMOUNT</w:t>
            </w:r>
          </w:p>
        </w:tc>
        <w:tc>
          <w:tcPr>
            <w:tcW w:w="1940" w:type="dxa"/>
            <w:tcBorders>
              <w:top w:val="nil"/>
              <w:left w:val="nil"/>
              <w:bottom w:val="single" w:sz="4" w:space="0" w:color="auto"/>
              <w:right w:val="single" w:sz="4" w:space="0" w:color="auto"/>
            </w:tcBorders>
            <w:shd w:val="clear" w:color="auto" w:fill="auto"/>
            <w:noWrap/>
            <w:vAlign w:val="center"/>
            <w:hideMark/>
          </w:tcPr>
          <w:p w14:paraId="5EDBA5F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TOTAL.AMOUNT</w:t>
            </w:r>
          </w:p>
        </w:tc>
        <w:tc>
          <w:tcPr>
            <w:tcW w:w="957" w:type="dxa"/>
            <w:tcBorders>
              <w:top w:val="nil"/>
              <w:left w:val="nil"/>
              <w:bottom w:val="single" w:sz="4" w:space="0" w:color="auto"/>
              <w:right w:val="single" w:sz="4" w:space="0" w:color="auto"/>
            </w:tcBorders>
            <w:shd w:val="clear" w:color="auto" w:fill="auto"/>
            <w:noWrap/>
            <w:vAlign w:val="center"/>
            <w:hideMark/>
          </w:tcPr>
          <w:p w14:paraId="2B7A7F4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13</w:t>
            </w:r>
          </w:p>
        </w:tc>
        <w:tc>
          <w:tcPr>
            <w:tcW w:w="1126" w:type="dxa"/>
            <w:tcBorders>
              <w:top w:val="nil"/>
              <w:left w:val="nil"/>
              <w:bottom w:val="single" w:sz="4" w:space="0" w:color="auto"/>
              <w:right w:val="single" w:sz="4" w:space="0" w:color="auto"/>
            </w:tcBorders>
            <w:shd w:val="clear" w:color="auto" w:fill="auto"/>
            <w:noWrap/>
            <w:vAlign w:val="center"/>
            <w:hideMark/>
          </w:tcPr>
          <w:p w14:paraId="1572518A"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5DAEE72F"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19E7DDED"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3A77D2DC"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05BE72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ISSUE.DATE</w:t>
            </w:r>
          </w:p>
        </w:tc>
        <w:tc>
          <w:tcPr>
            <w:tcW w:w="1940" w:type="dxa"/>
            <w:tcBorders>
              <w:top w:val="nil"/>
              <w:left w:val="nil"/>
              <w:bottom w:val="single" w:sz="4" w:space="0" w:color="auto"/>
              <w:right w:val="single" w:sz="4" w:space="0" w:color="auto"/>
            </w:tcBorders>
            <w:shd w:val="clear" w:color="auto" w:fill="auto"/>
            <w:noWrap/>
            <w:vAlign w:val="center"/>
            <w:hideMark/>
          </w:tcPr>
          <w:p w14:paraId="30BFB117"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ISSUE.DATE</w:t>
            </w:r>
          </w:p>
        </w:tc>
        <w:tc>
          <w:tcPr>
            <w:tcW w:w="957" w:type="dxa"/>
            <w:tcBorders>
              <w:top w:val="nil"/>
              <w:left w:val="nil"/>
              <w:bottom w:val="single" w:sz="4" w:space="0" w:color="auto"/>
              <w:right w:val="single" w:sz="4" w:space="0" w:color="auto"/>
            </w:tcBorders>
            <w:shd w:val="clear" w:color="auto" w:fill="auto"/>
            <w:noWrap/>
            <w:vAlign w:val="center"/>
            <w:hideMark/>
          </w:tcPr>
          <w:p w14:paraId="44F984BD"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33662825"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711ED2F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690C23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17E542E4"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1E106B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KID.NUMBER</w:t>
            </w:r>
          </w:p>
        </w:tc>
        <w:tc>
          <w:tcPr>
            <w:tcW w:w="1940" w:type="dxa"/>
            <w:tcBorders>
              <w:top w:val="nil"/>
              <w:left w:val="nil"/>
              <w:bottom w:val="single" w:sz="4" w:space="0" w:color="auto"/>
              <w:right w:val="single" w:sz="4" w:space="0" w:color="auto"/>
            </w:tcBorders>
            <w:shd w:val="clear" w:color="auto" w:fill="auto"/>
            <w:noWrap/>
            <w:vAlign w:val="center"/>
            <w:hideMark/>
          </w:tcPr>
          <w:p w14:paraId="50CB1DD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KID.NUMBER</w:t>
            </w:r>
          </w:p>
        </w:tc>
        <w:tc>
          <w:tcPr>
            <w:tcW w:w="957" w:type="dxa"/>
            <w:tcBorders>
              <w:top w:val="nil"/>
              <w:left w:val="nil"/>
              <w:bottom w:val="single" w:sz="4" w:space="0" w:color="auto"/>
              <w:right w:val="single" w:sz="4" w:space="0" w:color="auto"/>
            </w:tcBorders>
            <w:shd w:val="clear" w:color="auto" w:fill="auto"/>
            <w:noWrap/>
            <w:vAlign w:val="center"/>
            <w:hideMark/>
          </w:tcPr>
          <w:p w14:paraId="1B4514B5"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438156E"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69B0736"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74706BD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60E97AE3"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143D20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STATUS</w:t>
            </w:r>
          </w:p>
        </w:tc>
        <w:tc>
          <w:tcPr>
            <w:tcW w:w="1940" w:type="dxa"/>
            <w:tcBorders>
              <w:top w:val="nil"/>
              <w:left w:val="nil"/>
              <w:bottom w:val="single" w:sz="4" w:space="0" w:color="auto"/>
              <w:right w:val="single" w:sz="4" w:space="0" w:color="auto"/>
            </w:tcBorders>
            <w:shd w:val="clear" w:color="auto" w:fill="auto"/>
            <w:noWrap/>
            <w:vAlign w:val="center"/>
            <w:hideMark/>
          </w:tcPr>
          <w:p w14:paraId="31DC84DF"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STATUS</w:t>
            </w:r>
          </w:p>
        </w:tc>
        <w:tc>
          <w:tcPr>
            <w:tcW w:w="957" w:type="dxa"/>
            <w:tcBorders>
              <w:top w:val="nil"/>
              <w:left w:val="nil"/>
              <w:bottom w:val="single" w:sz="4" w:space="0" w:color="auto"/>
              <w:right w:val="single" w:sz="4" w:space="0" w:color="auto"/>
            </w:tcBorders>
            <w:shd w:val="clear" w:color="auto" w:fill="auto"/>
            <w:noWrap/>
            <w:vAlign w:val="center"/>
            <w:hideMark/>
          </w:tcPr>
          <w:p w14:paraId="73E2394C" w14:textId="28BA4ADF" w:rsidR="00014FD3" w:rsidRPr="00014FD3" w:rsidRDefault="00CF7F1D" w:rsidP="00014FD3">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8BD141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8B89D6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7D7A891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b/>
                <w:bCs/>
                <w:color w:val="000000"/>
                <w:sz w:val="16"/>
                <w:szCs w:val="16"/>
                <w:lang w:val="en-US" w:eastAsia="en-US"/>
              </w:rPr>
              <w:t>VIRTUAL.TABLE:</w:t>
            </w:r>
            <w:r w:rsidRPr="00014FD3">
              <w:rPr>
                <w:rFonts w:ascii="Calibri" w:hAnsi="Calibri" w:cs="Calibri"/>
                <w:color w:val="000000"/>
                <w:sz w:val="16"/>
                <w:szCs w:val="16"/>
                <w:lang w:val="en-US" w:eastAsia="en-US"/>
              </w:rPr>
              <w:t xml:space="preserve"> HB.IN.DET.STATUS</w:t>
            </w:r>
          </w:p>
        </w:tc>
      </w:tr>
      <w:tr w:rsidR="00014FD3" w:rsidRPr="00014FD3" w14:paraId="7503D0DC"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81C4056"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STATUS.NARR</w:t>
            </w:r>
          </w:p>
        </w:tc>
        <w:tc>
          <w:tcPr>
            <w:tcW w:w="1940" w:type="dxa"/>
            <w:tcBorders>
              <w:top w:val="nil"/>
              <w:left w:val="nil"/>
              <w:bottom w:val="single" w:sz="4" w:space="0" w:color="auto"/>
              <w:right w:val="single" w:sz="4" w:space="0" w:color="auto"/>
            </w:tcBorders>
            <w:shd w:val="clear" w:color="auto" w:fill="auto"/>
            <w:noWrap/>
            <w:vAlign w:val="center"/>
            <w:hideMark/>
          </w:tcPr>
          <w:p w14:paraId="6EDD1654"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STATUS.NARR</w:t>
            </w:r>
          </w:p>
        </w:tc>
        <w:tc>
          <w:tcPr>
            <w:tcW w:w="957" w:type="dxa"/>
            <w:tcBorders>
              <w:top w:val="nil"/>
              <w:left w:val="nil"/>
              <w:bottom w:val="single" w:sz="4" w:space="0" w:color="auto"/>
              <w:right w:val="single" w:sz="4" w:space="0" w:color="auto"/>
            </w:tcBorders>
            <w:shd w:val="clear" w:color="auto" w:fill="auto"/>
            <w:noWrap/>
            <w:vAlign w:val="center"/>
            <w:hideMark/>
          </w:tcPr>
          <w:p w14:paraId="32AE94B8"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50</w:t>
            </w:r>
          </w:p>
        </w:tc>
        <w:tc>
          <w:tcPr>
            <w:tcW w:w="1126" w:type="dxa"/>
            <w:tcBorders>
              <w:top w:val="nil"/>
              <w:left w:val="nil"/>
              <w:bottom w:val="single" w:sz="4" w:space="0" w:color="auto"/>
              <w:right w:val="single" w:sz="4" w:space="0" w:color="auto"/>
            </w:tcBorders>
            <w:shd w:val="clear" w:color="auto" w:fill="auto"/>
            <w:noWrap/>
            <w:vAlign w:val="center"/>
            <w:hideMark/>
          </w:tcPr>
          <w:p w14:paraId="6E8C2897" w14:textId="47A7E44B"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w:t>
            </w:r>
            <w:r w:rsidR="00994415">
              <w:rPr>
                <w:rFonts w:ascii="Calibri" w:hAnsi="Calibri" w:cs="Calibri"/>
                <w:color w:val="000000"/>
                <w:sz w:val="16"/>
                <w:szCs w:val="16"/>
                <w:lang w:eastAsia="en-US"/>
              </w:rPr>
              <w:t>ny</w:t>
            </w:r>
          </w:p>
        </w:tc>
        <w:tc>
          <w:tcPr>
            <w:tcW w:w="708" w:type="dxa"/>
            <w:tcBorders>
              <w:top w:val="nil"/>
              <w:left w:val="nil"/>
              <w:bottom w:val="single" w:sz="4" w:space="0" w:color="auto"/>
              <w:right w:val="single" w:sz="4" w:space="0" w:color="auto"/>
            </w:tcBorders>
            <w:shd w:val="clear" w:color="auto" w:fill="auto"/>
            <w:noWrap/>
            <w:vAlign w:val="center"/>
            <w:hideMark/>
          </w:tcPr>
          <w:p w14:paraId="11FE0937"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59B44D3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36B7E174" w14:textId="77777777" w:rsidTr="00923BD8">
        <w:trPr>
          <w:trHeight w:val="127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E706E8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TYPE</w:t>
            </w:r>
          </w:p>
        </w:tc>
        <w:tc>
          <w:tcPr>
            <w:tcW w:w="1940" w:type="dxa"/>
            <w:tcBorders>
              <w:top w:val="nil"/>
              <w:left w:val="nil"/>
              <w:bottom w:val="single" w:sz="4" w:space="0" w:color="auto"/>
              <w:right w:val="single" w:sz="4" w:space="0" w:color="auto"/>
            </w:tcBorders>
            <w:shd w:val="clear" w:color="auto" w:fill="auto"/>
            <w:noWrap/>
            <w:vAlign w:val="center"/>
            <w:hideMark/>
          </w:tcPr>
          <w:p w14:paraId="2A4BF19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TYPE</w:t>
            </w:r>
          </w:p>
        </w:tc>
        <w:tc>
          <w:tcPr>
            <w:tcW w:w="957" w:type="dxa"/>
            <w:tcBorders>
              <w:top w:val="nil"/>
              <w:left w:val="nil"/>
              <w:bottom w:val="single" w:sz="4" w:space="0" w:color="auto"/>
              <w:right w:val="single" w:sz="4" w:space="0" w:color="auto"/>
            </w:tcBorders>
            <w:shd w:val="clear" w:color="auto" w:fill="auto"/>
            <w:noWrap/>
            <w:vAlign w:val="center"/>
            <w:hideMark/>
          </w:tcPr>
          <w:p w14:paraId="3E807743"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616C28C5"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D64E8D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vAlign w:val="center"/>
            <w:hideMark/>
          </w:tcPr>
          <w:p w14:paraId="7AFD9FB1" w14:textId="03F3B50C" w:rsidR="00014FD3" w:rsidRDefault="00014FD3" w:rsidP="00014FD3">
            <w:pPr>
              <w:spacing w:before="0" w:after="0"/>
              <w:rPr>
                <w:rFonts w:ascii="Calibri" w:hAnsi="Calibri" w:cs="Calibri"/>
                <w:color w:val="000000"/>
                <w:sz w:val="16"/>
                <w:szCs w:val="16"/>
                <w:lang w:val="en-US" w:eastAsia="en-US"/>
              </w:rPr>
            </w:pPr>
          </w:p>
          <w:p w14:paraId="3FFB75A7" w14:textId="76EE251C" w:rsidR="003B5DB3" w:rsidRDefault="003B5DB3" w:rsidP="00014FD3">
            <w:pPr>
              <w:spacing w:before="0" w:after="0"/>
              <w:rPr>
                <w:rFonts w:ascii="Calibri" w:hAnsi="Calibri" w:cs="Calibri"/>
                <w:color w:val="000000"/>
                <w:sz w:val="16"/>
                <w:szCs w:val="16"/>
                <w:lang w:val="en-US" w:eastAsia="en-US"/>
              </w:rPr>
            </w:pPr>
            <w:r w:rsidRPr="00014FD3">
              <w:rPr>
                <w:rFonts w:ascii="Calibri" w:hAnsi="Calibri" w:cs="Calibri"/>
                <w:b/>
                <w:bCs/>
                <w:color w:val="000000"/>
                <w:sz w:val="16"/>
                <w:szCs w:val="16"/>
                <w:lang w:val="en-US" w:eastAsia="en-US"/>
              </w:rPr>
              <w:t>VIRTUAL.TABLE:</w:t>
            </w:r>
          </w:p>
          <w:p w14:paraId="7344EFFE" w14:textId="0F5B6341" w:rsidR="00D4255E" w:rsidRPr="00014FD3" w:rsidRDefault="00D4255E" w:rsidP="00014FD3">
            <w:pPr>
              <w:spacing w:before="0" w:after="0"/>
              <w:rPr>
                <w:rFonts w:ascii="Calibri" w:hAnsi="Calibri" w:cs="Calibri"/>
                <w:color w:val="000000"/>
                <w:sz w:val="16"/>
                <w:szCs w:val="16"/>
                <w:lang w:val="en-US" w:eastAsia="en-US"/>
              </w:rPr>
            </w:pPr>
            <w:r w:rsidRPr="00D4255E">
              <w:rPr>
                <w:rFonts w:ascii="Calibri" w:hAnsi="Calibri" w:cs="Calibri"/>
                <w:color w:val="000000"/>
                <w:sz w:val="16"/>
                <w:szCs w:val="16"/>
                <w:lang w:val="en-US" w:eastAsia="en-US"/>
              </w:rPr>
              <w:t>HB.IN.TYPE</w:t>
            </w:r>
          </w:p>
        </w:tc>
      </w:tr>
      <w:tr w:rsidR="00014FD3" w:rsidRPr="00014FD3" w14:paraId="72913F7D"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750F47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DUE.DATE</w:t>
            </w:r>
          </w:p>
        </w:tc>
        <w:tc>
          <w:tcPr>
            <w:tcW w:w="1940" w:type="dxa"/>
            <w:tcBorders>
              <w:top w:val="nil"/>
              <w:left w:val="nil"/>
              <w:bottom w:val="single" w:sz="4" w:space="0" w:color="auto"/>
              <w:right w:val="single" w:sz="4" w:space="0" w:color="auto"/>
            </w:tcBorders>
            <w:shd w:val="clear" w:color="auto" w:fill="auto"/>
            <w:noWrap/>
            <w:vAlign w:val="center"/>
            <w:hideMark/>
          </w:tcPr>
          <w:p w14:paraId="07C00E9E"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DUE.DATE</w:t>
            </w:r>
          </w:p>
        </w:tc>
        <w:tc>
          <w:tcPr>
            <w:tcW w:w="957" w:type="dxa"/>
            <w:tcBorders>
              <w:top w:val="nil"/>
              <w:left w:val="nil"/>
              <w:bottom w:val="single" w:sz="4" w:space="0" w:color="auto"/>
              <w:right w:val="single" w:sz="4" w:space="0" w:color="auto"/>
            </w:tcBorders>
            <w:shd w:val="clear" w:color="auto" w:fill="auto"/>
            <w:noWrap/>
            <w:vAlign w:val="center"/>
            <w:hideMark/>
          </w:tcPr>
          <w:p w14:paraId="6DFD8781"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32446456"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04CA167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57CD1AFD"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3BAC100D"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93D879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INVOICE.NO</w:t>
            </w:r>
          </w:p>
        </w:tc>
        <w:tc>
          <w:tcPr>
            <w:tcW w:w="1940" w:type="dxa"/>
            <w:tcBorders>
              <w:top w:val="nil"/>
              <w:left w:val="nil"/>
              <w:bottom w:val="single" w:sz="4" w:space="0" w:color="auto"/>
              <w:right w:val="single" w:sz="4" w:space="0" w:color="auto"/>
            </w:tcBorders>
            <w:shd w:val="clear" w:color="auto" w:fill="auto"/>
            <w:noWrap/>
            <w:vAlign w:val="center"/>
            <w:hideMark/>
          </w:tcPr>
          <w:p w14:paraId="5888466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INVOICE.NO</w:t>
            </w:r>
          </w:p>
        </w:tc>
        <w:tc>
          <w:tcPr>
            <w:tcW w:w="957" w:type="dxa"/>
            <w:tcBorders>
              <w:top w:val="nil"/>
              <w:left w:val="nil"/>
              <w:bottom w:val="single" w:sz="4" w:space="0" w:color="auto"/>
              <w:right w:val="single" w:sz="4" w:space="0" w:color="auto"/>
            </w:tcBorders>
            <w:shd w:val="clear" w:color="auto" w:fill="auto"/>
            <w:noWrap/>
            <w:vAlign w:val="center"/>
            <w:hideMark/>
          </w:tcPr>
          <w:p w14:paraId="7F0202B5"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B2ECE6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DB1B1A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4F9BBF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072E80DC"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2F0941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PREV.ISSUE.DATE</w:t>
            </w:r>
          </w:p>
        </w:tc>
        <w:tc>
          <w:tcPr>
            <w:tcW w:w="1940" w:type="dxa"/>
            <w:tcBorders>
              <w:top w:val="nil"/>
              <w:left w:val="nil"/>
              <w:bottom w:val="single" w:sz="4" w:space="0" w:color="auto"/>
              <w:right w:val="single" w:sz="4" w:space="0" w:color="auto"/>
            </w:tcBorders>
            <w:shd w:val="clear" w:color="auto" w:fill="auto"/>
            <w:noWrap/>
            <w:vAlign w:val="center"/>
            <w:hideMark/>
          </w:tcPr>
          <w:p w14:paraId="726E409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PREV.ISSUE.DATE</w:t>
            </w:r>
          </w:p>
        </w:tc>
        <w:tc>
          <w:tcPr>
            <w:tcW w:w="957" w:type="dxa"/>
            <w:tcBorders>
              <w:top w:val="nil"/>
              <w:left w:val="nil"/>
              <w:bottom w:val="single" w:sz="4" w:space="0" w:color="auto"/>
              <w:right w:val="single" w:sz="4" w:space="0" w:color="auto"/>
            </w:tcBorders>
            <w:shd w:val="clear" w:color="auto" w:fill="auto"/>
            <w:noWrap/>
            <w:vAlign w:val="center"/>
            <w:hideMark/>
          </w:tcPr>
          <w:p w14:paraId="0AB10C4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45316380"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12C2FF9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XX&lt; </w:t>
            </w:r>
          </w:p>
        </w:tc>
        <w:tc>
          <w:tcPr>
            <w:tcW w:w="2400" w:type="dxa"/>
            <w:tcBorders>
              <w:top w:val="nil"/>
              <w:left w:val="nil"/>
              <w:bottom w:val="single" w:sz="4" w:space="0" w:color="auto"/>
              <w:right w:val="single" w:sz="4" w:space="0" w:color="auto"/>
            </w:tcBorders>
            <w:shd w:val="clear" w:color="auto" w:fill="auto"/>
            <w:noWrap/>
            <w:vAlign w:val="center"/>
            <w:hideMark/>
          </w:tcPr>
          <w:p w14:paraId="5DD31DE3"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63810F95"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E1220E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PREV.KID.NUMBER</w:t>
            </w:r>
          </w:p>
        </w:tc>
        <w:tc>
          <w:tcPr>
            <w:tcW w:w="1940" w:type="dxa"/>
            <w:tcBorders>
              <w:top w:val="nil"/>
              <w:left w:val="nil"/>
              <w:bottom w:val="single" w:sz="4" w:space="0" w:color="auto"/>
              <w:right w:val="single" w:sz="4" w:space="0" w:color="auto"/>
            </w:tcBorders>
            <w:shd w:val="clear" w:color="auto" w:fill="auto"/>
            <w:noWrap/>
            <w:vAlign w:val="center"/>
            <w:hideMark/>
          </w:tcPr>
          <w:p w14:paraId="38854BD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PREV.KID.NUMBER</w:t>
            </w:r>
          </w:p>
        </w:tc>
        <w:tc>
          <w:tcPr>
            <w:tcW w:w="957" w:type="dxa"/>
            <w:tcBorders>
              <w:top w:val="nil"/>
              <w:left w:val="nil"/>
              <w:bottom w:val="single" w:sz="4" w:space="0" w:color="auto"/>
              <w:right w:val="single" w:sz="4" w:space="0" w:color="auto"/>
            </w:tcBorders>
            <w:shd w:val="clear" w:color="auto" w:fill="auto"/>
            <w:noWrap/>
            <w:vAlign w:val="center"/>
            <w:hideMark/>
          </w:tcPr>
          <w:p w14:paraId="6CBB0544"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DC5E834"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C69FF5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XX-</w:t>
            </w:r>
          </w:p>
        </w:tc>
        <w:tc>
          <w:tcPr>
            <w:tcW w:w="2400" w:type="dxa"/>
            <w:tcBorders>
              <w:top w:val="nil"/>
              <w:left w:val="nil"/>
              <w:bottom w:val="single" w:sz="4" w:space="0" w:color="auto"/>
              <w:right w:val="single" w:sz="4" w:space="0" w:color="auto"/>
            </w:tcBorders>
            <w:shd w:val="clear" w:color="auto" w:fill="auto"/>
            <w:noWrap/>
            <w:vAlign w:val="center"/>
            <w:hideMark/>
          </w:tcPr>
          <w:p w14:paraId="5974738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3A9D09E3"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93FA58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PREV.STATUS</w:t>
            </w:r>
          </w:p>
        </w:tc>
        <w:tc>
          <w:tcPr>
            <w:tcW w:w="1940" w:type="dxa"/>
            <w:tcBorders>
              <w:top w:val="nil"/>
              <w:left w:val="nil"/>
              <w:bottom w:val="single" w:sz="4" w:space="0" w:color="auto"/>
              <w:right w:val="single" w:sz="4" w:space="0" w:color="auto"/>
            </w:tcBorders>
            <w:shd w:val="clear" w:color="auto" w:fill="auto"/>
            <w:noWrap/>
            <w:vAlign w:val="center"/>
            <w:hideMark/>
          </w:tcPr>
          <w:p w14:paraId="49BE73E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PREV.STATUS</w:t>
            </w:r>
          </w:p>
        </w:tc>
        <w:tc>
          <w:tcPr>
            <w:tcW w:w="957" w:type="dxa"/>
            <w:tcBorders>
              <w:top w:val="nil"/>
              <w:left w:val="nil"/>
              <w:bottom w:val="single" w:sz="4" w:space="0" w:color="auto"/>
              <w:right w:val="single" w:sz="4" w:space="0" w:color="auto"/>
            </w:tcBorders>
            <w:shd w:val="clear" w:color="auto" w:fill="auto"/>
            <w:noWrap/>
            <w:vAlign w:val="center"/>
            <w:hideMark/>
          </w:tcPr>
          <w:p w14:paraId="2A7042ED"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15</w:t>
            </w:r>
          </w:p>
        </w:tc>
        <w:tc>
          <w:tcPr>
            <w:tcW w:w="1126" w:type="dxa"/>
            <w:tcBorders>
              <w:top w:val="nil"/>
              <w:left w:val="nil"/>
              <w:bottom w:val="single" w:sz="4" w:space="0" w:color="auto"/>
              <w:right w:val="single" w:sz="4" w:space="0" w:color="auto"/>
            </w:tcBorders>
            <w:shd w:val="clear" w:color="auto" w:fill="auto"/>
            <w:noWrap/>
            <w:vAlign w:val="center"/>
            <w:hideMark/>
          </w:tcPr>
          <w:p w14:paraId="2FC43CD0"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65DD2AE"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w:t>
            </w:r>
          </w:p>
        </w:tc>
        <w:tc>
          <w:tcPr>
            <w:tcW w:w="2400" w:type="dxa"/>
            <w:tcBorders>
              <w:top w:val="nil"/>
              <w:left w:val="nil"/>
              <w:bottom w:val="single" w:sz="4" w:space="0" w:color="auto"/>
              <w:right w:val="single" w:sz="4" w:space="0" w:color="auto"/>
            </w:tcBorders>
            <w:shd w:val="clear" w:color="auto" w:fill="auto"/>
            <w:noWrap/>
            <w:vAlign w:val="center"/>
            <w:hideMark/>
          </w:tcPr>
          <w:p w14:paraId="28680BE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2B88500D"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5911E0F"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PREV.STATUS.NARR</w:t>
            </w:r>
          </w:p>
        </w:tc>
        <w:tc>
          <w:tcPr>
            <w:tcW w:w="1940" w:type="dxa"/>
            <w:tcBorders>
              <w:top w:val="nil"/>
              <w:left w:val="nil"/>
              <w:bottom w:val="single" w:sz="4" w:space="0" w:color="auto"/>
              <w:right w:val="single" w:sz="4" w:space="0" w:color="auto"/>
            </w:tcBorders>
            <w:shd w:val="clear" w:color="auto" w:fill="auto"/>
            <w:noWrap/>
            <w:vAlign w:val="center"/>
            <w:hideMark/>
          </w:tcPr>
          <w:p w14:paraId="1B3B021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PREV.STATUS.NARR</w:t>
            </w:r>
          </w:p>
        </w:tc>
        <w:tc>
          <w:tcPr>
            <w:tcW w:w="957" w:type="dxa"/>
            <w:tcBorders>
              <w:top w:val="nil"/>
              <w:left w:val="nil"/>
              <w:bottom w:val="single" w:sz="4" w:space="0" w:color="auto"/>
              <w:right w:val="single" w:sz="4" w:space="0" w:color="auto"/>
            </w:tcBorders>
            <w:shd w:val="clear" w:color="auto" w:fill="auto"/>
            <w:noWrap/>
            <w:vAlign w:val="center"/>
            <w:hideMark/>
          </w:tcPr>
          <w:p w14:paraId="41CAE6C5"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50</w:t>
            </w:r>
          </w:p>
        </w:tc>
        <w:tc>
          <w:tcPr>
            <w:tcW w:w="1126" w:type="dxa"/>
            <w:tcBorders>
              <w:top w:val="nil"/>
              <w:left w:val="nil"/>
              <w:bottom w:val="single" w:sz="4" w:space="0" w:color="auto"/>
              <w:right w:val="single" w:sz="4" w:space="0" w:color="auto"/>
            </w:tcBorders>
            <w:shd w:val="clear" w:color="auto" w:fill="auto"/>
            <w:noWrap/>
            <w:vAlign w:val="center"/>
            <w:hideMark/>
          </w:tcPr>
          <w:p w14:paraId="2003EDEF"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1CB9F8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w:t>
            </w:r>
          </w:p>
        </w:tc>
        <w:tc>
          <w:tcPr>
            <w:tcW w:w="2400" w:type="dxa"/>
            <w:tcBorders>
              <w:top w:val="nil"/>
              <w:left w:val="nil"/>
              <w:bottom w:val="single" w:sz="4" w:space="0" w:color="auto"/>
              <w:right w:val="single" w:sz="4" w:space="0" w:color="auto"/>
            </w:tcBorders>
            <w:shd w:val="clear" w:color="auto" w:fill="auto"/>
            <w:noWrap/>
            <w:vAlign w:val="center"/>
            <w:hideMark/>
          </w:tcPr>
          <w:p w14:paraId="0BB4A0C5"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18C0D18A"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773DC3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PREV.TYPE</w:t>
            </w:r>
          </w:p>
        </w:tc>
        <w:tc>
          <w:tcPr>
            <w:tcW w:w="1940" w:type="dxa"/>
            <w:tcBorders>
              <w:top w:val="nil"/>
              <w:left w:val="nil"/>
              <w:bottom w:val="single" w:sz="4" w:space="0" w:color="auto"/>
              <w:right w:val="single" w:sz="4" w:space="0" w:color="auto"/>
            </w:tcBorders>
            <w:shd w:val="clear" w:color="auto" w:fill="auto"/>
            <w:noWrap/>
            <w:vAlign w:val="center"/>
            <w:hideMark/>
          </w:tcPr>
          <w:p w14:paraId="22D2F2A2"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PREV.TYPE</w:t>
            </w:r>
          </w:p>
        </w:tc>
        <w:tc>
          <w:tcPr>
            <w:tcW w:w="957" w:type="dxa"/>
            <w:tcBorders>
              <w:top w:val="nil"/>
              <w:left w:val="nil"/>
              <w:bottom w:val="single" w:sz="4" w:space="0" w:color="auto"/>
              <w:right w:val="single" w:sz="4" w:space="0" w:color="auto"/>
            </w:tcBorders>
            <w:shd w:val="clear" w:color="auto" w:fill="auto"/>
            <w:noWrap/>
            <w:vAlign w:val="center"/>
            <w:hideMark/>
          </w:tcPr>
          <w:p w14:paraId="11B2F87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9F3796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C851B6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w:t>
            </w:r>
          </w:p>
        </w:tc>
        <w:tc>
          <w:tcPr>
            <w:tcW w:w="2400" w:type="dxa"/>
            <w:tcBorders>
              <w:top w:val="nil"/>
              <w:left w:val="nil"/>
              <w:bottom w:val="single" w:sz="4" w:space="0" w:color="auto"/>
              <w:right w:val="single" w:sz="4" w:space="0" w:color="auto"/>
            </w:tcBorders>
            <w:shd w:val="clear" w:color="auto" w:fill="auto"/>
            <w:noWrap/>
            <w:vAlign w:val="center"/>
            <w:hideMark/>
          </w:tcPr>
          <w:p w14:paraId="097997CA"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763C81FC"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833549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PREV.DUE.DATE</w:t>
            </w:r>
          </w:p>
        </w:tc>
        <w:tc>
          <w:tcPr>
            <w:tcW w:w="1940" w:type="dxa"/>
            <w:tcBorders>
              <w:top w:val="nil"/>
              <w:left w:val="nil"/>
              <w:bottom w:val="single" w:sz="4" w:space="0" w:color="auto"/>
              <w:right w:val="single" w:sz="4" w:space="0" w:color="auto"/>
            </w:tcBorders>
            <w:shd w:val="clear" w:color="auto" w:fill="auto"/>
            <w:noWrap/>
            <w:vAlign w:val="center"/>
            <w:hideMark/>
          </w:tcPr>
          <w:p w14:paraId="24417E0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PREV.DUE.DATE</w:t>
            </w:r>
          </w:p>
        </w:tc>
        <w:tc>
          <w:tcPr>
            <w:tcW w:w="957" w:type="dxa"/>
            <w:tcBorders>
              <w:top w:val="nil"/>
              <w:left w:val="nil"/>
              <w:bottom w:val="single" w:sz="4" w:space="0" w:color="auto"/>
              <w:right w:val="single" w:sz="4" w:space="0" w:color="auto"/>
            </w:tcBorders>
            <w:shd w:val="clear" w:color="auto" w:fill="auto"/>
            <w:noWrap/>
            <w:vAlign w:val="center"/>
            <w:hideMark/>
          </w:tcPr>
          <w:p w14:paraId="7F8B889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2704B4DF"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7A9B8D93"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w:t>
            </w:r>
          </w:p>
        </w:tc>
        <w:tc>
          <w:tcPr>
            <w:tcW w:w="2400" w:type="dxa"/>
            <w:tcBorders>
              <w:top w:val="nil"/>
              <w:left w:val="nil"/>
              <w:bottom w:val="single" w:sz="4" w:space="0" w:color="auto"/>
              <w:right w:val="single" w:sz="4" w:space="0" w:color="auto"/>
            </w:tcBorders>
            <w:shd w:val="clear" w:color="auto" w:fill="auto"/>
            <w:noWrap/>
            <w:vAlign w:val="center"/>
            <w:hideMark/>
          </w:tcPr>
          <w:p w14:paraId="3C9333F1"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11A459BC" w14:textId="77777777" w:rsidTr="00923BD8">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A538DC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PREV.INVOICE.NO</w:t>
            </w:r>
          </w:p>
        </w:tc>
        <w:tc>
          <w:tcPr>
            <w:tcW w:w="1940" w:type="dxa"/>
            <w:tcBorders>
              <w:top w:val="nil"/>
              <w:left w:val="nil"/>
              <w:bottom w:val="single" w:sz="4" w:space="0" w:color="auto"/>
              <w:right w:val="single" w:sz="4" w:space="0" w:color="auto"/>
            </w:tcBorders>
            <w:shd w:val="clear" w:color="auto" w:fill="auto"/>
            <w:noWrap/>
            <w:vAlign w:val="center"/>
            <w:hideMark/>
          </w:tcPr>
          <w:p w14:paraId="4273784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PREV.INVOICE.NO</w:t>
            </w:r>
          </w:p>
        </w:tc>
        <w:tc>
          <w:tcPr>
            <w:tcW w:w="957" w:type="dxa"/>
            <w:tcBorders>
              <w:top w:val="nil"/>
              <w:left w:val="nil"/>
              <w:bottom w:val="single" w:sz="4" w:space="0" w:color="auto"/>
              <w:right w:val="single" w:sz="4" w:space="0" w:color="auto"/>
            </w:tcBorders>
            <w:shd w:val="clear" w:color="auto" w:fill="auto"/>
            <w:noWrap/>
            <w:vAlign w:val="center"/>
            <w:hideMark/>
          </w:tcPr>
          <w:p w14:paraId="62DA9D07"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7C6EFD4"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5EB9380"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XX&gt;</w:t>
            </w:r>
          </w:p>
        </w:tc>
        <w:tc>
          <w:tcPr>
            <w:tcW w:w="2400" w:type="dxa"/>
            <w:tcBorders>
              <w:top w:val="nil"/>
              <w:left w:val="nil"/>
              <w:bottom w:val="single" w:sz="4" w:space="0" w:color="auto"/>
              <w:right w:val="single" w:sz="4" w:space="0" w:color="auto"/>
            </w:tcBorders>
            <w:shd w:val="clear" w:color="auto" w:fill="auto"/>
            <w:noWrap/>
            <w:vAlign w:val="center"/>
            <w:hideMark/>
          </w:tcPr>
          <w:p w14:paraId="59865629"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r>
      <w:tr w:rsidR="00014FD3" w:rsidRPr="00014FD3" w14:paraId="6DD99611" w14:textId="77777777" w:rsidTr="00923BD8">
        <w:trPr>
          <w:trHeight w:val="64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91337E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CHANNEL</w:t>
            </w:r>
          </w:p>
        </w:tc>
        <w:tc>
          <w:tcPr>
            <w:tcW w:w="1940" w:type="dxa"/>
            <w:tcBorders>
              <w:top w:val="nil"/>
              <w:left w:val="nil"/>
              <w:bottom w:val="single" w:sz="4" w:space="0" w:color="auto"/>
              <w:right w:val="single" w:sz="4" w:space="0" w:color="auto"/>
            </w:tcBorders>
            <w:shd w:val="clear" w:color="auto" w:fill="auto"/>
            <w:noWrap/>
            <w:vAlign w:val="center"/>
            <w:hideMark/>
          </w:tcPr>
          <w:p w14:paraId="21551C2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CHANNEL</w:t>
            </w:r>
          </w:p>
        </w:tc>
        <w:tc>
          <w:tcPr>
            <w:tcW w:w="957" w:type="dxa"/>
            <w:tcBorders>
              <w:top w:val="nil"/>
              <w:left w:val="nil"/>
              <w:bottom w:val="single" w:sz="4" w:space="0" w:color="auto"/>
              <w:right w:val="single" w:sz="4" w:space="0" w:color="auto"/>
            </w:tcBorders>
            <w:shd w:val="clear" w:color="auto" w:fill="auto"/>
            <w:noWrap/>
            <w:vAlign w:val="center"/>
            <w:hideMark/>
          </w:tcPr>
          <w:p w14:paraId="592689BE"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367F1BFC"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56163D8"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vAlign w:val="center"/>
            <w:hideMark/>
          </w:tcPr>
          <w:p w14:paraId="625E806F" w14:textId="27147120" w:rsidR="00014FD3" w:rsidRDefault="00014FD3" w:rsidP="00014FD3">
            <w:pPr>
              <w:spacing w:before="0" w:after="0"/>
              <w:rPr>
                <w:rFonts w:ascii="Calibri" w:hAnsi="Calibri" w:cs="Calibri"/>
                <w:color w:val="000000"/>
                <w:sz w:val="16"/>
                <w:szCs w:val="16"/>
                <w:lang w:val="en-US" w:eastAsia="en-US"/>
              </w:rPr>
            </w:pPr>
          </w:p>
          <w:p w14:paraId="0740D3C5" w14:textId="1C5593D8" w:rsidR="004837DC" w:rsidRPr="00145526" w:rsidRDefault="004837DC" w:rsidP="00014FD3">
            <w:pPr>
              <w:spacing w:before="0" w:after="0"/>
              <w:rPr>
                <w:rFonts w:ascii="Calibri" w:hAnsi="Calibri" w:cs="Calibri"/>
                <w:b/>
                <w:bCs/>
                <w:color w:val="000000"/>
                <w:sz w:val="16"/>
                <w:szCs w:val="16"/>
                <w:lang w:val="en-US" w:eastAsia="en-US"/>
              </w:rPr>
            </w:pPr>
            <w:r w:rsidRPr="004837DC">
              <w:rPr>
                <w:rFonts w:ascii="Calibri" w:hAnsi="Calibri" w:cs="Calibri"/>
                <w:b/>
                <w:bCs/>
                <w:color w:val="000000"/>
                <w:sz w:val="16"/>
                <w:szCs w:val="16"/>
                <w:lang w:val="en-US" w:eastAsia="en-US"/>
              </w:rPr>
              <w:t>VIRTUAL.TABLE:</w:t>
            </w:r>
          </w:p>
          <w:p w14:paraId="5A755F86" w14:textId="77777777" w:rsidR="004837DC" w:rsidRDefault="004837DC" w:rsidP="00014FD3">
            <w:pPr>
              <w:spacing w:before="0" w:after="0"/>
              <w:rPr>
                <w:rFonts w:ascii="Calibri" w:hAnsi="Calibri" w:cs="Calibri"/>
                <w:color w:val="000000"/>
                <w:sz w:val="16"/>
                <w:szCs w:val="16"/>
                <w:lang w:val="en-US" w:eastAsia="en-US"/>
              </w:rPr>
            </w:pPr>
            <w:r w:rsidRPr="00145526">
              <w:rPr>
                <w:rFonts w:ascii="Calibri" w:hAnsi="Calibri" w:cs="Calibri"/>
                <w:color w:val="000000"/>
                <w:sz w:val="16"/>
                <w:szCs w:val="16"/>
                <w:lang w:val="en-US" w:eastAsia="en-US"/>
              </w:rPr>
              <w:t>LA.INV.CHANNEL</w:t>
            </w:r>
          </w:p>
          <w:p w14:paraId="44403261" w14:textId="4421FED7" w:rsidR="00B51AE4" w:rsidRPr="00145526" w:rsidRDefault="00B51AE4" w:rsidP="00014FD3">
            <w:pPr>
              <w:spacing w:before="0" w:after="0"/>
              <w:rPr>
                <w:rFonts w:ascii="Calibri" w:hAnsi="Calibri" w:cs="Calibri"/>
                <w:color w:val="000000"/>
                <w:sz w:val="16"/>
                <w:szCs w:val="16"/>
                <w:lang w:val="en-US" w:eastAsia="en-US"/>
              </w:rPr>
            </w:pPr>
            <w:r>
              <w:rPr>
                <w:rFonts w:ascii="Calibri" w:hAnsi="Calibri" w:cs="Calibri"/>
                <w:color w:val="000000"/>
                <w:sz w:val="16"/>
                <w:szCs w:val="16"/>
                <w:lang w:val="en-US" w:eastAsia="en-US"/>
              </w:rPr>
              <w:t xml:space="preserve">Note: </w:t>
            </w:r>
            <w:proofErr w:type="gramStart"/>
            <w:r>
              <w:rPr>
                <w:rFonts w:ascii="Calibri" w:hAnsi="Calibri" w:cs="Calibri"/>
                <w:color w:val="000000"/>
                <w:sz w:val="16"/>
                <w:szCs w:val="16"/>
                <w:lang w:val="en-US" w:eastAsia="en-US"/>
              </w:rPr>
              <w:t>EB.LOOKUP</w:t>
            </w:r>
            <w:proofErr w:type="gramEnd"/>
            <w:r>
              <w:rPr>
                <w:rFonts w:ascii="Calibri" w:hAnsi="Calibri" w:cs="Calibri"/>
                <w:color w:val="000000"/>
                <w:sz w:val="16"/>
                <w:szCs w:val="16"/>
                <w:lang w:val="en-US" w:eastAsia="en-US"/>
              </w:rPr>
              <w:t xml:space="preserve"> record creation </w:t>
            </w:r>
            <w:r w:rsidR="00D46CB7">
              <w:rPr>
                <w:rFonts w:ascii="Calibri" w:hAnsi="Calibri" w:cs="Calibri"/>
                <w:color w:val="000000"/>
                <w:sz w:val="16"/>
                <w:szCs w:val="16"/>
                <w:lang w:val="en-US" w:eastAsia="en-US"/>
              </w:rPr>
              <w:t>steps</w:t>
            </w:r>
            <w:r>
              <w:rPr>
                <w:rFonts w:ascii="Calibri" w:hAnsi="Calibri" w:cs="Calibri"/>
                <w:color w:val="000000"/>
                <w:sz w:val="16"/>
                <w:szCs w:val="16"/>
                <w:lang w:val="en-US" w:eastAsia="en-US"/>
              </w:rPr>
              <w:t xml:space="preserve"> explained in</w:t>
            </w:r>
            <w:r w:rsidR="00D46CB7">
              <w:rPr>
                <w:rFonts w:ascii="Calibri" w:hAnsi="Calibri" w:cs="Calibri"/>
                <w:color w:val="000000"/>
                <w:sz w:val="16"/>
                <w:szCs w:val="16"/>
                <w:lang w:val="en-US" w:eastAsia="en-US"/>
              </w:rPr>
              <w:t xml:space="preserve"> </w:t>
            </w:r>
            <w:r w:rsidR="007D0B6A" w:rsidRPr="007D0B6A">
              <w:rPr>
                <w:rFonts w:ascii="Calibri" w:hAnsi="Calibri" w:cs="Calibri"/>
                <w:color w:val="000000"/>
                <w:sz w:val="16"/>
                <w:szCs w:val="16"/>
                <w:lang w:val="en-US" w:eastAsia="en-US"/>
              </w:rPr>
              <w:t>TSD_LA-Interim Workflows</w:t>
            </w:r>
            <w:r>
              <w:rPr>
                <w:rFonts w:ascii="Calibri" w:hAnsi="Calibri" w:cs="Calibri"/>
                <w:color w:val="000000"/>
                <w:sz w:val="16"/>
                <w:szCs w:val="16"/>
                <w:lang w:val="en-US" w:eastAsia="en-US"/>
              </w:rPr>
              <w:t xml:space="preserve"> </w:t>
            </w:r>
          </w:p>
        </w:tc>
      </w:tr>
      <w:tr w:rsidR="00014FD3" w:rsidRPr="00014FD3" w14:paraId="7D7780A1" w14:textId="77777777" w:rsidTr="00923BD8">
        <w:trPr>
          <w:trHeight w:val="64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5EFA6B"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PAYMENT.CHANNEL</w:t>
            </w:r>
          </w:p>
        </w:tc>
        <w:tc>
          <w:tcPr>
            <w:tcW w:w="1940" w:type="dxa"/>
            <w:tcBorders>
              <w:top w:val="nil"/>
              <w:left w:val="nil"/>
              <w:bottom w:val="single" w:sz="4" w:space="0" w:color="auto"/>
              <w:right w:val="single" w:sz="4" w:space="0" w:color="auto"/>
            </w:tcBorders>
            <w:shd w:val="clear" w:color="auto" w:fill="auto"/>
            <w:noWrap/>
            <w:vAlign w:val="center"/>
            <w:hideMark/>
          </w:tcPr>
          <w:p w14:paraId="09B9B89C"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PAYMENT.CHANNEL</w:t>
            </w:r>
          </w:p>
        </w:tc>
        <w:tc>
          <w:tcPr>
            <w:tcW w:w="957" w:type="dxa"/>
            <w:tcBorders>
              <w:top w:val="nil"/>
              <w:left w:val="nil"/>
              <w:bottom w:val="single" w:sz="4" w:space="0" w:color="auto"/>
              <w:right w:val="single" w:sz="4" w:space="0" w:color="auto"/>
            </w:tcBorders>
            <w:shd w:val="clear" w:color="auto" w:fill="auto"/>
            <w:noWrap/>
            <w:vAlign w:val="center"/>
            <w:hideMark/>
          </w:tcPr>
          <w:p w14:paraId="34EBF511"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B255016" w14:textId="77777777" w:rsidR="00014FD3" w:rsidRPr="00014FD3" w:rsidRDefault="00014FD3" w:rsidP="00014FD3">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17E3DB3" w14:textId="77777777" w:rsidR="00014FD3" w:rsidRPr="00014FD3" w:rsidRDefault="00014FD3" w:rsidP="00014FD3">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vAlign w:val="center"/>
            <w:hideMark/>
          </w:tcPr>
          <w:p w14:paraId="6674F11D" w14:textId="77777777" w:rsidR="005F78E6" w:rsidRPr="008F15A0" w:rsidRDefault="005F78E6" w:rsidP="005F78E6">
            <w:pPr>
              <w:spacing w:before="0" w:after="0"/>
              <w:rPr>
                <w:rFonts w:ascii="Calibri" w:hAnsi="Calibri" w:cs="Calibri"/>
                <w:b/>
                <w:bCs/>
                <w:color w:val="000000"/>
                <w:sz w:val="16"/>
                <w:szCs w:val="16"/>
                <w:lang w:val="en-US" w:eastAsia="en-US"/>
              </w:rPr>
            </w:pPr>
            <w:r w:rsidRPr="004837DC">
              <w:rPr>
                <w:rFonts w:ascii="Calibri" w:hAnsi="Calibri" w:cs="Calibri"/>
                <w:b/>
                <w:bCs/>
                <w:color w:val="000000"/>
                <w:sz w:val="16"/>
                <w:szCs w:val="16"/>
                <w:lang w:val="en-US" w:eastAsia="en-US"/>
              </w:rPr>
              <w:t>VIRTUAL.TABLE:</w:t>
            </w:r>
          </w:p>
          <w:p w14:paraId="0BC299DF" w14:textId="527A04FD" w:rsidR="005F78E6" w:rsidRDefault="005F78E6" w:rsidP="00014FD3">
            <w:pPr>
              <w:spacing w:before="0" w:after="0"/>
              <w:rPr>
                <w:rFonts w:ascii="Calibri" w:hAnsi="Calibri" w:cs="Calibri"/>
                <w:color w:val="000000"/>
                <w:sz w:val="16"/>
                <w:szCs w:val="16"/>
                <w:lang w:val="en-US" w:eastAsia="en-US"/>
              </w:rPr>
            </w:pPr>
            <w:r w:rsidRPr="00145526">
              <w:rPr>
                <w:rFonts w:ascii="Calibri" w:hAnsi="Calibri" w:cs="Calibri"/>
                <w:color w:val="000000"/>
                <w:sz w:val="16"/>
                <w:szCs w:val="16"/>
                <w:lang w:val="en-US" w:eastAsia="en-US"/>
              </w:rPr>
              <w:t>HB.LA.PAY.CHL</w:t>
            </w:r>
          </w:p>
          <w:p w14:paraId="14921C32" w14:textId="32605DD4" w:rsidR="005F78E6" w:rsidRPr="00145526" w:rsidRDefault="005F78E6" w:rsidP="00014FD3">
            <w:pPr>
              <w:spacing w:before="0" w:after="0"/>
              <w:rPr>
                <w:rFonts w:ascii="Calibri" w:hAnsi="Calibri" w:cs="Calibri"/>
                <w:color w:val="000000"/>
                <w:sz w:val="16"/>
                <w:szCs w:val="16"/>
                <w:lang w:val="en-US" w:eastAsia="en-US"/>
              </w:rPr>
            </w:pPr>
            <w:r>
              <w:rPr>
                <w:rFonts w:ascii="Calibri" w:hAnsi="Calibri" w:cs="Calibri"/>
                <w:color w:val="000000"/>
                <w:sz w:val="16"/>
                <w:szCs w:val="16"/>
                <w:lang w:val="en-US" w:eastAsia="en-US"/>
              </w:rPr>
              <w:t xml:space="preserve">Note: </w:t>
            </w:r>
            <w:proofErr w:type="gramStart"/>
            <w:r>
              <w:rPr>
                <w:rFonts w:ascii="Calibri" w:hAnsi="Calibri" w:cs="Calibri"/>
                <w:color w:val="000000"/>
                <w:sz w:val="16"/>
                <w:szCs w:val="16"/>
                <w:lang w:val="en-US" w:eastAsia="en-US"/>
              </w:rPr>
              <w:t>EB.LOOKUP</w:t>
            </w:r>
            <w:proofErr w:type="gramEnd"/>
            <w:r>
              <w:rPr>
                <w:rFonts w:ascii="Calibri" w:hAnsi="Calibri" w:cs="Calibri"/>
                <w:color w:val="000000"/>
                <w:sz w:val="16"/>
                <w:szCs w:val="16"/>
                <w:lang w:val="en-US" w:eastAsia="en-US"/>
              </w:rPr>
              <w:t xml:space="preserve"> record creation steps explained in </w:t>
            </w:r>
            <w:r w:rsidRPr="007D0B6A">
              <w:rPr>
                <w:rFonts w:ascii="Calibri" w:hAnsi="Calibri" w:cs="Calibri"/>
                <w:color w:val="000000"/>
                <w:sz w:val="16"/>
                <w:szCs w:val="16"/>
                <w:lang w:val="en-US" w:eastAsia="en-US"/>
              </w:rPr>
              <w:t>TSD_LA-Interim Workflows</w:t>
            </w:r>
          </w:p>
          <w:p w14:paraId="2311D079" w14:textId="20E77A4A" w:rsidR="00014FD3" w:rsidRPr="00014FD3" w:rsidRDefault="00014FD3" w:rsidP="00014FD3">
            <w:pPr>
              <w:spacing w:before="0" w:after="0"/>
              <w:rPr>
                <w:rFonts w:ascii="Calibri" w:hAnsi="Calibri" w:cs="Calibri"/>
                <w:color w:val="000000"/>
                <w:sz w:val="16"/>
                <w:szCs w:val="16"/>
                <w:lang w:val="en-US" w:eastAsia="en-US"/>
              </w:rPr>
            </w:pPr>
          </w:p>
        </w:tc>
      </w:tr>
      <w:tr w:rsidR="00F759FB" w:rsidRPr="00014FD3" w14:paraId="33D0F573" w14:textId="77777777" w:rsidTr="00923BD8">
        <w:trPr>
          <w:trHeight w:val="278"/>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4359EC16" w14:textId="2BBCB617" w:rsidR="00F759FB" w:rsidRPr="00014FD3" w:rsidRDefault="00F759FB" w:rsidP="00014FD3">
            <w:pPr>
              <w:spacing w:before="0" w:after="0"/>
              <w:rPr>
                <w:rFonts w:ascii="Calibri" w:hAnsi="Calibri" w:cstheme="minorHAnsi"/>
                <w:color w:val="000000"/>
                <w:sz w:val="16"/>
                <w:szCs w:val="16"/>
                <w:lang w:eastAsia="en-US"/>
              </w:rPr>
            </w:pPr>
            <w:r w:rsidRPr="003F4DED">
              <w:rPr>
                <w:rFonts w:ascii="Calibri" w:hAnsi="Calibri" w:cstheme="minorHAnsi"/>
                <w:color w:val="000000"/>
                <w:sz w:val="16"/>
                <w:szCs w:val="16"/>
                <w:lang w:eastAsia="en-US"/>
              </w:rPr>
              <w:t>DD.STATUS</w:t>
            </w:r>
          </w:p>
        </w:tc>
        <w:tc>
          <w:tcPr>
            <w:tcW w:w="1940" w:type="dxa"/>
            <w:tcBorders>
              <w:top w:val="nil"/>
              <w:left w:val="nil"/>
              <w:bottom w:val="single" w:sz="4" w:space="0" w:color="auto"/>
              <w:right w:val="single" w:sz="4" w:space="0" w:color="auto"/>
            </w:tcBorders>
            <w:shd w:val="clear" w:color="auto" w:fill="auto"/>
            <w:noWrap/>
            <w:vAlign w:val="center"/>
          </w:tcPr>
          <w:p w14:paraId="6BC2D0F8" w14:textId="09A2C59F" w:rsidR="00F759FB" w:rsidRPr="00014FD3" w:rsidRDefault="00F759FB" w:rsidP="00014FD3">
            <w:pPr>
              <w:spacing w:before="0" w:after="0"/>
              <w:rPr>
                <w:rFonts w:ascii="Calibri" w:hAnsi="Calibri" w:cstheme="minorHAnsi"/>
                <w:color w:val="000000"/>
                <w:sz w:val="16"/>
                <w:szCs w:val="16"/>
                <w:lang w:eastAsia="en-US"/>
              </w:rPr>
            </w:pPr>
            <w:r w:rsidRPr="003F4DED">
              <w:rPr>
                <w:rFonts w:ascii="Calibri" w:hAnsi="Calibri" w:cstheme="minorHAnsi"/>
                <w:color w:val="000000"/>
                <w:sz w:val="16"/>
                <w:szCs w:val="16"/>
                <w:lang w:eastAsia="en-US"/>
              </w:rPr>
              <w:t>DD.STATUS</w:t>
            </w:r>
          </w:p>
        </w:tc>
        <w:tc>
          <w:tcPr>
            <w:tcW w:w="957" w:type="dxa"/>
            <w:tcBorders>
              <w:top w:val="nil"/>
              <w:left w:val="nil"/>
              <w:bottom w:val="single" w:sz="4" w:space="0" w:color="auto"/>
              <w:right w:val="single" w:sz="4" w:space="0" w:color="auto"/>
            </w:tcBorders>
            <w:shd w:val="clear" w:color="auto" w:fill="auto"/>
            <w:noWrap/>
            <w:vAlign w:val="center"/>
          </w:tcPr>
          <w:p w14:paraId="2BD7B727" w14:textId="45D5B5E6" w:rsidR="00F759FB" w:rsidRPr="003F4DED" w:rsidRDefault="00F759FB" w:rsidP="00014FD3">
            <w:pPr>
              <w:spacing w:before="0" w:after="0"/>
              <w:jc w:val="center"/>
              <w:rPr>
                <w:rFonts w:ascii="Calibri" w:hAnsi="Calibri" w:cstheme="minorHAnsi"/>
                <w:color w:val="000000"/>
                <w:sz w:val="16"/>
                <w:szCs w:val="16"/>
                <w:lang w:eastAsia="en-US"/>
              </w:rPr>
            </w:pPr>
            <w:r w:rsidRPr="003F4DED">
              <w:rPr>
                <w:rFonts w:ascii="Calibri" w:hAnsi="Calibri" w:cstheme="minorHAnsi"/>
                <w:color w:val="000000"/>
                <w:sz w:val="16"/>
                <w:szCs w:val="16"/>
                <w:lang w:eastAsia="en-US"/>
              </w:rPr>
              <w:t>30</w:t>
            </w:r>
          </w:p>
        </w:tc>
        <w:tc>
          <w:tcPr>
            <w:tcW w:w="1126" w:type="dxa"/>
            <w:tcBorders>
              <w:top w:val="nil"/>
              <w:left w:val="nil"/>
              <w:bottom w:val="single" w:sz="4" w:space="0" w:color="auto"/>
              <w:right w:val="single" w:sz="4" w:space="0" w:color="auto"/>
            </w:tcBorders>
            <w:shd w:val="clear" w:color="auto" w:fill="auto"/>
            <w:noWrap/>
            <w:vAlign w:val="center"/>
          </w:tcPr>
          <w:p w14:paraId="0D9A0CCB" w14:textId="0B5A70F4" w:rsidR="00F759FB" w:rsidRPr="003F4DED" w:rsidRDefault="00F759FB" w:rsidP="00014FD3">
            <w:pPr>
              <w:spacing w:before="0" w:after="0"/>
              <w:jc w:val="center"/>
              <w:rPr>
                <w:rFonts w:ascii="Calibri" w:hAnsi="Calibri" w:cstheme="minorHAnsi"/>
                <w:color w:val="000000"/>
                <w:sz w:val="16"/>
                <w:szCs w:val="16"/>
                <w:lang w:eastAsia="en-US"/>
              </w:rPr>
            </w:pPr>
            <w:r w:rsidRPr="003F4DED">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tcPr>
          <w:p w14:paraId="69E96F02" w14:textId="77777777" w:rsidR="00F759FB" w:rsidRPr="00014FD3" w:rsidRDefault="00F759FB" w:rsidP="00014FD3">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5198F018" w14:textId="733F9871" w:rsidR="003F4DED" w:rsidRDefault="003F4DED" w:rsidP="00014FD3">
            <w:pPr>
              <w:spacing w:before="0" w:after="0"/>
              <w:rPr>
                <w:rFonts w:asciiTheme="minorHAnsi" w:hAnsiTheme="minorHAnsi" w:cstheme="minorHAnsi"/>
              </w:rPr>
            </w:pPr>
            <w:r w:rsidRPr="00014FD3">
              <w:rPr>
                <w:rFonts w:ascii="Calibri" w:hAnsi="Calibri" w:cs="Calibri"/>
                <w:b/>
                <w:bCs/>
                <w:color w:val="000000"/>
                <w:sz w:val="16"/>
                <w:szCs w:val="16"/>
                <w:lang w:val="en-US" w:eastAsia="en-US"/>
              </w:rPr>
              <w:t>VETTING.TABLE:</w:t>
            </w:r>
          </w:p>
          <w:p w14:paraId="136F7DDF" w14:textId="77777777" w:rsidR="00E9653E" w:rsidRPr="00E9653E" w:rsidRDefault="00E9653E" w:rsidP="00E9653E">
            <w:pPr>
              <w:spacing w:before="0" w:after="0"/>
              <w:rPr>
                <w:rFonts w:ascii="Calibri" w:hAnsi="Calibri" w:cs="Calibri"/>
                <w:color w:val="000000"/>
                <w:sz w:val="16"/>
                <w:szCs w:val="16"/>
                <w:lang w:val="en-US" w:eastAsia="en-US"/>
              </w:rPr>
            </w:pPr>
            <w:r w:rsidRPr="00E9653E">
              <w:rPr>
                <w:rFonts w:ascii="Calibri" w:hAnsi="Calibri" w:cs="Calibri"/>
                <w:color w:val="000000"/>
                <w:sz w:val="16"/>
                <w:szCs w:val="16"/>
                <w:lang w:val="en-US" w:eastAsia="en-US"/>
              </w:rPr>
              <w:lastRenderedPageBreak/>
              <w:t>SENDING-CANCEL-DD</w:t>
            </w:r>
          </w:p>
          <w:p w14:paraId="373C9979" w14:textId="77777777" w:rsidR="00E9653E" w:rsidRPr="00E9653E" w:rsidRDefault="00E9653E" w:rsidP="00E9653E">
            <w:pPr>
              <w:spacing w:before="0" w:after="0"/>
              <w:rPr>
                <w:rFonts w:ascii="Calibri" w:hAnsi="Calibri" w:cs="Calibri"/>
                <w:color w:val="000000"/>
                <w:sz w:val="16"/>
                <w:szCs w:val="16"/>
                <w:lang w:val="en-US" w:eastAsia="en-US"/>
              </w:rPr>
            </w:pPr>
            <w:r w:rsidRPr="00E9653E">
              <w:rPr>
                <w:rFonts w:ascii="Calibri" w:hAnsi="Calibri" w:cs="Calibri"/>
                <w:color w:val="000000"/>
                <w:sz w:val="16"/>
                <w:szCs w:val="16"/>
                <w:lang w:val="en-US" w:eastAsia="en-US"/>
              </w:rPr>
              <w:t>OK-CANCEL-DD</w:t>
            </w:r>
          </w:p>
          <w:p w14:paraId="2AD8790C" w14:textId="77777777" w:rsidR="00E9653E" w:rsidRPr="00E9653E" w:rsidRDefault="00E9653E" w:rsidP="00E9653E">
            <w:pPr>
              <w:spacing w:before="0" w:after="0"/>
              <w:rPr>
                <w:rFonts w:ascii="Calibri" w:hAnsi="Calibri" w:cs="Calibri"/>
                <w:color w:val="000000"/>
                <w:sz w:val="16"/>
                <w:szCs w:val="16"/>
                <w:lang w:val="en-US" w:eastAsia="en-US"/>
              </w:rPr>
            </w:pPr>
            <w:r w:rsidRPr="00E9653E">
              <w:rPr>
                <w:rFonts w:ascii="Calibri" w:hAnsi="Calibri" w:cs="Calibri"/>
                <w:color w:val="000000"/>
                <w:sz w:val="16"/>
                <w:szCs w:val="16"/>
                <w:lang w:val="en-US" w:eastAsia="en-US"/>
              </w:rPr>
              <w:t>FAILED-CANCEL-DD</w:t>
            </w:r>
          </w:p>
          <w:p w14:paraId="4DA87CC7" w14:textId="77777777" w:rsidR="00E9653E" w:rsidRPr="00E9653E" w:rsidRDefault="00E9653E" w:rsidP="00E9653E">
            <w:pPr>
              <w:spacing w:before="0" w:after="0"/>
              <w:rPr>
                <w:rFonts w:ascii="Calibri" w:hAnsi="Calibri" w:cs="Calibri"/>
                <w:color w:val="000000"/>
                <w:sz w:val="16"/>
                <w:szCs w:val="16"/>
                <w:lang w:val="en-US" w:eastAsia="en-US"/>
              </w:rPr>
            </w:pPr>
            <w:r w:rsidRPr="00E9653E">
              <w:rPr>
                <w:rFonts w:ascii="Calibri" w:hAnsi="Calibri" w:cs="Calibri"/>
                <w:color w:val="000000"/>
                <w:sz w:val="16"/>
                <w:szCs w:val="16"/>
                <w:lang w:val="en-US" w:eastAsia="en-US"/>
              </w:rPr>
              <w:t>SENDING-CHANGE-DD-DUE-DATE</w:t>
            </w:r>
          </w:p>
          <w:p w14:paraId="53C7B9B4" w14:textId="77777777" w:rsidR="00E9653E" w:rsidRPr="00E9653E" w:rsidRDefault="00E9653E" w:rsidP="00E9653E">
            <w:pPr>
              <w:spacing w:before="0" w:after="0"/>
              <w:rPr>
                <w:rFonts w:ascii="Calibri" w:hAnsi="Calibri" w:cs="Calibri"/>
                <w:color w:val="000000"/>
                <w:sz w:val="16"/>
                <w:szCs w:val="16"/>
                <w:lang w:val="en-US" w:eastAsia="en-US"/>
              </w:rPr>
            </w:pPr>
            <w:r w:rsidRPr="00E9653E">
              <w:rPr>
                <w:rFonts w:ascii="Calibri" w:hAnsi="Calibri" w:cs="Calibri"/>
                <w:color w:val="000000"/>
                <w:sz w:val="16"/>
                <w:szCs w:val="16"/>
                <w:lang w:val="en-US" w:eastAsia="en-US"/>
              </w:rPr>
              <w:t>OK-CHANGE-DD-DUE-DATE</w:t>
            </w:r>
          </w:p>
          <w:p w14:paraId="3B548076" w14:textId="302C1F4F" w:rsidR="00F759FB" w:rsidRPr="00014FD3" w:rsidRDefault="00E9653E" w:rsidP="00E9653E">
            <w:pPr>
              <w:spacing w:before="0" w:after="0"/>
              <w:rPr>
                <w:rFonts w:ascii="Calibri" w:hAnsi="Calibri" w:cs="Calibri"/>
                <w:b/>
                <w:bCs/>
                <w:color w:val="000000"/>
                <w:sz w:val="16"/>
                <w:szCs w:val="16"/>
                <w:lang w:val="en-US" w:eastAsia="en-US"/>
              </w:rPr>
            </w:pPr>
            <w:r w:rsidRPr="00E9653E">
              <w:rPr>
                <w:rFonts w:ascii="Calibri" w:hAnsi="Calibri" w:cs="Calibri"/>
                <w:color w:val="000000"/>
                <w:sz w:val="16"/>
                <w:szCs w:val="16"/>
                <w:lang w:val="en-US" w:eastAsia="en-US"/>
              </w:rPr>
              <w:t>FAILED-CHANGE-DD-DUE-DATE</w:t>
            </w:r>
          </w:p>
        </w:tc>
      </w:tr>
      <w:tr w:rsidR="00923BD8" w:rsidRPr="00014FD3" w14:paraId="6FCC16E7" w14:textId="77777777" w:rsidTr="00923BD8">
        <w:trPr>
          <w:trHeight w:val="64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56EEC220" w14:textId="06BFCAAF" w:rsidR="00923BD8" w:rsidRPr="00014FD3" w:rsidRDefault="00923BD8" w:rsidP="00923BD8">
            <w:pPr>
              <w:spacing w:before="0" w:after="0"/>
              <w:rPr>
                <w:rFonts w:ascii="Calibri" w:hAnsi="Calibri" w:cstheme="minorHAnsi"/>
                <w:color w:val="000000"/>
                <w:sz w:val="16"/>
                <w:szCs w:val="16"/>
                <w:lang w:eastAsia="en-US"/>
              </w:rPr>
            </w:pPr>
            <w:r w:rsidRPr="0082470C">
              <w:rPr>
                <w:rFonts w:ascii="Calibri" w:hAnsi="Calibri" w:cstheme="minorHAnsi"/>
                <w:color w:val="000000"/>
                <w:sz w:val="16"/>
                <w:szCs w:val="16"/>
                <w:lang w:eastAsia="en-US"/>
              </w:rPr>
              <w:lastRenderedPageBreak/>
              <w:t>DD.STATUS.NARR</w:t>
            </w:r>
          </w:p>
        </w:tc>
        <w:tc>
          <w:tcPr>
            <w:tcW w:w="1940" w:type="dxa"/>
            <w:tcBorders>
              <w:top w:val="nil"/>
              <w:left w:val="nil"/>
              <w:bottom w:val="single" w:sz="4" w:space="0" w:color="auto"/>
              <w:right w:val="single" w:sz="4" w:space="0" w:color="auto"/>
            </w:tcBorders>
            <w:shd w:val="clear" w:color="auto" w:fill="auto"/>
            <w:noWrap/>
            <w:vAlign w:val="center"/>
          </w:tcPr>
          <w:p w14:paraId="209A25FC" w14:textId="1B37C7D2" w:rsidR="00923BD8" w:rsidRPr="00014FD3" w:rsidRDefault="00923BD8" w:rsidP="00923BD8">
            <w:pPr>
              <w:spacing w:before="0" w:after="0"/>
              <w:rPr>
                <w:rFonts w:ascii="Calibri" w:hAnsi="Calibri" w:cstheme="minorHAnsi"/>
                <w:color w:val="000000"/>
                <w:sz w:val="16"/>
                <w:szCs w:val="16"/>
                <w:lang w:eastAsia="en-US"/>
              </w:rPr>
            </w:pPr>
            <w:r w:rsidRPr="0082470C">
              <w:rPr>
                <w:rFonts w:ascii="Calibri" w:hAnsi="Calibri" w:cstheme="minorHAnsi"/>
                <w:color w:val="000000"/>
                <w:sz w:val="16"/>
                <w:szCs w:val="16"/>
                <w:lang w:eastAsia="en-US"/>
              </w:rPr>
              <w:t>DD.STATUS.NARR</w:t>
            </w:r>
          </w:p>
        </w:tc>
        <w:tc>
          <w:tcPr>
            <w:tcW w:w="957" w:type="dxa"/>
            <w:tcBorders>
              <w:top w:val="nil"/>
              <w:left w:val="nil"/>
              <w:bottom w:val="single" w:sz="4" w:space="0" w:color="auto"/>
              <w:right w:val="single" w:sz="4" w:space="0" w:color="auto"/>
            </w:tcBorders>
            <w:shd w:val="clear" w:color="auto" w:fill="auto"/>
            <w:noWrap/>
            <w:vAlign w:val="center"/>
          </w:tcPr>
          <w:p w14:paraId="54AFFEA6" w14:textId="0126196F" w:rsidR="00923BD8" w:rsidRPr="0082470C" w:rsidRDefault="00923BD8" w:rsidP="00923BD8">
            <w:pPr>
              <w:spacing w:before="0" w:after="0"/>
              <w:jc w:val="center"/>
              <w:rPr>
                <w:rFonts w:ascii="Calibri" w:hAnsi="Calibri" w:cstheme="minorHAnsi"/>
                <w:color w:val="000000"/>
                <w:sz w:val="16"/>
                <w:szCs w:val="16"/>
                <w:lang w:eastAsia="en-US"/>
              </w:rPr>
            </w:pPr>
            <w:r w:rsidRPr="003F4DED">
              <w:rPr>
                <w:rFonts w:ascii="Calibri" w:hAnsi="Calibri" w:cstheme="minorHAnsi"/>
                <w:color w:val="000000"/>
                <w:sz w:val="16"/>
                <w:szCs w:val="16"/>
                <w:lang w:eastAsia="en-US"/>
              </w:rPr>
              <w:t>30</w:t>
            </w:r>
          </w:p>
        </w:tc>
        <w:tc>
          <w:tcPr>
            <w:tcW w:w="1126" w:type="dxa"/>
            <w:tcBorders>
              <w:top w:val="nil"/>
              <w:left w:val="nil"/>
              <w:bottom w:val="single" w:sz="4" w:space="0" w:color="auto"/>
              <w:right w:val="single" w:sz="4" w:space="0" w:color="auto"/>
            </w:tcBorders>
            <w:shd w:val="clear" w:color="auto" w:fill="auto"/>
            <w:noWrap/>
            <w:vAlign w:val="center"/>
          </w:tcPr>
          <w:p w14:paraId="7EC918CB" w14:textId="2DAA5B37" w:rsidR="00923BD8" w:rsidRPr="0082470C" w:rsidRDefault="00923BD8" w:rsidP="00923BD8">
            <w:pPr>
              <w:spacing w:before="0" w:after="0"/>
              <w:jc w:val="center"/>
              <w:rPr>
                <w:rFonts w:ascii="Calibri" w:hAnsi="Calibri" w:cstheme="minorHAnsi"/>
                <w:color w:val="000000"/>
                <w:sz w:val="16"/>
                <w:szCs w:val="16"/>
                <w:lang w:eastAsia="en-US"/>
              </w:rPr>
            </w:pPr>
            <w:r w:rsidRPr="003F4DED">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tcPr>
          <w:p w14:paraId="03C91292" w14:textId="77777777" w:rsidR="00923BD8" w:rsidRPr="0082470C" w:rsidRDefault="00923BD8" w:rsidP="00923BD8">
            <w:pPr>
              <w:spacing w:before="0" w:after="0"/>
              <w:rPr>
                <w:rFonts w:ascii="Calibri" w:hAnsi="Calibri" w:cstheme="minorHAnsi"/>
                <w:color w:val="000000"/>
                <w:sz w:val="16"/>
                <w:szCs w:val="16"/>
                <w:lang w:eastAsia="en-US"/>
              </w:rPr>
            </w:pPr>
          </w:p>
        </w:tc>
        <w:tc>
          <w:tcPr>
            <w:tcW w:w="2400" w:type="dxa"/>
            <w:tcBorders>
              <w:top w:val="nil"/>
              <w:left w:val="nil"/>
              <w:bottom w:val="single" w:sz="4" w:space="0" w:color="auto"/>
              <w:right w:val="single" w:sz="4" w:space="0" w:color="auto"/>
            </w:tcBorders>
            <w:shd w:val="clear" w:color="auto" w:fill="auto"/>
            <w:vAlign w:val="center"/>
          </w:tcPr>
          <w:p w14:paraId="53DA1107" w14:textId="77777777" w:rsidR="00923BD8" w:rsidRPr="0082470C" w:rsidRDefault="00923BD8" w:rsidP="00923BD8">
            <w:pPr>
              <w:spacing w:before="0" w:after="0"/>
              <w:rPr>
                <w:rFonts w:ascii="Calibri" w:hAnsi="Calibri" w:cstheme="minorHAnsi"/>
                <w:color w:val="000000"/>
                <w:sz w:val="16"/>
                <w:szCs w:val="16"/>
                <w:lang w:eastAsia="en-US"/>
              </w:rPr>
            </w:pPr>
          </w:p>
        </w:tc>
      </w:tr>
      <w:tr w:rsidR="00923BD8" w:rsidRPr="00014FD3" w14:paraId="39CA0E06" w14:textId="77777777" w:rsidTr="00923BD8">
        <w:trPr>
          <w:trHeight w:val="43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8E960C"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SEND.PMT.ADVICE</w:t>
            </w:r>
          </w:p>
        </w:tc>
        <w:tc>
          <w:tcPr>
            <w:tcW w:w="1940" w:type="dxa"/>
            <w:tcBorders>
              <w:top w:val="nil"/>
              <w:left w:val="nil"/>
              <w:bottom w:val="single" w:sz="4" w:space="0" w:color="auto"/>
              <w:right w:val="single" w:sz="4" w:space="0" w:color="auto"/>
            </w:tcBorders>
            <w:shd w:val="clear" w:color="auto" w:fill="auto"/>
            <w:noWrap/>
            <w:vAlign w:val="center"/>
            <w:hideMark/>
          </w:tcPr>
          <w:p w14:paraId="351F4A6A"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SEND.PMT.ADVICE</w:t>
            </w:r>
          </w:p>
        </w:tc>
        <w:tc>
          <w:tcPr>
            <w:tcW w:w="957" w:type="dxa"/>
            <w:tcBorders>
              <w:top w:val="nil"/>
              <w:left w:val="nil"/>
              <w:bottom w:val="single" w:sz="4" w:space="0" w:color="auto"/>
              <w:right w:val="single" w:sz="4" w:space="0" w:color="auto"/>
            </w:tcBorders>
            <w:shd w:val="clear" w:color="auto" w:fill="auto"/>
            <w:noWrap/>
            <w:vAlign w:val="center"/>
            <w:hideMark/>
          </w:tcPr>
          <w:p w14:paraId="0C768852"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1</w:t>
            </w:r>
          </w:p>
        </w:tc>
        <w:tc>
          <w:tcPr>
            <w:tcW w:w="1126" w:type="dxa"/>
            <w:tcBorders>
              <w:top w:val="nil"/>
              <w:left w:val="nil"/>
              <w:bottom w:val="single" w:sz="4" w:space="0" w:color="auto"/>
              <w:right w:val="single" w:sz="4" w:space="0" w:color="auto"/>
            </w:tcBorders>
            <w:shd w:val="clear" w:color="auto" w:fill="auto"/>
            <w:noWrap/>
            <w:vAlign w:val="center"/>
            <w:hideMark/>
          </w:tcPr>
          <w:p w14:paraId="3A587407"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E67F9E5"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vAlign w:val="center"/>
            <w:hideMark/>
          </w:tcPr>
          <w:p w14:paraId="25EABFBA"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b/>
                <w:bCs/>
                <w:color w:val="000000"/>
                <w:sz w:val="16"/>
                <w:szCs w:val="16"/>
                <w:lang w:val="en-US" w:eastAsia="en-US"/>
              </w:rPr>
              <w:t>VETTING.TABLE:</w:t>
            </w:r>
            <w:r w:rsidRPr="00014FD3">
              <w:rPr>
                <w:rFonts w:ascii="Calibri" w:hAnsi="Calibri" w:cs="Calibri"/>
                <w:color w:val="000000"/>
                <w:sz w:val="16"/>
                <w:szCs w:val="16"/>
                <w:lang w:val="en-US" w:eastAsia="en-US"/>
              </w:rPr>
              <w:t xml:space="preserve"> </w:t>
            </w:r>
            <w:r w:rsidRPr="00014FD3">
              <w:rPr>
                <w:rFonts w:ascii="Calibri" w:hAnsi="Calibri" w:cs="Calibri"/>
                <w:color w:val="000000"/>
                <w:sz w:val="16"/>
                <w:szCs w:val="16"/>
                <w:lang w:val="en-US" w:eastAsia="en-US"/>
              </w:rPr>
              <w:br/>
              <w:t>Y</w:t>
            </w:r>
          </w:p>
        </w:tc>
      </w:tr>
      <w:tr w:rsidR="004155ED" w:rsidRPr="00014FD3" w14:paraId="6C968ECA" w14:textId="77777777" w:rsidTr="00923BD8">
        <w:trPr>
          <w:trHeight w:val="43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16951C30" w14:textId="39BAF71A" w:rsidR="004155ED" w:rsidRPr="00014FD3" w:rsidRDefault="004155ED" w:rsidP="00923BD8">
            <w:pPr>
              <w:spacing w:before="0" w:after="0"/>
              <w:rPr>
                <w:rFonts w:ascii="Calibri" w:hAnsi="Calibri" w:cstheme="minorHAnsi"/>
                <w:color w:val="000000"/>
                <w:sz w:val="16"/>
                <w:szCs w:val="16"/>
                <w:lang w:eastAsia="en-US"/>
              </w:rPr>
            </w:pPr>
            <w:r w:rsidRPr="004155ED">
              <w:rPr>
                <w:rFonts w:ascii="Calibri" w:hAnsi="Calibri" w:cstheme="minorHAnsi"/>
                <w:color w:val="000000"/>
                <w:sz w:val="16"/>
                <w:szCs w:val="16"/>
                <w:lang w:eastAsia="en-US"/>
              </w:rPr>
              <w:t>REASON.FOR.POSTPONEMENT</w:t>
            </w:r>
          </w:p>
        </w:tc>
        <w:tc>
          <w:tcPr>
            <w:tcW w:w="1940" w:type="dxa"/>
            <w:tcBorders>
              <w:top w:val="nil"/>
              <w:left w:val="nil"/>
              <w:bottom w:val="single" w:sz="4" w:space="0" w:color="auto"/>
              <w:right w:val="single" w:sz="4" w:space="0" w:color="auto"/>
            </w:tcBorders>
            <w:shd w:val="clear" w:color="auto" w:fill="auto"/>
            <w:noWrap/>
            <w:vAlign w:val="center"/>
          </w:tcPr>
          <w:p w14:paraId="71670A8B" w14:textId="64BF0900" w:rsidR="004155ED" w:rsidRPr="00014FD3" w:rsidRDefault="004155ED" w:rsidP="00923BD8">
            <w:pPr>
              <w:spacing w:before="0" w:after="0"/>
              <w:rPr>
                <w:rFonts w:ascii="Calibri" w:hAnsi="Calibri" w:cstheme="minorHAnsi"/>
                <w:color w:val="000000"/>
                <w:sz w:val="16"/>
                <w:szCs w:val="16"/>
                <w:lang w:eastAsia="en-US"/>
              </w:rPr>
            </w:pPr>
            <w:r w:rsidRPr="004155ED">
              <w:rPr>
                <w:rFonts w:ascii="Calibri" w:hAnsi="Calibri" w:cstheme="minorHAnsi"/>
                <w:color w:val="000000"/>
                <w:sz w:val="16"/>
                <w:szCs w:val="16"/>
                <w:lang w:eastAsia="en-US"/>
              </w:rPr>
              <w:t>REASON.FOR.POSTPONEMENT</w:t>
            </w:r>
          </w:p>
        </w:tc>
        <w:tc>
          <w:tcPr>
            <w:tcW w:w="957" w:type="dxa"/>
            <w:tcBorders>
              <w:top w:val="nil"/>
              <w:left w:val="nil"/>
              <w:bottom w:val="single" w:sz="4" w:space="0" w:color="auto"/>
              <w:right w:val="single" w:sz="4" w:space="0" w:color="auto"/>
            </w:tcBorders>
            <w:shd w:val="clear" w:color="auto" w:fill="auto"/>
            <w:noWrap/>
            <w:vAlign w:val="center"/>
          </w:tcPr>
          <w:p w14:paraId="190C5DAD" w14:textId="3053699F" w:rsidR="004155ED" w:rsidRPr="00014FD3" w:rsidRDefault="004155ED" w:rsidP="00923BD8">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65</w:t>
            </w:r>
          </w:p>
        </w:tc>
        <w:tc>
          <w:tcPr>
            <w:tcW w:w="1126" w:type="dxa"/>
            <w:tcBorders>
              <w:top w:val="nil"/>
              <w:left w:val="nil"/>
              <w:bottom w:val="single" w:sz="4" w:space="0" w:color="auto"/>
              <w:right w:val="single" w:sz="4" w:space="0" w:color="auto"/>
            </w:tcBorders>
            <w:shd w:val="clear" w:color="auto" w:fill="auto"/>
            <w:noWrap/>
            <w:vAlign w:val="center"/>
          </w:tcPr>
          <w:p w14:paraId="0A726DF9" w14:textId="4AB4F2B5" w:rsidR="004155ED" w:rsidRPr="00014FD3" w:rsidRDefault="004155ED" w:rsidP="00923BD8">
            <w:pPr>
              <w:spacing w:before="0" w:after="0"/>
              <w:jc w:val="center"/>
              <w:rPr>
                <w:rFonts w:ascii="Calibri" w:hAnsi="Calibri" w:cs="Calibri"/>
                <w:color w:val="000000"/>
                <w:sz w:val="16"/>
                <w:szCs w:val="16"/>
                <w:lang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tcPr>
          <w:p w14:paraId="62F19ECE" w14:textId="77777777" w:rsidR="004155ED" w:rsidRPr="00014FD3" w:rsidRDefault="004155ED" w:rsidP="00923BD8">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6A662B43" w14:textId="77777777" w:rsidR="004155ED" w:rsidRPr="00014FD3" w:rsidRDefault="004155ED" w:rsidP="00923BD8">
            <w:pPr>
              <w:spacing w:before="0" w:after="0"/>
              <w:rPr>
                <w:rFonts w:ascii="Calibri" w:hAnsi="Calibri" w:cs="Calibri"/>
                <w:b/>
                <w:bCs/>
                <w:color w:val="000000"/>
                <w:sz w:val="16"/>
                <w:szCs w:val="16"/>
                <w:lang w:val="en-US" w:eastAsia="en-US"/>
              </w:rPr>
            </w:pPr>
          </w:p>
        </w:tc>
      </w:tr>
      <w:tr w:rsidR="004155ED" w:rsidRPr="00014FD3" w14:paraId="06CB930D" w14:textId="77777777" w:rsidTr="00923BD8">
        <w:trPr>
          <w:trHeight w:val="43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47295D6A" w14:textId="0E00CD45" w:rsidR="004155ED" w:rsidRPr="00014FD3" w:rsidRDefault="003B4AC4" w:rsidP="00923BD8">
            <w:pPr>
              <w:spacing w:before="0" w:after="0"/>
              <w:rPr>
                <w:rFonts w:ascii="Calibri" w:hAnsi="Calibri" w:cstheme="minorHAnsi"/>
                <w:color w:val="000000"/>
                <w:sz w:val="16"/>
                <w:szCs w:val="16"/>
                <w:lang w:eastAsia="en-US"/>
              </w:rPr>
            </w:pPr>
            <w:r w:rsidRPr="003B4AC4">
              <w:rPr>
                <w:rFonts w:ascii="Calibri" w:hAnsi="Calibri" w:cstheme="minorHAnsi"/>
                <w:color w:val="000000"/>
                <w:sz w:val="16"/>
                <w:szCs w:val="16"/>
                <w:lang w:eastAsia="en-US"/>
              </w:rPr>
              <w:t>PREV.CO.REL.ID</w:t>
            </w:r>
          </w:p>
        </w:tc>
        <w:tc>
          <w:tcPr>
            <w:tcW w:w="1940" w:type="dxa"/>
            <w:tcBorders>
              <w:top w:val="nil"/>
              <w:left w:val="nil"/>
              <w:bottom w:val="single" w:sz="4" w:space="0" w:color="auto"/>
              <w:right w:val="single" w:sz="4" w:space="0" w:color="auto"/>
            </w:tcBorders>
            <w:shd w:val="clear" w:color="auto" w:fill="auto"/>
            <w:noWrap/>
            <w:vAlign w:val="center"/>
          </w:tcPr>
          <w:p w14:paraId="18F1826D" w14:textId="62600643" w:rsidR="004155ED" w:rsidRPr="00014FD3" w:rsidRDefault="003B4AC4" w:rsidP="00923BD8">
            <w:pPr>
              <w:spacing w:before="0" w:after="0"/>
              <w:rPr>
                <w:rFonts w:ascii="Calibri" w:hAnsi="Calibri" w:cstheme="minorHAnsi"/>
                <w:color w:val="000000"/>
                <w:sz w:val="16"/>
                <w:szCs w:val="16"/>
                <w:lang w:eastAsia="en-US"/>
              </w:rPr>
            </w:pPr>
            <w:r w:rsidRPr="003B4AC4">
              <w:rPr>
                <w:rFonts w:ascii="Calibri" w:hAnsi="Calibri" w:cstheme="minorHAnsi"/>
                <w:color w:val="000000"/>
                <w:sz w:val="16"/>
                <w:szCs w:val="16"/>
                <w:lang w:eastAsia="en-US"/>
              </w:rPr>
              <w:t>Correlation id</w:t>
            </w:r>
          </w:p>
        </w:tc>
        <w:tc>
          <w:tcPr>
            <w:tcW w:w="957" w:type="dxa"/>
            <w:tcBorders>
              <w:top w:val="nil"/>
              <w:left w:val="nil"/>
              <w:bottom w:val="single" w:sz="4" w:space="0" w:color="auto"/>
              <w:right w:val="single" w:sz="4" w:space="0" w:color="auto"/>
            </w:tcBorders>
            <w:shd w:val="clear" w:color="auto" w:fill="auto"/>
            <w:noWrap/>
            <w:vAlign w:val="center"/>
          </w:tcPr>
          <w:p w14:paraId="04255E0D" w14:textId="3CC0EC8B" w:rsidR="004155ED" w:rsidRPr="00014FD3" w:rsidRDefault="000B5AFA" w:rsidP="00923BD8">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40</w:t>
            </w:r>
          </w:p>
        </w:tc>
        <w:tc>
          <w:tcPr>
            <w:tcW w:w="1126" w:type="dxa"/>
            <w:tcBorders>
              <w:top w:val="nil"/>
              <w:left w:val="nil"/>
              <w:bottom w:val="single" w:sz="4" w:space="0" w:color="auto"/>
              <w:right w:val="single" w:sz="4" w:space="0" w:color="auto"/>
            </w:tcBorders>
            <w:shd w:val="clear" w:color="auto" w:fill="auto"/>
            <w:noWrap/>
            <w:vAlign w:val="center"/>
          </w:tcPr>
          <w:p w14:paraId="2895D305" w14:textId="48FD406F" w:rsidR="004155ED" w:rsidRPr="00014FD3" w:rsidRDefault="000B5AFA" w:rsidP="00923BD8">
            <w:pPr>
              <w:spacing w:before="0" w:after="0"/>
              <w:jc w:val="center"/>
              <w:rPr>
                <w:rFonts w:ascii="Calibri" w:hAnsi="Calibri" w:cs="Calibri"/>
                <w:color w:val="000000"/>
                <w:sz w:val="16"/>
                <w:szCs w:val="16"/>
                <w:lang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tcPr>
          <w:p w14:paraId="16CD266F" w14:textId="77777777" w:rsidR="004155ED" w:rsidRPr="00014FD3" w:rsidRDefault="004155ED" w:rsidP="00923BD8">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57482BF7" w14:textId="77777777" w:rsidR="004155ED" w:rsidRPr="00014FD3" w:rsidRDefault="004155ED" w:rsidP="00923BD8">
            <w:pPr>
              <w:spacing w:before="0" w:after="0"/>
              <w:rPr>
                <w:rFonts w:ascii="Calibri" w:hAnsi="Calibri" w:cs="Calibri"/>
                <w:b/>
                <w:bCs/>
                <w:color w:val="000000"/>
                <w:sz w:val="16"/>
                <w:szCs w:val="16"/>
                <w:lang w:val="en-US" w:eastAsia="en-US"/>
              </w:rPr>
            </w:pPr>
          </w:p>
        </w:tc>
      </w:tr>
      <w:tr w:rsidR="00851FC0" w:rsidRPr="00014FD3" w14:paraId="20053117" w14:textId="77777777" w:rsidTr="00923BD8">
        <w:trPr>
          <w:trHeight w:val="43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1FEA6A82" w14:textId="6E23AF8E" w:rsidR="00851FC0" w:rsidRPr="003B4AC4" w:rsidRDefault="00851FC0" w:rsidP="00923BD8">
            <w:pPr>
              <w:spacing w:before="0" w:after="0"/>
              <w:rPr>
                <w:rFonts w:ascii="Calibri" w:hAnsi="Calibri" w:cstheme="minorHAnsi"/>
                <w:color w:val="000000"/>
                <w:sz w:val="16"/>
                <w:szCs w:val="16"/>
                <w:lang w:eastAsia="en-US"/>
              </w:rPr>
            </w:pPr>
            <w:r w:rsidRPr="00851FC0">
              <w:rPr>
                <w:rFonts w:ascii="Calibri" w:hAnsi="Calibri" w:cstheme="minorHAnsi"/>
                <w:color w:val="000000"/>
                <w:sz w:val="16"/>
                <w:szCs w:val="16"/>
                <w:lang w:eastAsia="en-US"/>
              </w:rPr>
              <w:t>POSTPONEMENT.DATE</w:t>
            </w:r>
          </w:p>
        </w:tc>
        <w:tc>
          <w:tcPr>
            <w:tcW w:w="1940" w:type="dxa"/>
            <w:tcBorders>
              <w:top w:val="nil"/>
              <w:left w:val="nil"/>
              <w:bottom w:val="single" w:sz="4" w:space="0" w:color="auto"/>
              <w:right w:val="single" w:sz="4" w:space="0" w:color="auto"/>
            </w:tcBorders>
            <w:shd w:val="clear" w:color="auto" w:fill="auto"/>
            <w:noWrap/>
            <w:vAlign w:val="center"/>
          </w:tcPr>
          <w:p w14:paraId="7F04BAE4" w14:textId="7C4EE7E1" w:rsidR="00851FC0" w:rsidRPr="003B4AC4" w:rsidRDefault="00851FC0" w:rsidP="00923BD8">
            <w:pPr>
              <w:spacing w:before="0" w:after="0"/>
              <w:rPr>
                <w:rFonts w:ascii="Calibri" w:hAnsi="Calibri" w:cstheme="minorHAnsi"/>
                <w:color w:val="000000"/>
                <w:sz w:val="16"/>
                <w:szCs w:val="16"/>
                <w:lang w:eastAsia="en-US"/>
              </w:rPr>
            </w:pPr>
            <w:proofErr w:type="spellStart"/>
            <w:r w:rsidRPr="00851FC0">
              <w:rPr>
                <w:rFonts w:ascii="Calibri" w:hAnsi="Calibri" w:cstheme="minorHAnsi"/>
                <w:color w:val="000000"/>
                <w:sz w:val="16"/>
                <w:szCs w:val="16"/>
                <w:lang w:eastAsia="en-US"/>
              </w:rPr>
              <w:t>PostponementDate</w:t>
            </w:r>
            <w:proofErr w:type="spellEnd"/>
          </w:p>
        </w:tc>
        <w:tc>
          <w:tcPr>
            <w:tcW w:w="957" w:type="dxa"/>
            <w:tcBorders>
              <w:top w:val="nil"/>
              <w:left w:val="nil"/>
              <w:bottom w:val="single" w:sz="4" w:space="0" w:color="auto"/>
              <w:right w:val="single" w:sz="4" w:space="0" w:color="auto"/>
            </w:tcBorders>
            <w:shd w:val="clear" w:color="auto" w:fill="auto"/>
            <w:noWrap/>
            <w:vAlign w:val="center"/>
          </w:tcPr>
          <w:p w14:paraId="7382A979" w14:textId="77777777" w:rsidR="00851FC0" w:rsidRDefault="00851FC0" w:rsidP="00923BD8">
            <w:pPr>
              <w:spacing w:before="0" w:after="0"/>
              <w:jc w:val="center"/>
              <w:rPr>
                <w:rFonts w:ascii="Calibri" w:hAnsi="Calibri" w:cs="Calibri"/>
                <w:color w:val="000000"/>
                <w:sz w:val="16"/>
                <w:szCs w:val="16"/>
                <w:lang w:val="en-US" w:eastAsia="en-US"/>
              </w:rPr>
            </w:pPr>
          </w:p>
        </w:tc>
        <w:tc>
          <w:tcPr>
            <w:tcW w:w="1126" w:type="dxa"/>
            <w:tcBorders>
              <w:top w:val="nil"/>
              <w:left w:val="nil"/>
              <w:bottom w:val="single" w:sz="4" w:space="0" w:color="auto"/>
              <w:right w:val="single" w:sz="4" w:space="0" w:color="auto"/>
            </w:tcBorders>
            <w:shd w:val="clear" w:color="auto" w:fill="auto"/>
            <w:noWrap/>
            <w:vAlign w:val="center"/>
          </w:tcPr>
          <w:p w14:paraId="76AC6F7B" w14:textId="1B8CBEBD" w:rsidR="00851FC0" w:rsidRPr="00014FD3" w:rsidRDefault="00851FC0" w:rsidP="00923BD8">
            <w:pPr>
              <w:spacing w:before="0" w:after="0"/>
              <w:jc w:val="center"/>
              <w:rPr>
                <w:rFonts w:ascii="Calibri" w:hAnsi="Calibri" w:cs="Calibri"/>
                <w:color w:val="000000"/>
                <w:sz w:val="16"/>
                <w:szCs w:val="16"/>
                <w:lang w:eastAsia="en-US"/>
              </w:rPr>
            </w:pPr>
            <w:r>
              <w:rPr>
                <w:rFonts w:ascii="Calibri" w:hAnsi="Calibri" w:cs="Calibr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tcPr>
          <w:p w14:paraId="503DAA82" w14:textId="77777777" w:rsidR="00851FC0" w:rsidRPr="00014FD3" w:rsidRDefault="00851FC0" w:rsidP="00923BD8">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68C31B8F" w14:textId="77777777" w:rsidR="00851FC0" w:rsidRPr="00014FD3" w:rsidRDefault="00851FC0" w:rsidP="00923BD8">
            <w:pPr>
              <w:spacing w:before="0" w:after="0"/>
              <w:rPr>
                <w:rFonts w:ascii="Calibri" w:hAnsi="Calibri" w:cs="Calibri"/>
                <w:b/>
                <w:bCs/>
                <w:color w:val="000000"/>
                <w:sz w:val="16"/>
                <w:szCs w:val="16"/>
                <w:lang w:val="en-US" w:eastAsia="en-US"/>
              </w:rPr>
            </w:pPr>
          </w:p>
        </w:tc>
      </w:tr>
      <w:tr w:rsidR="00685144" w:rsidRPr="00014FD3" w14:paraId="43A32279" w14:textId="77777777" w:rsidTr="00923BD8">
        <w:trPr>
          <w:trHeight w:val="430"/>
          <w:ins w:id="354" w:author="MADASAMY, Marimuthu" w:date="2023-10-25T13:02:00Z"/>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41167F18" w14:textId="05A9DD16" w:rsidR="00685144" w:rsidRPr="00014FD3" w:rsidRDefault="00685144" w:rsidP="00923BD8">
            <w:pPr>
              <w:spacing w:before="0" w:after="0"/>
              <w:rPr>
                <w:ins w:id="355" w:author="MADASAMY, Marimuthu" w:date="2023-10-25T13:02:00Z"/>
                <w:rFonts w:ascii="Calibri" w:hAnsi="Calibri" w:cstheme="minorHAnsi"/>
                <w:color w:val="000000"/>
                <w:sz w:val="16"/>
                <w:szCs w:val="16"/>
                <w:lang w:eastAsia="en-US"/>
              </w:rPr>
            </w:pPr>
            <w:ins w:id="356" w:author="MADASAMY, Marimuthu" w:date="2023-10-25T13:03:00Z">
              <w:r w:rsidRPr="00685144">
                <w:rPr>
                  <w:rFonts w:ascii="Calibri" w:hAnsi="Calibri" w:cstheme="minorHAnsi"/>
                  <w:color w:val="000000"/>
                  <w:sz w:val="16"/>
                  <w:szCs w:val="16"/>
                  <w:lang w:eastAsia="en-US"/>
                </w:rPr>
                <w:t>PREMIUM.INFO</w:t>
              </w:r>
            </w:ins>
          </w:p>
        </w:tc>
        <w:tc>
          <w:tcPr>
            <w:tcW w:w="1940" w:type="dxa"/>
            <w:tcBorders>
              <w:top w:val="nil"/>
              <w:left w:val="nil"/>
              <w:bottom w:val="single" w:sz="4" w:space="0" w:color="auto"/>
              <w:right w:val="single" w:sz="4" w:space="0" w:color="auto"/>
            </w:tcBorders>
            <w:shd w:val="clear" w:color="auto" w:fill="auto"/>
            <w:noWrap/>
            <w:vAlign w:val="center"/>
          </w:tcPr>
          <w:p w14:paraId="17169D81" w14:textId="60EB6A00" w:rsidR="00685144" w:rsidRPr="00014FD3" w:rsidRDefault="00E94470" w:rsidP="00923BD8">
            <w:pPr>
              <w:spacing w:before="0" w:after="0"/>
              <w:rPr>
                <w:ins w:id="357" w:author="MADASAMY, Marimuthu" w:date="2023-10-25T13:02:00Z"/>
                <w:rFonts w:ascii="Calibri" w:hAnsi="Calibri" w:cstheme="minorHAnsi"/>
                <w:color w:val="000000"/>
                <w:sz w:val="16"/>
                <w:szCs w:val="16"/>
                <w:lang w:eastAsia="en-US"/>
              </w:rPr>
            </w:pPr>
            <w:r w:rsidRPr="00E94470">
              <w:rPr>
                <w:rFonts w:ascii="Calibri" w:hAnsi="Calibri" w:cstheme="minorHAnsi"/>
                <w:color w:val="000000"/>
                <w:sz w:val="16"/>
                <w:szCs w:val="16"/>
                <w:lang w:eastAsia="en-US"/>
              </w:rPr>
              <w:t>Premium Amt</w:t>
            </w:r>
          </w:p>
        </w:tc>
        <w:tc>
          <w:tcPr>
            <w:tcW w:w="957" w:type="dxa"/>
            <w:tcBorders>
              <w:top w:val="nil"/>
              <w:left w:val="nil"/>
              <w:bottom w:val="single" w:sz="4" w:space="0" w:color="auto"/>
              <w:right w:val="single" w:sz="4" w:space="0" w:color="auto"/>
            </w:tcBorders>
            <w:shd w:val="clear" w:color="auto" w:fill="auto"/>
            <w:noWrap/>
            <w:vAlign w:val="center"/>
          </w:tcPr>
          <w:p w14:paraId="59A512E9" w14:textId="0BAD523C" w:rsidR="00685144" w:rsidRPr="00014FD3" w:rsidRDefault="00685144" w:rsidP="00923BD8">
            <w:pPr>
              <w:spacing w:before="0" w:after="0"/>
              <w:jc w:val="center"/>
              <w:rPr>
                <w:ins w:id="358" w:author="MADASAMY, Marimuthu" w:date="2023-10-25T13:02:00Z"/>
                <w:rFonts w:ascii="Calibri" w:hAnsi="Calibri" w:cs="Calibri"/>
                <w:color w:val="000000"/>
                <w:sz w:val="16"/>
                <w:szCs w:val="16"/>
                <w:lang w:val="en-US" w:eastAsia="en-US"/>
              </w:rPr>
            </w:pPr>
            <w:ins w:id="359" w:author="MADASAMY, Marimuthu" w:date="2023-10-25T13:03:00Z">
              <w:r>
                <w:rPr>
                  <w:rFonts w:ascii="Calibri" w:hAnsi="Calibri" w:cs="Calibri"/>
                  <w:color w:val="000000"/>
                  <w:sz w:val="16"/>
                  <w:szCs w:val="16"/>
                  <w:lang w:val="en-US" w:eastAsia="en-US"/>
                </w:rPr>
                <w:t>19</w:t>
              </w:r>
            </w:ins>
          </w:p>
        </w:tc>
        <w:tc>
          <w:tcPr>
            <w:tcW w:w="1126" w:type="dxa"/>
            <w:tcBorders>
              <w:top w:val="nil"/>
              <w:left w:val="nil"/>
              <w:bottom w:val="single" w:sz="4" w:space="0" w:color="auto"/>
              <w:right w:val="single" w:sz="4" w:space="0" w:color="auto"/>
            </w:tcBorders>
            <w:shd w:val="clear" w:color="auto" w:fill="auto"/>
            <w:noWrap/>
            <w:vAlign w:val="center"/>
          </w:tcPr>
          <w:p w14:paraId="2CD36590" w14:textId="523633ED" w:rsidR="00685144" w:rsidRPr="00014FD3" w:rsidRDefault="00685144" w:rsidP="00923BD8">
            <w:pPr>
              <w:spacing w:before="0" w:after="0"/>
              <w:jc w:val="center"/>
              <w:rPr>
                <w:ins w:id="360" w:author="MADASAMY, Marimuthu" w:date="2023-10-25T13:02:00Z"/>
                <w:rFonts w:ascii="Calibri" w:hAnsi="Calibri" w:cs="Calibri"/>
                <w:color w:val="000000"/>
                <w:sz w:val="16"/>
                <w:szCs w:val="16"/>
                <w:lang w:eastAsia="en-US"/>
              </w:rPr>
            </w:pPr>
            <w:ins w:id="361" w:author="MADASAMY, Marimuthu" w:date="2023-10-25T13:03:00Z">
              <w:r>
                <w:rPr>
                  <w:rFonts w:ascii="Calibri" w:hAnsi="Calibri" w:cs="Calibri"/>
                  <w:color w:val="000000"/>
                  <w:sz w:val="16"/>
                  <w:szCs w:val="16"/>
                  <w:lang w:eastAsia="en-US"/>
                </w:rPr>
                <w:t>Amount</w:t>
              </w:r>
            </w:ins>
          </w:p>
        </w:tc>
        <w:tc>
          <w:tcPr>
            <w:tcW w:w="708" w:type="dxa"/>
            <w:tcBorders>
              <w:top w:val="nil"/>
              <w:left w:val="nil"/>
              <w:bottom w:val="single" w:sz="4" w:space="0" w:color="auto"/>
              <w:right w:val="single" w:sz="4" w:space="0" w:color="auto"/>
            </w:tcBorders>
            <w:shd w:val="clear" w:color="auto" w:fill="auto"/>
            <w:noWrap/>
            <w:vAlign w:val="center"/>
          </w:tcPr>
          <w:p w14:paraId="44EC14E3" w14:textId="77777777" w:rsidR="00685144" w:rsidRPr="00014FD3" w:rsidRDefault="00685144" w:rsidP="00923BD8">
            <w:pPr>
              <w:spacing w:before="0" w:after="0"/>
              <w:rPr>
                <w:ins w:id="362" w:author="MADASAMY, Marimuthu" w:date="2023-10-25T13:02:00Z"/>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2FEA1E8F" w14:textId="77777777" w:rsidR="00685144" w:rsidRPr="00014FD3" w:rsidRDefault="00685144" w:rsidP="00923BD8">
            <w:pPr>
              <w:spacing w:before="0" w:after="0"/>
              <w:rPr>
                <w:ins w:id="363" w:author="MADASAMY, Marimuthu" w:date="2023-10-25T13:02:00Z"/>
                <w:rFonts w:ascii="Calibri" w:hAnsi="Calibri" w:cs="Calibri"/>
                <w:b/>
                <w:bCs/>
                <w:color w:val="000000"/>
                <w:sz w:val="16"/>
                <w:szCs w:val="16"/>
                <w:lang w:val="en-US" w:eastAsia="en-US"/>
              </w:rPr>
            </w:pPr>
          </w:p>
        </w:tc>
      </w:tr>
      <w:tr w:rsidR="00685144" w:rsidRPr="00014FD3" w14:paraId="54A9BA1E" w14:textId="77777777" w:rsidTr="00923BD8">
        <w:trPr>
          <w:trHeight w:val="430"/>
          <w:ins w:id="364" w:author="MADASAMY, Marimuthu" w:date="2023-10-25T13:02:00Z"/>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361BE09A" w14:textId="75DE300D" w:rsidR="00685144" w:rsidRPr="00014FD3" w:rsidRDefault="00685144" w:rsidP="00923BD8">
            <w:pPr>
              <w:spacing w:before="0" w:after="0"/>
              <w:rPr>
                <w:ins w:id="365" w:author="MADASAMY, Marimuthu" w:date="2023-10-25T13:02:00Z"/>
                <w:rFonts w:ascii="Calibri" w:hAnsi="Calibri" w:cstheme="minorHAnsi"/>
                <w:color w:val="000000"/>
                <w:sz w:val="16"/>
                <w:szCs w:val="16"/>
                <w:lang w:eastAsia="en-US"/>
              </w:rPr>
            </w:pPr>
            <w:ins w:id="366" w:author="MADASAMY, Marimuthu" w:date="2023-10-25T13:03:00Z">
              <w:r w:rsidRPr="00685144">
                <w:rPr>
                  <w:rFonts w:ascii="Calibri" w:hAnsi="Calibri" w:cstheme="minorHAnsi"/>
                  <w:color w:val="000000"/>
                  <w:sz w:val="16"/>
                  <w:szCs w:val="16"/>
                  <w:lang w:eastAsia="en-US"/>
                </w:rPr>
                <w:t>DISCOUNT.INFO</w:t>
              </w:r>
            </w:ins>
          </w:p>
        </w:tc>
        <w:tc>
          <w:tcPr>
            <w:tcW w:w="1940" w:type="dxa"/>
            <w:tcBorders>
              <w:top w:val="nil"/>
              <w:left w:val="nil"/>
              <w:bottom w:val="single" w:sz="4" w:space="0" w:color="auto"/>
              <w:right w:val="single" w:sz="4" w:space="0" w:color="auto"/>
            </w:tcBorders>
            <w:shd w:val="clear" w:color="auto" w:fill="auto"/>
            <w:noWrap/>
            <w:vAlign w:val="center"/>
          </w:tcPr>
          <w:p w14:paraId="668442EB" w14:textId="19BBF9AB" w:rsidR="00685144" w:rsidRPr="00014FD3" w:rsidRDefault="001F56DE" w:rsidP="00923BD8">
            <w:pPr>
              <w:spacing w:before="0" w:after="0"/>
              <w:rPr>
                <w:ins w:id="367" w:author="MADASAMY, Marimuthu" w:date="2023-10-25T13:02:00Z"/>
                <w:rFonts w:ascii="Calibri" w:hAnsi="Calibri" w:cstheme="minorHAnsi"/>
                <w:color w:val="000000"/>
                <w:sz w:val="16"/>
                <w:szCs w:val="16"/>
                <w:lang w:eastAsia="en-US"/>
              </w:rPr>
            </w:pPr>
            <w:r w:rsidRPr="001F56DE">
              <w:rPr>
                <w:rFonts w:ascii="Calibri" w:hAnsi="Calibri" w:cstheme="minorHAnsi"/>
                <w:color w:val="000000"/>
                <w:sz w:val="16"/>
                <w:szCs w:val="16"/>
                <w:lang w:eastAsia="en-US"/>
              </w:rPr>
              <w:t>Discount Amt</w:t>
            </w:r>
          </w:p>
        </w:tc>
        <w:tc>
          <w:tcPr>
            <w:tcW w:w="957" w:type="dxa"/>
            <w:tcBorders>
              <w:top w:val="nil"/>
              <w:left w:val="nil"/>
              <w:bottom w:val="single" w:sz="4" w:space="0" w:color="auto"/>
              <w:right w:val="single" w:sz="4" w:space="0" w:color="auto"/>
            </w:tcBorders>
            <w:shd w:val="clear" w:color="auto" w:fill="auto"/>
            <w:noWrap/>
            <w:vAlign w:val="center"/>
          </w:tcPr>
          <w:p w14:paraId="7B081C71" w14:textId="69CC5347" w:rsidR="00685144" w:rsidRPr="00014FD3" w:rsidRDefault="00685144" w:rsidP="00923BD8">
            <w:pPr>
              <w:spacing w:before="0" w:after="0"/>
              <w:jc w:val="center"/>
              <w:rPr>
                <w:ins w:id="368" w:author="MADASAMY, Marimuthu" w:date="2023-10-25T13:02:00Z"/>
                <w:rFonts w:ascii="Calibri" w:hAnsi="Calibri" w:cs="Calibri"/>
                <w:color w:val="000000"/>
                <w:sz w:val="16"/>
                <w:szCs w:val="16"/>
                <w:lang w:val="en-US" w:eastAsia="en-US"/>
              </w:rPr>
            </w:pPr>
            <w:ins w:id="369" w:author="MADASAMY, Marimuthu" w:date="2023-10-25T13:03:00Z">
              <w:r>
                <w:rPr>
                  <w:rFonts w:ascii="Calibri" w:hAnsi="Calibri" w:cs="Calibri"/>
                  <w:color w:val="000000"/>
                  <w:sz w:val="16"/>
                  <w:szCs w:val="16"/>
                  <w:lang w:val="en-US" w:eastAsia="en-US"/>
                </w:rPr>
                <w:t>19</w:t>
              </w:r>
            </w:ins>
          </w:p>
        </w:tc>
        <w:tc>
          <w:tcPr>
            <w:tcW w:w="1126" w:type="dxa"/>
            <w:tcBorders>
              <w:top w:val="nil"/>
              <w:left w:val="nil"/>
              <w:bottom w:val="single" w:sz="4" w:space="0" w:color="auto"/>
              <w:right w:val="single" w:sz="4" w:space="0" w:color="auto"/>
            </w:tcBorders>
            <w:shd w:val="clear" w:color="auto" w:fill="auto"/>
            <w:noWrap/>
            <w:vAlign w:val="center"/>
          </w:tcPr>
          <w:p w14:paraId="01380A8C" w14:textId="5D4CD8B9" w:rsidR="00685144" w:rsidRPr="00014FD3" w:rsidRDefault="00685144" w:rsidP="00923BD8">
            <w:pPr>
              <w:spacing w:before="0" w:after="0"/>
              <w:jc w:val="center"/>
              <w:rPr>
                <w:ins w:id="370" w:author="MADASAMY, Marimuthu" w:date="2023-10-25T13:02:00Z"/>
                <w:rFonts w:ascii="Calibri" w:hAnsi="Calibri" w:cs="Calibri"/>
                <w:color w:val="000000"/>
                <w:sz w:val="16"/>
                <w:szCs w:val="16"/>
                <w:lang w:eastAsia="en-US"/>
              </w:rPr>
            </w:pPr>
            <w:ins w:id="371" w:author="MADASAMY, Marimuthu" w:date="2023-10-25T13:03:00Z">
              <w:r>
                <w:rPr>
                  <w:rFonts w:ascii="Calibri" w:hAnsi="Calibri" w:cs="Calibri"/>
                  <w:color w:val="000000"/>
                  <w:sz w:val="16"/>
                  <w:szCs w:val="16"/>
                  <w:lang w:eastAsia="en-US"/>
                </w:rPr>
                <w:t>Amount</w:t>
              </w:r>
            </w:ins>
          </w:p>
        </w:tc>
        <w:tc>
          <w:tcPr>
            <w:tcW w:w="708" w:type="dxa"/>
            <w:tcBorders>
              <w:top w:val="nil"/>
              <w:left w:val="nil"/>
              <w:bottom w:val="single" w:sz="4" w:space="0" w:color="auto"/>
              <w:right w:val="single" w:sz="4" w:space="0" w:color="auto"/>
            </w:tcBorders>
            <w:shd w:val="clear" w:color="auto" w:fill="auto"/>
            <w:noWrap/>
            <w:vAlign w:val="center"/>
          </w:tcPr>
          <w:p w14:paraId="5DF95B20" w14:textId="77777777" w:rsidR="00685144" w:rsidRPr="00014FD3" w:rsidRDefault="00685144" w:rsidP="00923BD8">
            <w:pPr>
              <w:spacing w:before="0" w:after="0"/>
              <w:rPr>
                <w:ins w:id="372" w:author="MADASAMY, Marimuthu" w:date="2023-10-25T13:02:00Z"/>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4229B24B" w14:textId="77777777" w:rsidR="00685144" w:rsidRPr="00014FD3" w:rsidRDefault="00685144" w:rsidP="00923BD8">
            <w:pPr>
              <w:spacing w:before="0" w:after="0"/>
              <w:rPr>
                <w:ins w:id="373" w:author="MADASAMY, Marimuthu" w:date="2023-10-25T13:02:00Z"/>
                <w:rFonts w:ascii="Calibri" w:hAnsi="Calibri" w:cs="Calibri"/>
                <w:b/>
                <w:bCs/>
                <w:color w:val="000000"/>
                <w:sz w:val="16"/>
                <w:szCs w:val="16"/>
                <w:lang w:val="en-US" w:eastAsia="en-US"/>
              </w:rPr>
            </w:pPr>
          </w:p>
        </w:tc>
      </w:tr>
      <w:tr w:rsidR="00997814" w:rsidRPr="00014FD3" w14:paraId="532AE45A" w14:textId="77777777" w:rsidTr="00923BD8">
        <w:trPr>
          <w:trHeight w:val="430"/>
          <w:ins w:id="374" w:author="Marimuthu M" w:date="2024-01-04T10:24:00Z"/>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7CC1B4C0" w14:textId="12F7DE88" w:rsidR="00997814" w:rsidRPr="00685144" w:rsidRDefault="00997814" w:rsidP="00923BD8">
            <w:pPr>
              <w:spacing w:before="0" w:after="0"/>
              <w:rPr>
                <w:ins w:id="375" w:author="Marimuthu M" w:date="2024-01-04T10:24:00Z"/>
                <w:rFonts w:ascii="Calibri" w:hAnsi="Calibri" w:cstheme="minorHAnsi"/>
                <w:color w:val="000000"/>
                <w:sz w:val="16"/>
                <w:szCs w:val="16"/>
                <w:lang w:eastAsia="en-US"/>
              </w:rPr>
            </w:pPr>
            <w:proofErr w:type="gramStart"/>
            <w:ins w:id="376" w:author="Marimuthu M" w:date="2024-01-04T10:25:00Z">
              <w:r>
                <w:rPr>
                  <w:rFonts w:ascii="Calibri" w:hAnsi="Calibri" w:cstheme="minorHAnsi"/>
                  <w:color w:val="000000"/>
                  <w:sz w:val="16"/>
                  <w:szCs w:val="16"/>
                  <w:lang w:eastAsia="en-US"/>
                </w:rPr>
                <w:t>CUS.PREF.LANG</w:t>
              </w:r>
            </w:ins>
            <w:proofErr w:type="gramEnd"/>
          </w:p>
        </w:tc>
        <w:tc>
          <w:tcPr>
            <w:tcW w:w="1940" w:type="dxa"/>
            <w:tcBorders>
              <w:top w:val="nil"/>
              <w:left w:val="nil"/>
              <w:bottom w:val="single" w:sz="4" w:space="0" w:color="auto"/>
              <w:right w:val="single" w:sz="4" w:space="0" w:color="auto"/>
            </w:tcBorders>
            <w:shd w:val="clear" w:color="auto" w:fill="auto"/>
            <w:noWrap/>
            <w:vAlign w:val="center"/>
          </w:tcPr>
          <w:p w14:paraId="2E40344B" w14:textId="2F1A1892" w:rsidR="00997814" w:rsidRPr="001F56DE" w:rsidRDefault="00997814" w:rsidP="00923BD8">
            <w:pPr>
              <w:spacing w:before="0" w:after="0"/>
              <w:rPr>
                <w:ins w:id="377" w:author="Marimuthu M" w:date="2024-01-04T10:24:00Z"/>
                <w:rFonts w:ascii="Calibri" w:hAnsi="Calibri" w:cstheme="minorHAnsi"/>
                <w:color w:val="000000"/>
                <w:sz w:val="16"/>
                <w:szCs w:val="16"/>
                <w:lang w:eastAsia="en-US"/>
              </w:rPr>
            </w:pPr>
            <w:ins w:id="378" w:author="Marimuthu M" w:date="2024-01-04T10:25:00Z">
              <w:r>
                <w:rPr>
                  <w:rFonts w:ascii="Calibri" w:hAnsi="Calibri" w:cstheme="minorHAnsi"/>
                  <w:color w:val="000000"/>
                  <w:sz w:val="16"/>
                  <w:szCs w:val="16"/>
                  <w:lang w:eastAsia="en-US"/>
                </w:rPr>
                <w:t>Preferred Language</w:t>
              </w:r>
            </w:ins>
          </w:p>
        </w:tc>
        <w:tc>
          <w:tcPr>
            <w:tcW w:w="957" w:type="dxa"/>
            <w:tcBorders>
              <w:top w:val="nil"/>
              <w:left w:val="nil"/>
              <w:bottom w:val="single" w:sz="4" w:space="0" w:color="auto"/>
              <w:right w:val="single" w:sz="4" w:space="0" w:color="auto"/>
            </w:tcBorders>
            <w:shd w:val="clear" w:color="auto" w:fill="auto"/>
            <w:noWrap/>
            <w:vAlign w:val="center"/>
          </w:tcPr>
          <w:p w14:paraId="7022F58A" w14:textId="4EF1F21A" w:rsidR="00997814" w:rsidRDefault="00941E11" w:rsidP="00923BD8">
            <w:pPr>
              <w:spacing w:before="0" w:after="0"/>
              <w:jc w:val="center"/>
              <w:rPr>
                <w:ins w:id="379" w:author="Marimuthu M" w:date="2024-01-04T10:24:00Z"/>
                <w:rFonts w:ascii="Calibri" w:hAnsi="Calibri" w:cs="Calibri"/>
                <w:color w:val="000000"/>
                <w:sz w:val="16"/>
                <w:szCs w:val="16"/>
                <w:lang w:val="en-US" w:eastAsia="en-US"/>
              </w:rPr>
            </w:pPr>
            <w:ins w:id="380" w:author="Marimuthu M" w:date="2024-01-04T10:28:00Z">
              <w:r>
                <w:rPr>
                  <w:rFonts w:ascii="Calibri" w:hAnsi="Calibri" w:cs="Calibri"/>
                  <w:color w:val="000000"/>
                  <w:sz w:val="16"/>
                  <w:szCs w:val="16"/>
                  <w:lang w:val="en-US" w:eastAsia="en-US"/>
                </w:rPr>
                <w:t>2</w:t>
              </w:r>
            </w:ins>
          </w:p>
        </w:tc>
        <w:tc>
          <w:tcPr>
            <w:tcW w:w="1126" w:type="dxa"/>
            <w:tcBorders>
              <w:top w:val="nil"/>
              <w:left w:val="nil"/>
              <w:bottom w:val="single" w:sz="4" w:space="0" w:color="auto"/>
              <w:right w:val="single" w:sz="4" w:space="0" w:color="auto"/>
            </w:tcBorders>
            <w:shd w:val="clear" w:color="auto" w:fill="auto"/>
            <w:noWrap/>
            <w:vAlign w:val="center"/>
          </w:tcPr>
          <w:p w14:paraId="0832963D" w14:textId="6463FDDE" w:rsidR="00997814" w:rsidRDefault="00CE775D" w:rsidP="00923BD8">
            <w:pPr>
              <w:spacing w:before="0" w:after="0"/>
              <w:jc w:val="center"/>
              <w:rPr>
                <w:ins w:id="381" w:author="Marimuthu M" w:date="2024-01-04T10:24:00Z"/>
                <w:rFonts w:ascii="Calibri" w:hAnsi="Calibri" w:cs="Calibri"/>
                <w:color w:val="000000"/>
                <w:sz w:val="16"/>
                <w:szCs w:val="16"/>
                <w:lang w:eastAsia="en-US"/>
              </w:rPr>
            </w:pPr>
            <w:ins w:id="382" w:author="Marimuthu M" w:date="2024-01-04T10:28:00Z">
              <w:r w:rsidRPr="00014FD3">
                <w:rPr>
                  <w:rFonts w:ascii="Calibri" w:hAnsi="Calibri" w:cs="Calibri"/>
                  <w:color w:val="000000"/>
                  <w:sz w:val="16"/>
                  <w:szCs w:val="16"/>
                  <w:lang w:eastAsia="en-US"/>
                </w:rPr>
                <w:t>Alphanumeric</w:t>
              </w:r>
            </w:ins>
          </w:p>
        </w:tc>
        <w:tc>
          <w:tcPr>
            <w:tcW w:w="708" w:type="dxa"/>
            <w:tcBorders>
              <w:top w:val="nil"/>
              <w:left w:val="nil"/>
              <w:bottom w:val="single" w:sz="4" w:space="0" w:color="auto"/>
              <w:right w:val="single" w:sz="4" w:space="0" w:color="auto"/>
            </w:tcBorders>
            <w:shd w:val="clear" w:color="auto" w:fill="auto"/>
            <w:noWrap/>
            <w:vAlign w:val="center"/>
          </w:tcPr>
          <w:p w14:paraId="17BA533E" w14:textId="77777777" w:rsidR="00997814" w:rsidRPr="00014FD3" w:rsidRDefault="00997814" w:rsidP="00923BD8">
            <w:pPr>
              <w:spacing w:before="0" w:after="0"/>
              <w:rPr>
                <w:ins w:id="383" w:author="Marimuthu M" w:date="2024-01-04T10:24:00Z"/>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62182406" w14:textId="77777777" w:rsidR="00997814" w:rsidRPr="00014FD3" w:rsidRDefault="00997814" w:rsidP="00923BD8">
            <w:pPr>
              <w:spacing w:before="0" w:after="0"/>
              <w:rPr>
                <w:ins w:id="384" w:author="Marimuthu M" w:date="2024-01-04T10:24:00Z"/>
                <w:rFonts w:ascii="Calibri" w:hAnsi="Calibri" w:cs="Calibri"/>
                <w:b/>
                <w:bCs/>
                <w:color w:val="000000"/>
                <w:sz w:val="16"/>
                <w:szCs w:val="16"/>
                <w:lang w:val="en-US" w:eastAsia="en-US"/>
              </w:rPr>
            </w:pPr>
          </w:p>
        </w:tc>
      </w:tr>
      <w:tr w:rsidR="00923BD8" w:rsidRPr="00014FD3" w14:paraId="300737DC"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788D2A6"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RESERVED.10</w:t>
            </w:r>
          </w:p>
        </w:tc>
        <w:tc>
          <w:tcPr>
            <w:tcW w:w="1940" w:type="dxa"/>
            <w:tcBorders>
              <w:top w:val="nil"/>
              <w:left w:val="nil"/>
              <w:bottom w:val="single" w:sz="4" w:space="0" w:color="auto"/>
              <w:right w:val="single" w:sz="4" w:space="0" w:color="auto"/>
            </w:tcBorders>
            <w:shd w:val="clear" w:color="auto" w:fill="auto"/>
            <w:noWrap/>
            <w:vAlign w:val="center"/>
            <w:hideMark/>
          </w:tcPr>
          <w:p w14:paraId="7705F54E"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RESERVED.10</w:t>
            </w:r>
          </w:p>
        </w:tc>
        <w:tc>
          <w:tcPr>
            <w:tcW w:w="957" w:type="dxa"/>
            <w:tcBorders>
              <w:top w:val="nil"/>
              <w:left w:val="nil"/>
              <w:bottom w:val="single" w:sz="4" w:space="0" w:color="auto"/>
              <w:right w:val="single" w:sz="4" w:space="0" w:color="auto"/>
            </w:tcBorders>
            <w:shd w:val="clear" w:color="auto" w:fill="auto"/>
            <w:noWrap/>
            <w:vAlign w:val="center"/>
            <w:hideMark/>
          </w:tcPr>
          <w:p w14:paraId="3AA0AAB8"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40C23893"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601302C"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26A200D8"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7F50893C"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FF6C126"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RESERVED.9</w:t>
            </w:r>
          </w:p>
        </w:tc>
        <w:tc>
          <w:tcPr>
            <w:tcW w:w="1940" w:type="dxa"/>
            <w:tcBorders>
              <w:top w:val="nil"/>
              <w:left w:val="nil"/>
              <w:bottom w:val="single" w:sz="4" w:space="0" w:color="auto"/>
              <w:right w:val="single" w:sz="4" w:space="0" w:color="auto"/>
            </w:tcBorders>
            <w:shd w:val="clear" w:color="auto" w:fill="auto"/>
            <w:noWrap/>
            <w:vAlign w:val="center"/>
            <w:hideMark/>
          </w:tcPr>
          <w:p w14:paraId="585C9A8E"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RESERVED.9</w:t>
            </w:r>
          </w:p>
        </w:tc>
        <w:tc>
          <w:tcPr>
            <w:tcW w:w="957" w:type="dxa"/>
            <w:tcBorders>
              <w:top w:val="nil"/>
              <w:left w:val="nil"/>
              <w:bottom w:val="single" w:sz="4" w:space="0" w:color="auto"/>
              <w:right w:val="single" w:sz="4" w:space="0" w:color="auto"/>
            </w:tcBorders>
            <w:shd w:val="clear" w:color="auto" w:fill="auto"/>
            <w:noWrap/>
            <w:vAlign w:val="center"/>
            <w:hideMark/>
          </w:tcPr>
          <w:p w14:paraId="73A22BEC"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F7C03FB"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3B188C7"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0CD916E8" w14:textId="77777777" w:rsidR="00923BD8" w:rsidRPr="001879AE" w:rsidRDefault="00923BD8" w:rsidP="00923BD8">
            <w:pPr>
              <w:spacing w:before="0" w:after="0"/>
              <w:rPr>
                <w:rFonts w:ascii="Calibri" w:hAnsi="Calibri" w:cs="Calibri"/>
                <w:color w:val="000000"/>
                <w:sz w:val="16"/>
                <w:szCs w:val="16"/>
                <w:lang w:val="en-IN" w:eastAsia="en-US"/>
                <w:rPrChange w:id="385" w:author="Marimuthu M" w:date="2024-01-04T12:14:00Z">
                  <w:rPr>
                    <w:rFonts w:ascii="Calibri" w:hAnsi="Calibri" w:cs="Calibri"/>
                    <w:color w:val="000000"/>
                    <w:sz w:val="16"/>
                    <w:szCs w:val="16"/>
                    <w:lang w:val="en-US" w:eastAsia="en-US"/>
                  </w:rPr>
                </w:rPrChange>
              </w:rPr>
            </w:pPr>
            <w:r w:rsidRPr="00014FD3">
              <w:rPr>
                <w:rFonts w:ascii="Calibri" w:hAnsi="Calibri" w:cs="Calibri"/>
                <w:color w:val="000000"/>
                <w:sz w:val="16"/>
                <w:szCs w:val="16"/>
                <w:lang w:eastAsia="en-US"/>
              </w:rPr>
              <w:t> </w:t>
            </w:r>
          </w:p>
        </w:tc>
      </w:tr>
      <w:tr w:rsidR="00923BD8" w:rsidRPr="00014FD3" w14:paraId="5F98DA23"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ADC386"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RESERVED.8</w:t>
            </w:r>
          </w:p>
        </w:tc>
        <w:tc>
          <w:tcPr>
            <w:tcW w:w="1940" w:type="dxa"/>
            <w:tcBorders>
              <w:top w:val="nil"/>
              <w:left w:val="nil"/>
              <w:bottom w:val="single" w:sz="4" w:space="0" w:color="auto"/>
              <w:right w:val="single" w:sz="4" w:space="0" w:color="auto"/>
            </w:tcBorders>
            <w:shd w:val="clear" w:color="auto" w:fill="auto"/>
            <w:noWrap/>
            <w:vAlign w:val="center"/>
            <w:hideMark/>
          </w:tcPr>
          <w:p w14:paraId="5832C7EA"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RESERVED.8</w:t>
            </w:r>
          </w:p>
        </w:tc>
        <w:tc>
          <w:tcPr>
            <w:tcW w:w="957" w:type="dxa"/>
            <w:tcBorders>
              <w:top w:val="nil"/>
              <w:left w:val="nil"/>
              <w:bottom w:val="single" w:sz="4" w:space="0" w:color="auto"/>
              <w:right w:val="single" w:sz="4" w:space="0" w:color="auto"/>
            </w:tcBorders>
            <w:shd w:val="clear" w:color="auto" w:fill="auto"/>
            <w:noWrap/>
            <w:vAlign w:val="center"/>
            <w:hideMark/>
          </w:tcPr>
          <w:p w14:paraId="2F2C4CDA"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518D0FCD"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BA405B0"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E7AFF16"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1A176B1E"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5F5672E"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RESERVED.7</w:t>
            </w:r>
          </w:p>
        </w:tc>
        <w:tc>
          <w:tcPr>
            <w:tcW w:w="1940" w:type="dxa"/>
            <w:tcBorders>
              <w:top w:val="nil"/>
              <w:left w:val="nil"/>
              <w:bottom w:val="single" w:sz="4" w:space="0" w:color="auto"/>
              <w:right w:val="single" w:sz="4" w:space="0" w:color="auto"/>
            </w:tcBorders>
            <w:shd w:val="clear" w:color="auto" w:fill="auto"/>
            <w:noWrap/>
            <w:vAlign w:val="center"/>
            <w:hideMark/>
          </w:tcPr>
          <w:p w14:paraId="328409DB"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RESERVED.7</w:t>
            </w:r>
          </w:p>
        </w:tc>
        <w:tc>
          <w:tcPr>
            <w:tcW w:w="957" w:type="dxa"/>
            <w:tcBorders>
              <w:top w:val="nil"/>
              <w:left w:val="nil"/>
              <w:bottom w:val="single" w:sz="4" w:space="0" w:color="auto"/>
              <w:right w:val="single" w:sz="4" w:space="0" w:color="auto"/>
            </w:tcBorders>
            <w:shd w:val="clear" w:color="auto" w:fill="auto"/>
            <w:noWrap/>
            <w:vAlign w:val="center"/>
            <w:hideMark/>
          </w:tcPr>
          <w:p w14:paraId="0E7AEE9A"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1D204DD5"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B56AD95"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74E18BA"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0C7D8E5F"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F7525AF"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RESERVED.6</w:t>
            </w:r>
          </w:p>
        </w:tc>
        <w:tc>
          <w:tcPr>
            <w:tcW w:w="1940" w:type="dxa"/>
            <w:tcBorders>
              <w:top w:val="nil"/>
              <w:left w:val="nil"/>
              <w:bottom w:val="single" w:sz="4" w:space="0" w:color="auto"/>
              <w:right w:val="single" w:sz="4" w:space="0" w:color="auto"/>
            </w:tcBorders>
            <w:shd w:val="clear" w:color="auto" w:fill="auto"/>
            <w:noWrap/>
            <w:vAlign w:val="center"/>
            <w:hideMark/>
          </w:tcPr>
          <w:p w14:paraId="1C335E81"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RESERVED.6</w:t>
            </w:r>
          </w:p>
        </w:tc>
        <w:tc>
          <w:tcPr>
            <w:tcW w:w="957" w:type="dxa"/>
            <w:tcBorders>
              <w:top w:val="nil"/>
              <w:left w:val="nil"/>
              <w:bottom w:val="single" w:sz="4" w:space="0" w:color="auto"/>
              <w:right w:val="single" w:sz="4" w:space="0" w:color="auto"/>
            </w:tcBorders>
            <w:shd w:val="clear" w:color="auto" w:fill="auto"/>
            <w:noWrap/>
            <w:vAlign w:val="center"/>
            <w:hideMark/>
          </w:tcPr>
          <w:p w14:paraId="79BD299E"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68F2796C"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9291B25"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79033E65"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76455490"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7CB98B8"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RESEVED.5</w:t>
            </w:r>
          </w:p>
        </w:tc>
        <w:tc>
          <w:tcPr>
            <w:tcW w:w="1940" w:type="dxa"/>
            <w:tcBorders>
              <w:top w:val="nil"/>
              <w:left w:val="nil"/>
              <w:bottom w:val="single" w:sz="4" w:space="0" w:color="auto"/>
              <w:right w:val="single" w:sz="4" w:space="0" w:color="auto"/>
            </w:tcBorders>
            <w:shd w:val="clear" w:color="auto" w:fill="auto"/>
            <w:noWrap/>
            <w:vAlign w:val="center"/>
            <w:hideMark/>
          </w:tcPr>
          <w:p w14:paraId="68AEAC40"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RESERVED.5</w:t>
            </w:r>
          </w:p>
        </w:tc>
        <w:tc>
          <w:tcPr>
            <w:tcW w:w="957" w:type="dxa"/>
            <w:tcBorders>
              <w:top w:val="nil"/>
              <w:left w:val="nil"/>
              <w:bottom w:val="single" w:sz="4" w:space="0" w:color="auto"/>
              <w:right w:val="single" w:sz="4" w:space="0" w:color="auto"/>
            </w:tcBorders>
            <w:shd w:val="clear" w:color="auto" w:fill="auto"/>
            <w:noWrap/>
            <w:vAlign w:val="center"/>
            <w:hideMark/>
          </w:tcPr>
          <w:p w14:paraId="1012F230"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41E1D43C"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F97CF80"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E0022D6"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4AA37C23"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CCA1CEF"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RESERVED.4</w:t>
            </w:r>
          </w:p>
        </w:tc>
        <w:tc>
          <w:tcPr>
            <w:tcW w:w="1940" w:type="dxa"/>
            <w:tcBorders>
              <w:top w:val="nil"/>
              <w:left w:val="nil"/>
              <w:bottom w:val="single" w:sz="4" w:space="0" w:color="auto"/>
              <w:right w:val="single" w:sz="4" w:space="0" w:color="auto"/>
            </w:tcBorders>
            <w:shd w:val="clear" w:color="auto" w:fill="auto"/>
            <w:noWrap/>
            <w:vAlign w:val="center"/>
            <w:hideMark/>
          </w:tcPr>
          <w:p w14:paraId="50C4EA25"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RESERVED.4</w:t>
            </w:r>
          </w:p>
        </w:tc>
        <w:tc>
          <w:tcPr>
            <w:tcW w:w="957" w:type="dxa"/>
            <w:tcBorders>
              <w:top w:val="nil"/>
              <w:left w:val="nil"/>
              <w:bottom w:val="single" w:sz="4" w:space="0" w:color="auto"/>
              <w:right w:val="single" w:sz="4" w:space="0" w:color="auto"/>
            </w:tcBorders>
            <w:shd w:val="clear" w:color="auto" w:fill="auto"/>
            <w:noWrap/>
            <w:vAlign w:val="center"/>
            <w:hideMark/>
          </w:tcPr>
          <w:p w14:paraId="2D5767CE"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0D3625ED"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159B1A3"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1900B16E"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726E7D79"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CDE26E0"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RESERVED.3</w:t>
            </w:r>
          </w:p>
        </w:tc>
        <w:tc>
          <w:tcPr>
            <w:tcW w:w="1940" w:type="dxa"/>
            <w:tcBorders>
              <w:top w:val="nil"/>
              <w:left w:val="nil"/>
              <w:bottom w:val="single" w:sz="4" w:space="0" w:color="auto"/>
              <w:right w:val="single" w:sz="4" w:space="0" w:color="auto"/>
            </w:tcBorders>
            <w:shd w:val="clear" w:color="auto" w:fill="auto"/>
            <w:noWrap/>
            <w:vAlign w:val="center"/>
            <w:hideMark/>
          </w:tcPr>
          <w:p w14:paraId="7186493F"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RESERVED.3</w:t>
            </w:r>
          </w:p>
        </w:tc>
        <w:tc>
          <w:tcPr>
            <w:tcW w:w="957" w:type="dxa"/>
            <w:tcBorders>
              <w:top w:val="nil"/>
              <w:left w:val="nil"/>
              <w:bottom w:val="single" w:sz="4" w:space="0" w:color="auto"/>
              <w:right w:val="single" w:sz="4" w:space="0" w:color="auto"/>
            </w:tcBorders>
            <w:shd w:val="clear" w:color="auto" w:fill="auto"/>
            <w:noWrap/>
            <w:vAlign w:val="center"/>
            <w:hideMark/>
          </w:tcPr>
          <w:p w14:paraId="47B4E90D"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025D789C"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6E8A6D4"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3654E8A9"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4DE99CF2"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3D0823F"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RESERVED.2</w:t>
            </w:r>
          </w:p>
        </w:tc>
        <w:tc>
          <w:tcPr>
            <w:tcW w:w="1940" w:type="dxa"/>
            <w:tcBorders>
              <w:top w:val="nil"/>
              <w:left w:val="nil"/>
              <w:bottom w:val="single" w:sz="4" w:space="0" w:color="auto"/>
              <w:right w:val="single" w:sz="4" w:space="0" w:color="auto"/>
            </w:tcBorders>
            <w:shd w:val="clear" w:color="auto" w:fill="auto"/>
            <w:noWrap/>
            <w:vAlign w:val="center"/>
            <w:hideMark/>
          </w:tcPr>
          <w:p w14:paraId="412164F5"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RESERVED.2</w:t>
            </w:r>
          </w:p>
        </w:tc>
        <w:tc>
          <w:tcPr>
            <w:tcW w:w="957" w:type="dxa"/>
            <w:tcBorders>
              <w:top w:val="nil"/>
              <w:left w:val="nil"/>
              <w:bottom w:val="single" w:sz="4" w:space="0" w:color="auto"/>
              <w:right w:val="single" w:sz="4" w:space="0" w:color="auto"/>
            </w:tcBorders>
            <w:shd w:val="clear" w:color="auto" w:fill="auto"/>
            <w:noWrap/>
            <w:vAlign w:val="center"/>
            <w:hideMark/>
          </w:tcPr>
          <w:p w14:paraId="392ADC14"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3C49B346"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26F4D42"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32F3CC19"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4D80988B"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636BCCB"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RESERVED.1</w:t>
            </w:r>
          </w:p>
        </w:tc>
        <w:tc>
          <w:tcPr>
            <w:tcW w:w="1940" w:type="dxa"/>
            <w:tcBorders>
              <w:top w:val="nil"/>
              <w:left w:val="nil"/>
              <w:bottom w:val="single" w:sz="4" w:space="0" w:color="auto"/>
              <w:right w:val="single" w:sz="4" w:space="0" w:color="auto"/>
            </w:tcBorders>
            <w:shd w:val="clear" w:color="auto" w:fill="auto"/>
            <w:noWrap/>
            <w:vAlign w:val="center"/>
            <w:hideMark/>
          </w:tcPr>
          <w:p w14:paraId="4CF57928"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RESERVED.1</w:t>
            </w:r>
          </w:p>
        </w:tc>
        <w:tc>
          <w:tcPr>
            <w:tcW w:w="957" w:type="dxa"/>
            <w:tcBorders>
              <w:top w:val="nil"/>
              <w:left w:val="nil"/>
              <w:bottom w:val="single" w:sz="4" w:space="0" w:color="auto"/>
              <w:right w:val="single" w:sz="4" w:space="0" w:color="auto"/>
            </w:tcBorders>
            <w:shd w:val="clear" w:color="auto" w:fill="auto"/>
            <w:noWrap/>
            <w:vAlign w:val="center"/>
            <w:hideMark/>
          </w:tcPr>
          <w:p w14:paraId="0035E354"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E5EC14B"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42A216F"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5F515040"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r w:rsidR="00923BD8" w:rsidRPr="00014FD3" w14:paraId="5DFB4A39" w14:textId="77777777" w:rsidTr="00923BD8">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968D88C"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LOCAL.REF</w:t>
            </w:r>
          </w:p>
        </w:tc>
        <w:tc>
          <w:tcPr>
            <w:tcW w:w="1940" w:type="dxa"/>
            <w:tcBorders>
              <w:top w:val="nil"/>
              <w:left w:val="nil"/>
              <w:bottom w:val="single" w:sz="4" w:space="0" w:color="auto"/>
              <w:right w:val="single" w:sz="4" w:space="0" w:color="auto"/>
            </w:tcBorders>
            <w:shd w:val="clear" w:color="auto" w:fill="auto"/>
            <w:noWrap/>
            <w:vAlign w:val="center"/>
            <w:hideMark/>
          </w:tcPr>
          <w:p w14:paraId="26485AB6"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LOCAL.REF</w:t>
            </w:r>
          </w:p>
        </w:tc>
        <w:tc>
          <w:tcPr>
            <w:tcW w:w="957" w:type="dxa"/>
            <w:tcBorders>
              <w:top w:val="nil"/>
              <w:left w:val="nil"/>
              <w:bottom w:val="single" w:sz="4" w:space="0" w:color="auto"/>
              <w:right w:val="single" w:sz="4" w:space="0" w:color="auto"/>
            </w:tcBorders>
            <w:shd w:val="clear" w:color="auto" w:fill="auto"/>
            <w:noWrap/>
            <w:vAlign w:val="center"/>
            <w:hideMark/>
          </w:tcPr>
          <w:p w14:paraId="40CCC884"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1126" w:type="dxa"/>
            <w:tcBorders>
              <w:top w:val="nil"/>
              <w:left w:val="nil"/>
              <w:bottom w:val="single" w:sz="4" w:space="0" w:color="auto"/>
              <w:right w:val="single" w:sz="4" w:space="0" w:color="auto"/>
            </w:tcBorders>
            <w:shd w:val="clear" w:color="auto" w:fill="auto"/>
            <w:noWrap/>
            <w:vAlign w:val="center"/>
            <w:hideMark/>
          </w:tcPr>
          <w:p w14:paraId="0B3545F9" w14:textId="77777777" w:rsidR="00923BD8" w:rsidRPr="00014FD3" w:rsidRDefault="00923BD8" w:rsidP="00923BD8">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708" w:type="dxa"/>
            <w:tcBorders>
              <w:top w:val="nil"/>
              <w:left w:val="nil"/>
              <w:bottom w:val="single" w:sz="4" w:space="0" w:color="auto"/>
              <w:right w:val="single" w:sz="4" w:space="0" w:color="auto"/>
            </w:tcBorders>
            <w:shd w:val="clear" w:color="auto" w:fill="auto"/>
            <w:noWrap/>
            <w:vAlign w:val="center"/>
            <w:hideMark/>
          </w:tcPr>
          <w:p w14:paraId="15CA2904"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079443D7" w14:textId="77777777" w:rsidR="00923BD8" w:rsidRPr="00014FD3" w:rsidRDefault="00923BD8" w:rsidP="00923BD8">
            <w:pPr>
              <w:spacing w:before="0" w:after="0"/>
              <w:rPr>
                <w:rFonts w:ascii="Calibri" w:hAnsi="Calibri" w:cs="Calibri"/>
                <w:color w:val="000000"/>
                <w:sz w:val="16"/>
                <w:szCs w:val="16"/>
                <w:lang w:val="en-US" w:eastAsia="en-US"/>
              </w:rPr>
            </w:pPr>
            <w:r w:rsidRPr="00014FD3">
              <w:rPr>
                <w:rFonts w:ascii="Calibri" w:hAnsi="Calibri" w:cs="Calibri"/>
                <w:color w:val="000000"/>
                <w:sz w:val="16"/>
                <w:szCs w:val="16"/>
                <w:lang w:eastAsia="en-US"/>
              </w:rPr>
              <w:t> </w:t>
            </w:r>
          </w:p>
        </w:tc>
      </w:tr>
    </w:tbl>
    <w:p w14:paraId="73110F0E" w14:textId="77777777" w:rsidR="00AE44D3" w:rsidRPr="00AE44D3" w:rsidRDefault="00AE44D3" w:rsidP="00AE44D3"/>
    <w:p w14:paraId="5E548E38" w14:textId="77777777" w:rsidR="008C41AE" w:rsidRPr="00FC56E4" w:rsidRDefault="008C41AE" w:rsidP="008C41AE">
      <w:r>
        <w:t>Note: EB.TABLE.DEFINITION&gt;</w:t>
      </w:r>
      <w:r w:rsidRPr="00E1610E">
        <w:t>A</w:t>
      </w:r>
      <w:r>
        <w:t>DD.</w:t>
      </w:r>
      <w:r w:rsidRPr="00E1610E">
        <w:t>S</w:t>
      </w:r>
      <w:r>
        <w:t xml:space="preserve">PECIAL.FIELDS to be used to include LOCALREF </w:t>
      </w:r>
    </w:p>
    <w:p w14:paraId="6CE0F18D" w14:textId="77777777" w:rsidR="008C41AE" w:rsidRPr="00FC56E4" w:rsidRDefault="008C41AE" w:rsidP="008C41AE"/>
    <w:p w14:paraId="0C9FAE0E" w14:textId="77777777" w:rsidR="008C41AE" w:rsidRPr="003B6A6B" w:rsidRDefault="008C41AE" w:rsidP="008C41AE">
      <w:pPr>
        <w:pStyle w:val="Heading3"/>
      </w:pPr>
      <w:r w:rsidRPr="003B6A6B">
        <w:t>Field Checks</w:t>
      </w:r>
    </w:p>
    <w:p w14:paraId="64E4FE10" w14:textId="77777777" w:rsidR="008C41AE" w:rsidRDefault="008C41AE" w:rsidP="008C41AE">
      <w:r>
        <w:t>NA</w:t>
      </w:r>
    </w:p>
    <w:p w14:paraId="3FF3A7BF" w14:textId="77777777" w:rsidR="008C41AE" w:rsidRDefault="008C41AE" w:rsidP="008C41AE">
      <w:pPr>
        <w:pStyle w:val="Heading3"/>
      </w:pPr>
      <w:r w:rsidRPr="00DE07B8">
        <w:t>Cross Validation Checks</w:t>
      </w:r>
    </w:p>
    <w:p w14:paraId="01770E80" w14:textId="77777777" w:rsidR="008C41AE" w:rsidRPr="00EC670D" w:rsidRDefault="008C41AE" w:rsidP="008C41AE">
      <w:r>
        <w:t>NA</w:t>
      </w:r>
    </w:p>
    <w:p w14:paraId="4F73FC3F" w14:textId="77777777" w:rsidR="008C41AE" w:rsidRDefault="008C41AE" w:rsidP="008C41AE">
      <w:pPr>
        <w:pStyle w:val="Heading3"/>
      </w:pPr>
      <w:r w:rsidRPr="00DE07B8">
        <w:t>Other Processing</w:t>
      </w:r>
    </w:p>
    <w:p w14:paraId="2FA0DC20" w14:textId="77777777" w:rsidR="008C41AE" w:rsidRDefault="008C41AE" w:rsidP="008C41AE">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49297165" w14:textId="77777777" w:rsidR="008C41AE" w:rsidRPr="00F038EE" w:rsidRDefault="008C41AE" w:rsidP="008C41AE">
      <w:pPr>
        <w:tabs>
          <w:tab w:val="left" w:pos="270"/>
          <w:tab w:val="left" w:pos="360"/>
        </w:tabs>
        <w:spacing w:line="360" w:lineRule="auto"/>
        <w:ind w:left="360"/>
        <w:jc w:val="both"/>
      </w:pPr>
      <w:r>
        <w:t>NA</w:t>
      </w:r>
    </w:p>
    <w:p w14:paraId="55F00B41" w14:textId="77777777" w:rsidR="008C41AE" w:rsidRDefault="008C41AE" w:rsidP="008C41AE">
      <w:pPr>
        <w:numPr>
          <w:ilvl w:val="0"/>
          <w:numId w:val="6"/>
        </w:numPr>
        <w:tabs>
          <w:tab w:val="num" w:pos="540"/>
        </w:tabs>
        <w:spacing w:before="0" w:after="0"/>
        <w:jc w:val="both"/>
        <w:rPr>
          <w:b/>
          <w:bCs/>
        </w:rPr>
      </w:pPr>
      <w:r>
        <w:rPr>
          <w:b/>
          <w:bCs/>
          <w:sz w:val="22"/>
        </w:rPr>
        <w:t>BEFORE.AUTH.WRITE:</w:t>
      </w:r>
    </w:p>
    <w:p w14:paraId="74EC951A" w14:textId="77777777" w:rsidR="008C41AE" w:rsidRPr="00F038EE" w:rsidRDefault="008C41AE" w:rsidP="008C41AE">
      <w:pPr>
        <w:tabs>
          <w:tab w:val="left" w:pos="270"/>
          <w:tab w:val="left" w:pos="360"/>
        </w:tabs>
        <w:spacing w:line="360" w:lineRule="auto"/>
        <w:ind w:left="360"/>
        <w:jc w:val="both"/>
      </w:pPr>
      <w:r>
        <w:t>NA</w:t>
      </w:r>
    </w:p>
    <w:p w14:paraId="3320F424" w14:textId="77777777" w:rsidR="008C41AE" w:rsidRDefault="008C41AE" w:rsidP="008C41AE">
      <w:pPr>
        <w:numPr>
          <w:ilvl w:val="0"/>
          <w:numId w:val="6"/>
        </w:numPr>
        <w:tabs>
          <w:tab w:val="num" w:pos="540"/>
        </w:tabs>
        <w:spacing w:before="0" w:after="0"/>
        <w:jc w:val="both"/>
        <w:rPr>
          <w:b/>
          <w:bCs/>
        </w:rPr>
      </w:pPr>
      <w:r>
        <w:rPr>
          <w:b/>
          <w:bCs/>
          <w:sz w:val="22"/>
        </w:rPr>
        <w:t>AFTER.AUTH.WRITE:</w:t>
      </w:r>
    </w:p>
    <w:p w14:paraId="1242DFEC" w14:textId="77777777" w:rsidR="008C41AE" w:rsidRDefault="008C41AE" w:rsidP="008C41AE">
      <w:pPr>
        <w:tabs>
          <w:tab w:val="left" w:pos="270"/>
          <w:tab w:val="left" w:pos="360"/>
        </w:tabs>
        <w:spacing w:line="360" w:lineRule="auto"/>
        <w:ind w:left="360"/>
        <w:jc w:val="both"/>
        <w:rPr>
          <w:sz w:val="22"/>
          <w:szCs w:val="22"/>
        </w:rPr>
      </w:pPr>
      <w:r>
        <w:rPr>
          <w:rFonts w:eastAsia="Arial Unicode MS"/>
          <w:bCs/>
          <w:sz w:val="22"/>
          <w:szCs w:val="22"/>
        </w:rPr>
        <w:lastRenderedPageBreak/>
        <w:t>NA</w:t>
      </w:r>
    </w:p>
    <w:p w14:paraId="2A952838" w14:textId="77777777" w:rsidR="008C41AE" w:rsidRPr="00DE07B8" w:rsidRDefault="008C41AE" w:rsidP="008C41AE">
      <w:pPr>
        <w:pStyle w:val="Heading3"/>
      </w:pPr>
      <w:r w:rsidRPr="00DE07B8">
        <w:t>INSERT Files</w:t>
      </w:r>
    </w:p>
    <w:p w14:paraId="3734AAC3" w14:textId="77777777" w:rsidR="008C41AE" w:rsidRDefault="008C41AE" w:rsidP="008C41AE">
      <w:pPr>
        <w:ind w:left="360"/>
        <w:jc w:val="both"/>
      </w:pPr>
      <w:r>
        <w:t>Automatically created based on the definition in EB.TABLE.DEFINITION</w:t>
      </w:r>
    </w:p>
    <w:p w14:paraId="1D016D68" w14:textId="4A1922B3" w:rsidR="0030774C" w:rsidRDefault="0030774C" w:rsidP="0030774C">
      <w:pPr>
        <w:pStyle w:val="Heading2"/>
      </w:pPr>
      <w:r w:rsidRPr="0030774C">
        <w:t>HB.INVOICE.STAGING</w:t>
      </w:r>
    </w:p>
    <w:p w14:paraId="5ACEE1BB" w14:textId="77777777" w:rsidR="0030774C" w:rsidRPr="00DE07B8" w:rsidRDefault="0030774C" w:rsidP="0030774C">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226"/>
      </w:tblGrid>
      <w:tr w:rsidR="0030774C" w:rsidRPr="00DE07B8" w14:paraId="6B1DB112" w14:textId="77777777" w:rsidTr="001D180E">
        <w:trPr>
          <w:trHeight w:val="255"/>
        </w:trPr>
        <w:tc>
          <w:tcPr>
            <w:tcW w:w="687" w:type="dxa"/>
            <w:shd w:val="clear" w:color="auto" w:fill="B9CFDD"/>
            <w:noWrap/>
          </w:tcPr>
          <w:p w14:paraId="4DB6B08E" w14:textId="77777777" w:rsidR="0030774C" w:rsidRPr="00DE07B8" w:rsidRDefault="0030774C" w:rsidP="001D180E">
            <w:pPr>
              <w:pStyle w:val="BoldBlueDark"/>
            </w:pPr>
            <w:r w:rsidRPr="00DE07B8">
              <w:t>No.</w:t>
            </w:r>
          </w:p>
        </w:tc>
        <w:tc>
          <w:tcPr>
            <w:tcW w:w="1693" w:type="dxa"/>
            <w:shd w:val="clear" w:color="auto" w:fill="B9CFDD"/>
            <w:noWrap/>
          </w:tcPr>
          <w:p w14:paraId="74A00775" w14:textId="77777777" w:rsidR="0030774C" w:rsidRPr="00DE07B8" w:rsidRDefault="0030774C" w:rsidP="001D180E">
            <w:pPr>
              <w:pStyle w:val="BoldBlueDark"/>
            </w:pPr>
            <w:r w:rsidRPr="00DE07B8">
              <w:t>Property</w:t>
            </w:r>
          </w:p>
        </w:tc>
        <w:tc>
          <w:tcPr>
            <w:tcW w:w="2040" w:type="dxa"/>
            <w:shd w:val="clear" w:color="auto" w:fill="B9CFDD"/>
            <w:noWrap/>
          </w:tcPr>
          <w:p w14:paraId="3A4B0578" w14:textId="77777777" w:rsidR="0030774C" w:rsidRPr="00DE07B8" w:rsidRDefault="0030774C" w:rsidP="001D180E">
            <w:pPr>
              <w:pStyle w:val="BoldBlueDark"/>
            </w:pPr>
            <w:r w:rsidRPr="00DE07B8">
              <w:t>Definition</w:t>
            </w:r>
          </w:p>
        </w:tc>
      </w:tr>
      <w:tr w:rsidR="0030774C" w:rsidRPr="00DE07B8" w14:paraId="1C1A2E97" w14:textId="77777777" w:rsidTr="001D180E">
        <w:trPr>
          <w:trHeight w:val="255"/>
        </w:trPr>
        <w:tc>
          <w:tcPr>
            <w:tcW w:w="687" w:type="dxa"/>
            <w:noWrap/>
          </w:tcPr>
          <w:p w14:paraId="6D1EEFA1" w14:textId="77777777" w:rsidR="0030774C" w:rsidRPr="00DE07B8" w:rsidRDefault="0030774C" w:rsidP="001D180E">
            <w:r w:rsidRPr="00DE07B8">
              <w:t>1</w:t>
            </w:r>
          </w:p>
        </w:tc>
        <w:tc>
          <w:tcPr>
            <w:tcW w:w="1693" w:type="dxa"/>
            <w:noWrap/>
          </w:tcPr>
          <w:p w14:paraId="56DBE980" w14:textId="77777777" w:rsidR="0030774C" w:rsidRPr="00DE07B8" w:rsidRDefault="0030774C" w:rsidP="001D180E">
            <w:r w:rsidRPr="00DE07B8">
              <w:t>Name</w:t>
            </w:r>
          </w:p>
        </w:tc>
        <w:tc>
          <w:tcPr>
            <w:tcW w:w="2040" w:type="dxa"/>
            <w:noWrap/>
          </w:tcPr>
          <w:p w14:paraId="4D99B0A3" w14:textId="469F207B" w:rsidR="0030774C" w:rsidRPr="00DE07B8" w:rsidRDefault="007F562F" w:rsidP="001D180E">
            <w:r w:rsidRPr="007F562F">
              <w:t>HB.INVOICE.STAGING</w:t>
            </w:r>
          </w:p>
        </w:tc>
      </w:tr>
      <w:tr w:rsidR="0030774C" w:rsidRPr="00DE07B8" w14:paraId="69A2D281" w14:textId="77777777" w:rsidTr="001D180E">
        <w:trPr>
          <w:trHeight w:val="255"/>
        </w:trPr>
        <w:tc>
          <w:tcPr>
            <w:tcW w:w="687" w:type="dxa"/>
            <w:noWrap/>
          </w:tcPr>
          <w:p w14:paraId="337A145F" w14:textId="77777777" w:rsidR="0030774C" w:rsidRPr="00DE07B8" w:rsidRDefault="0030774C" w:rsidP="001D180E">
            <w:r w:rsidRPr="00DE07B8">
              <w:t>2</w:t>
            </w:r>
          </w:p>
        </w:tc>
        <w:tc>
          <w:tcPr>
            <w:tcW w:w="1693" w:type="dxa"/>
            <w:noWrap/>
          </w:tcPr>
          <w:p w14:paraId="6D6C5F38" w14:textId="77777777" w:rsidR="0030774C" w:rsidRPr="00DE07B8" w:rsidRDefault="0030774C" w:rsidP="001D180E">
            <w:r w:rsidRPr="00DE07B8">
              <w:t>Product</w:t>
            </w:r>
          </w:p>
        </w:tc>
        <w:tc>
          <w:tcPr>
            <w:tcW w:w="2040" w:type="dxa"/>
            <w:noWrap/>
          </w:tcPr>
          <w:p w14:paraId="718DD7F5" w14:textId="2E85ABEB" w:rsidR="0030774C" w:rsidRPr="00DE07B8" w:rsidRDefault="00AA48CB" w:rsidP="001D180E">
            <w:r>
              <w:t>EB</w:t>
            </w:r>
          </w:p>
        </w:tc>
      </w:tr>
      <w:tr w:rsidR="0030774C" w:rsidRPr="00DE07B8" w14:paraId="57C4ECA5" w14:textId="77777777" w:rsidTr="001D180E">
        <w:trPr>
          <w:trHeight w:val="255"/>
        </w:trPr>
        <w:tc>
          <w:tcPr>
            <w:tcW w:w="687" w:type="dxa"/>
            <w:noWrap/>
          </w:tcPr>
          <w:p w14:paraId="26728C7C" w14:textId="77777777" w:rsidR="0030774C" w:rsidRPr="00DE07B8" w:rsidRDefault="0030774C" w:rsidP="001D180E">
            <w:r>
              <w:t>3</w:t>
            </w:r>
          </w:p>
        </w:tc>
        <w:tc>
          <w:tcPr>
            <w:tcW w:w="1693" w:type="dxa"/>
            <w:noWrap/>
          </w:tcPr>
          <w:p w14:paraId="138440EC" w14:textId="77777777" w:rsidR="0030774C" w:rsidRPr="00DE07B8" w:rsidRDefault="0030774C" w:rsidP="001D180E">
            <w:r w:rsidRPr="00DE07B8">
              <w:t>File Type</w:t>
            </w:r>
          </w:p>
        </w:tc>
        <w:tc>
          <w:tcPr>
            <w:tcW w:w="2040" w:type="dxa"/>
            <w:noWrap/>
          </w:tcPr>
          <w:p w14:paraId="53BB6956" w14:textId="77777777" w:rsidR="0030774C" w:rsidRPr="00DE07B8" w:rsidRDefault="0030774C" w:rsidP="001D180E">
            <w:r>
              <w:t>H</w:t>
            </w:r>
          </w:p>
        </w:tc>
      </w:tr>
      <w:tr w:rsidR="0030774C" w:rsidRPr="00DE07B8" w14:paraId="6ABDF3F2" w14:textId="77777777" w:rsidTr="001D180E">
        <w:trPr>
          <w:trHeight w:val="255"/>
        </w:trPr>
        <w:tc>
          <w:tcPr>
            <w:tcW w:w="687" w:type="dxa"/>
            <w:noWrap/>
          </w:tcPr>
          <w:p w14:paraId="38B75F11" w14:textId="77777777" w:rsidR="0030774C" w:rsidRPr="00DE07B8" w:rsidRDefault="0030774C" w:rsidP="001D180E">
            <w:r>
              <w:t>4</w:t>
            </w:r>
          </w:p>
        </w:tc>
        <w:tc>
          <w:tcPr>
            <w:tcW w:w="1693" w:type="dxa"/>
            <w:noWrap/>
          </w:tcPr>
          <w:p w14:paraId="6DC6E2F1" w14:textId="77777777" w:rsidR="0030774C" w:rsidRPr="00DE07B8" w:rsidRDefault="0030774C" w:rsidP="001D180E">
            <w:r w:rsidRPr="00DE07B8">
              <w:t>Classification</w:t>
            </w:r>
          </w:p>
        </w:tc>
        <w:tc>
          <w:tcPr>
            <w:tcW w:w="2040" w:type="dxa"/>
            <w:noWrap/>
          </w:tcPr>
          <w:p w14:paraId="01FD3A9B" w14:textId="77777777" w:rsidR="0030774C" w:rsidRPr="00DE07B8" w:rsidRDefault="0030774C" w:rsidP="001D180E">
            <w:r>
              <w:t>FIN</w:t>
            </w:r>
          </w:p>
        </w:tc>
      </w:tr>
    </w:tbl>
    <w:p w14:paraId="14446821" w14:textId="77777777" w:rsidR="0030774C" w:rsidRDefault="0030774C" w:rsidP="0030774C">
      <w:pPr>
        <w:pStyle w:val="BoldBlueDark"/>
      </w:pPr>
    </w:p>
    <w:p w14:paraId="1F5B82F9" w14:textId="77777777" w:rsidR="0030774C" w:rsidRDefault="0030774C" w:rsidP="0030774C">
      <w:pPr>
        <w:pStyle w:val="Heading3"/>
      </w:pPr>
      <w:r w:rsidRPr="00DE07B8">
        <w:t>Table Layout</w:t>
      </w:r>
    </w:p>
    <w:tbl>
      <w:tblPr>
        <w:tblW w:w="9490" w:type="dxa"/>
        <w:tblLook w:val="04A0" w:firstRow="1" w:lastRow="0" w:firstColumn="1" w:lastColumn="0" w:noHBand="0" w:noVBand="1"/>
      </w:tblPr>
      <w:tblGrid>
        <w:gridCol w:w="2160"/>
        <w:gridCol w:w="2160"/>
        <w:gridCol w:w="957"/>
        <w:gridCol w:w="1126"/>
        <w:gridCol w:w="708"/>
        <w:gridCol w:w="2379"/>
      </w:tblGrid>
      <w:tr w:rsidR="00AD5321" w:rsidRPr="00AD5321" w14:paraId="255CC90C" w14:textId="77777777" w:rsidTr="000659EB">
        <w:trPr>
          <w:trHeight w:val="290"/>
        </w:trPr>
        <w:tc>
          <w:tcPr>
            <w:tcW w:w="216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9BAE19A" w14:textId="77777777" w:rsidR="00AD5321" w:rsidRPr="00AD5321" w:rsidRDefault="00AD5321" w:rsidP="00AD5321">
            <w:pPr>
              <w:spacing w:before="0" w:after="0"/>
              <w:rPr>
                <w:rFonts w:ascii="Calibri" w:hAnsi="Calibri" w:cs="Calibri"/>
                <w:b/>
                <w:bCs/>
                <w:color w:val="FFFFFF"/>
                <w:sz w:val="16"/>
                <w:szCs w:val="16"/>
                <w:lang w:val="en-US" w:eastAsia="en-US"/>
              </w:rPr>
            </w:pPr>
            <w:r w:rsidRPr="00AD5321">
              <w:rPr>
                <w:rFonts w:ascii="Calibri" w:hAnsi="Calibri" w:cs="Calibri"/>
                <w:b/>
                <w:bCs/>
                <w:color w:val="FFFFFF"/>
                <w:sz w:val="16"/>
                <w:szCs w:val="16"/>
                <w:lang w:eastAsia="en-US"/>
              </w:rPr>
              <w:t>Field Name</w:t>
            </w:r>
          </w:p>
        </w:tc>
        <w:tc>
          <w:tcPr>
            <w:tcW w:w="2160" w:type="dxa"/>
            <w:tcBorders>
              <w:top w:val="single" w:sz="4" w:space="0" w:color="auto"/>
              <w:left w:val="nil"/>
              <w:bottom w:val="single" w:sz="4" w:space="0" w:color="auto"/>
              <w:right w:val="single" w:sz="4" w:space="0" w:color="auto"/>
            </w:tcBorders>
            <w:shd w:val="clear" w:color="000000" w:fill="0070C0"/>
            <w:vAlign w:val="center"/>
            <w:hideMark/>
          </w:tcPr>
          <w:p w14:paraId="516D95CE" w14:textId="77777777" w:rsidR="00AD5321" w:rsidRPr="00AD5321" w:rsidRDefault="00AD5321" w:rsidP="00AD5321">
            <w:pPr>
              <w:spacing w:before="0" w:after="0"/>
              <w:rPr>
                <w:rFonts w:ascii="Calibri" w:hAnsi="Calibri" w:cs="Calibri"/>
                <w:b/>
                <w:bCs/>
                <w:color w:val="FFFFFF"/>
                <w:sz w:val="16"/>
                <w:szCs w:val="16"/>
                <w:lang w:val="en-US" w:eastAsia="en-US"/>
              </w:rPr>
            </w:pPr>
            <w:r w:rsidRPr="00AD5321">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7418D6E6" w14:textId="77777777" w:rsidR="00AD5321" w:rsidRPr="00AD5321" w:rsidRDefault="00AD5321" w:rsidP="00AD5321">
            <w:pPr>
              <w:spacing w:before="0" w:after="0"/>
              <w:jc w:val="center"/>
              <w:rPr>
                <w:rFonts w:ascii="Calibri" w:hAnsi="Calibri" w:cs="Calibri"/>
                <w:b/>
                <w:bCs/>
                <w:color w:val="FFFFFF"/>
                <w:sz w:val="16"/>
                <w:szCs w:val="16"/>
                <w:lang w:val="en-US" w:eastAsia="en-US"/>
              </w:rPr>
            </w:pPr>
            <w:r w:rsidRPr="00AD5321">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77F9384D" w14:textId="77777777" w:rsidR="00AD5321" w:rsidRPr="00AD5321" w:rsidRDefault="00AD5321" w:rsidP="00AD5321">
            <w:pPr>
              <w:spacing w:before="0" w:after="0"/>
              <w:jc w:val="center"/>
              <w:rPr>
                <w:rFonts w:ascii="Calibri" w:hAnsi="Calibri" w:cs="Calibri"/>
                <w:b/>
                <w:bCs/>
                <w:color w:val="FFFFFF"/>
                <w:sz w:val="16"/>
                <w:szCs w:val="16"/>
                <w:lang w:val="en-US" w:eastAsia="en-US"/>
              </w:rPr>
            </w:pPr>
            <w:r w:rsidRPr="00AD5321">
              <w:rPr>
                <w:rFonts w:ascii="Calibri" w:hAnsi="Calibri" w:cs="Calibri"/>
                <w:b/>
                <w:bCs/>
                <w:color w:val="FFFFFF"/>
                <w:sz w:val="16"/>
                <w:szCs w:val="16"/>
                <w:lang w:eastAsia="en-US"/>
              </w:rPr>
              <w:t>CHAR.TYPE</w:t>
            </w:r>
          </w:p>
        </w:tc>
        <w:tc>
          <w:tcPr>
            <w:tcW w:w="708" w:type="dxa"/>
            <w:tcBorders>
              <w:top w:val="single" w:sz="4" w:space="0" w:color="auto"/>
              <w:left w:val="nil"/>
              <w:bottom w:val="single" w:sz="4" w:space="0" w:color="auto"/>
              <w:right w:val="single" w:sz="4" w:space="0" w:color="auto"/>
            </w:tcBorders>
            <w:shd w:val="clear" w:color="000000" w:fill="0070C0"/>
            <w:vAlign w:val="center"/>
            <w:hideMark/>
          </w:tcPr>
          <w:p w14:paraId="2EF1E0D4" w14:textId="77777777" w:rsidR="00AD5321" w:rsidRPr="00AD5321" w:rsidRDefault="00AD5321" w:rsidP="00AD5321">
            <w:pPr>
              <w:spacing w:before="0" w:after="0"/>
              <w:rPr>
                <w:rFonts w:ascii="Calibri" w:hAnsi="Calibri" w:cs="Calibri"/>
                <w:b/>
                <w:bCs/>
                <w:color w:val="FFFFFF"/>
                <w:sz w:val="16"/>
                <w:szCs w:val="16"/>
                <w:lang w:val="en-US" w:eastAsia="en-US"/>
              </w:rPr>
            </w:pPr>
            <w:r w:rsidRPr="00AD5321">
              <w:rPr>
                <w:rFonts w:ascii="Calibri" w:hAnsi="Calibri" w:cs="Calibri"/>
                <w:b/>
                <w:bCs/>
                <w:color w:val="FFFFFF"/>
                <w:sz w:val="16"/>
                <w:szCs w:val="16"/>
                <w:lang w:eastAsia="en-US"/>
              </w:rPr>
              <w:t>MV</w:t>
            </w:r>
          </w:p>
        </w:tc>
        <w:tc>
          <w:tcPr>
            <w:tcW w:w="2379" w:type="dxa"/>
            <w:tcBorders>
              <w:top w:val="single" w:sz="4" w:space="0" w:color="auto"/>
              <w:left w:val="nil"/>
              <w:bottom w:val="single" w:sz="4" w:space="0" w:color="auto"/>
              <w:right w:val="single" w:sz="4" w:space="0" w:color="auto"/>
            </w:tcBorders>
            <w:shd w:val="clear" w:color="000000" w:fill="0070C0"/>
            <w:vAlign w:val="center"/>
            <w:hideMark/>
          </w:tcPr>
          <w:p w14:paraId="104AEC6D" w14:textId="77777777" w:rsidR="00AD5321" w:rsidRPr="00AD5321" w:rsidRDefault="00AD5321" w:rsidP="00AD5321">
            <w:pPr>
              <w:spacing w:before="0" w:after="0"/>
              <w:rPr>
                <w:rFonts w:ascii="Calibri" w:hAnsi="Calibri" w:cs="Calibri"/>
                <w:b/>
                <w:bCs/>
                <w:color w:val="FFFFFF"/>
                <w:sz w:val="16"/>
                <w:szCs w:val="16"/>
                <w:lang w:val="en-US" w:eastAsia="en-US"/>
              </w:rPr>
            </w:pPr>
            <w:r w:rsidRPr="00AD5321">
              <w:rPr>
                <w:rFonts w:ascii="Calibri" w:hAnsi="Calibri" w:cs="Calibri"/>
                <w:b/>
                <w:bCs/>
                <w:color w:val="FFFFFF"/>
                <w:sz w:val="16"/>
                <w:szCs w:val="16"/>
                <w:lang w:val="en-US" w:eastAsia="en-US"/>
              </w:rPr>
              <w:t>Other Attributes/Validation</w:t>
            </w:r>
          </w:p>
        </w:tc>
      </w:tr>
      <w:tr w:rsidR="00AD5321" w:rsidRPr="00AD5321" w14:paraId="375DB0A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39994B8"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@ID</w:t>
            </w:r>
          </w:p>
        </w:tc>
        <w:tc>
          <w:tcPr>
            <w:tcW w:w="2160" w:type="dxa"/>
            <w:tcBorders>
              <w:top w:val="nil"/>
              <w:left w:val="nil"/>
              <w:bottom w:val="single" w:sz="4" w:space="0" w:color="auto"/>
              <w:right w:val="single" w:sz="4" w:space="0" w:color="auto"/>
            </w:tcBorders>
            <w:shd w:val="clear" w:color="auto" w:fill="auto"/>
            <w:noWrap/>
            <w:vAlign w:val="center"/>
            <w:hideMark/>
          </w:tcPr>
          <w:p w14:paraId="65EB3BFF"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0C6987DF"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78E2E82"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49B096B"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AC51FB2"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AD5321" w:rsidRPr="00AD5321" w14:paraId="66FC4F6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04DD679"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INVOICE.DETAILS.ID</w:t>
            </w:r>
          </w:p>
        </w:tc>
        <w:tc>
          <w:tcPr>
            <w:tcW w:w="2160" w:type="dxa"/>
            <w:tcBorders>
              <w:top w:val="nil"/>
              <w:left w:val="nil"/>
              <w:bottom w:val="single" w:sz="4" w:space="0" w:color="auto"/>
              <w:right w:val="single" w:sz="4" w:space="0" w:color="auto"/>
            </w:tcBorders>
            <w:shd w:val="clear" w:color="auto" w:fill="auto"/>
            <w:noWrap/>
            <w:vAlign w:val="center"/>
            <w:hideMark/>
          </w:tcPr>
          <w:p w14:paraId="6529AC75"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INVOICE.DETAILS.ID</w:t>
            </w:r>
          </w:p>
        </w:tc>
        <w:tc>
          <w:tcPr>
            <w:tcW w:w="957" w:type="dxa"/>
            <w:tcBorders>
              <w:top w:val="nil"/>
              <w:left w:val="nil"/>
              <w:bottom w:val="single" w:sz="4" w:space="0" w:color="auto"/>
              <w:right w:val="single" w:sz="4" w:space="0" w:color="auto"/>
            </w:tcBorders>
            <w:shd w:val="clear" w:color="auto" w:fill="auto"/>
            <w:noWrap/>
            <w:vAlign w:val="center"/>
            <w:hideMark/>
          </w:tcPr>
          <w:p w14:paraId="0AC9EFCE"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0016983"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139787E"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24D05291"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AD5321" w:rsidRPr="00AD5321" w14:paraId="7580BD8F" w14:textId="77777777" w:rsidTr="000659EB">
        <w:trPr>
          <w:trHeight w:val="127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E5D8FA1"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TYPE</w:t>
            </w:r>
          </w:p>
        </w:tc>
        <w:tc>
          <w:tcPr>
            <w:tcW w:w="2160" w:type="dxa"/>
            <w:tcBorders>
              <w:top w:val="nil"/>
              <w:left w:val="nil"/>
              <w:bottom w:val="single" w:sz="4" w:space="0" w:color="auto"/>
              <w:right w:val="single" w:sz="4" w:space="0" w:color="auto"/>
            </w:tcBorders>
            <w:shd w:val="clear" w:color="auto" w:fill="auto"/>
            <w:noWrap/>
            <w:vAlign w:val="center"/>
            <w:hideMark/>
          </w:tcPr>
          <w:p w14:paraId="665C01EE"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TYPE</w:t>
            </w:r>
          </w:p>
        </w:tc>
        <w:tc>
          <w:tcPr>
            <w:tcW w:w="957" w:type="dxa"/>
            <w:tcBorders>
              <w:top w:val="nil"/>
              <w:left w:val="nil"/>
              <w:bottom w:val="single" w:sz="4" w:space="0" w:color="auto"/>
              <w:right w:val="single" w:sz="4" w:space="0" w:color="auto"/>
            </w:tcBorders>
            <w:shd w:val="clear" w:color="auto" w:fill="auto"/>
            <w:noWrap/>
            <w:vAlign w:val="center"/>
            <w:hideMark/>
          </w:tcPr>
          <w:p w14:paraId="72C2FDC5"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3D8E6780"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B2579EF"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0E1CBB65" w14:textId="77777777" w:rsidR="002170B2" w:rsidRDefault="002170B2" w:rsidP="002170B2">
            <w:pPr>
              <w:spacing w:before="0" w:after="0"/>
              <w:rPr>
                <w:rFonts w:ascii="Calibri" w:hAnsi="Calibri" w:cs="Calibri"/>
                <w:color w:val="000000"/>
                <w:sz w:val="16"/>
                <w:szCs w:val="16"/>
                <w:lang w:val="en-US" w:eastAsia="en-US"/>
              </w:rPr>
            </w:pPr>
            <w:r w:rsidRPr="00014FD3">
              <w:rPr>
                <w:rFonts w:ascii="Calibri" w:hAnsi="Calibri" w:cs="Calibri"/>
                <w:b/>
                <w:bCs/>
                <w:color w:val="000000"/>
                <w:sz w:val="16"/>
                <w:szCs w:val="16"/>
                <w:lang w:val="en-US" w:eastAsia="en-US"/>
              </w:rPr>
              <w:t>VIRTUAL.TABLE:</w:t>
            </w:r>
          </w:p>
          <w:p w14:paraId="7675C950" w14:textId="77777777" w:rsidR="002170B2" w:rsidRDefault="002170B2" w:rsidP="002170B2">
            <w:pPr>
              <w:spacing w:before="0" w:after="0"/>
              <w:rPr>
                <w:rFonts w:ascii="Calibri" w:hAnsi="Calibri" w:cs="Calibri"/>
                <w:b/>
                <w:bCs/>
                <w:color w:val="000000"/>
                <w:sz w:val="16"/>
                <w:szCs w:val="16"/>
                <w:lang w:val="en-US" w:eastAsia="en-US"/>
              </w:rPr>
            </w:pPr>
            <w:r w:rsidRPr="00D4255E">
              <w:rPr>
                <w:rFonts w:ascii="Calibri" w:hAnsi="Calibri" w:cs="Calibri"/>
                <w:color w:val="000000"/>
                <w:sz w:val="16"/>
                <w:szCs w:val="16"/>
                <w:lang w:val="en-US" w:eastAsia="en-US"/>
              </w:rPr>
              <w:t>HB.IN.TYPE</w:t>
            </w:r>
            <w:r w:rsidRPr="00AD5321" w:rsidDel="002170B2">
              <w:rPr>
                <w:rFonts w:ascii="Calibri" w:hAnsi="Calibri" w:cs="Calibri"/>
                <w:b/>
                <w:bCs/>
                <w:color w:val="000000"/>
                <w:sz w:val="16"/>
                <w:szCs w:val="16"/>
                <w:lang w:val="en-US" w:eastAsia="en-US"/>
              </w:rPr>
              <w:t xml:space="preserve"> </w:t>
            </w:r>
          </w:p>
          <w:p w14:paraId="07C396E6" w14:textId="1B8AACC6" w:rsidR="00AD5321" w:rsidRPr="00AD5321" w:rsidRDefault="00AD5321" w:rsidP="002170B2">
            <w:pPr>
              <w:spacing w:before="0" w:after="0"/>
              <w:rPr>
                <w:rFonts w:ascii="Calibri" w:hAnsi="Calibri" w:cs="Calibri"/>
                <w:color w:val="000000"/>
                <w:sz w:val="16"/>
                <w:szCs w:val="16"/>
                <w:lang w:val="en-US" w:eastAsia="en-US"/>
              </w:rPr>
            </w:pPr>
          </w:p>
        </w:tc>
      </w:tr>
      <w:tr w:rsidR="00AD5321" w:rsidRPr="00AD5321" w14:paraId="546E97FE" w14:textId="77777777" w:rsidTr="000659EB">
        <w:trPr>
          <w:trHeight w:val="43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6F50624"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RESEND</w:t>
            </w:r>
          </w:p>
        </w:tc>
        <w:tc>
          <w:tcPr>
            <w:tcW w:w="2160" w:type="dxa"/>
            <w:tcBorders>
              <w:top w:val="nil"/>
              <w:left w:val="nil"/>
              <w:bottom w:val="single" w:sz="4" w:space="0" w:color="auto"/>
              <w:right w:val="single" w:sz="4" w:space="0" w:color="auto"/>
            </w:tcBorders>
            <w:shd w:val="clear" w:color="auto" w:fill="auto"/>
            <w:noWrap/>
            <w:vAlign w:val="center"/>
            <w:hideMark/>
          </w:tcPr>
          <w:p w14:paraId="60F98232"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RESEND</w:t>
            </w:r>
          </w:p>
        </w:tc>
        <w:tc>
          <w:tcPr>
            <w:tcW w:w="957" w:type="dxa"/>
            <w:tcBorders>
              <w:top w:val="nil"/>
              <w:left w:val="nil"/>
              <w:bottom w:val="single" w:sz="4" w:space="0" w:color="auto"/>
              <w:right w:val="single" w:sz="4" w:space="0" w:color="auto"/>
            </w:tcBorders>
            <w:shd w:val="clear" w:color="auto" w:fill="auto"/>
            <w:noWrap/>
            <w:vAlign w:val="center"/>
            <w:hideMark/>
          </w:tcPr>
          <w:p w14:paraId="5F04A050"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p>
        </w:tc>
        <w:tc>
          <w:tcPr>
            <w:tcW w:w="1126" w:type="dxa"/>
            <w:tcBorders>
              <w:top w:val="nil"/>
              <w:left w:val="nil"/>
              <w:bottom w:val="single" w:sz="4" w:space="0" w:color="auto"/>
              <w:right w:val="single" w:sz="4" w:space="0" w:color="auto"/>
            </w:tcBorders>
            <w:shd w:val="clear" w:color="auto" w:fill="auto"/>
            <w:noWrap/>
            <w:vAlign w:val="center"/>
            <w:hideMark/>
          </w:tcPr>
          <w:p w14:paraId="4F870955"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A7DEDC7"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C17B45A"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b/>
                <w:bCs/>
                <w:color w:val="000000"/>
                <w:sz w:val="16"/>
                <w:szCs w:val="16"/>
                <w:lang w:val="en-US" w:eastAsia="en-US"/>
              </w:rPr>
              <w:t xml:space="preserve">VETTING.TABLE: </w:t>
            </w:r>
            <w:r w:rsidRPr="00AD5321">
              <w:rPr>
                <w:rFonts w:ascii="Calibri" w:hAnsi="Calibri" w:cs="Calibri"/>
                <w:color w:val="000000"/>
                <w:sz w:val="16"/>
                <w:szCs w:val="16"/>
                <w:lang w:val="en-US" w:eastAsia="en-US"/>
              </w:rPr>
              <w:br/>
              <w:t>Y</w:t>
            </w:r>
          </w:p>
        </w:tc>
      </w:tr>
      <w:tr w:rsidR="00AD5321" w:rsidRPr="00AD5321" w14:paraId="7CDB5C1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1C9C710"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CUSTOMER.ID</w:t>
            </w:r>
          </w:p>
        </w:tc>
        <w:tc>
          <w:tcPr>
            <w:tcW w:w="2160" w:type="dxa"/>
            <w:tcBorders>
              <w:top w:val="nil"/>
              <w:left w:val="nil"/>
              <w:bottom w:val="single" w:sz="4" w:space="0" w:color="auto"/>
              <w:right w:val="single" w:sz="4" w:space="0" w:color="auto"/>
            </w:tcBorders>
            <w:shd w:val="clear" w:color="auto" w:fill="auto"/>
            <w:noWrap/>
            <w:vAlign w:val="center"/>
            <w:hideMark/>
          </w:tcPr>
          <w:p w14:paraId="24E677D9"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CUSTOMER.ID</w:t>
            </w:r>
          </w:p>
        </w:tc>
        <w:tc>
          <w:tcPr>
            <w:tcW w:w="957" w:type="dxa"/>
            <w:tcBorders>
              <w:top w:val="nil"/>
              <w:left w:val="nil"/>
              <w:bottom w:val="single" w:sz="4" w:space="0" w:color="auto"/>
              <w:right w:val="single" w:sz="4" w:space="0" w:color="auto"/>
            </w:tcBorders>
            <w:shd w:val="clear" w:color="auto" w:fill="auto"/>
            <w:noWrap/>
            <w:vAlign w:val="center"/>
            <w:hideMark/>
          </w:tcPr>
          <w:p w14:paraId="38907ACD"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9C3E271"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AD2C5F9"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XX&lt;</w:t>
            </w:r>
          </w:p>
        </w:tc>
        <w:tc>
          <w:tcPr>
            <w:tcW w:w="2379" w:type="dxa"/>
            <w:tcBorders>
              <w:top w:val="nil"/>
              <w:left w:val="nil"/>
              <w:bottom w:val="single" w:sz="4" w:space="0" w:color="auto"/>
              <w:right w:val="single" w:sz="4" w:space="0" w:color="auto"/>
            </w:tcBorders>
            <w:shd w:val="clear" w:color="auto" w:fill="auto"/>
            <w:vAlign w:val="center"/>
            <w:hideMark/>
          </w:tcPr>
          <w:p w14:paraId="5301886B"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AD5321" w:rsidRPr="00AD5321" w14:paraId="629554B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668DBCA" w14:textId="6475BBFC" w:rsidR="00AD5321" w:rsidRPr="00522E54" w:rsidRDefault="00522E54" w:rsidP="00AD5321">
            <w:pPr>
              <w:spacing w:before="0" w:after="0"/>
              <w:rPr>
                <w:rFonts w:ascii="Calibri" w:hAnsi="Calibri" w:cstheme="minorHAnsi"/>
                <w:color w:val="000000"/>
                <w:sz w:val="16"/>
                <w:szCs w:val="16"/>
                <w:lang w:eastAsia="en-US"/>
              </w:rPr>
            </w:pPr>
            <w:r w:rsidRPr="00522E54">
              <w:rPr>
                <w:rFonts w:ascii="Calibri" w:hAnsi="Calibri" w:cstheme="minorHAnsi"/>
                <w:color w:val="000000"/>
                <w:sz w:val="16"/>
                <w:szCs w:val="16"/>
                <w:lang w:eastAsia="en-US"/>
              </w:rPr>
              <w:t>REGISTER.ID</w:t>
            </w:r>
          </w:p>
        </w:tc>
        <w:tc>
          <w:tcPr>
            <w:tcW w:w="2160" w:type="dxa"/>
            <w:tcBorders>
              <w:top w:val="nil"/>
              <w:left w:val="nil"/>
              <w:bottom w:val="single" w:sz="4" w:space="0" w:color="auto"/>
              <w:right w:val="single" w:sz="4" w:space="0" w:color="auto"/>
            </w:tcBorders>
            <w:shd w:val="clear" w:color="auto" w:fill="auto"/>
            <w:noWrap/>
            <w:vAlign w:val="center"/>
            <w:hideMark/>
          </w:tcPr>
          <w:p w14:paraId="7FC48A8D" w14:textId="5EF5F958" w:rsidR="00AD5321" w:rsidRPr="00522E54" w:rsidRDefault="00522E54" w:rsidP="00AD5321">
            <w:pPr>
              <w:spacing w:before="0" w:after="0"/>
              <w:rPr>
                <w:rFonts w:ascii="Calibri" w:hAnsi="Calibri" w:cstheme="minorHAnsi"/>
                <w:color w:val="000000"/>
                <w:sz w:val="16"/>
                <w:szCs w:val="16"/>
                <w:lang w:eastAsia="en-US"/>
              </w:rPr>
            </w:pPr>
            <w:r w:rsidRPr="00522E54">
              <w:rPr>
                <w:rFonts w:ascii="Calibri" w:hAnsi="Calibri" w:cstheme="minorHAnsi"/>
                <w:color w:val="000000"/>
                <w:sz w:val="16"/>
                <w:szCs w:val="16"/>
                <w:lang w:eastAsia="en-US"/>
              </w:rPr>
              <w:t>REGISTER.ID</w:t>
            </w:r>
          </w:p>
        </w:tc>
        <w:tc>
          <w:tcPr>
            <w:tcW w:w="957" w:type="dxa"/>
            <w:tcBorders>
              <w:top w:val="nil"/>
              <w:left w:val="nil"/>
              <w:bottom w:val="single" w:sz="4" w:space="0" w:color="auto"/>
              <w:right w:val="single" w:sz="4" w:space="0" w:color="auto"/>
            </w:tcBorders>
            <w:shd w:val="clear" w:color="auto" w:fill="auto"/>
            <w:noWrap/>
            <w:vAlign w:val="center"/>
            <w:hideMark/>
          </w:tcPr>
          <w:p w14:paraId="32044FF0"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6A7B88D2" w14:textId="77777777" w:rsidR="00AD5321" w:rsidRPr="00AD5321" w:rsidRDefault="00AD5321" w:rsidP="00AD5321">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03CC9F1" w14:textId="6CD43389" w:rsidR="00AD5321" w:rsidRPr="00AD5321" w:rsidRDefault="00656B99" w:rsidP="00AD5321">
            <w:pPr>
              <w:spacing w:before="0" w:after="0"/>
              <w:rPr>
                <w:rFonts w:ascii="Calibri" w:hAnsi="Calibri" w:cs="Calibri"/>
                <w:color w:val="000000"/>
                <w:sz w:val="16"/>
                <w:szCs w:val="16"/>
                <w:lang w:val="en-US" w:eastAsia="en-US"/>
              </w:rPr>
            </w:pPr>
            <w:r>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571BDA5F" w14:textId="77777777" w:rsidR="00AD5321" w:rsidRPr="00AD5321" w:rsidRDefault="00AD5321" w:rsidP="00AD532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4BFE833E"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2147CAAD" w14:textId="0C67DA18" w:rsidR="00656B99" w:rsidRPr="00522E54" w:rsidRDefault="00656B99" w:rsidP="00656B99">
            <w:pPr>
              <w:spacing w:before="0" w:after="0"/>
              <w:rPr>
                <w:rFonts w:ascii="Calibri" w:hAnsi="Calibri" w:cstheme="minorHAnsi"/>
                <w:color w:val="000000"/>
                <w:sz w:val="16"/>
                <w:szCs w:val="16"/>
                <w:lang w:eastAsia="en-US"/>
              </w:rPr>
            </w:pPr>
            <w:r w:rsidRPr="00AD5321">
              <w:rPr>
                <w:rFonts w:ascii="Calibri" w:hAnsi="Calibri" w:cstheme="minorHAnsi"/>
                <w:color w:val="000000"/>
                <w:sz w:val="16"/>
                <w:szCs w:val="16"/>
                <w:lang w:eastAsia="en-US"/>
              </w:rPr>
              <w:t>DBT.REST.STATUS</w:t>
            </w:r>
          </w:p>
        </w:tc>
        <w:tc>
          <w:tcPr>
            <w:tcW w:w="2160" w:type="dxa"/>
            <w:tcBorders>
              <w:top w:val="nil"/>
              <w:left w:val="nil"/>
              <w:bottom w:val="single" w:sz="4" w:space="0" w:color="auto"/>
              <w:right w:val="single" w:sz="4" w:space="0" w:color="auto"/>
            </w:tcBorders>
            <w:shd w:val="clear" w:color="auto" w:fill="auto"/>
            <w:noWrap/>
            <w:vAlign w:val="center"/>
          </w:tcPr>
          <w:p w14:paraId="5A371FB2" w14:textId="07268A43" w:rsidR="00656B99" w:rsidRPr="00522E54" w:rsidRDefault="00656B99" w:rsidP="00656B99">
            <w:pPr>
              <w:spacing w:before="0" w:after="0"/>
              <w:rPr>
                <w:rFonts w:ascii="Calibri" w:hAnsi="Calibri" w:cstheme="minorHAnsi"/>
                <w:color w:val="000000"/>
                <w:sz w:val="16"/>
                <w:szCs w:val="16"/>
                <w:lang w:eastAsia="en-US"/>
              </w:rPr>
            </w:pPr>
            <w:r w:rsidRPr="00AD5321">
              <w:rPr>
                <w:rFonts w:ascii="Calibri" w:hAnsi="Calibri" w:cstheme="minorHAnsi"/>
                <w:color w:val="000000"/>
                <w:sz w:val="16"/>
                <w:szCs w:val="16"/>
                <w:lang w:eastAsia="en-US"/>
              </w:rPr>
              <w:t>DBT.REST.STATUS</w:t>
            </w:r>
          </w:p>
        </w:tc>
        <w:tc>
          <w:tcPr>
            <w:tcW w:w="957" w:type="dxa"/>
            <w:tcBorders>
              <w:top w:val="nil"/>
              <w:left w:val="nil"/>
              <w:bottom w:val="single" w:sz="4" w:space="0" w:color="auto"/>
              <w:right w:val="single" w:sz="4" w:space="0" w:color="auto"/>
            </w:tcBorders>
            <w:shd w:val="clear" w:color="auto" w:fill="auto"/>
            <w:noWrap/>
            <w:vAlign w:val="center"/>
          </w:tcPr>
          <w:p w14:paraId="0FC7C922" w14:textId="6C92E103"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tcPr>
          <w:p w14:paraId="7E7BCC2E" w14:textId="59CF2487" w:rsidR="00656B99" w:rsidRPr="00AD5321" w:rsidRDefault="00656B99" w:rsidP="00656B99">
            <w:pPr>
              <w:spacing w:before="0" w:after="0"/>
              <w:jc w:val="center"/>
              <w:rPr>
                <w:rFonts w:ascii="Calibri" w:hAnsi="Calibri" w:cstheme="minorHAnsi"/>
                <w:color w:val="000000"/>
                <w:sz w:val="16"/>
                <w:szCs w:val="16"/>
                <w:lang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tcPr>
          <w:p w14:paraId="6E54EEB4" w14:textId="0AB438A6"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XX&gt;</w:t>
            </w:r>
          </w:p>
        </w:tc>
        <w:tc>
          <w:tcPr>
            <w:tcW w:w="2379" w:type="dxa"/>
            <w:tcBorders>
              <w:top w:val="nil"/>
              <w:left w:val="nil"/>
              <w:bottom w:val="single" w:sz="4" w:space="0" w:color="auto"/>
              <w:right w:val="single" w:sz="4" w:space="0" w:color="auto"/>
            </w:tcBorders>
            <w:shd w:val="clear" w:color="auto" w:fill="auto"/>
            <w:vAlign w:val="center"/>
          </w:tcPr>
          <w:p w14:paraId="4B56621B" w14:textId="2DF4A5AB"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0717C11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73807F5D" w14:textId="5F47F693" w:rsidR="00656B99" w:rsidRPr="00AD5321" w:rsidRDefault="00656B99" w:rsidP="00656B99">
            <w:pPr>
              <w:spacing w:before="0" w:after="0"/>
              <w:rPr>
                <w:rFonts w:ascii="Calibri" w:hAnsi="Calibri" w:cstheme="minorHAnsi"/>
                <w:color w:val="000000"/>
                <w:sz w:val="16"/>
                <w:szCs w:val="16"/>
                <w:lang w:eastAsia="en-US"/>
              </w:rPr>
            </w:pPr>
            <w:r w:rsidRPr="00014FD3">
              <w:rPr>
                <w:rFonts w:ascii="Calibri" w:hAnsi="Calibri" w:cstheme="minorHAnsi"/>
                <w:color w:val="000000"/>
                <w:sz w:val="16"/>
                <w:szCs w:val="16"/>
                <w:lang w:eastAsia="en-US"/>
              </w:rPr>
              <w:t>CUSTOMER.TYPE</w:t>
            </w:r>
          </w:p>
        </w:tc>
        <w:tc>
          <w:tcPr>
            <w:tcW w:w="2160" w:type="dxa"/>
            <w:tcBorders>
              <w:top w:val="nil"/>
              <w:left w:val="nil"/>
              <w:bottom w:val="single" w:sz="4" w:space="0" w:color="auto"/>
              <w:right w:val="single" w:sz="4" w:space="0" w:color="auto"/>
            </w:tcBorders>
            <w:shd w:val="clear" w:color="auto" w:fill="auto"/>
            <w:noWrap/>
            <w:vAlign w:val="center"/>
          </w:tcPr>
          <w:p w14:paraId="23A312EA" w14:textId="66CB4010" w:rsidR="00656B99" w:rsidRPr="00AD5321" w:rsidRDefault="00656B99" w:rsidP="00656B99">
            <w:pPr>
              <w:spacing w:before="0" w:after="0"/>
              <w:rPr>
                <w:rFonts w:ascii="Calibri" w:hAnsi="Calibri" w:cstheme="minorHAnsi"/>
                <w:color w:val="000000"/>
                <w:sz w:val="16"/>
                <w:szCs w:val="16"/>
                <w:lang w:eastAsia="en-US"/>
              </w:rPr>
            </w:pPr>
            <w:r w:rsidRPr="00014FD3">
              <w:rPr>
                <w:rFonts w:ascii="Calibri" w:hAnsi="Calibri" w:cstheme="minorHAnsi"/>
                <w:color w:val="000000"/>
                <w:sz w:val="16"/>
                <w:szCs w:val="16"/>
                <w:lang w:eastAsia="en-US"/>
              </w:rPr>
              <w:t>CUSTOMER.TYPE</w:t>
            </w:r>
          </w:p>
        </w:tc>
        <w:tc>
          <w:tcPr>
            <w:tcW w:w="957" w:type="dxa"/>
            <w:tcBorders>
              <w:top w:val="nil"/>
              <w:left w:val="nil"/>
              <w:bottom w:val="single" w:sz="4" w:space="0" w:color="auto"/>
              <w:right w:val="single" w:sz="4" w:space="0" w:color="auto"/>
            </w:tcBorders>
            <w:shd w:val="clear" w:color="auto" w:fill="auto"/>
            <w:noWrap/>
            <w:vAlign w:val="center"/>
          </w:tcPr>
          <w:p w14:paraId="421965DD" w14:textId="1E659DC6" w:rsidR="00656B99" w:rsidRPr="00AD5321" w:rsidRDefault="00656B99" w:rsidP="00656B99">
            <w:pPr>
              <w:spacing w:before="0" w:after="0"/>
              <w:jc w:val="center"/>
              <w:rPr>
                <w:rFonts w:ascii="Calibri" w:hAnsi="Calibri" w:cs="Calibri"/>
                <w:color w:val="000000"/>
                <w:sz w:val="16"/>
                <w:szCs w:val="16"/>
                <w:lang w:val="en-US" w:eastAsia="en-US"/>
              </w:rPr>
            </w:pPr>
            <w:r w:rsidRPr="00014FD3">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tcPr>
          <w:p w14:paraId="6365945E" w14:textId="3B62875A" w:rsidR="00656B99" w:rsidRPr="00AD5321" w:rsidRDefault="00656B99" w:rsidP="00656B99">
            <w:pPr>
              <w:spacing w:before="0" w:after="0"/>
              <w:jc w:val="center"/>
              <w:rPr>
                <w:rFonts w:ascii="Calibri" w:hAnsi="Calibri" w:cstheme="minorHAnsi"/>
                <w:color w:val="000000"/>
                <w:sz w:val="16"/>
                <w:szCs w:val="16"/>
                <w:lang w:eastAsia="en-US"/>
              </w:rPr>
            </w:pPr>
            <w:r w:rsidRPr="00014FD3">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tcPr>
          <w:p w14:paraId="4AF9C61F" w14:textId="4DEF5A0A" w:rsidR="00656B99" w:rsidRPr="00AD5321" w:rsidRDefault="00656B99" w:rsidP="00656B99">
            <w:pPr>
              <w:spacing w:before="0" w:after="0"/>
              <w:rPr>
                <w:rFonts w:ascii="Calibri" w:hAnsi="Calibri" w:cs="Calibri"/>
                <w:color w:val="000000"/>
                <w:sz w:val="16"/>
                <w:szCs w:val="16"/>
                <w:lang w:val="en-US" w:eastAsia="en-US"/>
              </w:rPr>
            </w:pPr>
            <w:r w:rsidRPr="00014FD3">
              <w:rPr>
                <w:rFonts w:ascii="Calibri" w:hAnsi="Calibri" w:cstheme="minorHAns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vAlign w:val="center"/>
          </w:tcPr>
          <w:p w14:paraId="6B326348" w14:textId="725E235F" w:rsidR="00656B99" w:rsidRPr="00AD5321" w:rsidRDefault="00656B99" w:rsidP="00656B99">
            <w:pPr>
              <w:spacing w:before="0" w:after="0"/>
              <w:rPr>
                <w:rFonts w:ascii="Calibri" w:hAnsi="Calibri" w:cs="Calibri"/>
                <w:color w:val="000000"/>
                <w:sz w:val="16"/>
                <w:szCs w:val="16"/>
                <w:lang w:val="en-US" w:eastAsia="en-US"/>
              </w:rPr>
            </w:pPr>
            <w:r w:rsidRPr="00014FD3">
              <w:rPr>
                <w:rFonts w:ascii="Calibri" w:hAnsi="Calibri" w:cs="Calibri"/>
                <w:b/>
                <w:bCs/>
                <w:color w:val="000000"/>
                <w:sz w:val="16"/>
                <w:szCs w:val="16"/>
                <w:lang w:val="en-US" w:eastAsia="en-US"/>
              </w:rPr>
              <w:t xml:space="preserve">VETTING.TABLE: </w:t>
            </w:r>
            <w:r w:rsidRPr="00014FD3">
              <w:rPr>
                <w:rFonts w:ascii="Calibri" w:hAnsi="Calibri" w:cs="Calibri"/>
                <w:color w:val="000000"/>
                <w:sz w:val="16"/>
                <w:szCs w:val="16"/>
                <w:lang w:val="en-US" w:eastAsia="en-US"/>
              </w:rPr>
              <w:br/>
              <w:t>B2B</w:t>
            </w:r>
            <w:r w:rsidRPr="00014FD3">
              <w:rPr>
                <w:rFonts w:ascii="Calibri" w:hAnsi="Calibri" w:cs="Calibri"/>
                <w:color w:val="000000"/>
                <w:sz w:val="16"/>
                <w:szCs w:val="16"/>
                <w:lang w:val="en-US" w:eastAsia="en-US"/>
              </w:rPr>
              <w:br/>
              <w:t>B2C</w:t>
            </w:r>
          </w:p>
        </w:tc>
      </w:tr>
      <w:tr w:rsidR="00656B99" w:rsidRPr="00AD5321" w14:paraId="799D573F"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5DFC10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CASE.ID</w:t>
            </w:r>
          </w:p>
        </w:tc>
        <w:tc>
          <w:tcPr>
            <w:tcW w:w="2160" w:type="dxa"/>
            <w:tcBorders>
              <w:top w:val="nil"/>
              <w:left w:val="nil"/>
              <w:bottom w:val="single" w:sz="4" w:space="0" w:color="auto"/>
              <w:right w:val="single" w:sz="4" w:space="0" w:color="auto"/>
            </w:tcBorders>
            <w:shd w:val="clear" w:color="auto" w:fill="auto"/>
            <w:noWrap/>
            <w:vAlign w:val="center"/>
            <w:hideMark/>
          </w:tcPr>
          <w:p w14:paraId="43FD0D7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CASE.ID</w:t>
            </w:r>
          </w:p>
        </w:tc>
        <w:tc>
          <w:tcPr>
            <w:tcW w:w="957" w:type="dxa"/>
            <w:tcBorders>
              <w:top w:val="nil"/>
              <w:left w:val="nil"/>
              <w:bottom w:val="single" w:sz="4" w:space="0" w:color="auto"/>
              <w:right w:val="single" w:sz="4" w:space="0" w:color="auto"/>
            </w:tcBorders>
            <w:shd w:val="clear" w:color="auto" w:fill="auto"/>
            <w:noWrap/>
            <w:vAlign w:val="center"/>
            <w:hideMark/>
          </w:tcPr>
          <w:p w14:paraId="5DFBA6D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A3B661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3C727E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A521285"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5D28B745" w14:textId="77777777" w:rsidTr="000659EB">
        <w:trPr>
          <w:trHeight w:val="43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429116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FORCE.PAPER</w:t>
            </w:r>
          </w:p>
        </w:tc>
        <w:tc>
          <w:tcPr>
            <w:tcW w:w="2160" w:type="dxa"/>
            <w:tcBorders>
              <w:top w:val="nil"/>
              <w:left w:val="nil"/>
              <w:bottom w:val="single" w:sz="4" w:space="0" w:color="auto"/>
              <w:right w:val="single" w:sz="4" w:space="0" w:color="auto"/>
            </w:tcBorders>
            <w:shd w:val="clear" w:color="auto" w:fill="auto"/>
            <w:noWrap/>
            <w:vAlign w:val="center"/>
            <w:hideMark/>
          </w:tcPr>
          <w:p w14:paraId="568DB6F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FORCE.PAPER</w:t>
            </w:r>
          </w:p>
        </w:tc>
        <w:tc>
          <w:tcPr>
            <w:tcW w:w="957" w:type="dxa"/>
            <w:tcBorders>
              <w:top w:val="nil"/>
              <w:left w:val="nil"/>
              <w:bottom w:val="single" w:sz="4" w:space="0" w:color="auto"/>
              <w:right w:val="single" w:sz="4" w:space="0" w:color="auto"/>
            </w:tcBorders>
            <w:shd w:val="clear" w:color="auto" w:fill="auto"/>
            <w:noWrap/>
            <w:vAlign w:val="center"/>
            <w:hideMark/>
          </w:tcPr>
          <w:p w14:paraId="15B223E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p>
        </w:tc>
        <w:tc>
          <w:tcPr>
            <w:tcW w:w="1126" w:type="dxa"/>
            <w:tcBorders>
              <w:top w:val="nil"/>
              <w:left w:val="nil"/>
              <w:bottom w:val="single" w:sz="4" w:space="0" w:color="auto"/>
              <w:right w:val="single" w:sz="4" w:space="0" w:color="auto"/>
            </w:tcBorders>
            <w:shd w:val="clear" w:color="auto" w:fill="auto"/>
            <w:noWrap/>
            <w:vAlign w:val="center"/>
            <w:hideMark/>
          </w:tcPr>
          <w:p w14:paraId="6E18823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D48CA1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2C7D4765"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b/>
                <w:bCs/>
                <w:color w:val="000000"/>
                <w:sz w:val="16"/>
                <w:szCs w:val="16"/>
                <w:lang w:val="en-US" w:eastAsia="en-US"/>
              </w:rPr>
              <w:t xml:space="preserve">VETTING.TABLE: </w:t>
            </w:r>
            <w:r w:rsidRPr="00AD5321">
              <w:rPr>
                <w:rFonts w:ascii="Calibri" w:hAnsi="Calibri" w:cs="Calibri"/>
                <w:color w:val="000000"/>
                <w:sz w:val="16"/>
                <w:szCs w:val="16"/>
                <w:lang w:val="en-US" w:eastAsia="en-US"/>
              </w:rPr>
              <w:br/>
              <w:t>Y</w:t>
            </w:r>
          </w:p>
        </w:tc>
      </w:tr>
      <w:tr w:rsidR="00656B99" w:rsidRPr="00AD5321" w14:paraId="1DCD16DE"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ADAA0B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CUSTOMIZATION.ID</w:t>
            </w:r>
          </w:p>
        </w:tc>
        <w:tc>
          <w:tcPr>
            <w:tcW w:w="2160" w:type="dxa"/>
            <w:tcBorders>
              <w:top w:val="nil"/>
              <w:left w:val="nil"/>
              <w:bottom w:val="single" w:sz="4" w:space="0" w:color="auto"/>
              <w:right w:val="single" w:sz="4" w:space="0" w:color="auto"/>
            </w:tcBorders>
            <w:shd w:val="clear" w:color="auto" w:fill="auto"/>
            <w:noWrap/>
            <w:vAlign w:val="center"/>
            <w:hideMark/>
          </w:tcPr>
          <w:p w14:paraId="00547F3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CUSTOMIZATION.ID</w:t>
            </w:r>
          </w:p>
        </w:tc>
        <w:tc>
          <w:tcPr>
            <w:tcW w:w="957" w:type="dxa"/>
            <w:tcBorders>
              <w:top w:val="nil"/>
              <w:left w:val="nil"/>
              <w:bottom w:val="single" w:sz="4" w:space="0" w:color="auto"/>
              <w:right w:val="single" w:sz="4" w:space="0" w:color="auto"/>
            </w:tcBorders>
            <w:shd w:val="clear" w:color="auto" w:fill="auto"/>
            <w:noWrap/>
            <w:vAlign w:val="center"/>
            <w:hideMark/>
          </w:tcPr>
          <w:p w14:paraId="44A07E86"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65</w:t>
            </w:r>
          </w:p>
        </w:tc>
        <w:tc>
          <w:tcPr>
            <w:tcW w:w="1126" w:type="dxa"/>
            <w:tcBorders>
              <w:top w:val="nil"/>
              <w:left w:val="nil"/>
              <w:bottom w:val="single" w:sz="4" w:space="0" w:color="auto"/>
              <w:right w:val="single" w:sz="4" w:space="0" w:color="auto"/>
            </w:tcBorders>
            <w:shd w:val="clear" w:color="auto" w:fill="auto"/>
            <w:noWrap/>
            <w:vAlign w:val="center"/>
            <w:hideMark/>
          </w:tcPr>
          <w:p w14:paraId="5C22C0F5"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TEXT</w:t>
            </w:r>
          </w:p>
        </w:tc>
        <w:tc>
          <w:tcPr>
            <w:tcW w:w="708" w:type="dxa"/>
            <w:tcBorders>
              <w:top w:val="nil"/>
              <w:left w:val="nil"/>
              <w:bottom w:val="single" w:sz="4" w:space="0" w:color="auto"/>
              <w:right w:val="single" w:sz="4" w:space="0" w:color="auto"/>
            </w:tcBorders>
            <w:shd w:val="clear" w:color="auto" w:fill="auto"/>
            <w:noWrap/>
            <w:vAlign w:val="center"/>
            <w:hideMark/>
          </w:tcPr>
          <w:p w14:paraId="3C515CE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8660B5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2A56A6B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FF3007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PROFILE.ID</w:t>
            </w:r>
          </w:p>
        </w:tc>
        <w:tc>
          <w:tcPr>
            <w:tcW w:w="2160" w:type="dxa"/>
            <w:tcBorders>
              <w:top w:val="nil"/>
              <w:left w:val="nil"/>
              <w:bottom w:val="single" w:sz="4" w:space="0" w:color="auto"/>
              <w:right w:val="single" w:sz="4" w:space="0" w:color="auto"/>
            </w:tcBorders>
            <w:shd w:val="clear" w:color="auto" w:fill="auto"/>
            <w:noWrap/>
            <w:vAlign w:val="center"/>
            <w:hideMark/>
          </w:tcPr>
          <w:p w14:paraId="0865A97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PROFILE.ID</w:t>
            </w:r>
          </w:p>
        </w:tc>
        <w:tc>
          <w:tcPr>
            <w:tcW w:w="957" w:type="dxa"/>
            <w:tcBorders>
              <w:top w:val="nil"/>
              <w:left w:val="nil"/>
              <w:bottom w:val="single" w:sz="4" w:space="0" w:color="auto"/>
              <w:right w:val="single" w:sz="4" w:space="0" w:color="auto"/>
            </w:tcBorders>
            <w:shd w:val="clear" w:color="auto" w:fill="auto"/>
            <w:noWrap/>
            <w:vAlign w:val="center"/>
            <w:hideMark/>
          </w:tcPr>
          <w:p w14:paraId="3F2280E9"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65</w:t>
            </w:r>
          </w:p>
        </w:tc>
        <w:tc>
          <w:tcPr>
            <w:tcW w:w="1126" w:type="dxa"/>
            <w:tcBorders>
              <w:top w:val="nil"/>
              <w:left w:val="nil"/>
              <w:bottom w:val="single" w:sz="4" w:space="0" w:color="auto"/>
              <w:right w:val="single" w:sz="4" w:space="0" w:color="auto"/>
            </w:tcBorders>
            <w:shd w:val="clear" w:color="auto" w:fill="auto"/>
            <w:noWrap/>
            <w:vAlign w:val="center"/>
            <w:hideMark/>
          </w:tcPr>
          <w:p w14:paraId="29B84635"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TEXT</w:t>
            </w:r>
          </w:p>
        </w:tc>
        <w:tc>
          <w:tcPr>
            <w:tcW w:w="708" w:type="dxa"/>
            <w:tcBorders>
              <w:top w:val="nil"/>
              <w:left w:val="nil"/>
              <w:bottom w:val="single" w:sz="4" w:space="0" w:color="auto"/>
              <w:right w:val="single" w:sz="4" w:space="0" w:color="auto"/>
            </w:tcBorders>
            <w:shd w:val="clear" w:color="auto" w:fill="auto"/>
            <w:noWrap/>
            <w:vAlign w:val="center"/>
            <w:hideMark/>
          </w:tcPr>
          <w:p w14:paraId="1D6A37B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0EE961B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357BD494"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945756B" w14:textId="495E9C0B" w:rsidR="00656B99" w:rsidRPr="00153577" w:rsidRDefault="00656B99" w:rsidP="00656B99">
            <w:pPr>
              <w:spacing w:before="0" w:after="0"/>
              <w:rPr>
                <w:rFonts w:ascii="Calibri" w:hAnsi="Calibri" w:cstheme="minorHAnsi"/>
                <w:color w:val="000000"/>
                <w:sz w:val="16"/>
                <w:szCs w:val="16"/>
                <w:lang w:eastAsia="en-US"/>
              </w:rPr>
            </w:pPr>
            <w:r w:rsidRPr="00153577">
              <w:rPr>
                <w:rFonts w:ascii="Calibri" w:hAnsi="Calibri" w:cstheme="minorHAnsi"/>
                <w:color w:val="000000"/>
                <w:sz w:val="16"/>
                <w:szCs w:val="16"/>
                <w:lang w:eastAsia="en-US"/>
              </w:rPr>
              <w:t>FILE.ID</w:t>
            </w:r>
          </w:p>
        </w:tc>
        <w:tc>
          <w:tcPr>
            <w:tcW w:w="2160" w:type="dxa"/>
            <w:tcBorders>
              <w:top w:val="nil"/>
              <w:left w:val="nil"/>
              <w:bottom w:val="single" w:sz="4" w:space="0" w:color="auto"/>
              <w:right w:val="single" w:sz="4" w:space="0" w:color="auto"/>
            </w:tcBorders>
            <w:shd w:val="clear" w:color="auto" w:fill="auto"/>
            <w:noWrap/>
            <w:vAlign w:val="center"/>
            <w:hideMark/>
          </w:tcPr>
          <w:p w14:paraId="58B66EA6" w14:textId="3314F02A" w:rsidR="00656B99" w:rsidRPr="00153577" w:rsidRDefault="00656B99" w:rsidP="00656B99">
            <w:pPr>
              <w:spacing w:before="0" w:after="0"/>
              <w:rPr>
                <w:rFonts w:ascii="Calibri" w:hAnsi="Calibri" w:cstheme="minorHAnsi"/>
                <w:color w:val="000000"/>
                <w:sz w:val="16"/>
                <w:szCs w:val="16"/>
                <w:lang w:eastAsia="en-US"/>
              </w:rPr>
            </w:pPr>
            <w:r w:rsidRPr="00153577">
              <w:rPr>
                <w:rFonts w:ascii="Calibri" w:hAnsi="Calibri" w:cstheme="minorHAnsi"/>
                <w:color w:val="000000"/>
                <w:sz w:val="16"/>
                <w:szCs w:val="16"/>
                <w:lang w:eastAsia="en-US"/>
              </w:rPr>
              <w:t>FILE.ID</w:t>
            </w:r>
          </w:p>
        </w:tc>
        <w:tc>
          <w:tcPr>
            <w:tcW w:w="957" w:type="dxa"/>
            <w:tcBorders>
              <w:top w:val="nil"/>
              <w:left w:val="nil"/>
              <w:bottom w:val="single" w:sz="4" w:space="0" w:color="auto"/>
              <w:right w:val="single" w:sz="4" w:space="0" w:color="auto"/>
            </w:tcBorders>
            <w:shd w:val="clear" w:color="auto" w:fill="auto"/>
            <w:noWrap/>
            <w:vAlign w:val="center"/>
            <w:hideMark/>
          </w:tcPr>
          <w:p w14:paraId="69BFBBE8"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B9898CE"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82B1BC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8D4C44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395A21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A970F5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ISSUE.DATE</w:t>
            </w:r>
          </w:p>
        </w:tc>
        <w:tc>
          <w:tcPr>
            <w:tcW w:w="2160" w:type="dxa"/>
            <w:tcBorders>
              <w:top w:val="nil"/>
              <w:left w:val="nil"/>
              <w:bottom w:val="single" w:sz="4" w:space="0" w:color="auto"/>
              <w:right w:val="single" w:sz="4" w:space="0" w:color="auto"/>
            </w:tcBorders>
            <w:shd w:val="clear" w:color="auto" w:fill="auto"/>
            <w:noWrap/>
            <w:vAlign w:val="center"/>
            <w:hideMark/>
          </w:tcPr>
          <w:p w14:paraId="4034C48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ISSUE.DATE</w:t>
            </w:r>
          </w:p>
        </w:tc>
        <w:tc>
          <w:tcPr>
            <w:tcW w:w="957" w:type="dxa"/>
            <w:tcBorders>
              <w:top w:val="nil"/>
              <w:left w:val="nil"/>
              <w:bottom w:val="single" w:sz="4" w:space="0" w:color="auto"/>
              <w:right w:val="single" w:sz="4" w:space="0" w:color="auto"/>
            </w:tcBorders>
            <w:shd w:val="clear" w:color="auto" w:fill="auto"/>
            <w:noWrap/>
            <w:vAlign w:val="center"/>
            <w:hideMark/>
          </w:tcPr>
          <w:p w14:paraId="4363C71B"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65DA37C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7F9A35B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5A0A98D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1DA0013"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E78BC4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DUE</w:t>
            </w:r>
            <w:commentRangeStart w:id="386"/>
            <w:commentRangeStart w:id="387"/>
            <w:r w:rsidRPr="00AD5321">
              <w:rPr>
                <w:rFonts w:ascii="Calibri" w:hAnsi="Calibri" w:cstheme="minorHAnsi"/>
                <w:color w:val="000000"/>
                <w:sz w:val="16"/>
                <w:szCs w:val="16"/>
                <w:lang w:eastAsia="en-US"/>
              </w:rPr>
              <w:t>.DATE</w:t>
            </w:r>
            <w:commentRangeEnd w:id="386"/>
            <w:r w:rsidR="00473E6D">
              <w:rPr>
                <w:rStyle w:val="CommentReference"/>
                <w:rFonts w:ascii="Verdana" w:hAnsi="Verdana"/>
                <w:lang w:val="en-US" w:eastAsia="en-US"/>
              </w:rPr>
              <w:commentReference w:id="386"/>
            </w:r>
            <w:commentRangeEnd w:id="387"/>
            <w:r w:rsidR="000B3722">
              <w:rPr>
                <w:rStyle w:val="CommentReference"/>
                <w:rFonts w:ascii="Verdana" w:hAnsi="Verdana"/>
                <w:lang w:val="en-US" w:eastAsia="en-US"/>
              </w:rPr>
              <w:commentReference w:id="387"/>
            </w:r>
          </w:p>
        </w:tc>
        <w:tc>
          <w:tcPr>
            <w:tcW w:w="2160" w:type="dxa"/>
            <w:tcBorders>
              <w:top w:val="nil"/>
              <w:left w:val="nil"/>
              <w:bottom w:val="single" w:sz="4" w:space="0" w:color="auto"/>
              <w:right w:val="single" w:sz="4" w:space="0" w:color="auto"/>
            </w:tcBorders>
            <w:shd w:val="clear" w:color="auto" w:fill="auto"/>
            <w:noWrap/>
            <w:vAlign w:val="center"/>
            <w:hideMark/>
          </w:tcPr>
          <w:p w14:paraId="78DBBAC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DUE.DATE</w:t>
            </w:r>
          </w:p>
        </w:tc>
        <w:tc>
          <w:tcPr>
            <w:tcW w:w="957" w:type="dxa"/>
            <w:tcBorders>
              <w:top w:val="nil"/>
              <w:left w:val="nil"/>
              <w:bottom w:val="single" w:sz="4" w:space="0" w:color="auto"/>
              <w:right w:val="single" w:sz="4" w:space="0" w:color="auto"/>
            </w:tcBorders>
            <w:shd w:val="clear" w:color="auto" w:fill="auto"/>
            <w:noWrap/>
            <w:vAlign w:val="center"/>
            <w:hideMark/>
          </w:tcPr>
          <w:p w14:paraId="2099F735"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hideMark/>
          </w:tcPr>
          <w:p w14:paraId="4DAD70A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Date</w:t>
            </w:r>
          </w:p>
        </w:tc>
        <w:tc>
          <w:tcPr>
            <w:tcW w:w="708" w:type="dxa"/>
            <w:tcBorders>
              <w:top w:val="nil"/>
              <w:left w:val="nil"/>
              <w:bottom w:val="single" w:sz="4" w:space="0" w:color="auto"/>
              <w:right w:val="single" w:sz="4" w:space="0" w:color="auto"/>
            </w:tcBorders>
            <w:shd w:val="clear" w:color="auto" w:fill="auto"/>
            <w:noWrap/>
            <w:vAlign w:val="center"/>
            <w:hideMark/>
          </w:tcPr>
          <w:p w14:paraId="11C7FD6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405040FD"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5E7ED12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341D4C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INVOICE.TYPE.CODE</w:t>
            </w:r>
          </w:p>
        </w:tc>
        <w:tc>
          <w:tcPr>
            <w:tcW w:w="2160" w:type="dxa"/>
            <w:tcBorders>
              <w:top w:val="nil"/>
              <w:left w:val="nil"/>
              <w:bottom w:val="single" w:sz="4" w:space="0" w:color="auto"/>
              <w:right w:val="single" w:sz="4" w:space="0" w:color="auto"/>
            </w:tcBorders>
            <w:shd w:val="clear" w:color="auto" w:fill="auto"/>
            <w:noWrap/>
            <w:vAlign w:val="center"/>
            <w:hideMark/>
          </w:tcPr>
          <w:p w14:paraId="0F8BF9F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INVOICE.TYPE.CODE</w:t>
            </w:r>
          </w:p>
        </w:tc>
        <w:tc>
          <w:tcPr>
            <w:tcW w:w="957" w:type="dxa"/>
            <w:tcBorders>
              <w:top w:val="nil"/>
              <w:left w:val="nil"/>
              <w:bottom w:val="single" w:sz="4" w:space="0" w:color="auto"/>
              <w:right w:val="single" w:sz="4" w:space="0" w:color="auto"/>
            </w:tcBorders>
            <w:shd w:val="clear" w:color="auto" w:fill="auto"/>
            <w:noWrap/>
            <w:vAlign w:val="center"/>
            <w:hideMark/>
          </w:tcPr>
          <w:p w14:paraId="0801F46C"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E0A7C5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35217A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F619AD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62C993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22B817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CREDIT.NOTE.TYPE.CODE</w:t>
            </w:r>
          </w:p>
        </w:tc>
        <w:tc>
          <w:tcPr>
            <w:tcW w:w="2160" w:type="dxa"/>
            <w:tcBorders>
              <w:top w:val="nil"/>
              <w:left w:val="nil"/>
              <w:bottom w:val="single" w:sz="4" w:space="0" w:color="auto"/>
              <w:right w:val="single" w:sz="4" w:space="0" w:color="auto"/>
            </w:tcBorders>
            <w:shd w:val="clear" w:color="auto" w:fill="auto"/>
            <w:noWrap/>
            <w:vAlign w:val="center"/>
            <w:hideMark/>
          </w:tcPr>
          <w:p w14:paraId="1A119A9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CREDIT.NOTE.TYPE.CODE</w:t>
            </w:r>
          </w:p>
        </w:tc>
        <w:tc>
          <w:tcPr>
            <w:tcW w:w="957" w:type="dxa"/>
            <w:tcBorders>
              <w:top w:val="nil"/>
              <w:left w:val="nil"/>
              <w:bottom w:val="single" w:sz="4" w:space="0" w:color="auto"/>
              <w:right w:val="single" w:sz="4" w:space="0" w:color="auto"/>
            </w:tcBorders>
            <w:shd w:val="clear" w:color="auto" w:fill="auto"/>
            <w:noWrap/>
            <w:vAlign w:val="center"/>
            <w:hideMark/>
          </w:tcPr>
          <w:p w14:paraId="3063E108"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2BCAB67"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B084A7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281C712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018DC708"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7FE9C7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DOCUMENT.CURRENCY.CODE</w:t>
            </w:r>
          </w:p>
        </w:tc>
        <w:tc>
          <w:tcPr>
            <w:tcW w:w="2160" w:type="dxa"/>
            <w:tcBorders>
              <w:top w:val="nil"/>
              <w:left w:val="nil"/>
              <w:bottom w:val="single" w:sz="4" w:space="0" w:color="auto"/>
              <w:right w:val="single" w:sz="4" w:space="0" w:color="auto"/>
            </w:tcBorders>
            <w:shd w:val="clear" w:color="auto" w:fill="auto"/>
            <w:noWrap/>
            <w:vAlign w:val="center"/>
            <w:hideMark/>
          </w:tcPr>
          <w:p w14:paraId="5DC62227"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DOCUMENT.CURRENCY.CODE</w:t>
            </w:r>
          </w:p>
        </w:tc>
        <w:tc>
          <w:tcPr>
            <w:tcW w:w="957" w:type="dxa"/>
            <w:tcBorders>
              <w:top w:val="nil"/>
              <w:left w:val="nil"/>
              <w:bottom w:val="single" w:sz="4" w:space="0" w:color="auto"/>
              <w:right w:val="single" w:sz="4" w:space="0" w:color="auto"/>
            </w:tcBorders>
            <w:shd w:val="clear" w:color="auto" w:fill="auto"/>
            <w:noWrap/>
            <w:vAlign w:val="center"/>
            <w:hideMark/>
          </w:tcPr>
          <w:p w14:paraId="15191B98"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F445F7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D107DB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CB331E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4549B1F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719313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BUYER.REFERENCE</w:t>
            </w:r>
          </w:p>
        </w:tc>
        <w:tc>
          <w:tcPr>
            <w:tcW w:w="2160" w:type="dxa"/>
            <w:tcBorders>
              <w:top w:val="nil"/>
              <w:left w:val="nil"/>
              <w:bottom w:val="single" w:sz="4" w:space="0" w:color="auto"/>
              <w:right w:val="single" w:sz="4" w:space="0" w:color="auto"/>
            </w:tcBorders>
            <w:shd w:val="clear" w:color="auto" w:fill="auto"/>
            <w:noWrap/>
            <w:vAlign w:val="center"/>
            <w:hideMark/>
          </w:tcPr>
          <w:p w14:paraId="5C828E8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BUYER.REFERENCE</w:t>
            </w:r>
          </w:p>
        </w:tc>
        <w:tc>
          <w:tcPr>
            <w:tcW w:w="957" w:type="dxa"/>
            <w:tcBorders>
              <w:top w:val="nil"/>
              <w:left w:val="nil"/>
              <w:bottom w:val="single" w:sz="4" w:space="0" w:color="auto"/>
              <w:right w:val="single" w:sz="4" w:space="0" w:color="auto"/>
            </w:tcBorders>
            <w:shd w:val="clear" w:color="auto" w:fill="auto"/>
            <w:noWrap/>
            <w:vAlign w:val="center"/>
            <w:hideMark/>
          </w:tcPr>
          <w:p w14:paraId="17A2E481"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F24EE5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6D7A83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A5E0DF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24B3BC7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73D1B4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INVOICE.DOCUMENT.REF</w:t>
            </w:r>
          </w:p>
        </w:tc>
        <w:tc>
          <w:tcPr>
            <w:tcW w:w="2160" w:type="dxa"/>
            <w:tcBorders>
              <w:top w:val="nil"/>
              <w:left w:val="nil"/>
              <w:bottom w:val="single" w:sz="4" w:space="0" w:color="auto"/>
              <w:right w:val="single" w:sz="4" w:space="0" w:color="auto"/>
            </w:tcBorders>
            <w:shd w:val="clear" w:color="auto" w:fill="auto"/>
            <w:noWrap/>
            <w:vAlign w:val="center"/>
            <w:hideMark/>
          </w:tcPr>
          <w:p w14:paraId="3E4C8F1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INVOICE.DOCUMENT.REF</w:t>
            </w:r>
          </w:p>
        </w:tc>
        <w:tc>
          <w:tcPr>
            <w:tcW w:w="957" w:type="dxa"/>
            <w:tcBorders>
              <w:top w:val="nil"/>
              <w:left w:val="nil"/>
              <w:bottom w:val="single" w:sz="4" w:space="0" w:color="auto"/>
              <w:right w:val="single" w:sz="4" w:space="0" w:color="auto"/>
            </w:tcBorders>
            <w:shd w:val="clear" w:color="auto" w:fill="auto"/>
            <w:noWrap/>
            <w:vAlign w:val="center"/>
            <w:hideMark/>
          </w:tcPr>
          <w:p w14:paraId="1A1A61D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1273717"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8792E9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BFE454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5050542"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E51B94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lastRenderedPageBreak/>
              <w:t>CONTRACT.DOCUMENT.REF</w:t>
            </w:r>
          </w:p>
        </w:tc>
        <w:tc>
          <w:tcPr>
            <w:tcW w:w="2160" w:type="dxa"/>
            <w:tcBorders>
              <w:top w:val="nil"/>
              <w:left w:val="nil"/>
              <w:bottom w:val="single" w:sz="4" w:space="0" w:color="auto"/>
              <w:right w:val="single" w:sz="4" w:space="0" w:color="auto"/>
            </w:tcBorders>
            <w:shd w:val="clear" w:color="auto" w:fill="auto"/>
            <w:noWrap/>
            <w:vAlign w:val="center"/>
            <w:hideMark/>
          </w:tcPr>
          <w:p w14:paraId="403DE4C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CONTRACT.DOCUMENT.REF</w:t>
            </w:r>
          </w:p>
        </w:tc>
        <w:tc>
          <w:tcPr>
            <w:tcW w:w="957" w:type="dxa"/>
            <w:tcBorders>
              <w:top w:val="nil"/>
              <w:left w:val="nil"/>
              <w:bottom w:val="single" w:sz="4" w:space="0" w:color="auto"/>
              <w:right w:val="single" w:sz="4" w:space="0" w:color="auto"/>
            </w:tcBorders>
            <w:shd w:val="clear" w:color="auto" w:fill="auto"/>
            <w:noWrap/>
            <w:vAlign w:val="center"/>
            <w:hideMark/>
          </w:tcPr>
          <w:p w14:paraId="217DCC0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20820EC"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CE3E06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0D2524E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7D9C0559"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CA7AB4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S.END.POINT.ID</w:t>
            </w:r>
          </w:p>
        </w:tc>
        <w:tc>
          <w:tcPr>
            <w:tcW w:w="2160" w:type="dxa"/>
            <w:tcBorders>
              <w:top w:val="nil"/>
              <w:left w:val="nil"/>
              <w:bottom w:val="single" w:sz="4" w:space="0" w:color="auto"/>
              <w:right w:val="single" w:sz="4" w:space="0" w:color="auto"/>
            </w:tcBorders>
            <w:shd w:val="clear" w:color="auto" w:fill="auto"/>
            <w:noWrap/>
            <w:vAlign w:val="center"/>
            <w:hideMark/>
          </w:tcPr>
          <w:p w14:paraId="17630875"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S.END.POINT.ID</w:t>
            </w:r>
          </w:p>
        </w:tc>
        <w:tc>
          <w:tcPr>
            <w:tcW w:w="957" w:type="dxa"/>
            <w:tcBorders>
              <w:top w:val="nil"/>
              <w:left w:val="nil"/>
              <w:bottom w:val="single" w:sz="4" w:space="0" w:color="auto"/>
              <w:right w:val="single" w:sz="4" w:space="0" w:color="auto"/>
            </w:tcBorders>
            <w:shd w:val="clear" w:color="auto" w:fill="auto"/>
            <w:noWrap/>
            <w:vAlign w:val="center"/>
            <w:hideMark/>
          </w:tcPr>
          <w:p w14:paraId="4D482A6C"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64905ABB"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0F5AE8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C35F8F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3C48C8E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586125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S.SCHEME.ID</w:t>
            </w:r>
          </w:p>
        </w:tc>
        <w:tc>
          <w:tcPr>
            <w:tcW w:w="2160" w:type="dxa"/>
            <w:tcBorders>
              <w:top w:val="nil"/>
              <w:left w:val="nil"/>
              <w:bottom w:val="single" w:sz="4" w:space="0" w:color="auto"/>
              <w:right w:val="single" w:sz="4" w:space="0" w:color="auto"/>
            </w:tcBorders>
            <w:shd w:val="clear" w:color="auto" w:fill="auto"/>
            <w:noWrap/>
            <w:vAlign w:val="center"/>
            <w:hideMark/>
          </w:tcPr>
          <w:p w14:paraId="637A090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S.SCHEME.ID</w:t>
            </w:r>
          </w:p>
        </w:tc>
        <w:tc>
          <w:tcPr>
            <w:tcW w:w="957" w:type="dxa"/>
            <w:tcBorders>
              <w:top w:val="nil"/>
              <w:left w:val="nil"/>
              <w:bottom w:val="single" w:sz="4" w:space="0" w:color="auto"/>
              <w:right w:val="single" w:sz="4" w:space="0" w:color="auto"/>
            </w:tcBorders>
            <w:shd w:val="clear" w:color="auto" w:fill="auto"/>
            <w:noWrap/>
            <w:vAlign w:val="center"/>
            <w:hideMark/>
          </w:tcPr>
          <w:p w14:paraId="5BB9AD6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D3D5FE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6949F1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EA9344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7AB47C2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F50898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S.NAME</w:t>
            </w:r>
          </w:p>
        </w:tc>
        <w:tc>
          <w:tcPr>
            <w:tcW w:w="2160" w:type="dxa"/>
            <w:tcBorders>
              <w:top w:val="nil"/>
              <w:left w:val="nil"/>
              <w:bottom w:val="single" w:sz="4" w:space="0" w:color="auto"/>
              <w:right w:val="single" w:sz="4" w:space="0" w:color="auto"/>
            </w:tcBorders>
            <w:shd w:val="clear" w:color="auto" w:fill="auto"/>
            <w:noWrap/>
            <w:vAlign w:val="center"/>
            <w:hideMark/>
          </w:tcPr>
          <w:p w14:paraId="5FB9F08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S.NAME</w:t>
            </w:r>
          </w:p>
        </w:tc>
        <w:tc>
          <w:tcPr>
            <w:tcW w:w="957" w:type="dxa"/>
            <w:tcBorders>
              <w:top w:val="nil"/>
              <w:left w:val="nil"/>
              <w:bottom w:val="single" w:sz="4" w:space="0" w:color="auto"/>
              <w:right w:val="single" w:sz="4" w:space="0" w:color="auto"/>
            </w:tcBorders>
            <w:shd w:val="clear" w:color="auto" w:fill="auto"/>
            <w:noWrap/>
            <w:vAlign w:val="center"/>
            <w:hideMark/>
          </w:tcPr>
          <w:p w14:paraId="7B4DC3C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15DC8B1"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5E92F1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4DC0DB9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1424058B"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90BD7A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S.STREET.NAME</w:t>
            </w:r>
          </w:p>
        </w:tc>
        <w:tc>
          <w:tcPr>
            <w:tcW w:w="2160" w:type="dxa"/>
            <w:tcBorders>
              <w:top w:val="nil"/>
              <w:left w:val="nil"/>
              <w:bottom w:val="single" w:sz="4" w:space="0" w:color="auto"/>
              <w:right w:val="single" w:sz="4" w:space="0" w:color="auto"/>
            </w:tcBorders>
            <w:shd w:val="clear" w:color="auto" w:fill="auto"/>
            <w:noWrap/>
            <w:vAlign w:val="center"/>
            <w:hideMark/>
          </w:tcPr>
          <w:p w14:paraId="565C383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S.STREET.NAME</w:t>
            </w:r>
          </w:p>
        </w:tc>
        <w:tc>
          <w:tcPr>
            <w:tcW w:w="957" w:type="dxa"/>
            <w:tcBorders>
              <w:top w:val="nil"/>
              <w:left w:val="nil"/>
              <w:bottom w:val="single" w:sz="4" w:space="0" w:color="auto"/>
              <w:right w:val="single" w:sz="4" w:space="0" w:color="auto"/>
            </w:tcBorders>
            <w:shd w:val="clear" w:color="auto" w:fill="auto"/>
            <w:noWrap/>
            <w:vAlign w:val="center"/>
            <w:hideMark/>
          </w:tcPr>
          <w:p w14:paraId="2AE68D0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69BBF0B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A0FAE9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6AADE6D"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7022A86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4F5686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S.CITY.NAME</w:t>
            </w:r>
          </w:p>
        </w:tc>
        <w:tc>
          <w:tcPr>
            <w:tcW w:w="2160" w:type="dxa"/>
            <w:tcBorders>
              <w:top w:val="nil"/>
              <w:left w:val="nil"/>
              <w:bottom w:val="single" w:sz="4" w:space="0" w:color="auto"/>
              <w:right w:val="single" w:sz="4" w:space="0" w:color="auto"/>
            </w:tcBorders>
            <w:shd w:val="clear" w:color="auto" w:fill="auto"/>
            <w:noWrap/>
            <w:vAlign w:val="center"/>
            <w:hideMark/>
          </w:tcPr>
          <w:p w14:paraId="15B33F7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S.CITY.NAME</w:t>
            </w:r>
          </w:p>
        </w:tc>
        <w:tc>
          <w:tcPr>
            <w:tcW w:w="957" w:type="dxa"/>
            <w:tcBorders>
              <w:top w:val="nil"/>
              <w:left w:val="nil"/>
              <w:bottom w:val="single" w:sz="4" w:space="0" w:color="auto"/>
              <w:right w:val="single" w:sz="4" w:space="0" w:color="auto"/>
            </w:tcBorders>
            <w:shd w:val="clear" w:color="auto" w:fill="auto"/>
            <w:noWrap/>
            <w:vAlign w:val="center"/>
            <w:hideMark/>
          </w:tcPr>
          <w:p w14:paraId="189772DB"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51E0A3D"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C7B6EF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565E064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CB0C324"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CA276FD"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S.POSTAL.ZONE</w:t>
            </w:r>
          </w:p>
        </w:tc>
        <w:tc>
          <w:tcPr>
            <w:tcW w:w="2160" w:type="dxa"/>
            <w:tcBorders>
              <w:top w:val="nil"/>
              <w:left w:val="nil"/>
              <w:bottom w:val="single" w:sz="4" w:space="0" w:color="auto"/>
              <w:right w:val="single" w:sz="4" w:space="0" w:color="auto"/>
            </w:tcBorders>
            <w:shd w:val="clear" w:color="auto" w:fill="auto"/>
            <w:noWrap/>
            <w:vAlign w:val="center"/>
            <w:hideMark/>
          </w:tcPr>
          <w:p w14:paraId="7FBBBB85"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S.POSTAL.ZONE</w:t>
            </w:r>
          </w:p>
        </w:tc>
        <w:tc>
          <w:tcPr>
            <w:tcW w:w="957" w:type="dxa"/>
            <w:tcBorders>
              <w:top w:val="nil"/>
              <w:left w:val="nil"/>
              <w:bottom w:val="single" w:sz="4" w:space="0" w:color="auto"/>
              <w:right w:val="single" w:sz="4" w:space="0" w:color="auto"/>
            </w:tcBorders>
            <w:shd w:val="clear" w:color="auto" w:fill="auto"/>
            <w:noWrap/>
            <w:vAlign w:val="center"/>
            <w:hideMark/>
          </w:tcPr>
          <w:p w14:paraId="6015E80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37276F5"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94A73D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584BBD7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819DB0C"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43B2367"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S.COUNTRY.CODE</w:t>
            </w:r>
          </w:p>
        </w:tc>
        <w:tc>
          <w:tcPr>
            <w:tcW w:w="2160" w:type="dxa"/>
            <w:tcBorders>
              <w:top w:val="nil"/>
              <w:left w:val="nil"/>
              <w:bottom w:val="single" w:sz="4" w:space="0" w:color="auto"/>
              <w:right w:val="single" w:sz="4" w:space="0" w:color="auto"/>
            </w:tcBorders>
            <w:shd w:val="clear" w:color="auto" w:fill="auto"/>
            <w:noWrap/>
            <w:vAlign w:val="center"/>
            <w:hideMark/>
          </w:tcPr>
          <w:p w14:paraId="7BCA12D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S.COUNTRY.CODE</w:t>
            </w:r>
          </w:p>
        </w:tc>
        <w:tc>
          <w:tcPr>
            <w:tcW w:w="957" w:type="dxa"/>
            <w:tcBorders>
              <w:top w:val="nil"/>
              <w:left w:val="nil"/>
              <w:bottom w:val="single" w:sz="4" w:space="0" w:color="auto"/>
              <w:right w:val="single" w:sz="4" w:space="0" w:color="auto"/>
            </w:tcBorders>
            <w:shd w:val="clear" w:color="auto" w:fill="auto"/>
            <w:noWrap/>
            <w:vAlign w:val="center"/>
            <w:hideMark/>
          </w:tcPr>
          <w:p w14:paraId="1241959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9140FB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1AC3EE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7F68A07"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B9D70F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2F5578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S.REGISTRATION.NAME</w:t>
            </w:r>
          </w:p>
        </w:tc>
        <w:tc>
          <w:tcPr>
            <w:tcW w:w="2160" w:type="dxa"/>
            <w:tcBorders>
              <w:top w:val="nil"/>
              <w:left w:val="nil"/>
              <w:bottom w:val="single" w:sz="4" w:space="0" w:color="auto"/>
              <w:right w:val="single" w:sz="4" w:space="0" w:color="auto"/>
            </w:tcBorders>
            <w:shd w:val="clear" w:color="auto" w:fill="auto"/>
            <w:noWrap/>
            <w:vAlign w:val="center"/>
            <w:hideMark/>
          </w:tcPr>
          <w:p w14:paraId="592B3BF7"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S.REGISTRATION.NAME</w:t>
            </w:r>
          </w:p>
        </w:tc>
        <w:tc>
          <w:tcPr>
            <w:tcW w:w="957" w:type="dxa"/>
            <w:tcBorders>
              <w:top w:val="nil"/>
              <w:left w:val="nil"/>
              <w:bottom w:val="single" w:sz="4" w:space="0" w:color="auto"/>
              <w:right w:val="single" w:sz="4" w:space="0" w:color="auto"/>
            </w:tcBorders>
            <w:shd w:val="clear" w:color="auto" w:fill="auto"/>
            <w:noWrap/>
            <w:vAlign w:val="center"/>
            <w:hideMark/>
          </w:tcPr>
          <w:p w14:paraId="6AA86AD7"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A179A76"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68D9155"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00D5C5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AAD747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203A66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S.COMPANY.ID</w:t>
            </w:r>
          </w:p>
        </w:tc>
        <w:tc>
          <w:tcPr>
            <w:tcW w:w="2160" w:type="dxa"/>
            <w:tcBorders>
              <w:top w:val="nil"/>
              <w:left w:val="nil"/>
              <w:bottom w:val="single" w:sz="4" w:space="0" w:color="auto"/>
              <w:right w:val="single" w:sz="4" w:space="0" w:color="auto"/>
            </w:tcBorders>
            <w:shd w:val="clear" w:color="auto" w:fill="auto"/>
            <w:noWrap/>
            <w:vAlign w:val="center"/>
            <w:hideMark/>
          </w:tcPr>
          <w:p w14:paraId="3112610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S.COMPANY.ID</w:t>
            </w:r>
          </w:p>
        </w:tc>
        <w:tc>
          <w:tcPr>
            <w:tcW w:w="957" w:type="dxa"/>
            <w:tcBorders>
              <w:top w:val="nil"/>
              <w:left w:val="nil"/>
              <w:bottom w:val="single" w:sz="4" w:space="0" w:color="auto"/>
              <w:right w:val="single" w:sz="4" w:space="0" w:color="auto"/>
            </w:tcBorders>
            <w:shd w:val="clear" w:color="auto" w:fill="auto"/>
            <w:noWrap/>
            <w:vAlign w:val="center"/>
            <w:hideMark/>
          </w:tcPr>
          <w:p w14:paraId="2922280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E67965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6FFB87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B536DF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01E5044C"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B58EE3E" w14:textId="4A623C1E" w:rsidR="00656B99" w:rsidRPr="00AD5321" w:rsidRDefault="00656B99" w:rsidP="00656B99">
            <w:pPr>
              <w:spacing w:before="0" w:after="0"/>
              <w:rPr>
                <w:rFonts w:ascii="Calibri" w:hAnsi="Calibri" w:cs="Calibri"/>
                <w:color w:val="000000"/>
                <w:sz w:val="16"/>
                <w:szCs w:val="16"/>
                <w:lang w:val="en-US" w:eastAsia="en-US"/>
              </w:rPr>
            </w:pPr>
            <w:r w:rsidRPr="00435845">
              <w:rPr>
                <w:rFonts w:ascii="Calibri" w:hAnsi="Calibri" w:cstheme="minorHAnsi"/>
                <w:color w:val="000000"/>
                <w:sz w:val="16"/>
                <w:szCs w:val="16"/>
                <w:lang w:eastAsia="en-US"/>
              </w:rPr>
              <w:t>S.COMPANY.SCHEME.ID</w:t>
            </w:r>
          </w:p>
        </w:tc>
        <w:tc>
          <w:tcPr>
            <w:tcW w:w="2160" w:type="dxa"/>
            <w:tcBorders>
              <w:top w:val="nil"/>
              <w:left w:val="nil"/>
              <w:bottom w:val="single" w:sz="4" w:space="0" w:color="auto"/>
              <w:right w:val="single" w:sz="4" w:space="0" w:color="auto"/>
            </w:tcBorders>
            <w:shd w:val="clear" w:color="auto" w:fill="auto"/>
            <w:noWrap/>
            <w:vAlign w:val="center"/>
            <w:hideMark/>
          </w:tcPr>
          <w:p w14:paraId="3DB8762C" w14:textId="263DA29D" w:rsidR="00656B99" w:rsidRPr="00AD5321" w:rsidRDefault="00656B99" w:rsidP="00656B99">
            <w:pPr>
              <w:spacing w:before="0" w:after="0"/>
              <w:rPr>
                <w:rFonts w:ascii="Calibri" w:hAnsi="Calibri" w:cs="Calibri"/>
                <w:color w:val="000000"/>
                <w:sz w:val="16"/>
                <w:szCs w:val="16"/>
                <w:lang w:val="en-US" w:eastAsia="en-US"/>
              </w:rPr>
            </w:pPr>
            <w:r w:rsidRPr="00435845">
              <w:rPr>
                <w:rFonts w:ascii="Calibri" w:hAnsi="Calibri" w:cstheme="minorHAnsi"/>
                <w:color w:val="000000"/>
                <w:sz w:val="16"/>
                <w:szCs w:val="16"/>
                <w:lang w:eastAsia="en-US"/>
              </w:rPr>
              <w:t>S.COMPANY.SCHEME.ID</w:t>
            </w:r>
          </w:p>
        </w:tc>
        <w:tc>
          <w:tcPr>
            <w:tcW w:w="957" w:type="dxa"/>
            <w:tcBorders>
              <w:top w:val="nil"/>
              <w:left w:val="nil"/>
              <w:bottom w:val="single" w:sz="4" w:space="0" w:color="auto"/>
              <w:right w:val="single" w:sz="4" w:space="0" w:color="auto"/>
            </w:tcBorders>
            <w:shd w:val="clear" w:color="auto" w:fill="auto"/>
            <w:noWrap/>
            <w:vAlign w:val="center"/>
            <w:hideMark/>
          </w:tcPr>
          <w:p w14:paraId="689A51EB"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3459FB5"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10C957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ACF686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1481E0B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9E2992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B.END.POINT.ID</w:t>
            </w:r>
          </w:p>
        </w:tc>
        <w:tc>
          <w:tcPr>
            <w:tcW w:w="2160" w:type="dxa"/>
            <w:tcBorders>
              <w:top w:val="nil"/>
              <w:left w:val="nil"/>
              <w:bottom w:val="single" w:sz="4" w:space="0" w:color="auto"/>
              <w:right w:val="single" w:sz="4" w:space="0" w:color="auto"/>
            </w:tcBorders>
            <w:shd w:val="clear" w:color="auto" w:fill="auto"/>
            <w:noWrap/>
            <w:vAlign w:val="center"/>
            <w:hideMark/>
          </w:tcPr>
          <w:p w14:paraId="151B045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B.END.POINT.ID</w:t>
            </w:r>
          </w:p>
        </w:tc>
        <w:tc>
          <w:tcPr>
            <w:tcW w:w="957" w:type="dxa"/>
            <w:tcBorders>
              <w:top w:val="nil"/>
              <w:left w:val="nil"/>
              <w:bottom w:val="single" w:sz="4" w:space="0" w:color="auto"/>
              <w:right w:val="single" w:sz="4" w:space="0" w:color="auto"/>
            </w:tcBorders>
            <w:shd w:val="clear" w:color="auto" w:fill="auto"/>
            <w:noWrap/>
            <w:vAlign w:val="center"/>
            <w:hideMark/>
          </w:tcPr>
          <w:p w14:paraId="4882D998"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EE2817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28CDB77"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60CC310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55FACCEC"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5969A0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B.SCHEME.ID</w:t>
            </w:r>
          </w:p>
        </w:tc>
        <w:tc>
          <w:tcPr>
            <w:tcW w:w="2160" w:type="dxa"/>
            <w:tcBorders>
              <w:top w:val="nil"/>
              <w:left w:val="nil"/>
              <w:bottom w:val="single" w:sz="4" w:space="0" w:color="auto"/>
              <w:right w:val="single" w:sz="4" w:space="0" w:color="auto"/>
            </w:tcBorders>
            <w:shd w:val="clear" w:color="auto" w:fill="auto"/>
            <w:noWrap/>
            <w:vAlign w:val="center"/>
            <w:hideMark/>
          </w:tcPr>
          <w:p w14:paraId="0D9FFEA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B.SCHEME.ID</w:t>
            </w:r>
          </w:p>
        </w:tc>
        <w:tc>
          <w:tcPr>
            <w:tcW w:w="957" w:type="dxa"/>
            <w:tcBorders>
              <w:top w:val="nil"/>
              <w:left w:val="nil"/>
              <w:bottom w:val="single" w:sz="4" w:space="0" w:color="auto"/>
              <w:right w:val="single" w:sz="4" w:space="0" w:color="auto"/>
            </w:tcBorders>
            <w:shd w:val="clear" w:color="auto" w:fill="auto"/>
            <w:noWrap/>
            <w:vAlign w:val="center"/>
            <w:hideMark/>
          </w:tcPr>
          <w:p w14:paraId="4DF9D73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4C129F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1731D2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8314A4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0F2117D3"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194643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B.NAME</w:t>
            </w:r>
          </w:p>
        </w:tc>
        <w:tc>
          <w:tcPr>
            <w:tcW w:w="2160" w:type="dxa"/>
            <w:tcBorders>
              <w:top w:val="nil"/>
              <w:left w:val="nil"/>
              <w:bottom w:val="single" w:sz="4" w:space="0" w:color="auto"/>
              <w:right w:val="single" w:sz="4" w:space="0" w:color="auto"/>
            </w:tcBorders>
            <w:shd w:val="clear" w:color="auto" w:fill="auto"/>
            <w:noWrap/>
            <w:vAlign w:val="center"/>
            <w:hideMark/>
          </w:tcPr>
          <w:p w14:paraId="04D5235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B.NAME</w:t>
            </w:r>
          </w:p>
        </w:tc>
        <w:tc>
          <w:tcPr>
            <w:tcW w:w="957" w:type="dxa"/>
            <w:tcBorders>
              <w:top w:val="nil"/>
              <w:left w:val="nil"/>
              <w:bottom w:val="single" w:sz="4" w:space="0" w:color="auto"/>
              <w:right w:val="single" w:sz="4" w:space="0" w:color="auto"/>
            </w:tcBorders>
            <w:shd w:val="clear" w:color="auto" w:fill="auto"/>
            <w:noWrap/>
            <w:vAlign w:val="center"/>
            <w:hideMark/>
          </w:tcPr>
          <w:p w14:paraId="7FBA860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31B4427D"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B6772C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AAB0D1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4B6DDC45"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39BBA9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B.STREET.NAME</w:t>
            </w:r>
          </w:p>
        </w:tc>
        <w:tc>
          <w:tcPr>
            <w:tcW w:w="2160" w:type="dxa"/>
            <w:tcBorders>
              <w:top w:val="nil"/>
              <w:left w:val="nil"/>
              <w:bottom w:val="single" w:sz="4" w:space="0" w:color="auto"/>
              <w:right w:val="single" w:sz="4" w:space="0" w:color="auto"/>
            </w:tcBorders>
            <w:shd w:val="clear" w:color="auto" w:fill="auto"/>
            <w:noWrap/>
            <w:vAlign w:val="center"/>
            <w:hideMark/>
          </w:tcPr>
          <w:p w14:paraId="0853056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B.STREET.NAME</w:t>
            </w:r>
          </w:p>
        </w:tc>
        <w:tc>
          <w:tcPr>
            <w:tcW w:w="957" w:type="dxa"/>
            <w:tcBorders>
              <w:top w:val="nil"/>
              <w:left w:val="nil"/>
              <w:bottom w:val="single" w:sz="4" w:space="0" w:color="auto"/>
              <w:right w:val="single" w:sz="4" w:space="0" w:color="auto"/>
            </w:tcBorders>
            <w:shd w:val="clear" w:color="auto" w:fill="auto"/>
            <w:noWrap/>
            <w:vAlign w:val="center"/>
            <w:hideMark/>
          </w:tcPr>
          <w:p w14:paraId="74024D1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754C9B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ACC5C0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7CF483B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1C78EE5E"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0A8265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B.ADD.STREET.NAME</w:t>
            </w:r>
          </w:p>
        </w:tc>
        <w:tc>
          <w:tcPr>
            <w:tcW w:w="2160" w:type="dxa"/>
            <w:tcBorders>
              <w:top w:val="nil"/>
              <w:left w:val="nil"/>
              <w:bottom w:val="single" w:sz="4" w:space="0" w:color="auto"/>
              <w:right w:val="single" w:sz="4" w:space="0" w:color="auto"/>
            </w:tcBorders>
            <w:shd w:val="clear" w:color="auto" w:fill="auto"/>
            <w:noWrap/>
            <w:vAlign w:val="center"/>
            <w:hideMark/>
          </w:tcPr>
          <w:p w14:paraId="5DD3F1A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B.ADD.STREET.NAME</w:t>
            </w:r>
          </w:p>
        </w:tc>
        <w:tc>
          <w:tcPr>
            <w:tcW w:w="957" w:type="dxa"/>
            <w:tcBorders>
              <w:top w:val="nil"/>
              <w:left w:val="nil"/>
              <w:bottom w:val="single" w:sz="4" w:space="0" w:color="auto"/>
              <w:right w:val="single" w:sz="4" w:space="0" w:color="auto"/>
            </w:tcBorders>
            <w:shd w:val="clear" w:color="auto" w:fill="auto"/>
            <w:noWrap/>
            <w:vAlign w:val="center"/>
            <w:hideMark/>
          </w:tcPr>
          <w:p w14:paraId="26EAA541"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2D285A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15F409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2E3E060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32F7813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65D40B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B.CITY.NAME</w:t>
            </w:r>
          </w:p>
        </w:tc>
        <w:tc>
          <w:tcPr>
            <w:tcW w:w="2160" w:type="dxa"/>
            <w:tcBorders>
              <w:top w:val="nil"/>
              <w:left w:val="nil"/>
              <w:bottom w:val="single" w:sz="4" w:space="0" w:color="auto"/>
              <w:right w:val="single" w:sz="4" w:space="0" w:color="auto"/>
            </w:tcBorders>
            <w:shd w:val="clear" w:color="auto" w:fill="auto"/>
            <w:noWrap/>
            <w:vAlign w:val="center"/>
            <w:hideMark/>
          </w:tcPr>
          <w:p w14:paraId="2289CCD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B.CITY.NAME</w:t>
            </w:r>
          </w:p>
        </w:tc>
        <w:tc>
          <w:tcPr>
            <w:tcW w:w="957" w:type="dxa"/>
            <w:tcBorders>
              <w:top w:val="nil"/>
              <w:left w:val="nil"/>
              <w:bottom w:val="single" w:sz="4" w:space="0" w:color="auto"/>
              <w:right w:val="single" w:sz="4" w:space="0" w:color="auto"/>
            </w:tcBorders>
            <w:shd w:val="clear" w:color="auto" w:fill="auto"/>
            <w:noWrap/>
            <w:vAlign w:val="center"/>
            <w:hideMark/>
          </w:tcPr>
          <w:p w14:paraId="1B84D5DC"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20D2CC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E7B3ED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92747B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53F86553"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C23E76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B.POSTAL.ZONE</w:t>
            </w:r>
          </w:p>
        </w:tc>
        <w:tc>
          <w:tcPr>
            <w:tcW w:w="2160" w:type="dxa"/>
            <w:tcBorders>
              <w:top w:val="nil"/>
              <w:left w:val="nil"/>
              <w:bottom w:val="single" w:sz="4" w:space="0" w:color="auto"/>
              <w:right w:val="single" w:sz="4" w:space="0" w:color="auto"/>
            </w:tcBorders>
            <w:shd w:val="clear" w:color="auto" w:fill="auto"/>
            <w:noWrap/>
            <w:vAlign w:val="center"/>
            <w:hideMark/>
          </w:tcPr>
          <w:p w14:paraId="68703F0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B.POSTAL.ZONE</w:t>
            </w:r>
          </w:p>
        </w:tc>
        <w:tc>
          <w:tcPr>
            <w:tcW w:w="957" w:type="dxa"/>
            <w:tcBorders>
              <w:top w:val="nil"/>
              <w:left w:val="nil"/>
              <w:bottom w:val="single" w:sz="4" w:space="0" w:color="auto"/>
              <w:right w:val="single" w:sz="4" w:space="0" w:color="auto"/>
            </w:tcBorders>
            <w:shd w:val="clear" w:color="auto" w:fill="auto"/>
            <w:noWrap/>
            <w:vAlign w:val="center"/>
            <w:hideMark/>
          </w:tcPr>
          <w:p w14:paraId="352E60E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F497A8E"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0EF693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0BA4FFDD"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25DD9F9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B54092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B.COUNTRY.SUBENTITY</w:t>
            </w:r>
          </w:p>
        </w:tc>
        <w:tc>
          <w:tcPr>
            <w:tcW w:w="2160" w:type="dxa"/>
            <w:tcBorders>
              <w:top w:val="nil"/>
              <w:left w:val="nil"/>
              <w:bottom w:val="single" w:sz="4" w:space="0" w:color="auto"/>
              <w:right w:val="single" w:sz="4" w:space="0" w:color="auto"/>
            </w:tcBorders>
            <w:shd w:val="clear" w:color="auto" w:fill="auto"/>
            <w:noWrap/>
            <w:vAlign w:val="center"/>
            <w:hideMark/>
          </w:tcPr>
          <w:p w14:paraId="61EFFB8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B.COUNTRY.SUBENTITY</w:t>
            </w:r>
          </w:p>
        </w:tc>
        <w:tc>
          <w:tcPr>
            <w:tcW w:w="957" w:type="dxa"/>
            <w:tcBorders>
              <w:top w:val="nil"/>
              <w:left w:val="nil"/>
              <w:bottom w:val="single" w:sz="4" w:space="0" w:color="auto"/>
              <w:right w:val="single" w:sz="4" w:space="0" w:color="auto"/>
            </w:tcBorders>
            <w:shd w:val="clear" w:color="auto" w:fill="auto"/>
            <w:noWrap/>
            <w:vAlign w:val="center"/>
            <w:hideMark/>
          </w:tcPr>
          <w:p w14:paraId="4E9051B7"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19BA8C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BA5D4B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43DD8FA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01EA79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241139D"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B.COUNTRY.CODE</w:t>
            </w:r>
          </w:p>
        </w:tc>
        <w:tc>
          <w:tcPr>
            <w:tcW w:w="2160" w:type="dxa"/>
            <w:tcBorders>
              <w:top w:val="nil"/>
              <w:left w:val="nil"/>
              <w:bottom w:val="single" w:sz="4" w:space="0" w:color="auto"/>
              <w:right w:val="single" w:sz="4" w:space="0" w:color="auto"/>
            </w:tcBorders>
            <w:shd w:val="clear" w:color="auto" w:fill="auto"/>
            <w:noWrap/>
            <w:vAlign w:val="center"/>
            <w:hideMark/>
          </w:tcPr>
          <w:p w14:paraId="559A561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B.COUNTRY.CODE</w:t>
            </w:r>
          </w:p>
        </w:tc>
        <w:tc>
          <w:tcPr>
            <w:tcW w:w="957" w:type="dxa"/>
            <w:tcBorders>
              <w:top w:val="nil"/>
              <w:left w:val="nil"/>
              <w:bottom w:val="single" w:sz="4" w:space="0" w:color="auto"/>
              <w:right w:val="single" w:sz="4" w:space="0" w:color="auto"/>
            </w:tcBorders>
            <w:shd w:val="clear" w:color="auto" w:fill="auto"/>
            <w:noWrap/>
            <w:vAlign w:val="center"/>
            <w:hideMark/>
          </w:tcPr>
          <w:p w14:paraId="1CE6557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B69F2F9"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A9B298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6D93F4AE"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275BE682"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310AA7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B.REGISTRATION.NAME</w:t>
            </w:r>
          </w:p>
        </w:tc>
        <w:tc>
          <w:tcPr>
            <w:tcW w:w="2160" w:type="dxa"/>
            <w:tcBorders>
              <w:top w:val="nil"/>
              <w:left w:val="nil"/>
              <w:bottom w:val="single" w:sz="4" w:space="0" w:color="auto"/>
              <w:right w:val="single" w:sz="4" w:space="0" w:color="auto"/>
            </w:tcBorders>
            <w:shd w:val="clear" w:color="auto" w:fill="auto"/>
            <w:noWrap/>
            <w:vAlign w:val="center"/>
            <w:hideMark/>
          </w:tcPr>
          <w:p w14:paraId="01688A2D"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B.REGISTRATION.NAME</w:t>
            </w:r>
          </w:p>
        </w:tc>
        <w:tc>
          <w:tcPr>
            <w:tcW w:w="957" w:type="dxa"/>
            <w:tcBorders>
              <w:top w:val="nil"/>
              <w:left w:val="nil"/>
              <w:bottom w:val="single" w:sz="4" w:space="0" w:color="auto"/>
              <w:right w:val="single" w:sz="4" w:space="0" w:color="auto"/>
            </w:tcBorders>
            <w:shd w:val="clear" w:color="auto" w:fill="auto"/>
            <w:noWrap/>
            <w:vAlign w:val="center"/>
            <w:hideMark/>
          </w:tcPr>
          <w:p w14:paraId="228985E4"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0E22F62"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040806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5589ED27"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33232D48"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BA6CDF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PAYMENT.MEANS.CODE</w:t>
            </w:r>
          </w:p>
        </w:tc>
        <w:tc>
          <w:tcPr>
            <w:tcW w:w="2160" w:type="dxa"/>
            <w:tcBorders>
              <w:top w:val="nil"/>
              <w:left w:val="nil"/>
              <w:bottom w:val="single" w:sz="4" w:space="0" w:color="auto"/>
              <w:right w:val="single" w:sz="4" w:space="0" w:color="auto"/>
            </w:tcBorders>
            <w:shd w:val="clear" w:color="auto" w:fill="auto"/>
            <w:noWrap/>
            <w:vAlign w:val="center"/>
            <w:hideMark/>
          </w:tcPr>
          <w:p w14:paraId="1937395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PAYMENT.MEANS.CODE</w:t>
            </w:r>
          </w:p>
        </w:tc>
        <w:tc>
          <w:tcPr>
            <w:tcW w:w="957" w:type="dxa"/>
            <w:tcBorders>
              <w:top w:val="nil"/>
              <w:left w:val="nil"/>
              <w:bottom w:val="single" w:sz="4" w:space="0" w:color="auto"/>
              <w:right w:val="single" w:sz="4" w:space="0" w:color="auto"/>
            </w:tcBorders>
            <w:shd w:val="clear" w:color="auto" w:fill="auto"/>
            <w:noWrap/>
            <w:vAlign w:val="center"/>
            <w:hideMark/>
          </w:tcPr>
          <w:p w14:paraId="769EBD0D"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2C799C1"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E6248A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XX&lt;</w:t>
            </w:r>
          </w:p>
        </w:tc>
        <w:tc>
          <w:tcPr>
            <w:tcW w:w="2379" w:type="dxa"/>
            <w:tcBorders>
              <w:top w:val="nil"/>
              <w:left w:val="nil"/>
              <w:bottom w:val="single" w:sz="4" w:space="0" w:color="auto"/>
              <w:right w:val="single" w:sz="4" w:space="0" w:color="auto"/>
            </w:tcBorders>
            <w:shd w:val="clear" w:color="auto" w:fill="auto"/>
            <w:vAlign w:val="center"/>
            <w:hideMark/>
          </w:tcPr>
          <w:p w14:paraId="1B8AB3DF"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264213A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78CF0A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PAYMENT.ID</w:t>
            </w:r>
          </w:p>
        </w:tc>
        <w:tc>
          <w:tcPr>
            <w:tcW w:w="2160" w:type="dxa"/>
            <w:tcBorders>
              <w:top w:val="nil"/>
              <w:left w:val="nil"/>
              <w:bottom w:val="single" w:sz="4" w:space="0" w:color="auto"/>
              <w:right w:val="single" w:sz="4" w:space="0" w:color="auto"/>
            </w:tcBorders>
            <w:shd w:val="clear" w:color="auto" w:fill="auto"/>
            <w:noWrap/>
            <w:vAlign w:val="center"/>
            <w:hideMark/>
          </w:tcPr>
          <w:p w14:paraId="24F849A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PAYMENT.ID</w:t>
            </w:r>
          </w:p>
        </w:tc>
        <w:tc>
          <w:tcPr>
            <w:tcW w:w="957" w:type="dxa"/>
            <w:tcBorders>
              <w:top w:val="nil"/>
              <w:left w:val="nil"/>
              <w:bottom w:val="single" w:sz="4" w:space="0" w:color="auto"/>
              <w:right w:val="single" w:sz="4" w:space="0" w:color="auto"/>
            </w:tcBorders>
            <w:shd w:val="clear" w:color="auto" w:fill="auto"/>
            <w:noWrap/>
            <w:vAlign w:val="center"/>
            <w:hideMark/>
          </w:tcPr>
          <w:p w14:paraId="642E3421"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B92B31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5EEA40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4F16518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5766F10F"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FF92B0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PAYMENT.ACCOUNT</w:t>
            </w:r>
          </w:p>
        </w:tc>
        <w:tc>
          <w:tcPr>
            <w:tcW w:w="2160" w:type="dxa"/>
            <w:tcBorders>
              <w:top w:val="nil"/>
              <w:left w:val="nil"/>
              <w:bottom w:val="single" w:sz="4" w:space="0" w:color="auto"/>
              <w:right w:val="single" w:sz="4" w:space="0" w:color="auto"/>
            </w:tcBorders>
            <w:shd w:val="clear" w:color="auto" w:fill="auto"/>
            <w:noWrap/>
            <w:vAlign w:val="center"/>
            <w:hideMark/>
          </w:tcPr>
          <w:p w14:paraId="24F3EC2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PAYMENT.ACCOUNT</w:t>
            </w:r>
          </w:p>
        </w:tc>
        <w:tc>
          <w:tcPr>
            <w:tcW w:w="957" w:type="dxa"/>
            <w:tcBorders>
              <w:top w:val="nil"/>
              <w:left w:val="nil"/>
              <w:bottom w:val="single" w:sz="4" w:space="0" w:color="auto"/>
              <w:right w:val="single" w:sz="4" w:space="0" w:color="auto"/>
            </w:tcBorders>
            <w:shd w:val="clear" w:color="auto" w:fill="auto"/>
            <w:noWrap/>
            <w:vAlign w:val="center"/>
            <w:hideMark/>
          </w:tcPr>
          <w:p w14:paraId="3CB77ABF"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65ECBE69"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651B7D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XX&gt;</w:t>
            </w:r>
          </w:p>
        </w:tc>
        <w:tc>
          <w:tcPr>
            <w:tcW w:w="2379" w:type="dxa"/>
            <w:tcBorders>
              <w:top w:val="nil"/>
              <w:left w:val="nil"/>
              <w:bottom w:val="single" w:sz="4" w:space="0" w:color="auto"/>
              <w:right w:val="single" w:sz="4" w:space="0" w:color="auto"/>
            </w:tcBorders>
            <w:shd w:val="clear" w:color="auto" w:fill="auto"/>
            <w:vAlign w:val="center"/>
            <w:hideMark/>
          </w:tcPr>
          <w:p w14:paraId="4807341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60CE3F93"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33AB2F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CHARGE.INDICATOR</w:t>
            </w:r>
          </w:p>
        </w:tc>
        <w:tc>
          <w:tcPr>
            <w:tcW w:w="2160" w:type="dxa"/>
            <w:tcBorders>
              <w:top w:val="nil"/>
              <w:left w:val="nil"/>
              <w:bottom w:val="single" w:sz="4" w:space="0" w:color="auto"/>
              <w:right w:val="single" w:sz="4" w:space="0" w:color="auto"/>
            </w:tcBorders>
            <w:shd w:val="clear" w:color="auto" w:fill="auto"/>
            <w:noWrap/>
            <w:vAlign w:val="center"/>
            <w:hideMark/>
          </w:tcPr>
          <w:p w14:paraId="1DF000B3"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CHARGE.INDICATOR</w:t>
            </w:r>
          </w:p>
        </w:tc>
        <w:tc>
          <w:tcPr>
            <w:tcW w:w="957" w:type="dxa"/>
            <w:tcBorders>
              <w:top w:val="nil"/>
              <w:left w:val="nil"/>
              <w:bottom w:val="single" w:sz="4" w:space="0" w:color="auto"/>
              <w:right w:val="single" w:sz="4" w:space="0" w:color="auto"/>
            </w:tcBorders>
            <w:shd w:val="clear" w:color="auto" w:fill="auto"/>
            <w:noWrap/>
            <w:vAlign w:val="center"/>
            <w:hideMark/>
          </w:tcPr>
          <w:p w14:paraId="1B57A68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C9B3D51"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A8C047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XX&lt;</w:t>
            </w:r>
          </w:p>
        </w:tc>
        <w:tc>
          <w:tcPr>
            <w:tcW w:w="2379" w:type="dxa"/>
            <w:tcBorders>
              <w:top w:val="nil"/>
              <w:left w:val="nil"/>
              <w:bottom w:val="single" w:sz="4" w:space="0" w:color="auto"/>
              <w:right w:val="single" w:sz="4" w:space="0" w:color="auto"/>
            </w:tcBorders>
            <w:shd w:val="clear" w:color="auto" w:fill="auto"/>
            <w:vAlign w:val="center"/>
            <w:hideMark/>
          </w:tcPr>
          <w:p w14:paraId="28946AB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4E4A396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369CF7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CHARGE.REASON.CODE</w:t>
            </w:r>
          </w:p>
        </w:tc>
        <w:tc>
          <w:tcPr>
            <w:tcW w:w="2160" w:type="dxa"/>
            <w:tcBorders>
              <w:top w:val="nil"/>
              <w:left w:val="nil"/>
              <w:bottom w:val="single" w:sz="4" w:space="0" w:color="auto"/>
              <w:right w:val="single" w:sz="4" w:space="0" w:color="auto"/>
            </w:tcBorders>
            <w:shd w:val="clear" w:color="auto" w:fill="auto"/>
            <w:noWrap/>
            <w:vAlign w:val="center"/>
            <w:hideMark/>
          </w:tcPr>
          <w:p w14:paraId="6D497CCB"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CHARGE.REASON.CODE</w:t>
            </w:r>
          </w:p>
        </w:tc>
        <w:tc>
          <w:tcPr>
            <w:tcW w:w="957" w:type="dxa"/>
            <w:tcBorders>
              <w:top w:val="nil"/>
              <w:left w:val="nil"/>
              <w:bottom w:val="single" w:sz="4" w:space="0" w:color="auto"/>
              <w:right w:val="single" w:sz="4" w:space="0" w:color="auto"/>
            </w:tcBorders>
            <w:shd w:val="clear" w:color="auto" w:fill="auto"/>
            <w:noWrap/>
            <w:vAlign w:val="center"/>
            <w:hideMark/>
          </w:tcPr>
          <w:p w14:paraId="37457327"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E5F7F4C"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0A38889"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0CB9C86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53233918"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089661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CHARGE.REASON</w:t>
            </w:r>
          </w:p>
        </w:tc>
        <w:tc>
          <w:tcPr>
            <w:tcW w:w="2160" w:type="dxa"/>
            <w:tcBorders>
              <w:top w:val="nil"/>
              <w:left w:val="nil"/>
              <w:bottom w:val="single" w:sz="4" w:space="0" w:color="auto"/>
              <w:right w:val="single" w:sz="4" w:space="0" w:color="auto"/>
            </w:tcBorders>
            <w:shd w:val="clear" w:color="auto" w:fill="auto"/>
            <w:noWrap/>
            <w:vAlign w:val="center"/>
            <w:hideMark/>
          </w:tcPr>
          <w:p w14:paraId="021F0868"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CHARGE.REASON</w:t>
            </w:r>
          </w:p>
        </w:tc>
        <w:tc>
          <w:tcPr>
            <w:tcW w:w="957" w:type="dxa"/>
            <w:tcBorders>
              <w:top w:val="nil"/>
              <w:left w:val="nil"/>
              <w:bottom w:val="single" w:sz="4" w:space="0" w:color="auto"/>
              <w:right w:val="single" w:sz="4" w:space="0" w:color="auto"/>
            </w:tcBorders>
            <w:shd w:val="clear" w:color="auto" w:fill="auto"/>
            <w:noWrap/>
            <w:vAlign w:val="center"/>
            <w:hideMark/>
          </w:tcPr>
          <w:p w14:paraId="7B923526"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330DFBED"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A868D1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56DF649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1F873ED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9521CB2"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CHARGE.AMOUNT</w:t>
            </w:r>
          </w:p>
        </w:tc>
        <w:tc>
          <w:tcPr>
            <w:tcW w:w="2160" w:type="dxa"/>
            <w:tcBorders>
              <w:top w:val="nil"/>
              <w:left w:val="nil"/>
              <w:bottom w:val="single" w:sz="4" w:space="0" w:color="auto"/>
              <w:right w:val="single" w:sz="4" w:space="0" w:color="auto"/>
            </w:tcBorders>
            <w:shd w:val="clear" w:color="auto" w:fill="auto"/>
            <w:noWrap/>
            <w:vAlign w:val="center"/>
            <w:hideMark/>
          </w:tcPr>
          <w:p w14:paraId="2E239D60"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CHARGE.AMOUNT</w:t>
            </w:r>
          </w:p>
        </w:tc>
        <w:tc>
          <w:tcPr>
            <w:tcW w:w="957" w:type="dxa"/>
            <w:tcBorders>
              <w:top w:val="nil"/>
              <w:left w:val="nil"/>
              <w:bottom w:val="single" w:sz="4" w:space="0" w:color="auto"/>
              <w:right w:val="single" w:sz="4" w:space="0" w:color="auto"/>
            </w:tcBorders>
            <w:shd w:val="clear" w:color="auto" w:fill="auto"/>
            <w:noWrap/>
            <w:vAlign w:val="center"/>
            <w:hideMark/>
          </w:tcPr>
          <w:p w14:paraId="27593502" w14:textId="5C945D52"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24534BFE"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2A9726F1"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03BDB2F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656B99" w:rsidRPr="00AD5321" w14:paraId="396F760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2819B4A"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CHARGE.CCY</w:t>
            </w:r>
          </w:p>
        </w:tc>
        <w:tc>
          <w:tcPr>
            <w:tcW w:w="2160" w:type="dxa"/>
            <w:tcBorders>
              <w:top w:val="nil"/>
              <w:left w:val="nil"/>
              <w:bottom w:val="single" w:sz="4" w:space="0" w:color="auto"/>
              <w:right w:val="single" w:sz="4" w:space="0" w:color="auto"/>
            </w:tcBorders>
            <w:shd w:val="clear" w:color="auto" w:fill="auto"/>
            <w:noWrap/>
            <w:vAlign w:val="center"/>
            <w:hideMark/>
          </w:tcPr>
          <w:p w14:paraId="612F24AC"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CHARGE.CCY</w:t>
            </w:r>
          </w:p>
        </w:tc>
        <w:tc>
          <w:tcPr>
            <w:tcW w:w="957" w:type="dxa"/>
            <w:tcBorders>
              <w:top w:val="nil"/>
              <w:left w:val="nil"/>
              <w:bottom w:val="single" w:sz="4" w:space="0" w:color="auto"/>
              <w:right w:val="single" w:sz="4" w:space="0" w:color="auto"/>
            </w:tcBorders>
            <w:shd w:val="clear" w:color="auto" w:fill="auto"/>
            <w:noWrap/>
            <w:vAlign w:val="center"/>
            <w:hideMark/>
          </w:tcPr>
          <w:p w14:paraId="689EBC90"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2CB4D79A" w14:textId="77777777" w:rsidR="00656B99" w:rsidRPr="00AD5321" w:rsidRDefault="00656B99" w:rsidP="00656B99">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30BFE904"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4D5B0F86" w14:textId="77777777" w:rsidR="00656B99" w:rsidRPr="00AD5321" w:rsidRDefault="00656B99" w:rsidP="00656B99">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1879AE" w:rsidRPr="00AD5321" w14:paraId="67964E78" w14:textId="77777777" w:rsidTr="000659EB">
        <w:trPr>
          <w:trHeight w:val="300"/>
          <w:ins w:id="388" w:author="Marimuthu M" w:date="2024-01-04T12:26: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2891FD99" w14:textId="2CCA232C" w:rsidR="001879AE" w:rsidRPr="00AD5321" w:rsidRDefault="009C7E7C" w:rsidP="00656B99">
            <w:pPr>
              <w:spacing w:before="0" w:after="0"/>
              <w:rPr>
                <w:ins w:id="389" w:author="Marimuthu M" w:date="2024-01-04T12:26:00Z"/>
                <w:rFonts w:ascii="Calibri" w:hAnsi="Calibri" w:cstheme="minorHAnsi"/>
                <w:color w:val="000000"/>
                <w:sz w:val="16"/>
                <w:szCs w:val="16"/>
                <w:lang w:eastAsia="en-US"/>
              </w:rPr>
            </w:pPr>
            <w:ins w:id="390" w:author="Marimuthu M" w:date="2024-01-04T12:40:00Z">
              <w:r>
                <w:rPr>
                  <w:rFonts w:ascii="Calibri" w:hAnsi="Calibri" w:cstheme="minorHAnsi"/>
                  <w:color w:val="000000"/>
                  <w:sz w:val="16"/>
                  <w:szCs w:val="16"/>
                  <w:lang w:eastAsia="en-US"/>
                </w:rPr>
                <w:t>C</w:t>
              </w:r>
            </w:ins>
            <w:ins w:id="391" w:author="Marimuthu M" w:date="2024-01-04T12:41:00Z">
              <w:r>
                <w:rPr>
                  <w:rFonts w:ascii="Calibri" w:hAnsi="Calibri" w:cstheme="minorHAnsi"/>
                  <w:color w:val="000000"/>
                  <w:sz w:val="16"/>
                  <w:szCs w:val="16"/>
                  <w:lang w:eastAsia="en-US"/>
                </w:rPr>
                <w:t>HR.</w:t>
              </w:r>
            </w:ins>
            <w:ins w:id="392" w:author="Marimuthu M" w:date="2024-01-04T12:26:00Z">
              <w:r w:rsidR="007B45CB" w:rsidRPr="007B45CB">
                <w:rPr>
                  <w:rFonts w:ascii="Calibri" w:hAnsi="Calibri" w:cstheme="minorHAnsi"/>
                  <w:color w:val="000000"/>
                  <w:sz w:val="16"/>
                  <w:szCs w:val="16"/>
                  <w:lang w:eastAsia="en-US"/>
                </w:rPr>
                <w:t>BILL.DUE.DATE</w:t>
              </w:r>
            </w:ins>
          </w:p>
        </w:tc>
        <w:tc>
          <w:tcPr>
            <w:tcW w:w="2160" w:type="dxa"/>
            <w:tcBorders>
              <w:top w:val="nil"/>
              <w:left w:val="nil"/>
              <w:bottom w:val="single" w:sz="4" w:space="0" w:color="auto"/>
              <w:right w:val="single" w:sz="4" w:space="0" w:color="auto"/>
            </w:tcBorders>
            <w:shd w:val="clear" w:color="auto" w:fill="auto"/>
            <w:noWrap/>
            <w:vAlign w:val="center"/>
          </w:tcPr>
          <w:p w14:paraId="03BA90CE" w14:textId="3D1C1840" w:rsidR="001879AE" w:rsidRPr="00AD5321" w:rsidRDefault="007B45CB" w:rsidP="00656B99">
            <w:pPr>
              <w:spacing w:before="0" w:after="0"/>
              <w:rPr>
                <w:ins w:id="393" w:author="Marimuthu M" w:date="2024-01-04T12:26:00Z"/>
                <w:rFonts w:ascii="Calibri" w:hAnsi="Calibri" w:cstheme="minorHAnsi"/>
                <w:color w:val="000000"/>
                <w:sz w:val="16"/>
                <w:szCs w:val="16"/>
                <w:lang w:eastAsia="en-US"/>
              </w:rPr>
            </w:pPr>
            <w:ins w:id="394" w:author="Marimuthu M" w:date="2024-01-04T12:26:00Z">
              <w:r w:rsidRPr="007B45CB">
                <w:rPr>
                  <w:rFonts w:ascii="Calibri" w:hAnsi="Calibri" w:cstheme="minorHAnsi"/>
                  <w:color w:val="000000"/>
                  <w:sz w:val="16"/>
                  <w:szCs w:val="16"/>
                  <w:lang w:eastAsia="en-US"/>
                </w:rPr>
                <w:t>BILL.DUE.DATE</w:t>
              </w:r>
            </w:ins>
          </w:p>
        </w:tc>
        <w:tc>
          <w:tcPr>
            <w:tcW w:w="957" w:type="dxa"/>
            <w:tcBorders>
              <w:top w:val="nil"/>
              <w:left w:val="nil"/>
              <w:bottom w:val="single" w:sz="4" w:space="0" w:color="auto"/>
              <w:right w:val="single" w:sz="4" w:space="0" w:color="auto"/>
            </w:tcBorders>
            <w:shd w:val="clear" w:color="auto" w:fill="auto"/>
            <w:noWrap/>
            <w:vAlign w:val="center"/>
          </w:tcPr>
          <w:p w14:paraId="2751E77C" w14:textId="4ACF40D9" w:rsidR="001879AE" w:rsidRPr="00AD5321" w:rsidRDefault="007B45CB" w:rsidP="00656B99">
            <w:pPr>
              <w:spacing w:before="0" w:after="0"/>
              <w:jc w:val="center"/>
              <w:rPr>
                <w:ins w:id="395" w:author="Marimuthu M" w:date="2024-01-04T12:26:00Z"/>
                <w:rFonts w:ascii="Calibri" w:hAnsi="Calibri" w:cs="Calibri"/>
                <w:color w:val="000000"/>
                <w:sz w:val="16"/>
                <w:szCs w:val="16"/>
                <w:lang w:val="en-US" w:eastAsia="en-US"/>
              </w:rPr>
            </w:pPr>
            <w:ins w:id="396" w:author="Marimuthu M" w:date="2024-01-04T12:26:00Z">
              <w:r>
                <w:rPr>
                  <w:rFonts w:ascii="Calibri" w:hAnsi="Calibri" w:cs="Calibri"/>
                  <w:color w:val="000000"/>
                  <w:sz w:val="16"/>
                  <w:szCs w:val="16"/>
                  <w:lang w:val="en-US" w:eastAsia="en-US"/>
                </w:rPr>
                <w:t>8</w:t>
              </w:r>
            </w:ins>
          </w:p>
        </w:tc>
        <w:tc>
          <w:tcPr>
            <w:tcW w:w="1126" w:type="dxa"/>
            <w:tcBorders>
              <w:top w:val="nil"/>
              <w:left w:val="nil"/>
              <w:bottom w:val="single" w:sz="4" w:space="0" w:color="auto"/>
              <w:right w:val="single" w:sz="4" w:space="0" w:color="auto"/>
            </w:tcBorders>
            <w:shd w:val="clear" w:color="auto" w:fill="auto"/>
            <w:noWrap/>
            <w:vAlign w:val="center"/>
          </w:tcPr>
          <w:p w14:paraId="0C2A3FD0" w14:textId="6FC72142" w:rsidR="001879AE" w:rsidRPr="00AD5321" w:rsidRDefault="007B45CB" w:rsidP="00656B99">
            <w:pPr>
              <w:spacing w:before="0" w:after="0"/>
              <w:jc w:val="center"/>
              <w:rPr>
                <w:ins w:id="397" w:author="Marimuthu M" w:date="2024-01-04T12:26:00Z"/>
                <w:rFonts w:ascii="Calibri" w:hAnsi="Calibri" w:cstheme="minorHAnsi"/>
                <w:color w:val="000000"/>
                <w:sz w:val="16"/>
                <w:szCs w:val="16"/>
                <w:lang w:eastAsia="en-US"/>
              </w:rPr>
            </w:pPr>
            <w:ins w:id="398" w:author="Marimuthu M" w:date="2024-01-04T12:26:00Z">
              <w:r>
                <w:rPr>
                  <w:rFonts w:ascii="Calibri" w:hAnsi="Calibri" w:cstheme="minorHAnsi"/>
                  <w:color w:val="000000"/>
                  <w:sz w:val="16"/>
                  <w:szCs w:val="16"/>
                  <w:lang w:eastAsia="en-US"/>
                </w:rPr>
                <w:t>Date</w:t>
              </w:r>
            </w:ins>
          </w:p>
        </w:tc>
        <w:tc>
          <w:tcPr>
            <w:tcW w:w="708" w:type="dxa"/>
            <w:tcBorders>
              <w:top w:val="nil"/>
              <w:left w:val="nil"/>
              <w:bottom w:val="single" w:sz="4" w:space="0" w:color="auto"/>
              <w:right w:val="single" w:sz="4" w:space="0" w:color="auto"/>
            </w:tcBorders>
            <w:shd w:val="clear" w:color="auto" w:fill="auto"/>
            <w:noWrap/>
            <w:vAlign w:val="center"/>
          </w:tcPr>
          <w:p w14:paraId="4BDED824" w14:textId="7B18FFC8" w:rsidR="001879AE" w:rsidRPr="00AD5321" w:rsidRDefault="007B45CB" w:rsidP="00656B99">
            <w:pPr>
              <w:spacing w:before="0" w:after="0"/>
              <w:rPr>
                <w:ins w:id="399" w:author="Marimuthu M" w:date="2024-01-04T12:26:00Z"/>
                <w:rFonts w:ascii="Calibri" w:hAnsi="Calibri" w:cs="Calibri"/>
                <w:color w:val="000000"/>
                <w:sz w:val="16"/>
                <w:szCs w:val="16"/>
                <w:lang w:val="en-US" w:eastAsia="en-US"/>
              </w:rPr>
            </w:pPr>
            <w:ins w:id="400" w:author="Marimuthu M" w:date="2024-01-04T12:26:00Z">
              <w:r>
                <w:rPr>
                  <w:rFonts w:ascii="Calibri" w:hAnsi="Calibri" w:cs="Calibri"/>
                  <w:color w:val="000000"/>
                  <w:sz w:val="16"/>
                  <w:szCs w:val="16"/>
                  <w:lang w:val="en-US" w:eastAsia="en-US"/>
                </w:rPr>
                <w:t>XX-</w:t>
              </w:r>
            </w:ins>
          </w:p>
        </w:tc>
        <w:tc>
          <w:tcPr>
            <w:tcW w:w="2379" w:type="dxa"/>
            <w:tcBorders>
              <w:top w:val="nil"/>
              <w:left w:val="nil"/>
              <w:bottom w:val="single" w:sz="4" w:space="0" w:color="auto"/>
              <w:right w:val="single" w:sz="4" w:space="0" w:color="auto"/>
            </w:tcBorders>
            <w:shd w:val="clear" w:color="auto" w:fill="auto"/>
            <w:vAlign w:val="center"/>
          </w:tcPr>
          <w:p w14:paraId="3F16C527" w14:textId="77777777" w:rsidR="001879AE" w:rsidRPr="00AD5321" w:rsidRDefault="001879AE" w:rsidP="00656B99">
            <w:pPr>
              <w:spacing w:before="0" w:after="0"/>
              <w:rPr>
                <w:ins w:id="401" w:author="Marimuthu M" w:date="2024-01-04T12:26:00Z"/>
                <w:rFonts w:ascii="Calibri" w:hAnsi="Calibri" w:cs="Calibri"/>
                <w:color w:val="000000"/>
                <w:sz w:val="16"/>
                <w:szCs w:val="16"/>
                <w:lang w:val="en-US" w:eastAsia="en-US"/>
              </w:rPr>
            </w:pPr>
          </w:p>
        </w:tc>
      </w:tr>
      <w:tr w:rsidR="007B45CB" w:rsidRPr="00AD5321" w14:paraId="2E82DBF1" w14:textId="77777777" w:rsidTr="000659EB">
        <w:trPr>
          <w:trHeight w:val="300"/>
          <w:ins w:id="402" w:author="Marimuthu M" w:date="2024-01-04T12:26: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62F19860" w14:textId="2C0A4DE4" w:rsidR="007B45CB" w:rsidRPr="00AD5321" w:rsidRDefault="009C7E7C" w:rsidP="007B45CB">
            <w:pPr>
              <w:spacing w:before="0" w:after="0"/>
              <w:rPr>
                <w:ins w:id="403" w:author="Marimuthu M" w:date="2024-01-04T12:26:00Z"/>
                <w:rFonts w:ascii="Calibri" w:hAnsi="Calibri" w:cstheme="minorHAnsi"/>
                <w:color w:val="000000"/>
                <w:sz w:val="16"/>
                <w:szCs w:val="16"/>
                <w:lang w:eastAsia="en-US"/>
              </w:rPr>
            </w:pPr>
            <w:ins w:id="404" w:author="Marimuthu M" w:date="2024-01-04T12:41:00Z">
              <w:r>
                <w:rPr>
                  <w:rFonts w:ascii="Calibri" w:hAnsi="Calibri" w:cstheme="minorHAnsi"/>
                  <w:color w:val="000000"/>
                  <w:sz w:val="16"/>
                  <w:szCs w:val="16"/>
                  <w:lang w:eastAsia="en-US"/>
                </w:rPr>
                <w:t>CHG.</w:t>
              </w:r>
            </w:ins>
            <w:ins w:id="405" w:author="Marimuthu M" w:date="2024-01-04T12:27:00Z">
              <w:r w:rsidR="007B45CB" w:rsidRPr="007B45CB">
                <w:rPr>
                  <w:rFonts w:ascii="Calibri" w:hAnsi="Calibri" w:cstheme="minorHAnsi"/>
                  <w:color w:val="000000"/>
                  <w:sz w:val="16"/>
                  <w:szCs w:val="16"/>
                  <w:lang w:eastAsia="en-US"/>
                </w:rPr>
                <w:t>BILL.ID</w:t>
              </w:r>
            </w:ins>
          </w:p>
        </w:tc>
        <w:tc>
          <w:tcPr>
            <w:tcW w:w="2160" w:type="dxa"/>
            <w:tcBorders>
              <w:top w:val="nil"/>
              <w:left w:val="nil"/>
              <w:bottom w:val="single" w:sz="4" w:space="0" w:color="auto"/>
              <w:right w:val="single" w:sz="4" w:space="0" w:color="auto"/>
            </w:tcBorders>
            <w:shd w:val="clear" w:color="auto" w:fill="auto"/>
            <w:noWrap/>
            <w:vAlign w:val="center"/>
          </w:tcPr>
          <w:p w14:paraId="696F7503" w14:textId="5A94E12D" w:rsidR="007B45CB" w:rsidRPr="00AD5321" w:rsidRDefault="007B45CB" w:rsidP="007B45CB">
            <w:pPr>
              <w:spacing w:before="0" w:after="0"/>
              <w:rPr>
                <w:ins w:id="406" w:author="Marimuthu M" w:date="2024-01-04T12:26:00Z"/>
                <w:rFonts w:ascii="Calibri" w:hAnsi="Calibri" w:cstheme="minorHAnsi"/>
                <w:color w:val="000000"/>
                <w:sz w:val="16"/>
                <w:szCs w:val="16"/>
                <w:lang w:eastAsia="en-US"/>
              </w:rPr>
            </w:pPr>
            <w:ins w:id="407" w:author="Marimuthu M" w:date="2024-01-04T12:27:00Z">
              <w:r w:rsidRPr="007B45CB">
                <w:rPr>
                  <w:rFonts w:ascii="Calibri" w:hAnsi="Calibri" w:cstheme="minorHAnsi"/>
                  <w:color w:val="000000"/>
                  <w:sz w:val="16"/>
                  <w:szCs w:val="16"/>
                  <w:lang w:eastAsia="en-US"/>
                </w:rPr>
                <w:t>BILL.ID</w:t>
              </w:r>
            </w:ins>
          </w:p>
        </w:tc>
        <w:tc>
          <w:tcPr>
            <w:tcW w:w="957" w:type="dxa"/>
            <w:tcBorders>
              <w:top w:val="nil"/>
              <w:left w:val="nil"/>
              <w:bottom w:val="single" w:sz="4" w:space="0" w:color="auto"/>
              <w:right w:val="single" w:sz="4" w:space="0" w:color="auto"/>
            </w:tcBorders>
            <w:shd w:val="clear" w:color="auto" w:fill="auto"/>
            <w:noWrap/>
            <w:vAlign w:val="center"/>
          </w:tcPr>
          <w:p w14:paraId="73E8E1A2" w14:textId="498A0B3E" w:rsidR="007B45CB" w:rsidRPr="00AD5321" w:rsidRDefault="007B45CB" w:rsidP="007B45CB">
            <w:pPr>
              <w:spacing w:before="0" w:after="0"/>
              <w:jc w:val="center"/>
              <w:rPr>
                <w:ins w:id="408" w:author="Marimuthu M" w:date="2024-01-04T12:26:00Z"/>
                <w:rFonts w:ascii="Calibri" w:hAnsi="Calibri" w:cs="Calibri"/>
                <w:color w:val="000000"/>
                <w:sz w:val="16"/>
                <w:szCs w:val="16"/>
                <w:lang w:val="en-US" w:eastAsia="en-US"/>
              </w:rPr>
            </w:pPr>
            <w:ins w:id="409" w:author="Marimuthu M" w:date="2024-01-04T12:27:00Z">
              <w:r>
                <w:rPr>
                  <w:rFonts w:ascii="Calibri" w:hAnsi="Calibri" w:cs="Calibri"/>
                  <w:color w:val="000000"/>
                  <w:sz w:val="16"/>
                  <w:szCs w:val="16"/>
                  <w:lang w:val="en-US" w:eastAsia="en-US"/>
                </w:rPr>
                <w:t>20</w:t>
              </w:r>
            </w:ins>
          </w:p>
        </w:tc>
        <w:tc>
          <w:tcPr>
            <w:tcW w:w="1126" w:type="dxa"/>
            <w:tcBorders>
              <w:top w:val="nil"/>
              <w:left w:val="nil"/>
              <w:bottom w:val="single" w:sz="4" w:space="0" w:color="auto"/>
              <w:right w:val="single" w:sz="4" w:space="0" w:color="auto"/>
            </w:tcBorders>
            <w:shd w:val="clear" w:color="auto" w:fill="auto"/>
            <w:noWrap/>
            <w:vAlign w:val="center"/>
          </w:tcPr>
          <w:p w14:paraId="4824F31F" w14:textId="2FEC63CF" w:rsidR="007B45CB" w:rsidRPr="00AD5321" w:rsidRDefault="007B45CB" w:rsidP="007B45CB">
            <w:pPr>
              <w:spacing w:before="0" w:after="0"/>
              <w:jc w:val="center"/>
              <w:rPr>
                <w:ins w:id="410" w:author="Marimuthu M" w:date="2024-01-04T12:26:00Z"/>
                <w:rFonts w:ascii="Calibri" w:hAnsi="Calibri" w:cstheme="minorHAnsi"/>
                <w:color w:val="000000"/>
                <w:sz w:val="16"/>
                <w:szCs w:val="16"/>
                <w:lang w:eastAsia="en-US"/>
              </w:rPr>
            </w:pPr>
            <w:ins w:id="411" w:author="Marimuthu M" w:date="2024-01-04T12:27:00Z">
              <w:r w:rsidRPr="00AD5321">
                <w:rPr>
                  <w:rFonts w:ascii="Calibri" w:hAnsi="Calibri" w:cstheme="minorHAnsi"/>
                  <w:color w:val="000000"/>
                  <w:sz w:val="16"/>
                  <w:szCs w:val="16"/>
                  <w:lang w:eastAsia="en-US"/>
                </w:rPr>
                <w:t>Alphanumeric</w:t>
              </w:r>
            </w:ins>
          </w:p>
        </w:tc>
        <w:tc>
          <w:tcPr>
            <w:tcW w:w="708" w:type="dxa"/>
            <w:tcBorders>
              <w:top w:val="nil"/>
              <w:left w:val="nil"/>
              <w:bottom w:val="single" w:sz="4" w:space="0" w:color="auto"/>
              <w:right w:val="single" w:sz="4" w:space="0" w:color="auto"/>
            </w:tcBorders>
            <w:shd w:val="clear" w:color="auto" w:fill="auto"/>
            <w:noWrap/>
            <w:vAlign w:val="center"/>
          </w:tcPr>
          <w:p w14:paraId="4C8FBC0F" w14:textId="1ABDC2DC" w:rsidR="007B45CB" w:rsidRPr="00AD5321" w:rsidRDefault="007B45CB" w:rsidP="007B45CB">
            <w:pPr>
              <w:spacing w:before="0" w:after="0"/>
              <w:rPr>
                <w:ins w:id="412" w:author="Marimuthu M" w:date="2024-01-04T12:26:00Z"/>
                <w:rFonts w:ascii="Calibri" w:hAnsi="Calibri" w:cs="Calibri"/>
                <w:color w:val="000000"/>
                <w:sz w:val="16"/>
                <w:szCs w:val="16"/>
                <w:lang w:val="en-US" w:eastAsia="en-US"/>
              </w:rPr>
            </w:pPr>
            <w:ins w:id="413" w:author="Marimuthu M" w:date="2024-01-04T12:27:00Z">
              <w:r w:rsidRPr="00AD5321">
                <w:rPr>
                  <w:rFonts w:ascii="Calibri" w:hAnsi="Calibri" w:cs="Calibri"/>
                  <w:color w:val="000000"/>
                  <w:sz w:val="16"/>
                  <w:szCs w:val="16"/>
                  <w:lang w:val="en-US" w:eastAsia="en-US"/>
                </w:rPr>
                <w:t>XX-</w:t>
              </w:r>
            </w:ins>
          </w:p>
        </w:tc>
        <w:tc>
          <w:tcPr>
            <w:tcW w:w="2379" w:type="dxa"/>
            <w:tcBorders>
              <w:top w:val="nil"/>
              <w:left w:val="nil"/>
              <w:bottom w:val="single" w:sz="4" w:space="0" w:color="auto"/>
              <w:right w:val="single" w:sz="4" w:space="0" w:color="auto"/>
            </w:tcBorders>
            <w:shd w:val="clear" w:color="auto" w:fill="auto"/>
            <w:vAlign w:val="center"/>
          </w:tcPr>
          <w:p w14:paraId="412E7672" w14:textId="77777777" w:rsidR="007B45CB" w:rsidRPr="00AD5321" w:rsidRDefault="007B45CB" w:rsidP="007B45CB">
            <w:pPr>
              <w:spacing w:before="0" w:after="0"/>
              <w:rPr>
                <w:ins w:id="414" w:author="Marimuthu M" w:date="2024-01-04T12:26:00Z"/>
                <w:rFonts w:ascii="Calibri" w:hAnsi="Calibri" w:cs="Calibri"/>
                <w:color w:val="000000"/>
                <w:sz w:val="16"/>
                <w:szCs w:val="16"/>
                <w:lang w:val="en-US" w:eastAsia="en-US"/>
              </w:rPr>
            </w:pPr>
          </w:p>
        </w:tc>
      </w:tr>
      <w:tr w:rsidR="007B45CB" w:rsidRPr="00AD5321" w14:paraId="55724D3F"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410998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CHARGE.TAX.CATEGORY</w:t>
            </w:r>
          </w:p>
        </w:tc>
        <w:tc>
          <w:tcPr>
            <w:tcW w:w="2160" w:type="dxa"/>
            <w:tcBorders>
              <w:top w:val="nil"/>
              <w:left w:val="nil"/>
              <w:bottom w:val="single" w:sz="4" w:space="0" w:color="auto"/>
              <w:right w:val="single" w:sz="4" w:space="0" w:color="auto"/>
            </w:tcBorders>
            <w:shd w:val="clear" w:color="auto" w:fill="auto"/>
            <w:noWrap/>
            <w:vAlign w:val="center"/>
            <w:hideMark/>
          </w:tcPr>
          <w:p w14:paraId="0BDFA55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CHARGE.TAX.CATEGORY</w:t>
            </w:r>
          </w:p>
        </w:tc>
        <w:tc>
          <w:tcPr>
            <w:tcW w:w="957" w:type="dxa"/>
            <w:tcBorders>
              <w:top w:val="nil"/>
              <w:left w:val="nil"/>
              <w:bottom w:val="single" w:sz="4" w:space="0" w:color="auto"/>
              <w:right w:val="single" w:sz="4" w:space="0" w:color="auto"/>
            </w:tcBorders>
            <w:shd w:val="clear" w:color="auto" w:fill="auto"/>
            <w:noWrap/>
            <w:vAlign w:val="center"/>
            <w:hideMark/>
          </w:tcPr>
          <w:p w14:paraId="1DD6E2C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7C5F26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FF0857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293E488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098496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D0A45A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CHARGE.TAX.SCHEME.ID</w:t>
            </w:r>
          </w:p>
        </w:tc>
        <w:tc>
          <w:tcPr>
            <w:tcW w:w="2160" w:type="dxa"/>
            <w:tcBorders>
              <w:top w:val="nil"/>
              <w:left w:val="nil"/>
              <w:bottom w:val="single" w:sz="4" w:space="0" w:color="auto"/>
              <w:right w:val="single" w:sz="4" w:space="0" w:color="auto"/>
            </w:tcBorders>
            <w:shd w:val="clear" w:color="auto" w:fill="auto"/>
            <w:noWrap/>
            <w:vAlign w:val="center"/>
            <w:hideMark/>
          </w:tcPr>
          <w:p w14:paraId="2E1FC4E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CHARGE.TAX.SCHEME.ID</w:t>
            </w:r>
          </w:p>
        </w:tc>
        <w:tc>
          <w:tcPr>
            <w:tcW w:w="957" w:type="dxa"/>
            <w:tcBorders>
              <w:top w:val="nil"/>
              <w:left w:val="nil"/>
              <w:bottom w:val="single" w:sz="4" w:space="0" w:color="auto"/>
              <w:right w:val="single" w:sz="4" w:space="0" w:color="auto"/>
            </w:tcBorders>
            <w:shd w:val="clear" w:color="auto" w:fill="auto"/>
            <w:noWrap/>
            <w:vAlign w:val="center"/>
            <w:hideMark/>
          </w:tcPr>
          <w:p w14:paraId="13D0CD13"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C580381"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78B4F2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XX&gt;</w:t>
            </w:r>
          </w:p>
        </w:tc>
        <w:tc>
          <w:tcPr>
            <w:tcW w:w="2379" w:type="dxa"/>
            <w:tcBorders>
              <w:top w:val="nil"/>
              <w:left w:val="nil"/>
              <w:bottom w:val="single" w:sz="4" w:space="0" w:color="auto"/>
              <w:right w:val="single" w:sz="4" w:space="0" w:color="auto"/>
            </w:tcBorders>
            <w:shd w:val="clear" w:color="auto" w:fill="auto"/>
            <w:vAlign w:val="center"/>
            <w:hideMark/>
          </w:tcPr>
          <w:p w14:paraId="66680BC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6E6CE18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D45B1A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TAX.AMOUNT</w:t>
            </w:r>
          </w:p>
        </w:tc>
        <w:tc>
          <w:tcPr>
            <w:tcW w:w="2160" w:type="dxa"/>
            <w:tcBorders>
              <w:top w:val="nil"/>
              <w:left w:val="nil"/>
              <w:bottom w:val="single" w:sz="4" w:space="0" w:color="auto"/>
              <w:right w:val="single" w:sz="4" w:space="0" w:color="auto"/>
            </w:tcBorders>
            <w:shd w:val="clear" w:color="auto" w:fill="auto"/>
            <w:noWrap/>
            <w:vAlign w:val="center"/>
            <w:hideMark/>
          </w:tcPr>
          <w:p w14:paraId="65BDA32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TAX.AMOUNT</w:t>
            </w:r>
          </w:p>
        </w:tc>
        <w:tc>
          <w:tcPr>
            <w:tcW w:w="957" w:type="dxa"/>
            <w:tcBorders>
              <w:top w:val="nil"/>
              <w:left w:val="nil"/>
              <w:bottom w:val="single" w:sz="4" w:space="0" w:color="auto"/>
              <w:right w:val="single" w:sz="4" w:space="0" w:color="auto"/>
            </w:tcBorders>
            <w:shd w:val="clear" w:color="auto" w:fill="auto"/>
            <w:noWrap/>
            <w:vAlign w:val="center"/>
            <w:hideMark/>
          </w:tcPr>
          <w:p w14:paraId="37289ADC"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15</w:t>
            </w:r>
          </w:p>
        </w:tc>
        <w:tc>
          <w:tcPr>
            <w:tcW w:w="1126" w:type="dxa"/>
            <w:tcBorders>
              <w:top w:val="nil"/>
              <w:left w:val="nil"/>
              <w:bottom w:val="single" w:sz="4" w:space="0" w:color="auto"/>
              <w:right w:val="single" w:sz="4" w:space="0" w:color="auto"/>
            </w:tcBorders>
            <w:shd w:val="clear" w:color="auto" w:fill="auto"/>
            <w:noWrap/>
            <w:vAlign w:val="center"/>
            <w:hideMark/>
          </w:tcPr>
          <w:p w14:paraId="2BC9AA49"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72968D7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XX&lt;</w:t>
            </w:r>
          </w:p>
        </w:tc>
        <w:tc>
          <w:tcPr>
            <w:tcW w:w="2379" w:type="dxa"/>
            <w:tcBorders>
              <w:top w:val="nil"/>
              <w:left w:val="nil"/>
              <w:bottom w:val="single" w:sz="4" w:space="0" w:color="auto"/>
              <w:right w:val="single" w:sz="4" w:space="0" w:color="auto"/>
            </w:tcBorders>
            <w:shd w:val="clear" w:color="auto" w:fill="auto"/>
            <w:vAlign w:val="center"/>
            <w:hideMark/>
          </w:tcPr>
          <w:p w14:paraId="14BE952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3974C60F"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2156C4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TAX.CCY</w:t>
            </w:r>
          </w:p>
        </w:tc>
        <w:tc>
          <w:tcPr>
            <w:tcW w:w="2160" w:type="dxa"/>
            <w:tcBorders>
              <w:top w:val="nil"/>
              <w:left w:val="nil"/>
              <w:bottom w:val="single" w:sz="4" w:space="0" w:color="auto"/>
              <w:right w:val="single" w:sz="4" w:space="0" w:color="auto"/>
            </w:tcBorders>
            <w:shd w:val="clear" w:color="auto" w:fill="auto"/>
            <w:noWrap/>
            <w:vAlign w:val="center"/>
            <w:hideMark/>
          </w:tcPr>
          <w:p w14:paraId="6AE8F23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TAX.CCY</w:t>
            </w:r>
          </w:p>
        </w:tc>
        <w:tc>
          <w:tcPr>
            <w:tcW w:w="957" w:type="dxa"/>
            <w:tcBorders>
              <w:top w:val="nil"/>
              <w:left w:val="nil"/>
              <w:bottom w:val="single" w:sz="4" w:space="0" w:color="auto"/>
              <w:right w:val="single" w:sz="4" w:space="0" w:color="auto"/>
            </w:tcBorders>
            <w:shd w:val="clear" w:color="auto" w:fill="auto"/>
            <w:noWrap/>
            <w:vAlign w:val="center"/>
            <w:hideMark/>
          </w:tcPr>
          <w:p w14:paraId="05A1B1FB"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27359711"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4DF1397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3A35B53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7F9C79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FDEFC33"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TAX.TAXABLE.AMT</w:t>
            </w:r>
          </w:p>
        </w:tc>
        <w:tc>
          <w:tcPr>
            <w:tcW w:w="2160" w:type="dxa"/>
            <w:tcBorders>
              <w:top w:val="nil"/>
              <w:left w:val="nil"/>
              <w:bottom w:val="single" w:sz="4" w:space="0" w:color="auto"/>
              <w:right w:val="single" w:sz="4" w:space="0" w:color="auto"/>
            </w:tcBorders>
            <w:shd w:val="clear" w:color="auto" w:fill="auto"/>
            <w:noWrap/>
            <w:vAlign w:val="center"/>
            <w:hideMark/>
          </w:tcPr>
          <w:p w14:paraId="387E06B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TAX.TAXABLE.AMT</w:t>
            </w:r>
          </w:p>
        </w:tc>
        <w:tc>
          <w:tcPr>
            <w:tcW w:w="957" w:type="dxa"/>
            <w:tcBorders>
              <w:top w:val="nil"/>
              <w:left w:val="nil"/>
              <w:bottom w:val="single" w:sz="4" w:space="0" w:color="auto"/>
              <w:right w:val="single" w:sz="4" w:space="0" w:color="auto"/>
            </w:tcBorders>
            <w:shd w:val="clear" w:color="auto" w:fill="auto"/>
            <w:noWrap/>
            <w:vAlign w:val="center"/>
            <w:hideMark/>
          </w:tcPr>
          <w:p w14:paraId="55D3B028" w14:textId="4A3452F2"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3519D209"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3A9B858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7B5D5E5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3AC540C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46BA3EE"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TAX.TAXABLE.CCY</w:t>
            </w:r>
          </w:p>
        </w:tc>
        <w:tc>
          <w:tcPr>
            <w:tcW w:w="2160" w:type="dxa"/>
            <w:tcBorders>
              <w:top w:val="nil"/>
              <w:left w:val="nil"/>
              <w:bottom w:val="single" w:sz="4" w:space="0" w:color="auto"/>
              <w:right w:val="single" w:sz="4" w:space="0" w:color="auto"/>
            </w:tcBorders>
            <w:shd w:val="clear" w:color="auto" w:fill="auto"/>
            <w:noWrap/>
            <w:vAlign w:val="center"/>
            <w:hideMark/>
          </w:tcPr>
          <w:p w14:paraId="407CCFC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TAX.TAXABLE.CCY</w:t>
            </w:r>
          </w:p>
        </w:tc>
        <w:tc>
          <w:tcPr>
            <w:tcW w:w="957" w:type="dxa"/>
            <w:tcBorders>
              <w:top w:val="nil"/>
              <w:left w:val="nil"/>
              <w:bottom w:val="single" w:sz="4" w:space="0" w:color="auto"/>
              <w:right w:val="single" w:sz="4" w:space="0" w:color="auto"/>
            </w:tcBorders>
            <w:shd w:val="clear" w:color="auto" w:fill="auto"/>
            <w:noWrap/>
            <w:vAlign w:val="center"/>
            <w:hideMark/>
          </w:tcPr>
          <w:p w14:paraId="0F3B075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6695617B"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0BC9937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4F2ADF4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5BC0A788"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C51CCE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TAX.SUBTOT.AMT</w:t>
            </w:r>
          </w:p>
        </w:tc>
        <w:tc>
          <w:tcPr>
            <w:tcW w:w="2160" w:type="dxa"/>
            <w:tcBorders>
              <w:top w:val="nil"/>
              <w:left w:val="nil"/>
              <w:bottom w:val="single" w:sz="4" w:space="0" w:color="auto"/>
              <w:right w:val="single" w:sz="4" w:space="0" w:color="auto"/>
            </w:tcBorders>
            <w:shd w:val="clear" w:color="auto" w:fill="auto"/>
            <w:noWrap/>
            <w:vAlign w:val="center"/>
            <w:hideMark/>
          </w:tcPr>
          <w:p w14:paraId="292FB5B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TAX.SUBTOT.AMT</w:t>
            </w:r>
          </w:p>
        </w:tc>
        <w:tc>
          <w:tcPr>
            <w:tcW w:w="957" w:type="dxa"/>
            <w:tcBorders>
              <w:top w:val="nil"/>
              <w:left w:val="nil"/>
              <w:bottom w:val="single" w:sz="4" w:space="0" w:color="auto"/>
              <w:right w:val="single" w:sz="4" w:space="0" w:color="auto"/>
            </w:tcBorders>
            <w:shd w:val="clear" w:color="auto" w:fill="auto"/>
            <w:noWrap/>
            <w:vAlign w:val="center"/>
            <w:hideMark/>
          </w:tcPr>
          <w:p w14:paraId="265B96A9" w14:textId="57B70B3E"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22AF8F10"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44101F1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XX-XX&lt;</w:t>
            </w:r>
          </w:p>
        </w:tc>
        <w:tc>
          <w:tcPr>
            <w:tcW w:w="2379" w:type="dxa"/>
            <w:tcBorders>
              <w:top w:val="nil"/>
              <w:left w:val="nil"/>
              <w:bottom w:val="single" w:sz="4" w:space="0" w:color="auto"/>
              <w:right w:val="single" w:sz="4" w:space="0" w:color="auto"/>
            </w:tcBorders>
            <w:shd w:val="clear" w:color="auto" w:fill="auto"/>
            <w:vAlign w:val="center"/>
            <w:hideMark/>
          </w:tcPr>
          <w:p w14:paraId="3985C41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526FC049"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8E7EBF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TAX.SUBTOT.CCY</w:t>
            </w:r>
          </w:p>
        </w:tc>
        <w:tc>
          <w:tcPr>
            <w:tcW w:w="2160" w:type="dxa"/>
            <w:tcBorders>
              <w:top w:val="nil"/>
              <w:left w:val="nil"/>
              <w:bottom w:val="single" w:sz="4" w:space="0" w:color="auto"/>
              <w:right w:val="single" w:sz="4" w:space="0" w:color="auto"/>
            </w:tcBorders>
            <w:shd w:val="clear" w:color="auto" w:fill="auto"/>
            <w:noWrap/>
            <w:vAlign w:val="center"/>
            <w:hideMark/>
          </w:tcPr>
          <w:p w14:paraId="445346B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TAX.SUBTOT.CCY</w:t>
            </w:r>
          </w:p>
        </w:tc>
        <w:tc>
          <w:tcPr>
            <w:tcW w:w="957" w:type="dxa"/>
            <w:tcBorders>
              <w:top w:val="nil"/>
              <w:left w:val="nil"/>
              <w:bottom w:val="single" w:sz="4" w:space="0" w:color="auto"/>
              <w:right w:val="single" w:sz="4" w:space="0" w:color="auto"/>
            </w:tcBorders>
            <w:shd w:val="clear" w:color="auto" w:fill="auto"/>
            <w:noWrap/>
            <w:vAlign w:val="center"/>
            <w:hideMark/>
          </w:tcPr>
          <w:p w14:paraId="49CD4707"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632AC23D"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7A6A912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XX-XX-</w:t>
            </w:r>
          </w:p>
        </w:tc>
        <w:tc>
          <w:tcPr>
            <w:tcW w:w="2379" w:type="dxa"/>
            <w:tcBorders>
              <w:top w:val="nil"/>
              <w:left w:val="nil"/>
              <w:bottom w:val="single" w:sz="4" w:space="0" w:color="auto"/>
              <w:right w:val="single" w:sz="4" w:space="0" w:color="auto"/>
            </w:tcBorders>
            <w:shd w:val="clear" w:color="auto" w:fill="auto"/>
            <w:vAlign w:val="center"/>
            <w:hideMark/>
          </w:tcPr>
          <w:p w14:paraId="65503E3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683D102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4309779"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TAX.CATEGORY</w:t>
            </w:r>
          </w:p>
        </w:tc>
        <w:tc>
          <w:tcPr>
            <w:tcW w:w="2160" w:type="dxa"/>
            <w:tcBorders>
              <w:top w:val="nil"/>
              <w:left w:val="nil"/>
              <w:bottom w:val="single" w:sz="4" w:space="0" w:color="auto"/>
              <w:right w:val="single" w:sz="4" w:space="0" w:color="auto"/>
            </w:tcBorders>
            <w:shd w:val="clear" w:color="auto" w:fill="auto"/>
            <w:noWrap/>
            <w:vAlign w:val="center"/>
            <w:hideMark/>
          </w:tcPr>
          <w:p w14:paraId="772FC67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TAX.CATEGORY</w:t>
            </w:r>
          </w:p>
        </w:tc>
        <w:tc>
          <w:tcPr>
            <w:tcW w:w="957" w:type="dxa"/>
            <w:tcBorders>
              <w:top w:val="nil"/>
              <w:left w:val="nil"/>
              <w:bottom w:val="single" w:sz="4" w:space="0" w:color="auto"/>
              <w:right w:val="single" w:sz="4" w:space="0" w:color="auto"/>
            </w:tcBorders>
            <w:shd w:val="clear" w:color="auto" w:fill="auto"/>
            <w:noWrap/>
            <w:vAlign w:val="center"/>
            <w:hideMark/>
          </w:tcPr>
          <w:p w14:paraId="7EDD7DF9"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236A2E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513817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XX-XX-</w:t>
            </w:r>
          </w:p>
        </w:tc>
        <w:tc>
          <w:tcPr>
            <w:tcW w:w="2379" w:type="dxa"/>
            <w:tcBorders>
              <w:top w:val="nil"/>
              <w:left w:val="nil"/>
              <w:bottom w:val="single" w:sz="4" w:space="0" w:color="auto"/>
              <w:right w:val="single" w:sz="4" w:space="0" w:color="auto"/>
            </w:tcBorders>
            <w:shd w:val="clear" w:color="auto" w:fill="auto"/>
            <w:vAlign w:val="center"/>
            <w:hideMark/>
          </w:tcPr>
          <w:p w14:paraId="685A38A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698AF6D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9A170B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TAX.EXEMPTION.CODE</w:t>
            </w:r>
          </w:p>
        </w:tc>
        <w:tc>
          <w:tcPr>
            <w:tcW w:w="2160" w:type="dxa"/>
            <w:tcBorders>
              <w:top w:val="nil"/>
              <w:left w:val="nil"/>
              <w:bottom w:val="single" w:sz="4" w:space="0" w:color="auto"/>
              <w:right w:val="single" w:sz="4" w:space="0" w:color="auto"/>
            </w:tcBorders>
            <w:shd w:val="clear" w:color="auto" w:fill="auto"/>
            <w:noWrap/>
            <w:vAlign w:val="center"/>
            <w:hideMark/>
          </w:tcPr>
          <w:p w14:paraId="116D564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TAX.EXEMPTION.CODE</w:t>
            </w:r>
          </w:p>
        </w:tc>
        <w:tc>
          <w:tcPr>
            <w:tcW w:w="957" w:type="dxa"/>
            <w:tcBorders>
              <w:top w:val="nil"/>
              <w:left w:val="nil"/>
              <w:bottom w:val="single" w:sz="4" w:space="0" w:color="auto"/>
              <w:right w:val="single" w:sz="4" w:space="0" w:color="auto"/>
            </w:tcBorders>
            <w:shd w:val="clear" w:color="auto" w:fill="auto"/>
            <w:noWrap/>
            <w:vAlign w:val="center"/>
            <w:hideMark/>
          </w:tcPr>
          <w:p w14:paraId="2A938DB4"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9AFF6CC"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E9BEA1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XX-XX-</w:t>
            </w:r>
          </w:p>
        </w:tc>
        <w:tc>
          <w:tcPr>
            <w:tcW w:w="2379" w:type="dxa"/>
            <w:tcBorders>
              <w:top w:val="nil"/>
              <w:left w:val="nil"/>
              <w:bottom w:val="single" w:sz="4" w:space="0" w:color="auto"/>
              <w:right w:val="single" w:sz="4" w:space="0" w:color="auto"/>
            </w:tcBorders>
            <w:shd w:val="clear" w:color="auto" w:fill="auto"/>
            <w:vAlign w:val="center"/>
            <w:hideMark/>
          </w:tcPr>
          <w:p w14:paraId="6E70697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C434D82"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132C4C4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TAX.SCHEME.ID</w:t>
            </w:r>
          </w:p>
        </w:tc>
        <w:tc>
          <w:tcPr>
            <w:tcW w:w="2160" w:type="dxa"/>
            <w:tcBorders>
              <w:top w:val="nil"/>
              <w:left w:val="nil"/>
              <w:bottom w:val="single" w:sz="4" w:space="0" w:color="auto"/>
              <w:right w:val="single" w:sz="4" w:space="0" w:color="auto"/>
            </w:tcBorders>
            <w:shd w:val="clear" w:color="auto" w:fill="auto"/>
            <w:noWrap/>
            <w:vAlign w:val="center"/>
            <w:hideMark/>
          </w:tcPr>
          <w:p w14:paraId="2577262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TAX.SCHEME.ID</w:t>
            </w:r>
          </w:p>
        </w:tc>
        <w:tc>
          <w:tcPr>
            <w:tcW w:w="957" w:type="dxa"/>
            <w:tcBorders>
              <w:top w:val="nil"/>
              <w:left w:val="nil"/>
              <w:bottom w:val="single" w:sz="4" w:space="0" w:color="auto"/>
              <w:right w:val="single" w:sz="4" w:space="0" w:color="auto"/>
            </w:tcBorders>
            <w:shd w:val="clear" w:color="auto" w:fill="auto"/>
            <w:noWrap/>
            <w:vAlign w:val="center"/>
            <w:hideMark/>
          </w:tcPr>
          <w:p w14:paraId="66FF37ED"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68115ACF"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nil"/>
              <w:right w:val="nil"/>
            </w:tcBorders>
            <w:shd w:val="clear" w:color="auto" w:fill="auto"/>
            <w:noWrap/>
            <w:vAlign w:val="bottom"/>
            <w:hideMark/>
          </w:tcPr>
          <w:p w14:paraId="7CD59D9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XX&gt;XX&gt;</w:t>
            </w:r>
          </w:p>
        </w:tc>
        <w:tc>
          <w:tcPr>
            <w:tcW w:w="2379" w:type="dxa"/>
            <w:tcBorders>
              <w:top w:val="nil"/>
              <w:left w:val="single" w:sz="4" w:space="0" w:color="auto"/>
              <w:bottom w:val="single" w:sz="4" w:space="0" w:color="auto"/>
              <w:right w:val="single" w:sz="4" w:space="0" w:color="auto"/>
            </w:tcBorders>
            <w:shd w:val="clear" w:color="auto" w:fill="auto"/>
            <w:vAlign w:val="center"/>
            <w:hideMark/>
          </w:tcPr>
          <w:p w14:paraId="2A0CE89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3A160A5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D01429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T.LINE.EXTENSION.AMOUNT</w:t>
            </w:r>
          </w:p>
        </w:tc>
        <w:tc>
          <w:tcPr>
            <w:tcW w:w="2160" w:type="dxa"/>
            <w:tcBorders>
              <w:top w:val="nil"/>
              <w:left w:val="nil"/>
              <w:bottom w:val="single" w:sz="4" w:space="0" w:color="auto"/>
              <w:right w:val="single" w:sz="4" w:space="0" w:color="auto"/>
            </w:tcBorders>
            <w:shd w:val="clear" w:color="auto" w:fill="auto"/>
            <w:noWrap/>
            <w:vAlign w:val="center"/>
            <w:hideMark/>
          </w:tcPr>
          <w:p w14:paraId="4464E7A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T.LINE.EXTENSION.AMOUNT</w:t>
            </w:r>
          </w:p>
        </w:tc>
        <w:tc>
          <w:tcPr>
            <w:tcW w:w="957" w:type="dxa"/>
            <w:tcBorders>
              <w:top w:val="nil"/>
              <w:left w:val="nil"/>
              <w:bottom w:val="single" w:sz="4" w:space="0" w:color="auto"/>
              <w:right w:val="single" w:sz="4" w:space="0" w:color="auto"/>
            </w:tcBorders>
            <w:shd w:val="clear" w:color="auto" w:fill="auto"/>
            <w:noWrap/>
            <w:vAlign w:val="center"/>
            <w:hideMark/>
          </w:tcPr>
          <w:p w14:paraId="6E171BF3" w14:textId="52014775"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07981AEA"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714D2A3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385899EE"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50BD12BF"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A968A8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T.LINE.EXTENSION.CCY</w:t>
            </w:r>
          </w:p>
        </w:tc>
        <w:tc>
          <w:tcPr>
            <w:tcW w:w="2160" w:type="dxa"/>
            <w:tcBorders>
              <w:top w:val="nil"/>
              <w:left w:val="nil"/>
              <w:bottom w:val="single" w:sz="4" w:space="0" w:color="auto"/>
              <w:right w:val="single" w:sz="4" w:space="0" w:color="auto"/>
            </w:tcBorders>
            <w:shd w:val="clear" w:color="auto" w:fill="auto"/>
            <w:noWrap/>
            <w:vAlign w:val="center"/>
            <w:hideMark/>
          </w:tcPr>
          <w:p w14:paraId="7C4C893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T.LINE.EXTENSION.CCY</w:t>
            </w:r>
          </w:p>
        </w:tc>
        <w:tc>
          <w:tcPr>
            <w:tcW w:w="957" w:type="dxa"/>
            <w:tcBorders>
              <w:top w:val="nil"/>
              <w:left w:val="nil"/>
              <w:bottom w:val="single" w:sz="4" w:space="0" w:color="auto"/>
              <w:right w:val="single" w:sz="4" w:space="0" w:color="auto"/>
            </w:tcBorders>
            <w:shd w:val="clear" w:color="auto" w:fill="auto"/>
            <w:noWrap/>
            <w:vAlign w:val="center"/>
            <w:hideMark/>
          </w:tcPr>
          <w:p w14:paraId="1F3839A1"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4B078FB5"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7C20F1C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6E7ABF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31E730B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085186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T.TAX.EXCLUSIVE.AMOUNT</w:t>
            </w:r>
          </w:p>
        </w:tc>
        <w:tc>
          <w:tcPr>
            <w:tcW w:w="2160" w:type="dxa"/>
            <w:tcBorders>
              <w:top w:val="nil"/>
              <w:left w:val="nil"/>
              <w:bottom w:val="single" w:sz="4" w:space="0" w:color="auto"/>
              <w:right w:val="single" w:sz="4" w:space="0" w:color="auto"/>
            </w:tcBorders>
            <w:shd w:val="clear" w:color="auto" w:fill="auto"/>
            <w:noWrap/>
            <w:vAlign w:val="center"/>
            <w:hideMark/>
          </w:tcPr>
          <w:p w14:paraId="0D07152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T.TAX.EXCLUSIVE.AMOUNT</w:t>
            </w:r>
          </w:p>
        </w:tc>
        <w:tc>
          <w:tcPr>
            <w:tcW w:w="957" w:type="dxa"/>
            <w:tcBorders>
              <w:top w:val="nil"/>
              <w:left w:val="nil"/>
              <w:bottom w:val="single" w:sz="4" w:space="0" w:color="auto"/>
              <w:right w:val="single" w:sz="4" w:space="0" w:color="auto"/>
            </w:tcBorders>
            <w:shd w:val="clear" w:color="auto" w:fill="auto"/>
            <w:noWrap/>
            <w:vAlign w:val="center"/>
            <w:hideMark/>
          </w:tcPr>
          <w:p w14:paraId="63C2F67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15</w:t>
            </w:r>
          </w:p>
        </w:tc>
        <w:tc>
          <w:tcPr>
            <w:tcW w:w="1126" w:type="dxa"/>
            <w:tcBorders>
              <w:top w:val="nil"/>
              <w:left w:val="nil"/>
              <w:bottom w:val="single" w:sz="4" w:space="0" w:color="auto"/>
              <w:right w:val="single" w:sz="4" w:space="0" w:color="auto"/>
            </w:tcBorders>
            <w:shd w:val="clear" w:color="auto" w:fill="auto"/>
            <w:noWrap/>
            <w:vAlign w:val="center"/>
            <w:hideMark/>
          </w:tcPr>
          <w:p w14:paraId="4976509E"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5AFF98A9"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1A906E6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7BF94C95"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D43CBA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lastRenderedPageBreak/>
              <w:t>T.TAX.EXCLUSIVE.CCY</w:t>
            </w:r>
          </w:p>
        </w:tc>
        <w:tc>
          <w:tcPr>
            <w:tcW w:w="2160" w:type="dxa"/>
            <w:tcBorders>
              <w:top w:val="nil"/>
              <w:left w:val="nil"/>
              <w:bottom w:val="single" w:sz="4" w:space="0" w:color="auto"/>
              <w:right w:val="single" w:sz="4" w:space="0" w:color="auto"/>
            </w:tcBorders>
            <w:shd w:val="clear" w:color="auto" w:fill="auto"/>
            <w:noWrap/>
            <w:vAlign w:val="center"/>
            <w:hideMark/>
          </w:tcPr>
          <w:p w14:paraId="7CE84E8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T.TAX.EXCLUSIVE.CCY</w:t>
            </w:r>
          </w:p>
        </w:tc>
        <w:tc>
          <w:tcPr>
            <w:tcW w:w="957" w:type="dxa"/>
            <w:tcBorders>
              <w:top w:val="nil"/>
              <w:left w:val="nil"/>
              <w:bottom w:val="single" w:sz="4" w:space="0" w:color="auto"/>
              <w:right w:val="single" w:sz="4" w:space="0" w:color="auto"/>
            </w:tcBorders>
            <w:shd w:val="clear" w:color="auto" w:fill="auto"/>
            <w:noWrap/>
            <w:vAlign w:val="center"/>
            <w:hideMark/>
          </w:tcPr>
          <w:p w14:paraId="7718BBB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0AE5A037"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26401DE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04C7B1B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1BDE6F9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5FBFC8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T.TAX.INCLUSIVE.AMOUNT</w:t>
            </w:r>
          </w:p>
        </w:tc>
        <w:tc>
          <w:tcPr>
            <w:tcW w:w="2160" w:type="dxa"/>
            <w:tcBorders>
              <w:top w:val="nil"/>
              <w:left w:val="nil"/>
              <w:bottom w:val="single" w:sz="4" w:space="0" w:color="auto"/>
              <w:right w:val="single" w:sz="4" w:space="0" w:color="auto"/>
            </w:tcBorders>
            <w:shd w:val="clear" w:color="auto" w:fill="auto"/>
            <w:noWrap/>
            <w:vAlign w:val="center"/>
            <w:hideMark/>
          </w:tcPr>
          <w:p w14:paraId="4F14499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T.TAX.INCLUSIVE.AMOUNT</w:t>
            </w:r>
          </w:p>
        </w:tc>
        <w:tc>
          <w:tcPr>
            <w:tcW w:w="957" w:type="dxa"/>
            <w:tcBorders>
              <w:top w:val="nil"/>
              <w:left w:val="nil"/>
              <w:bottom w:val="single" w:sz="4" w:space="0" w:color="auto"/>
              <w:right w:val="single" w:sz="4" w:space="0" w:color="auto"/>
            </w:tcBorders>
            <w:shd w:val="clear" w:color="auto" w:fill="auto"/>
            <w:noWrap/>
            <w:vAlign w:val="center"/>
            <w:hideMark/>
          </w:tcPr>
          <w:p w14:paraId="58592C88" w14:textId="4693E9B3"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700E3A17"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6CD778A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213C283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3FFA3D5"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F6C9A0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T.TAX.INCLUSIVE.CCY</w:t>
            </w:r>
          </w:p>
        </w:tc>
        <w:tc>
          <w:tcPr>
            <w:tcW w:w="2160" w:type="dxa"/>
            <w:tcBorders>
              <w:top w:val="nil"/>
              <w:left w:val="nil"/>
              <w:bottom w:val="single" w:sz="4" w:space="0" w:color="auto"/>
              <w:right w:val="single" w:sz="4" w:space="0" w:color="auto"/>
            </w:tcBorders>
            <w:shd w:val="clear" w:color="auto" w:fill="auto"/>
            <w:noWrap/>
            <w:vAlign w:val="center"/>
            <w:hideMark/>
          </w:tcPr>
          <w:p w14:paraId="445DB6A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T.TAX.INCLUSIVE.CCY</w:t>
            </w:r>
          </w:p>
        </w:tc>
        <w:tc>
          <w:tcPr>
            <w:tcW w:w="957" w:type="dxa"/>
            <w:tcBorders>
              <w:top w:val="nil"/>
              <w:left w:val="nil"/>
              <w:bottom w:val="single" w:sz="4" w:space="0" w:color="auto"/>
              <w:right w:val="single" w:sz="4" w:space="0" w:color="auto"/>
            </w:tcBorders>
            <w:shd w:val="clear" w:color="auto" w:fill="auto"/>
            <w:noWrap/>
            <w:vAlign w:val="center"/>
            <w:hideMark/>
          </w:tcPr>
          <w:p w14:paraId="5A35737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4F9BA905"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21B00A4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7986D0A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2D8E3A6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13D044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T.CHARGE.TOT.AMOUNT</w:t>
            </w:r>
          </w:p>
        </w:tc>
        <w:tc>
          <w:tcPr>
            <w:tcW w:w="2160" w:type="dxa"/>
            <w:tcBorders>
              <w:top w:val="nil"/>
              <w:left w:val="nil"/>
              <w:bottom w:val="single" w:sz="4" w:space="0" w:color="auto"/>
              <w:right w:val="single" w:sz="4" w:space="0" w:color="auto"/>
            </w:tcBorders>
            <w:shd w:val="clear" w:color="auto" w:fill="auto"/>
            <w:noWrap/>
            <w:vAlign w:val="center"/>
            <w:hideMark/>
          </w:tcPr>
          <w:p w14:paraId="5CDB340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T.CHARGE.TOT.AMOUNT</w:t>
            </w:r>
          </w:p>
        </w:tc>
        <w:tc>
          <w:tcPr>
            <w:tcW w:w="957" w:type="dxa"/>
            <w:tcBorders>
              <w:top w:val="nil"/>
              <w:left w:val="nil"/>
              <w:bottom w:val="single" w:sz="4" w:space="0" w:color="auto"/>
              <w:right w:val="single" w:sz="4" w:space="0" w:color="auto"/>
            </w:tcBorders>
            <w:shd w:val="clear" w:color="auto" w:fill="auto"/>
            <w:noWrap/>
            <w:vAlign w:val="center"/>
            <w:hideMark/>
          </w:tcPr>
          <w:p w14:paraId="60689908" w14:textId="4FCAE8E1"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27C3BE9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1B739C4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3D3ECEB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6509CA8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46319B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T.CHARGE.TOT.CCY</w:t>
            </w:r>
          </w:p>
        </w:tc>
        <w:tc>
          <w:tcPr>
            <w:tcW w:w="2160" w:type="dxa"/>
            <w:tcBorders>
              <w:top w:val="nil"/>
              <w:left w:val="nil"/>
              <w:bottom w:val="single" w:sz="4" w:space="0" w:color="auto"/>
              <w:right w:val="single" w:sz="4" w:space="0" w:color="auto"/>
            </w:tcBorders>
            <w:shd w:val="clear" w:color="auto" w:fill="auto"/>
            <w:noWrap/>
            <w:vAlign w:val="center"/>
            <w:hideMark/>
          </w:tcPr>
          <w:p w14:paraId="28DD95C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T.CHARGE.TOT.CCY</w:t>
            </w:r>
          </w:p>
        </w:tc>
        <w:tc>
          <w:tcPr>
            <w:tcW w:w="957" w:type="dxa"/>
            <w:tcBorders>
              <w:top w:val="nil"/>
              <w:left w:val="nil"/>
              <w:bottom w:val="single" w:sz="4" w:space="0" w:color="auto"/>
              <w:right w:val="single" w:sz="4" w:space="0" w:color="auto"/>
            </w:tcBorders>
            <w:shd w:val="clear" w:color="auto" w:fill="auto"/>
            <w:noWrap/>
            <w:vAlign w:val="center"/>
            <w:hideMark/>
          </w:tcPr>
          <w:p w14:paraId="57C8FF5D"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54F9727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00A93DB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77B139F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542D6EB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3AC07A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T.PREPAID.AMOUNT</w:t>
            </w:r>
          </w:p>
        </w:tc>
        <w:tc>
          <w:tcPr>
            <w:tcW w:w="2160" w:type="dxa"/>
            <w:tcBorders>
              <w:top w:val="nil"/>
              <w:left w:val="nil"/>
              <w:bottom w:val="single" w:sz="4" w:space="0" w:color="auto"/>
              <w:right w:val="single" w:sz="4" w:space="0" w:color="auto"/>
            </w:tcBorders>
            <w:shd w:val="clear" w:color="auto" w:fill="auto"/>
            <w:noWrap/>
            <w:vAlign w:val="center"/>
            <w:hideMark/>
          </w:tcPr>
          <w:p w14:paraId="39AE13E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T.PREPAID.AMOUNT</w:t>
            </w:r>
          </w:p>
        </w:tc>
        <w:tc>
          <w:tcPr>
            <w:tcW w:w="957" w:type="dxa"/>
            <w:tcBorders>
              <w:top w:val="nil"/>
              <w:left w:val="nil"/>
              <w:bottom w:val="single" w:sz="4" w:space="0" w:color="auto"/>
              <w:right w:val="single" w:sz="4" w:space="0" w:color="auto"/>
            </w:tcBorders>
            <w:shd w:val="clear" w:color="auto" w:fill="auto"/>
            <w:noWrap/>
            <w:vAlign w:val="center"/>
            <w:hideMark/>
          </w:tcPr>
          <w:p w14:paraId="663EE314" w14:textId="73A9CC3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159A65C3"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5F3EA81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01C3EB7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30DB2CB4"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DFDB36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T.PREPAID.CCY</w:t>
            </w:r>
          </w:p>
        </w:tc>
        <w:tc>
          <w:tcPr>
            <w:tcW w:w="2160" w:type="dxa"/>
            <w:tcBorders>
              <w:top w:val="nil"/>
              <w:left w:val="nil"/>
              <w:bottom w:val="single" w:sz="4" w:space="0" w:color="auto"/>
              <w:right w:val="single" w:sz="4" w:space="0" w:color="auto"/>
            </w:tcBorders>
            <w:shd w:val="clear" w:color="auto" w:fill="auto"/>
            <w:noWrap/>
            <w:vAlign w:val="center"/>
            <w:hideMark/>
          </w:tcPr>
          <w:p w14:paraId="38D790F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T.PREPAID.CCY</w:t>
            </w:r>
          </w:p>
        </w:tc>
        <w:tc>
          <w:tcPr>
            <w:tcW w:w="957" w:type="dxa"/>
            <w:tcBorders>
              <w:top w:val="nil"/>
              <w:left w:val="nil"/>
              <w:bottom w:val="single" w:sz="4" w:space="0" w:color="auto"/>
              <w:right w:val="single" w:sz="4" w:space="0" w:color="auto"/>
            </w:tcBorders>
            <w:shd w:val="clear" w:color="auto" w:fill="auto"/>
            <w:noWrap/>
            <w:vAlign w:val="center"/>
            <w:hideMark/>
          </w:tcPr>
          <w:p w14:paraId="40E12FF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19FA0793"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28015B0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570D35F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7AC5499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34EBA2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T.PAYABLE.AMOUNT</w:t>
            </w:r>
          </w:p>
        </w:tc>
        <w:tc>
          <w:tcPr>
            <w:tcW w:w="2160" w:type="dxa"/>
            <w:tcBorders>
              <w:top w:val="nil"/>
              <w:left w:val="nil"/>
              <w:bottom w:val="single" w:sz="4" w:space="0" w:color="auto"/>
              <w:right w:val="single" w:sz="4" w:space="0" w:color="auto"/>
            </w:tcBorders>
            <w:shd w:val="clear" w:color="auto" w:fill="auto"/>
            <w:noWrap/>
            <w:vAlign w:val="center"/>
            <w:hideMark/>
          </w:tcPr>
          <w:p w14:paraId="5E49207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T.PAYABLE.AMOUNT</w:t>
            </w:r>
          </w:p>
        </w:tc>
        <w:tc>
          <w:tcPr>
            <w:tcW w:w="957" w:type="dxa"/>
            <w:tcBorders>
              <w:top w:val="nil"/>
              <w:left w:val="nil"/>
              <w:bottom w:val="single" w:sz="4" w:space="0" w:color="auto"/>
              <w:right w:val="single" w:sz="4" w:space="0" w:color="auto"/>
            </w:tcBorders>
            <w:shd w:val="clear" w:color="auto" w:fill="auto"/>
            <w:noWrap/>
            <w:vAlign w:val="center"/>
            <w:hideMark/>
          </w:tcPr>
          <w:p w14:paraId="366E95EC" w14:textId="76828A8C"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4B7A56C6"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2F5FD42E"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0A5BB1E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263EA42"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DA592D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T.PAYABLE.CCY</w:t>
            </w:r>
          </w:p>
        </w:tc>
        <w:tc>
          <w:tcPr>
            <w:tcW w:w="2160" w:type="dxa"/>
            <w:tcBorders>
              <w:top w:val="nil"/>
              <w:left w:val="nil"/>
              <w:bottom w:val="single" w:sz="4" w:space="0" w:color="auto"/>
              <w:right w:val="single" w:sz="4" w:space="0" w:color="auto"/>
            </w:tcBorders>
            <w:shd w:val="clear" w:color="auto" w:fill="auto"/>
            <w:noWrap/>
            <w:vAlign w:val="center"/>
            <w:hideMark/>
          </w:tcPr>
          <w:p w14:paraId="53FFA36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T.PAYABLE.CCY</w:t>
            </w:r>
          </w:p>
        </w:tc>
        <w:tc>
          <w:tcPr>
            <w:tcW w:w="957" w:type="dxa"/>
            <w:tcBorders>
              <w:top w:val="nil"/>
              <w:left w:val="nil"/>
              <w:bottom w:val="single" w:sz="4" w:space="0" w:color="auto"/>
              <w:right w:val="single" w:sz="4" w:space="0" w:color="auto"/>
            </w:tcBorders>
            <w:shd w:val="clear" w:color="auto" w:fill="auto"/>
            <w:noWrap/>
            <w:vAlign w:val="center"/>
            <w:hideMark/>
          </w:tcPr>
          <w:p w14:paraId="112CFAD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059FE213"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61B0AFD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vAlign w:val="center"/>
            <w:hideMark/>
          </w:tcPr>
          <w:p w14:paraId="5255D89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7242CDF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E1EBD0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L.ID</w:t>
            </w:r>
          </w:p>
        </w:tc>
        <w:tc>
          <w:tcPr>
            <w:tcW w:w="2160" w:type="dxa"/>
            <w:tcBorders>
              <w:top w:val="nil"/>
              <w:left w:val="nil"/>
              <w:bottom w:val="single" w:sz="4" w:space="0" w:color="auto"/>
              <w:right w:val="single" w:sz="4" w:space="0" w:color="auto"/>
            </w:tcBorders>
            <w:shd w:val="clear" w:color="auto" w:fill="auto"/>
            <w:noWrap/>
            <w:vAlign w:val="center"/>
            <w:hideMark/>
          </w:tcPr>
          <w:p w14:paraId="4C472B6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L.ID</w:t>
            </w:r>
          </w:p>
        </w:tc>
        <w:tc>
          <w:tcPr>
            <w:tcW w:w="957" w:type="dxa"/>
            <w:tcBorders>
              <w:top w:val="nil"/>
              <w:left w:val="nil"/>
              <w:bottom w:val="single" w:sz="4" w:space="0" w:color="auto"/>
              <w:right w:val="single" w:sz="4" w:space="0" w:color="auto"/>
            </w:tcBorders>
            <w:shd w:val="clear" w:color="auto" w:fill="auto"/>
            <w:noWrap/>
            <w:vAlign w:val="center"/>
            <w:hideMark/>
          </w:tcPr>
          <w:p w14:paraId="61582704"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5</w:t>
            </w:r>
          </w:p>
        </w:tc>
        <w:tc>
          <w:tcPr>
            <w:tcW w:w="1126" w:type="dxa"/>
            <w:tcBorders>
              <w:top w:val="nil"/>
              <w:left w:val="nil"/>
              <w:bottom w:val="single" w:sz="4" w:space="0" w:color="auto"/>
              <w:right w:val="single" w:sz="4" w:space="0" w:color="auto"/>
            </w:tcBorders>
            <w:shd w:val="clear" w:color="auto" w:fill="auto"/>
            <w:noWrap/>
            <w:vAlign w:val="center"/>
            <w:hideMark/>
          </w:tcPr>
          <w:p w14:paraId="0DDDAB2F"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BFCDEA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XX&lt;</w:t>
            </w:r>
          </w:p>
        </w:tc>
        <w:tc>
          <w:tcPr>
            <w:tcW w:w="2379" w:type="dxa"/>
            <w:tcBorders>
              <w:top w:val="nil"/>
              <w:left w:val="nil"/>
              <w:bottom w:val="single" w:sz="4" w:space="0" w:color="auto"/>
              <w:right w:val="single" w:sz="4" w:space="0" w:color="auto"/>
            </w:tcBorders>
            <w:shd w:val="clear" w:color="auto" w:fill="auto"/>
            <w:noWrap/>
            <w:vAlign w:val="center"/>
            <w:hideMark/>
          </w:tcPr>
          <w:p w14:paraId="7EF759F3"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22387890"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7E36A6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L.NOTE</w:t>
            </w:r>
          </w:p>
        </w:tc>
        <w:tc>
          <w:tcPr>
            <w:tcW w:w="2160" w:type="dxa"/>
            <w:tcBorders>
              <w:top w:val="nil"/>
              <w:left w:val="nil"/>
              <w:bottom w:val="single" w:sz="4" w:space="0" w:color="auto"/>
              <w:right w:val="single" w:sz="4" w:space="0" w:color="auto"/>
            </w:tcBorders>
            <w:shd w:val="clear" w:color="auto" w:fill="auto"/>
            <w:noWrap/>
            <w:vAlign w:val="center"/>
            <w:hideMark/>
          </w:tcPr>
          <w:p w14:paraId="3A75886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L.NOTE</w:t>
            </w:r>
          </w:p>
        </w:tc>
        <w:tc>
          <w:tcPr>
            <w:tcW w:w="957" w:type="dxa"/>
            <w:tcBorders>
              <w:top w:val="nil"/>
              <w:left w:val="nil"/>
              <w:bottom w:val="single" w:sz="4" w:space="0" w:color="auto"/>
              <w:right w:val="single" w:sz="4" w:space="0" w:color="auto"/>
            </w:tcBorders>
            <w:shd w:val="clear" w:color="auto" w:fill="auto"/>
            <w:noWrap/>
            <w:vAlign w:val="center"/>
            <w:hideMark/>
          </w:tcPr>
          <w:p w14:paraId="49FF680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65</w:t>
            </w:r>
          </w:p>
        </w:tc>
        <w:tc>
          <w:tcPr>
            <w:tcW w:w="1126" w:type="dxa"/>
            <w:tcBorders>
              <w:top w:val="nil"/>
              <w:left w:val="nil"/>
              <w:bottom w:val="single" w:sz="4" w:space="0" w:color="auto"/>
              <w:right w:val="single" w:sz="4" w:space="0" w:color="auto"/>
            </w:tcBorders>
            <w:shd w:val="clear" w:color="auto" w:fill="auto"/>
            <w:noWrap/>
            <w:vAlign w:val="center"/>
            <w:hideMark/>
          </w:tcPr>
          <w:p w14:paraId="6645E738"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TEXT</w:t>
            </w:r>
          </w:p>
        </w:tc>
        <w:tc>
          <w:tcPr>
            <w:tcW w:w="708" w:type="dxa"/>
            <w:tcBorders>
              <w:top w:val="nil"/>
              <w:left w:val="nil"/>
              <w:bottom w:val="single" w:sz="4" w:space="0" w:color="auto"/>
              <w:right w:val="single" w:sz="4" w:space="0" w:color="auto"/>
            </w:tcBorders>
            <w:shd w:val="clear" w:color="auto" w:fill="auto"/>
            <w:noWrap/>
            <w:vAlign w:val="center"/>
            <w:hideMark/>
          </w:tcPr>
          <w:p w14:paraId="22C44F0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6018606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7C35B4B4"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B75F7E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L.INVOICED.QUANTITY</w:t>
            </w:r>
          </w:p>
        </w:tc>
        <w:tc>
          <w:tcPr>
            <w:tcW w:w="2160" w:type="dxa"/>
            <w:tcBorders>
              <w:top w:val="nil"/>
              <w:left w:val="nil"/>
              <w:bottom w:val="single" w:sz="4" w:space="0" w:color="auto"/>
              <w:right w:val="single" w:sz="4" w:space="0" w:color="auto"/>
            </w:tcBorders>
            <w:shd w:val="clear" w:color="auto" w:fill="auto"/>
            <w:noWrap/>
            <w:vAlign w:val="center"/>
            <w:hideMark/>
          </w:tcPr>
          <w:p w14:paraId="27B4B06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L.INVOICED.QUANTITY</w:t>
            </w:r>
          </w:p>
        </w:tc>
        <w:tc>
          <w:tcPr>
            <w:tcW w:w="957" w:type="dxa"/>
            <w:tcBorders>
              <w:top w:val="nil"/>
              <w:left w:val="nil"/>
              <w:bottom w:val="single" w:sz="4" w:space="0" w:color="auto"/>
              <w:right w:val="single" w:sz="4" w:space="0" w:color="auto"/>
            </w:tcBorders>
            <w:shd w:val="clear" w:color="auto" w:fill="auto"/>
            <w:noWrap/>
            <w:vAlign w:val="center"/>
            <w:hideMark/>
          </w:tcPr>
          <w:p w14:paraId="59E09545"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7CB4BD7"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6D292D6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5FC0A2E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114774F"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362603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L.CREDITED.QUANTITY</w:t>
            </w:r>
          </w:p>
        </w:tc>
        <w:tc>
          <w:tcPr>
            <w:tcW w:w="2160" w:type="dxa"/>
            <w:tcBorders>
              <w:top w:val="nil"/>
              <w:left w:val="nil"/>
              <w:bottom w:val="single" w:sz="4" w:space="0" w:color="auto"/>
              <w:right w:val="single" w:sz="4" w:space="0" w:color="auto"/>
            </w:tcBorders>
            <w:shd w:val="clear" w:color="auto" w:fill="auto"/>
            <w:noWrap/>
            <w:vAlign w:val="center"/>
            <w:hideMark/>
          </w:tcPr>
          <w:p w14:paraId="6011FD83"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L.CREDITED.QUANTITY</w:t>
            </w:r>
          </w:p>
        </w:tc>
        <w:tc>
          <w:tcPr>
            <w:tcW w:w="957" w:type="dxa"/>
            <w:tcBorders>
              <w:top w:val="nil"/>
              <w:left w:val="nil"/>
              <w:bottom w:val="single" w:sz="4" w:space="0" w:color="auto"/>
              <w:right w:val="single" w:sz="4" w:space="0" w:color="auto"/>
            </w:tcBorders>
            <w:shd w:val="clear" w:color="auto" w:fill="auto"/>
            <w:noWrap/>
            <w:vAlign w:val="center"/>
            <w:hideMark/>
          </w:tcPr>
          <w:p w14:paraId="2D377B2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47B9A72"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4E0F21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54B50F3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164A062"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931E77E"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L.UNIT.CODE</w:t>
            </w:r>
          </w:p>
        </w:tc>
        <w:tc>
          <w:tcPr>
            <w:tcW w:w="2160" w:type="dxa"/>
            <w:tcBorders>
              <w:top w:val="nil"/>
              <w:left w:val="nil"/>
              <w:bottom w:val="single" w:sz="4" w:space="0" w:color="auto"/>
              <w:right w:val="single" w:sz="4" w:space="0" w:color="auto"/>
            </w:tcBorders>
            <w:shd w:val="clear" w:color="auto" w:fill="auto"/>
            <w:noWrap/>
            <w:vAlign w:val="center"/>
            <w:hideMark/>
          </w:tcPr>
          <w:p w14:paraId="1A8AA5C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L.UNIT.CODE</w:t>
            </w:r>
          </w:p>
        </w:tc>
        <w:tc>
          <w:tcPr>
            <w:tcW w:w="957" w:type="dxa"/>
            <w:tcBorders>
              <w:top w:val="nil"/>
              <w:left w:val="nil"/>
              <w:bottom w:val="single" w:sz="4" w:space="0" w:color="auto"/>
              <w:right w:val="single" w:sz="4" w:space="0" w:color="auto"/>
            </w:tcBorders>
            <w:shd w:val="clear" w:color="auto" w:fill="auto"/>
            <w:noWrap/>
            <w:vAlign w:val="center"/>
            <w:hideMark/>
          </w:tcPr>
          <w:p w14:paraId="54070821"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2CCFBA59"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382CB27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25C63ED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7822D215"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C699BE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L.LINE.EXTENSION.AMOUNT</w:t>
            </w:r>
          </w:p>
        </w:tc>
        <w:tc>
          <w:tcPr>
            <w:tcW w:w="2160" w:type="dxa"/>
            <w:tcBorders>
              <w:top w:val="nil"/>
              <w:left w:val="nil"/>
              <w:bottom w:val="single" w:sz="4" w:space="0" w:color="auto"/>
              <w:right w:val="single" w:sz="4" w:space="0" w:color="auto"/>
            </w:tcBorders>
            <w:shd w:val="clear" w:color="auto" w:fill="auto"/>
            <w:noWrap/>
            <w:vAlign w:val="center"/>
            <w:hideMark/>
          </w:tcPr>
          <w:p w14:paraId="0A8DDD2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L.LINE.EXTENSION.AMOUNT</w:t>
            </w:r>
          </w:p>
        </w:tc>
        <w:tc>
          <w:tcPr>
            <w:tcW w:w="957" w:type="dxa"/>
            <w:tcBorders>
              <w:top w:val="nil"/>
              <w:left w:val="nil"/>
              <w:bottom w:val="single" w:sz="4" w:space="0" w:color="auto"/>
              <w:right w:val="single" w:sz="4" w:space="0" w:color="auto"/>
            </w:tcBorders>
            <w:shd w:val="clear" w:color="auto" w:fill="auto"/>
            <w:noWrap/>
            <w:vAlign w:val="center"/>
            <w:hideMark/>
          </w:tcPr>
          <w:p w14:paraId="7F692562" w14:textId="64855B12"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7FCC1E1A"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54ABD53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5F20607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ED791A8"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AE269A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L.LINE.EXTENSION.CCY</w:t>
            </w:r>
          </w:p>
        </w:tc>
        <w:tc>
          <w:tcPr>
            <w:tcW w:w="2160" w:type="dxa"/>
            <w:tcBorders>
              <w:top w:val="nil"/>
              <w:left w:val="nil"/>
              <w:bottom w:val="single" w:sz="4" w:space="0" w:color="auto"/>
              <w:right w:val="single" w:sz="4" w:space="0" w:color="auto"/>
            </w:tcBorders>
            <w:shd w:val="clear" w:color="auto" w:fill="auto"/>
            <w:noWrap/>
            <w:vAlign w:val="center"/>
            <w:hideMark/>
          </w:tcPr>
          <w:p w14:paraId="0AFD5AB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L.LINE.EXTENSION.CCY</w:t>
            </w:r>
          </w:p>
        </w:tc>
        <w:tc>
          <w:tcPr>
            <w:tcW w:w="957" w:type="dxa"/>
            <w:tcBorders>
              <w:top w:val="nil"/>
              <w:left w:val="nil"/>
              <w:bottom w:val="single" w:sz="4" w:space="0" w:color="auto"/>
              <w:right w:val="single" w:sz="4" w:space="0" w:color="auto"/>
            </w:tcBorders>
            <w:shd w:val="clear" w:color="auto" w:fill="auto"/>
            <w:noWrap/>
            <w:vAlign w:val="center"/>
            <w:hideMark/>
          </w:tcPr>
          <w:p w14:paraId="348E9106"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5C5E6BE5"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2D5E0C6E"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0C0FA27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62CF89CB"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EFBB43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L.DOC.ID</w:t>
            </w:r>
          </w:p>
        </w:tc>
        <w:tc>
          <w:tcPr>
            <w:tcW w:w="2160" w:type="dxa"/>
            <w:tcBorders>
              <w:top w:val="nil"/>
              <w:left w:val="nil"/>
              <w:bottom w:val="single" w:sz="4" w:space="0" w:color="auto"/>
              <w:right w:val="single" w:sz="4" w:space="0" w:color="auto"/>
            </w:tcBorders>
            <w:shd w:val="clear" w:color="auto" w:fill="auto"/>
            <w:noWrap/>
            <w:vAlign w:val="center"/>
            <w:hideMark/>
          </w:tcPr>
          <w:p w14:paraId="593EA309"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L.DOC.ID</w:t>
            </w:r>
          </w:p>
        </w:tc>
        <w:tc>
          <w:tcPr>
            <w:tcW w:w="957" w:type="dxa"/>
            <w:tcBorders>
              <w:top w:val="nil"/>
              <w:left w:val="nil"/>
              <w:bottom w:val="single" w:sz="4" w:space="0" w:color="auto"/>
              <w:right w:val="single" w:sz="4" w:space="0" w:color="auto"/>
            </w:tcBorders>
            <w:shd w:val="clear" w:color="auto" w:fill="auto"/>
            <w:noWrap/>
            <w:vAlign w:val="center"/>
            <w:hideMark/>
          </w:tcPr>
          <w:p w14:paraId="53017B6B"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7AE887F7"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5B5159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4F0A8CF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BB7AF0" w:rsidRPr="00AD5321" w14:paraId="2D05E35E" w14:textId="77777777" w:rsidTr="000659EB">
        <w:trPr>
          <w:trHeight w:val="300"/>
          <w:ins w:id="415" w:author="Marimuthu M" w:date="2024-01-04T12:31: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47BDF0D9" w14:textId="715B7B12" w:rsidR="00BB7AF0" w:rsidRPr="00AD5321" w:rsidRDefault="00BB7AF0" w:rsidP="007B45CB">
            <w:pPr>
              <w:spacing w:before="0" w:after="0"/>
              <w:rPr>
                <w:ins w:id="416" w:author="Marimuthu M" w:date="2024-01-04T12:31:00Z"/>
                <w:rFonts w:ascii="Calibri" w:hAnsi="Calibri" w:cstheme="minorHAnsi"/>
                <w:color w:val="000000"/>
                <w:sz w:val="16"/>
                <w:szCs w:val="16"/>
                <w:lang w:eastAsia="en-US"/>
              </w:rPr>
            </w:pPr>
            <w:ins w:id="417" w:author="Marimuthu M" w:date="2024-01-04T12:32:00Z">
              <w:r w:rsidRPr="00BB7AF0">
                <w:rPr>
                  <w:rFonts w:ascii="Calibri" w:hAnsi="Calibri" w:cstheme="minorHAnsi"/>
                  <w:color w:val="000000"/>
                  <w:sz w:val="16"/>
                  <w:szCs w:val="16"/>
                  <w:lang w:eastAsia="en-US"/>
                </w:rPr>
                <w:t>BILL.DUE.DATE</w:t>
              </w:r>
            </w:ins>
          </w:p>
        </w:tc>
        <w:tc>
          <w:tcPr>
            <w:tcW w:w="2160" w:type="dxa"/>
            <w:tcBorders>
              <w:top w:val="nil"/>
              <w:left w:val="nil"/>
              <w:bottom w:val="single" w:sz="4" w:space="0" w:color="auto"/>
              <w:right w:val="single" w:sz="4" w:space="0" w:color="auto"/>
            </w:tcBorders>
            <w:shd w:val="clear" w:color="auto" w:fill="auto"/>
            <w:noWrap/>
            <w:vAlign w:val="center"/>
          </w:tcPr>
          <w:p w14:paraId="5CCD835B" w14:textId="54959A66" w:rsidR="00BB7AF0" w:rsidRPr="00AD5321" w:rsidRDefault="00BB7AF0" w:rsidP="007B45CB">
            <w:pPr>
              <w:spacing w:before="0" w:after="0"/>
              <w:rPr>
                <w:ins w:id="418" w:author="Marimuthu M" w:date="2024-01-04T12:31:00Z"/>
                <w:rFonts w:ascii="Calibri" w:hAnsi="Calibri" w:cstheme="minorHAnsi"/>
                <w:color w:val="000000"/>
                <w:sz w:val="16"/>
                <w:szCs w:val="16"/>
                <w:lang w:eastAsia="en-US"/>
              </w:rPr>
            </w:pPr>
            <w:ins w:id="419" w:author="Marimuthu M" w:date="2024-01-04T12:32:00Z">
              <w:r w:rsidRPr="00BB7AF0">
                <w:rPr>
                  <w:rFonts w:ascii="Calibri" w:hAnsi="Calibri" w:cstheme="minorHAnsi"/>
                  <w:color w:val="000000"/>
                  <w:sz w:val="16"/>
                  <w:szCs w:val="16"/>
                  <w:lang w:eastAsia="en-US"/>
                </w:rPr>
                <w:t>BILL.DUE.DATE</w:t>
              </w:r>
            </w:ins>
          </w:p>
        </w:tc>
        <w:tc>
          <w:tcPr>
            <w:tcW w:w="957" w:type="dxa"/>
            <w:tcBorders>
              <w:top w:val="nil"/>
              <w:left w:val="nil"/>
              <w:bottom w:val="single" w:sz="4" w:space="0" w:color="auto"/>
              <w:right w:val="single" w:sz="4" w:space="0" w:color="auto"/>
            </w:tcBorders>
            <w:shd w:val="clear" w:color="auto" w:fill="auto"/>
            <w:noWrap/>
            <w:vAlign w:val="center"/>
          </w:tcPr>
          <w:p w14:paraId="533521AF" w14:textId="6324D9D4" w:rsidR="00BB7AF0" w:rsidRPr="00AD5321" w:rsidRDefault="00BB7AF0" w:rsidP="007B45CB">
            <w:pPr>
              <w:spacing w:before="0" w:after="0"/>
              <w:jc w:val="center"/>
              <w:rPr>
                <w:ins w:id="420" w:author="Marimuthu M" w:date="2024-01-04T12:31:00Z"/>
                <w:rFonts w:ascii="Calibri" w:hAnsi="Calibri" w:cs="Calibri"/>
                <w:color w:val="000000"/>
                <w:sz w:val="16"/>
                <w:szCs w:val="16"/>
                <w:lang w:val="en-US" w:eastAsia="en-US"/>
              </w:rPr>
            </w:pPr>
            <w:ins w:id="421" w:author="Marimuthu M" w:date="2024-01-04T12:32:00Z">
              <w:r>
                <w:rPr>
                  <w:rFonts w:ascii="Calibri" w:hAnsi="Calibri" w:cs="Calibri"/>
                  <w:color w:val="000000"/>
                  <w:sz w:val="16"/>
                  <w:szCs w:val="16"/>
                  <w:lang w:val="en-US" w:eastAsia="en-US"/>
                </w:rPr>
                <w:t>8</w:t>
              </w:r>
            </w:ins>
          </w:p>
        </w:tc>
        <w:tc>
          <w:tcPr>
            <w:tcW w:w="1126" w:type="dxa"/>
            <w:tcBorders>
              <w:top w:val="nil"/>
              <w:left w:val="nil"/>
              <w:bottom w:val="single" w:sz="4" w:space="0" w:color="auto"/>
              <w:right w:val="single" w:sz="4" w:space="0" w:color="auto"/>
            </w:tcBorders>
            <w:shd w:val="clear" w:color="auto" w:fill="auto"/>
            <w:noWrap/>
            <w:vAlign w:val="center"/>
          </w:tcPr>
          <w:p w14:paraId="385A186E" w14:textId="1B8F61CB" w:rsidR="00BB7AF0" w:rsidRPr="00AD5321" w:rsidRDefault="00BB7AF0" w:rsidP="007B45CB">
            <w:pPr>
              <w:spacing w:before="0" w:after="0"/>
              <w:jc w:val="center"/>
              <w:rPr>
                <w:ins w:id="422" w:author="Marimuthu M" w:date="2024-01-04T12:31:00Z"/>
                <w:rFonts w:ascii="Calibri" w:hAnsi="Calibri" w:cstheme="minorHAnsi"/>
                <w:color w:val="000000"/>
                <w:sz w:val="16"/>
                <w:szCs w:val="16"/>
                <w:lang w:eastAsia="en-US"/>
              </w:rPr>
            </w:pPr>
            <w:ins w:id="423" w:author="Marimuthu M" w:date="2024-01-04T12:32:00Z">
              <w:r>
                <w:rPr>
                  <w:rFonts w:ascii="Calibri" w:hAnsi="Calibri" w:cstheme="minorHAnsi"/>
                  <w:color w:val="000000"/>
                  <w:sz w:val="16"/>
                  <w:szCs w:val="16"/>
                  <w:lang w:eastAsia="en-US"/>
                </w:rPr>
                <w:t>Date</w:t>
              </w:r>
            </w:ins>
          </w:p>
        </w:tc>
        <w:tc>
          <w:tcPr>
            <w:tcW w:w="708" w:type="dxa"/>
            <w:tcBorders>
              <w:top w:val="nil"/>
              <w:left w:val="nil"/>
              <w:bottom w:val="single" w:sz="4" w:space="0" w:color="auto"/>
              <w:right w:val="single" w:sz="4" w:space="0" w:color="auto"/>
            </w:tcBorders>
            <w:shd w:val="clear" w:color="auto" w:fill="auto"/>
            <w:noWrap/>
            <w:vAlign w:val="center"/>
          </w:tcPr>
          <w:p w14:paraId="73681657" w14:textId="150110D0" w:rsidR="00BB7AF0" w:rsidRPr="00AD5321" w:rsidRDefault="00BB7AF0" w:rsidP="007B45CB">
            <w:pPr>
              <w:spacing w:before="0" w:after="0"/>
              <w:rPr>
                <w:ins w:id="424" w:author="Marimuthu M" w:date="2024-01-04T12:31:00Z"/>
                <w:rFonts w:ascii="Calibri" w:hAnsi="Calibri" w:cs="Calibri"/>
                <w:color w:val="000000"/>
                <w:sz w:val="16"/>
                <w:szCs w:val="16"/>
                <w:lang w:val="en-US" w:eastAsia="en-US"/>
              </w:rPr>
            </w:pPr>
            <w:ins w:id="425" w:author="Marimuthu M" w:date="2024-01-04T12:32:00Z">
              <w:r>
                <w:rPr>
                  <w:rFonts w:ascii="Calibri" w:hAnsi="Calibri" w:cs="Calibri"/>
                  <w:color w:val="000000"/>
                  <w:sz w:val="16"/>
                  <w:szCs w:val="16"/>
                  <w:lang w:val="en-US" w:eastAsia="en-US"/>
                </w:rPr>
                <w:t>XX-</w:t>
              </w:r>
            </w:ins>
          </w:p>
        </w:tc>
        <w:tc>
          <w:tcPr>
            <w:tcW w:w="2379" w:type="dxa"/>
            <w:tcBorders>
              <w:top w:val="nil"/>
              <w:left w:val="nil"/>
              <w:bottom w:val="single" w:sz="4" w:space="0" w:color="auto"/>
              <w:right w:val="single" w:sz="4" w:space="0" w:color="auto"/>
            </w:tcBorders>
            <w:shd w:val="clear" w:color="auto" w:fill="auto"/>
            <w:noWrap/>
            <w:vAlign w:val="center"/>
          </w:tcPr>
          <w:p w14:paraId="7B2DF466" w14:textId="77777777" w:rsidR="00BB7AF0" w:rsidRPr="00AD5321" w:rsidRDefault="00BB7AF0" w:rsidP="007B45CB">
            <w:pPr>
              <w:spacing w:before="0" w:after="0"/>
              <w:rPr>
                <w:ins w:id="426" w:author="Marimuthu M" w:date="2024-01-04T12:31:00Z"/>
                <w:rFonts w:ascii="Calibri" w:hAnsi="Calibri" w:cs="Calibri"/>
                <w:color w:val="000000"/>
                <w:sz w:val="16"/>
                <w:szCs w:val="16"/>
                <w:lang w:val="en-US" w:eastAsia="en-US"/>
              </w:rPr>
            </w:pPr>
          </w:p>
        </w:tc>
      </w:tr>
      <w:tr w:rsidR="00BB7AF0" w:rsidRPr="00AD5321" w14:paraId="5775267F" w14:textId="77777777" w:rsidTr="000659EB">
        <w:trPr>
          <w:trHeight w:val="300"/>
          <w:ins w:id="427" w:author="Marimuthu M" w:date="2024-01-04T12:31: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711C00A3" w14:textId="158073AC" w:rsidR="00BB7AF0" w:rsidRPr="00AD5321" w:rsidRDefault="00BB7AF0" w:rsidP="007B45CB">
            <w:pPr>
              <w:spacing w:before="0" w:after="0"/>
              <w:rPr>
                <w:ins w:id="428" w:author="Marimuthu M" w:date="2024-01-04T12:31:00Z"/>
                <w:rFonts w:ascii="Calibri" w:hAnsi="Calibri" w:cstheme="minorHAnsi"/>
                <w:color w:val="000000"/>
                <w:sz w:val="16"/>
                <w:szCs w:val="16"/>
                <w:lang w:eastAsia="en-US"/>
              </w:rPr>
            </w:pPr>
            <w:ins w:id="429" w:author="Marimuthu M" w:date="2024-01-04T12:32:00Z">
              <w:r w:rsidRPr="00BB7AF0">
                <w:rPr>
                  <w:rFonts w:ascii="Calibri" w:hAnsi="Calibri" w:cstheme="minorHAnsi"/>
                  <w:color w:val="000000"/>
                  <w:sz w:val="16"/>
                  <w:szCs w:val="16"/>
                  <w:lang w:eastAsia="en-US"/>
                </w:rPr>
                <w:t>BILL.ID</w:t>
              </w:r>
            </w:ins>
          </w:p>
        </w:tc>
        <w:tc>
          <w:tcPr>
            <w:tcW w:w="2160" w:type="dxa"/>
            <w:tcBorders>
              <w:top w:val="nil"/>
              <w:left w:val="nil"/>
              <w:bottom w:val="single" w:sz="4" w:space="0" w:color="auto"/>
              <w:right w:val="single" w:sz="4" w:space="0" w:color="auto"/>
            </w:tcBorders>
            <w:shd w:val="clear" w:color="auto" w:fill="auto"/>
            <w:noWrap/>
            <w:vAlign w:val="center"/>
          </w:tcPr>
          <w:p w14:paraId="5A5161CD" w14:textId="313359C6" w:rsidR="00BB7AF0" w:rsidRPr="00AD5321" w:rsidRDefault="00BB7AF0" w:rsidP="007B45CB">
            <w:pPr>
              <w:spacing w:before="0" w:after="0"/>
              <w:rPr>
                <w:ins w:id="430" w:author="Marimuthu M" w:date="2024-01-04T12:31:00Z"/>
                <w:rFonts w:ascii="Calibri" w:hAnsi="Calibri" w:cstheme="minorHAnsi"/>
                <w:color w:val="000000"/>
                <w:sz w:val="16"/>
                <w:szCs w:val="16"/>
                <w:lang w:eastAsia="en-US"/>
              </w:rPr>
            </w:pPr>
            <w:ins w:id="431" w:author="Marimuthu M" w:date="2024-01-04T12:32:00Z">
              <w:r w:rsidRPr="00BB7AF0">
                <w:rPr>
                  <w:rFonts w:ascii="Calibri" w:hAnsi="Calibri" w:cstheme="minorHAnsi"/>
                  <w:color w:val="000000"/>
                  <w:sz w:val="16"/>
                  <w:szCs w:val="16"/>
                  <w:lang w:eastAsia="en-US"/>
                </w:rPr>
                <w:t>BILL.ID</w:t>
              </w:r>
            </w:ins>
          </w:p>
        </w:tc>
        <w:tc>
          <w:tcPr>
            <w:tcW w:w="957" w:type="dxa"/>
            <w:tcBorders>
              <w:top w:val="nil"/>
              <w:left w:val="nil"/>
              <w:bottom w:val="single" w:sz="4" w:space="0" w:color="auto"/>
              <w:right w:val="single" w:sz="4" w:space="0" w:color="auto"/>
            </w:tcBorders>
            <w:shd w:val="clear" w:color="auto" w:fill="auto"/>
            <w:noWrap/>
            <w:vAlign w:val="center"/>
          </w:tcPr>
          <w:p w14:paraId="7F21E796" w14:textId="0C0DC6BC" w:rsidR="00BB7AF0" w:rsidRPr="00AD5321" w:rsidRDefault="00BB7AF0" w:rsidP="007B45CB">
            <w:pPr>
              <w:spacing w:before="0" w:after="0"/>
              <w:jc w:val="center"/>
              <w:rPr>
                <w:ins w:id="432" w:author="Marimuthu M" w:date="2024-01-04T12:31:00Z"/>
                <w:rFonts w:ascii="Calibri" w:hAnsi="Calibri" w:cs="Calibri"/>
                <w:color w:val="000000"/>
                <w:sz w:val="16"/>
                <w:szCs w:val="16"/>
                <w:lang w:val="en-US" w:eastAsia="en-US"/>
              </w:rPr>
            </w:pPr>
            <w:ins w:id="433" w:author="Marimuthu M" w:date="2024-01-04T12:32:00Z">
              <w:r>
                <w:rPr>
                  <w:rFonts w:ascii="Calibri" w:hAnsi="Calibri" w:cs="Calibri"/>
                  <w:color w:val="000000"/>
                  <w:sz w:val="16"/>
                  <w:szCs w:val="16"/>
                  <w:lang w:val="en-US" w:eastAsia="en-US"/>
                </w:rPr>
                <w:t>20</w:t>
              </w:r>
            </w:ins>
          </w:p>
        </w:tc>
        <w:tc>
          <w:tcPr>
            <w:tcW w:w="1126" w:type="dxa"/>
            <w:tcBorders>
              <w:top w:val="nil"/>
              <w:left w:val="nil"/>
              <w:bottom w:val="single" w:sz="4" w:space="0" w:color="auto"/>
              <w:right w:val="single" w:sz="4" w:space="0" w:color="auto"/>
            </w:tcBorders>
            <w:shd w:val="clear" w:color="auto" w:fill="auto"/>
            <w:noWrap/>
            <w:vAlign w:val="center"/>
          </w:tcPr>
          <w:p w14:paraId="52BE57D5" w14:textId="0240C2B7" w:rsidR="00BB7AF0" w:rsidRPr="00AD5321" w:rsidRDefault="00BB7AF0" w:rsidP="007B45CB">
            <w:pPr>
              <w:spacing w:before="0" w:after="0"/>
              <w:jc w:val="center"/>
              <w:rPr>
                <w:ins w:id="434" w:author="Marimuthu M" w:date="2024-01-04T12:31:00Z"/>
                <w:rFonts w:ascii="Calibri" w:hAnsi="Calibri" w:cstheme="minorHAnsi"/>
                <w:color w:val="000000"/>
                <w:sz w:val="16"/>
                <w:szCs w:val="16"/>
                <w:lang w:eastAsia="en-US"/>
              </w:rPr>
            </w:pPr>
            <w:ins w:id="435" w:author="Marimuthu M" w:date="2024-01-04T12:32:00Z">
              <w:r w:rsidRPr="00AD5321">
                <w:rPr>
                  <w:rFonts w:ascii="Calibri" w:hAnsi="Calibri" w:cs="Calibri"/>
                  <w:color w:val="000000"/>
                  <w:sz w:val="16"/>
                  <w:szCs w:val="16"/>
                  <w:lang w:val="en-US" w:eastAsia="en-US"/>
                </w:rPr>
                <w:t>Alphanumeric</w:t>
              </w:r>
            </w:ins>
          </w:p>
        </w:tc>
        <w:tc>
          <w:tcPr>
            <w:tcW w:w="708" w:type="dxa"/>
            <w:tcBorders>
              <w:top w:val="nil"/>
              <w:left w:val="nil"/>
              <w:bottom w:val="single" w:sz="4" w:space="0" w:color="auto"/>
              <w:right w:val="single" w:sz="4" w:space="0" w:color="auto"/>
            </w:tcBorders>
            <w:shd w:val="clear" w:color="auto" w:fill="auto"/>
            <w:noWrap/>
            <w:vAlign w:val="center"/>
          </w:tcPr>
          <w:p w14:paraId="6B3C6769" w14:textId="2F16BACA" w:rsidR="00BB7AF0" w:rsidRPr="00AD5321" w:rsidRDefault="00BB7AF0" w:rsidP="007B45CB">
            <w:pPr>
              <w:spacing w:before="0" w:after="0"/>
              <w:rPr>
                <w:ins w:id="436" w:author="Marimuthu M" w:date="2024-01-04T12:31:00Z"/>
                <w:rFonts w:ascii="Calibri" w:hAnsi="Calibri" w:cs="Calibri"/>
                <w:color w:val="000000"/>
                <w:sz w:val="16"/>
                <w:szCs w:val="16"/>
                <w:lang w:val="en-US" w:eastAsia="en-US"/>
              </w:rPr>
            </w:pPr>
            <w:ins w:id="437" w:author="Marimuthu M" w:date="2024-01-04T12:32:00Z">
              <w:r>
                <w:rPr>
                  <w:rFonts w:ascii="Calibri" w:hAnsi="Calibri" w:cs="Calibri"/>
                  <w:color w:val="000000"/>
                  <w:sz w:val="16"/>
                  <w:szCs w:val="16"/>
                  <w:lang w:val="en-US" w:eastAsia="en-US"/>
                </w:rPr>
                <w:t>XX-</w:t>
              </w:r>
            </w:ins>
          </w:p>
        </w:tc>
        <w:tc>
          <w:tcPr>
            <w:tcW w:w="2379" w:type="dxa"/>
            <w:tcBorders>
              <w:top w:val="nil"/>
              <w:left w:val="nil"/>
              <w:bottom w:val="single" w:sz="4" w:space="0" w:color="auto"/>
              <w:right w:val="single" w:sz="4" w:space="0" w:color="auto"/>
            </w:tcBorders>
            <w:shd w:val="clear" w:color="auto" w:fill="auto"/>
            <w:noWrap/>
            <w:vAlign w:val="center"/>
          </w:tcPr>
          <w:p w14:paraId="0758099B" w14:textId="77777777" w:rsidR="00BB7AF0" w:rsidRPr="00AD5321" w:rsidRDefault="00BB7AF0" w:rsidP="007B45CB">
            <w:pPr>
              <w:spacing w:before="0" w:after="0"/>
              <w:rPr>
                <w:ins w:id="438" w:author="Marimuthu M" w:date="2024-01-04T12:31:00Z"/>
                <w:rFonts w:ascii="Calibri" w:hAnsi="Calibri" w:cs="Calibri"/>
                <w:color w:val="000000"/>
                <w:sz w:val="16"/>
                <w:szCs w:val="16"/>
                <w:lang w:val="en-US" w:eastAsia="en-US"/>
              </w:rPr>
            </w:pPr>
          </w:p>
        </w:tc>
      </w:tr>
      <w:tr w:rsidR="007B45CB" w:rsidRPr="00AD5321" w14:paraId="419FEDE4"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EE6205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L.DOC.SCHEME.ID</w:t>
            </w:r>
          </w:p>
        </w:tc>
        <w:tc>
          <w:tcPr>
            <w:tcW w:w="2160" w:type="dxa"/>
            <w:tcBorders>
              <w:top w:val="nil"/>
              <w:left w:val="nil"/>
              <w:bottom w:val="single" w:sz="4" w:space="0" w:color="auto"/>
              <w:right w:val="single" w:sz="4" w:space="0" w:color="auto"/>
            </w:tcBorders>
            <w:shd w:val="clear" w:color="auto" w:fill="auto"/>
            <w:noWrap/>
            <w:vAlign w:val="center"/>
            <w:hideMark/>
          </w:tcPr>
          <w:p w14:paraId="6D7288A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L.DOC.SCHEME.ID</w:t>
            </w:r>
          </w:p>
        </w:tc>
        <w:tc>
          <w:tcPr>
            <w:tcW w:w="957" w:type="dxa"/>
            <w:tcBorders>
              <w:top w:val="nil"/>
              <w:left w:val="nil"/>
              <w:bottom w:val="single" w:sz="4" w:space="0" w:color="auto"/>
              <w:right w:val="single" w:sz="4" w:space="0" w:color="auto"/>
            </w:tcBorders>
            <w:shd w:val="clear" w:color="auto" w:fill="auto"/>
            <w:noWrap/>
            <w:vAlign w:val="center"/>
            <w:hideMark/>
          </w:tcPr>
          <w:p w14:paraId="5DF18EF0"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17057B69"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85C260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122C1EA2"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25CC361"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2F7610C8"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L.DOC.TYPE.CODE</w:t>
            </w:r>
          </w:p>
        </w:tc>
        <w:tc>
          <w:tcPr>
            <w:tcW w:w="2160" w:type="dxa"/>
            <w:tcBorders>
              <w:top w:val="nil"/>
              <w:left w:val="nil"/>
              <w:bottom w:val="single" w:sz="4" w:space="0" w:color="auto"/>
              <w:right w:val="single" w:sz="4" w:space="0" w:color="auto"/>
            </w:tcBorders>
            <w:shd w:val="clear" w:color="auto" w:fill="auto"/>
            <w:noWrap/>
            <w:vAlign w:val="center"/>
            <w:hideMark/>
          </w:tcPr>
          <w:p w14:paraId="5F6E9109"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L.DOC.TYPE.CODE</w:t>
            </w:r>
          </w:p>
        </w:tc>
        <w:tc>
          <w:tcPr>
            <w:tcW w:w="957" w:type="dxa"/>
            <w:tcBorders>
              <w:top w:val="nil"/>
              <w:left w:val="nil"/>
              <w:bottom w:val="single" w:sz="4" w:space="0" w:color="auto"/>
              <w:right w:val="single" w:sz="4" w:space="0" w:color="auto"/>
            </w:tcBorders>
            <w:shd w:val="clear" w:color="auto" w:fill="auto"/>
            <w:noWrap/>
            <w:vAlign w:val="center"/>
            <w:hideMark/>
          </w:tcPr>
          <w:p w14:paraId="2FBEF1F1"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4B548510"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481A0D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7C040C6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4BCB18B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BC032B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L.NAME</w:t>
            </w:r>
          </w:p>
        </w:tc>
        <w:tc>
          <w:tcPr>
            <w:tcW w:w="2160" w:type="dxa"/>
            <w:tcBorders>
              <w:top w:val="nil"/>
              <w:left w:val="nil"/>
              <w:bottom w:val="single" w:sz="4" w:space="0" w:color="auto"/>
              <w:right w:val="single" w:sz="4" w:space="0" w:color="auto"/>
            </w:tcBorders>
            <w:shd w:val="clear" w:color="auto" w:fill="auto"/>
            <w:noWrap/>
            <w:vAlign w:val="center"/>
            <w:hideMark/>
          </w:tcPr>
          <w:p w14:paraId="17672F9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L.NAME</w:t>
            </w:r>
          </w:p>
        </w:tc>
        <w:tc>
          <w:tcPr>
            <w:tcW w:w="957" w:type="dxa"/>
            <w:tcBorders>
              <w:top w:val="nil"/>
              <w:left w:val="nil"/>
              <w:bottom w:val="single" w:sz="4" w:space="0" w:color="auto"/>
              <w:right w:val="single" w:sz="4" w:space="0" w:color="auto"/>
            </w:tcBorders>
            <w:shd w:val="clear" w:color="auto" w:fill="auto"/>
            <w:noWrap/>
            <w:vAlign w:val="center"/>
            <w:hideMark/>
          </w:tcPr>
          <w:p w14:paraId="6C9A614A" w14:textId="1688429C" w:rsidR="007B45CB" w:rsidRPr="00AD5321" w:rsidRDefault="007B45CB" w:rsidP="007B45CB">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60</w:t>
            </w:r>
          </w:p>
        </w:tc>
        <w:tc>
          <w:tcPr>
            <w:tcW w:w="1126" w:type="dxa"/>
            <w:tcBorders>
              <w:top w:val="nil"/>
              <w:left w:val="nil"/>
              <w:bottom w:val="single" w:sz="4" w:space="0" w:color="auto"/>
              <w:right w:val="single" w:sz="4" w:space="0" w:color="auto"/>
            </w:tcBorders>
            <w:shd w:val="clear" w:color="auto" w:fill="auto"/>
            <w:noWrap/>
            <w:vAlign w:val="center"/>
            <w:hideMark/>
          </w:tcPr>
          <w:p w14:paraId="79934A1E"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28F530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6F708C8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32826B1A"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97FF507"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L.TAX.CATEGORY.ID</w:t>
            </w:r>
          </w:p>
        </w:tc>
        <w:tc>
          <w:tcPr>
            <w:tcW w:w="2160" w:type="dxa"/>
            <w:tcBorders>
              <w:top w:val="nil"/>
              <w:left w:val="nil"/>
              <w:bottom w:val="single" w:sz="4" w:space="0" w:color="auto"/>
              <w:right w:val="single" w:sz="4" w:space="0" w:color="auto"/>
            </w:tcBorders>
            <w:shd w:val="clear" w:color="auto" w:fill="auto"/>
            <w:noWrap/>
            <w:vAlign w:val="center"/>
            <w:hideMark/>
          </w:tcPr>
          <w:p w14:paraId="4CE7F17F"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L.TAX.CATEGORY.ID</w:t>
            </w:r>
          </w:p>
        </w:tc>
        <w:tc>
          <w:tcPr>
            <w:tcW w:w="957" w:type="dxa"/>
            <w:tcBorders>
              <w:top w:val="nil"/>
              <w:left w:val="nil"/>
              <w:bottom w:val="single" w:sz="4" w:space="0" w:color="auto"/>
              <w:right w:val="single" w:sz="4" w:space="0" w:color="auto"/>
            </w:tcBorders>
            <w:shd w:val="clear" w:color="auto" w:fill="auto"/>
            <w:noWrap/>
            <w:vAlign w:val="center"/>
            <w:hideMark/>
          </w:tcPr>
          <w:p w14:paraId="79287AD0"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20FC6A10"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E7D9BE4"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vAlign w:val="center"/>
            <w:hideMark/>
          </w:tcPr>
          <w:p w14:paraId="03D23686"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12337B9D"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05395AB"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L.TAX.SCHEME.ID</w:t>
            </w:r>
          </w:p>
        </w:tc>
        <w:tc>
          <w:tcPr>
            <w:tcW w:w="2160" w:type="dxa"/>
            <w:tcBorders>
              <w:top w:val="nil"/>
              <w:left w:val="nil"/>
              <w:bottom w:val="single" w:sz="4" w:space="0" w:color="auto"/>
              <w:right w:val="single" w:sz="4" w:space="0" w:color="auto"/>
            </w:tcBorders>
            <w:shd w:val="clear" w:color="auto" w:fill="auto"/>
            <w:noWrap/>
            <w:vAlign w:val="center"/>
            <w:hideMark/>
          </w:tcPr>
          <w:p w14:paraId="31A19711"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L.TAX.SCHEME.ID</w:t>
            </w:r>
          </w:p>
        </w:tc>
        <w:tc>
          <w:tcPr>
            <w:tcW w:w="957" w:type="dxa"/>
            <w:tcBorders>
              <w:top w:val="nil"/>
              <w:left w:val="nil"/>
              <w:bottom w:val="single" w:sz="4" w:space="0" w:color="auto"/>
              <w:right w:val="single" w:sz="4" w:space="0" w:color="auto"/>
            </w:tcBorders>
            <w:shd w:val="clear" w:color="auto" w:fill="auto"/>
            <w:noWrap/>
            <w:vAlign w:val="center"/>
            <w:hideMark/>
          </w:tcPr>
          <w:p w14:paraId="1F2D27C4"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225B53B6"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4A727DD"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3BB10C59"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19304937"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C1A023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L.PRICE.AMOUNT</w:t>
            </w:r>
          </w:p>
        </w:tc>
        <w:tc>
          <w:tcPr>
            <w:tcW w:w="2160" w:type="dxa"/>
            <w:tcBorders>
              <w:top w:val="nil"/>
              <w:left w:val="nil"/>
              <w:bottom w:val="single" w:sz="4" w:space="0" w:color="auto"/>
              <w:right w:val="single" w:sz="4" w:space="0" w:color="auto"/>
            </w:tcBorders>
            <w:shd w:val="clear" w:color="auto" w:fill="auto"/>
            <w:noWrap/>
            <w:vAlign w:val="center"/>
            <w:hideMark/>
          </w:tcPr>
          <w:p w14:paraId="6CD4AD9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L.PRICE.AMOUNT</w:t>
            </w:r>
          </w:p>
        </w:tc>
        <w:tc>
          <w:tcPr>
            <w:tcW w:w="957" w:type="dxa"/>
            <w:tcBorders>
              <w:top w:val="nil"/>
              <w:left w:val="nil"/>
              <w:bottom w:val="single" w:sz="4" w:space="0" w:color="auto"/>
              <w:right w:val="single" w:sz="4" w:space="0" w:color="auto"/>
            </w:tcBorders>
            <w:shd w:val="clear" w:color="auto" w:fill="auto"/>
            <w:noWrap/>
            <w:vAlign w:val="center"/>
            <w:hideMark/>
          </w:tcPr>
          <w:p w14:paraId="36141BA6" w14:textId="08A2996B"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1</w:t>
            </w: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3C758626"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Amount</w:t>
            </w:r>
          </w:p>
        </w:tc>
        <w:tc>
          <w:tcPr>
            <w:tcW w:w="708" w:type="dxa"/>
            <w:tcBorders>
              <w:top w:val="nil"/>
              <w:left w:val="nil"/>
              <w:bottom w:val="single" w:sz="4" w:space="0" w:color="auto"/>
              <w:right w:val="single" w:sz="4" w:space="0" w:color="auto"/>
            </w:tcBorders>
            <w:shd w:val="clear" w:color="auto" w:fill="auto"/>
            <w:noWrap/>
            <w:vAlign w:val="center"/>
            <w:hideMark/>
          </w:tcPr>
          <w:p w14:paraId="03A8274A"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hideMark/>
          </w:tcPr>
          <w:p w14:paraId="64F8004C"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0B86C0B6" w14:textId="77777777" w:rsidTr="000659EB">
        <w:trPr>
          <w:trHeight w:val="30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C75822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L.PRICE.CCY</w:t>
            </w:r>
          </w:p>
        </w:tc>
        <w:tc>
          <w:tcPr>
            <w:tcW w:w="2160" w:type="dxa"/>
            <w:tcBorders>
              <w:top w:val="nil"/>
              <w:left w:val="nil"/>
              <w:bottom w:val="single" w:sz="4" w:space="0" w:color="auto"/>
              <w:right w:val="single" w:sz="4" w:space="0" w:color="auto"/>
            </w:tcBorders>
            <w:shd w:val="clear" w:color="auto" w:fill="auto"/>
            <w:noWrap/>
            <w:vAlign w:val="center"/>
            <w:hideMark/>
          </w:tcPr>
          <w:p w14:paraId="730EA400"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L.PRICE.CCY</w:t>
            </w:r>
          </w:p>
        </w:tc>
        <w:tc>
          <w:tcPr>
            <w:tcW w:w="957" w:type="dxa"/>
            <w:tcBorders>
              <w:top w:val="nil"/>
              <w:left w:val="nil"/>
              <w:bottom w:val="single" w:sz="4" w:space="0" w:color="auto"/>
              <w:right w:val="single" w:sz="4" w:space="0" w:color="auto"/>
            </w:tcBorders>
            <w:shd w:val="clear" w:color="auto" w:fill="auto"/>
            <w:noWrap/>
            <w:vAlign w:val="center"/>
            <w:hideMark/>
          </w:tcPr>
          <w:p w14:paraId="13B676D5"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59F99355" w14:textId="77777777" w:rsidR="007B45CB" w:rsidRPr="00AD5321" w:rsidRDefault="007B45CB" w:rsidP="007B45CB">
            <w:pPr>
              <w:spacing w:before="0" w:after="0"/>
              <w:jc w:val="center"/>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CCY</w:t>
            </w:r>
          </w:p>
        </w:tc>
        <w:tc>
          <w:tcPr>
            <w:tcW w:w="708" w:type="dxa"/>
            <w:tcBorders>
              <w:top w:val="nil"/>
              <w:left w:val="nil"/>
              <w:bottom w:val="single" w:sz="4" w:space="0" w:color="auto"/>
              <w:right w:val="single" w:sz="4" w:space="0" w:color="auto"/>
            </w:tcBorders>
            <w:shd w:val="clear" w:color="auto" w:fill="auto"/>
            <w:noWrap/>
            <w:vAlign w:val="center"/>
            <w:hideMark/>
          </w:tcPr>
          <w:p w14:paraId="5696086E"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XX&gt;</w:t>
            </w:r>
          </w:p>
        </w:tc>
        <w:tc>
          <w:tcPr>
            <w:tcW w:w="2379" w:type="dxa"/>
            <w:tcBorders>
              <w:top w:val="nil"/>
              <w:left w:val="nil"/>
              <w:bottom w:val="single" w:sz="4" w:space="0" w:color="auto"/>
              <w:right w:val="single" w:sz="4" w:space="0" w:color="auto"/>
            </w:tcBorders>
            <w:shd w:val="clear" w:color="auto" w:fill="auto"/>
            <w:noWrap/>
            <w:vAlign w:val="center"/>
            <w:hideMark/>
          </w:tcPr>
          <w:p w14:paraId="54CE5B05" w14:textId="77777777" w:rsidR="007B45CB" w:rsidRPr="00AD5321" w:rsidRDefault="007B45CB" w:rsidP="007B45CB">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r>
      <w:tr w:rsidR="007B45CB" w:rsidRPr="00AD5321" w14:paraId="1CFF2C7D" w14:textId="77777777" w:rsidTr="000659EB">
        <w:trPr>
          <w:trHeight w:val="300"/>
          <w:ins w:id="439" w:author="MADASAMY, Marimuthu" w:date="2023-12-12T10:20: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5757BE42" w14:textId="72B57642" w:rsidR="007B45CB" w:rsidRPr="00AD5321" w:rsidRDefault="007B45CB" w:rsidP="007B45CB">
            <w:pPr>
              <w:spacing w:before="0" w:after="0"/>
              <w:rPr>
                <w:ins w:id="440" w:author="MADASAMY, Marimuthu" w:date="2023-12-12T10:20:00Z"/>
                <w:rFonts w:ascii="Calibri" w:hAnsi="Calibri" w:cstheme="minorHAnsi"/>
                <w:color w:val="000000"/>
                <w:sz w:val="16"/>
                <w:szCs w:val="16"/>
                <w:lang w:eastAsia="en-US"/>
              </w:rPr>
            </w:pPr>
            <w:r>
              <w:rPr>
                <w:rFonts w:ascii="Calibri" w:hAnsi="Calibri" w:cstheme="minorHAnsi"/>
                <w:color w:val="000000"/>
                <w:sz w:val="16"/>
                <w:szCs w:val="16"/>
                <w:lang w:eastAsia="en-US"/>
              </w:rPr>
              <w:t>NOTE</w:t>
            </w:r>
          </w:p>
        </w:tc>
        <w:tc>
          <w:tcPr>
            <w:tcW w:w="2160" w:type="dxa"/>
            <w:tcBorders>
              <w:top w:val="nil"/>
              <w:left w:val="nil"/>
              <w:bottom w:val="single" w:sz="4" w:space="0" w:color="auto"/>
              <w:right w:val="single" w:sz="4" w:space="0" w:color="auto"/>
            </w:tcBorders>
            <w:shd w:val="clear" w:color="auto" w:fill="auto"/>
            <w:noWrap/>
            <w:vAlign w:val="center"/>
          </w:tcPr>
          <w:p w14:paraId="5C2ADA11" w14:textId="6B4CF114" w:rsidR="007B45CB" w:rsidRPr="00AD5321" w:rsidRDefault="007B45CB" w:rsidP="007B45CB">
            <w:pPr>
              <w:spacing w:before="0" w:after="0"/>
              <w:rPr>
                <w:ins w:id="441" w:author="MADASAMY, Marimuthu" w:date="2023-12-12T10:20:00Z"/>
                <w:rFonts w:ascii="Calibri" w:hAnsi="Calibri" w:cstheme="minorHAnsi"/>
                <w:color w:val="000000"/>
                <w:sz w:val="16"/>
                <w:szCs w:val="16"/>
                <w:lang w:eastAsia="en-US"/>
              </w:rPr>
            </w:pPr>
            <w:r>
              <w:rPr>
                <w:rFonts w:ascii="Calibri" w:hAnsi="Calibri" w:cstheme="minorHAnsi"/>
                <w:color w:val="000000"/>
                <w:sz w:val="16"/>
                <w:szCs w:val="16"/>
                <w:lang w:eastAsia="en-US"/>
              </w:rPr>
              <w:t>NOTE</w:t>
            </w:r>
          </w:p>
        </w:tc>
        <w:tc>
          <w:tcPr>
            <w:tcW w:w="957" w:type="dxa"/>
            <w:tcBorders>
              <w:top w:val="nil"/>
              <w:left w:val="nil"/>
              <w:bottom w:val="single" w:sz="4" w:space="0" w:color="auto"/>
              <w:right w:val="single" w:sz="4" w:space="0" w:color="auto"/>
            </w:tcBorders>
            <w:shd w:val="clear" w:color="auto" w:fill="auto"/>
            <w:noWrap/>
            <w:vAlign w:val="center"/>
          </w:tcPr>
          <w:p w14:paraId="72FCB42F" w14:textId="1AC02D66" w:rsidR="007B45CB" w:rsidRPr="00AD5321" w:rsidRDefault="007B45CB" w:rsidP="007B45CB">
            <w:pPr>
              <w:spacing w:before="0" w:after="0"/>
              <w:jc w:val="center"/>
              <w:rPr>
                <w:ins w:id="442" w:author="MADASAMY, Marimuthu" w:date="2023-12-12T10:20:00Z"/>
                <w:rFonts w:ascii="Calibri" w:hAnsi="Calibri" w:cs="Calibri"/>
                <w:color w:val="000000"/>
                <w:sz w:val="16"/>
                <w:szCs w:val="16"/>
                <w:lang w:val="en-US" w:eastAsia="en-US"/>
              </w:rPr>
            </w:pPr>
            <w:r>
              <w:rPr>
                <w:rFonts w:ascii="Calibri" w:hAnsi="Calibri" w:cs="Calibri"/>
                <w:color w:val="000000"/>
                <w:sz w:val="16"/>
                <w:szCs w:val="16"/>
                <w:lang w:val="en-US" w:eastAsia="en-US"/>
              </w:rPr>
              <w:t>65</w:t>
            </w:r>
          </w:p>
        </w:tc>
        <w:tc>
          <w:tcPr>
            <w:tcW w:w="1126" w:type="dxa"/>
            <w:tcBorders>
              <w:top w:val="nil"/>
              <w:left w:val="nil"/>
              <w:bottom w:val="single" w:sz="4" w:space="0" w:color="auto"/>
              <w:right w:val="single" w:sz="4" w:space="0" w:color="auto"/>
            </w:tcBorders>
            <w:shd w:val="clear" w:color="auto" w:fill="auto"/>
            <w:noWrap/>
            <w:vAlign w:val="center"/>
          </w:tcPr>
          <w:p w14:paraId="6399727F" w14:textId="7FF35F1A" w:rsidR="007B45CB" w:rsidRPr="00AD5321" w:rsidRDefault="007B45CB" w:rsidP="007B45CB">
            <w:pPr>
              <w:spacing w:before="0" w:after="0"/>
              <w:jc w:val="center"/>
              <w:rPr>
                <w:ins w:id="443" w:author="MADASAMY, Marimuthu" w:date="2023-12-12T10:20:00Z"/>
                <w:rFonts w:ascii="Calibri" w:hAnsi="Calibri" w:cstheme="minorHAnsi"/>
                <w:color w:val="000000"/>
                <w:sz w:val="16"/>
                <w:szCs w:val="16"/>
                <w:lang w:eastAsia="en-US"/>
              </w:rPr>
            </w:pPr>
            <w:r>
              <w:rPr>
                <w:rFonts w:ascii="Calibri" w:hAnsi="Calibri" w:cstheme="minorHAnsi"/>
                <w:color w:val="000000"/>
                <w:sz w:val="16"/>
                <w:szCs w:val="16"/>
                <w:lang w:eastAsia="en-US"/>
              </w:rPr>
              <w:t>Text</w:t>
            </w:r>
          </w:p>
        </w:tc>
        <w:tc>
          <w:tcPr>
            <w:tcW w:w="708" w:type="dxa"/>
            <w:tcBorders>
              <w:top w:val="nil"/>
              <w:left w:val="nil"/>
              <w:bottom w:val="single" w:sz="4" w:space="0" w:color="auto"/>
              <w:right w:val="single" w:sz="4" w:space="0" w:color="auto"/>
            </w:tcBorders>
            <w:shd w:val="clear" w:color="auto" w:fill="auto"/>
            <w:noWrap/>
            <w:vAlign w:val="center"/>
          </w:tcPr>
          <w:p w14:paraId="10CA630F" w14:textId="1887A7AD" w:rsidR="007B45CB" w:rsidRPr="00AD5321" w:rsidRDefault="007B45CB" w:rsidP="007B45CB">
            <w:pPr>
              <w:spacing w:before="0" w:after="0"/>
              <w:rPr>
                <w:ins w:id="444" w:author="MADASAMY, Marimuthu" w:date="2023-12-12T10:20:00Z"/>
                <w:rFonts w:ascii="Calibri" w:hAnsi="Calibri" w:cs="Calibri"/>
                <w:color w:val="000000"/>
                <w:sz w:val="16"/>
                <w:szCs w:val="16"/>
                <w:lang w:val="en-US" w:eastAsia="en-US"/>
              </w:rPr>
            </w:pPr>
            <w:r>
              <w:rPr>
                <w:rFonts w:ascii="Calibri" w:hAnsi="Calibri" w:cs="Calibri"/>
                <w:color w:val="000000"/>
                <w:sz w:val="16"/>
                <w:szCs w:val="16"/>
                <w:lang w:val="en-US" w:eastAsia="en-US"/>
              </w:rPr>
              <w:t>XX.</w:t>
            </w:r>
          </w:p>
        </w:tc>
        <w:tc>
          <w:tcPr>
            <w:tcW w:w="2379" w:type="dxa"/>
            <w:tcBorders>
              <w:top w:val="nil"/>
              <w:left w:val="nil"/>
              <w:bottom w:val="single" w:sz="4" w:space="0" w:color="auto"/>
              <w:right w:val="single" w:sz="4" w:space="0" w:color="auto"/>
            </w:tcBorders>
            <w:shd w:val="clear" w:color="auto" w:fill="auto"/>
            <w:noWrap/>
            <w:vAlign w:val="center"/>
          </w:tcPr>
          <w:p w14:paraId="3F46DFA9" w14:textId="77777777" w:rsidR="007B45CB" w:rsidRPr="00AD5321" w:rsidRDefault="007B45CB" w:rsidP="007B45CB">
            <w:pPr>
              <w:spacing w:before="0" w:after="0"/>
              <w:rPr>
                <w:ins w:id="445" w:author="MADASAMY, Marimuthu" w:date="2023-12-12T10:20:00Z"/>
                <w:rFonts w:ascii="Calibri" w:hAnsi="Calibri" w:cs="Calibri"/>
                <w:color w:val="000000"/>
                <w:sz w:val="16"/>
                <w:szCs w:val="16"/>
                <w:lang w:val="en-US" w:eastAsia="en-US"/>
              </w:rPr>
            </w:pPr>
          </w:p>
        </w:tc>
      </w:tr>
      <w:tr w:rsidR="007B45CB" w:rsidRPr="00AD5321" w14:paraId="7C05B7A3" w14:textId="77777777" w:rsidTr="000659EB">
        <w:trPr>
          <w:trHeight w:val="300"/>
          <w:ins w:id="446" w:author="MADASAMY, Marimuthu" w:date="2023-10-25T13:03: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478F06CA" w14:textId="5C657D22" w:rsidR="007B45CB" w:rsidRPr="00AD5321" w:rsidRDefault="007B45CB" w:rsidP="007B45CB">
            <w:pPr>
              <w:spacing w:before="0" w:after="0"/>
              <w:rPr>
                <w:ins w:id="447" w:author="MADASAMY, Marimuthu" w:date="2023-10-25T13:03:00Z"/>
                <w:rFonts w:ascii="Calibri" w:hAnsi="Calibri" w:cstheme="minorHAnsi"/>
                <w:color w:val="000000"/>
                <w:sz w:val="16"/>
                <w:szCs w:val="16"/>
                <w:lang w:eastAsia="en-US"/>
              </w:rPr>
            </w:pPr>
            <w:ins w:id="448" w:author="MADASAMY, Marimuthu" w:date="2023-10-25T13:04:00Z">
              <w:r w:rsidRPr="00685144">
                <w:rPr>
                  <w:rFonts w:ascii="Calibri" w:hAnsi="Calibri" w:cstheme="minorHAnsi"/>
                  <w:color w:val="000000"/>
                  <w:sz w:val="16"/>
                  <w:szCs w:val="16"/>
                  <w:lang w:eastAsia="en-US"/>
                </w:rPr>
                <w:t>PREMIUM.INFO</w:t>
              </w:r>
            </w:ins>
          </w:p>
        </w:tc>
        <w:tc>
          <w:tcPr>
            <w:tcW w:w="2160" w:type="dxa"/>
            <w:tcBorders>
              <w:top w:val="nil"/>
              <w:left w:val="nil"/>
              <w:bottom w:val="single" w:sz="4" w:space="0" w:color="auto"/>
              <w:right w:val="single" w:sz="4" w:space="0" w:color="auto"/>
            </w:tcBorders>
            <w:shd w:val="clear" w:color="auto" w:fill="auto"/>
            <w:noWrap/>
            <w:vAlign w:val="center"/>
          </w:tcPr>
          <w:p w14:paraId="55044953" w14:textId="3C7E6E86" w:rsidR="007B45CB" w:rsidRPr="00AD5321" w:rsidRDefault="007B45CB" w:rsidP="007B45CB">
            <w:pPr>
              <w:spacing w:before="0" w:after="0"/>
              <w:rPr>
                <w:ins w:id="449" w:author="MADASAMY, Marimuthu" w:date="2023-10-25T13:03:00Z"/>
                <w:rFonts w:ascii="Calibri" w:hAnsi="Calibri" w:cstheme="minorHAnsi"/>
                <w:color w:val="000000"/>
                <w:sz w:val="16"/>
                <w:szCs w:val="16"/>
                <w:lang w:eastAsia="en-US"/>
              </w:rPr>
            </w:pPr>
            <w:ins w:id="450" w:author="MADASAMY, Marimuthu" w:date="2023-10-25T13:04:00Z">
              <w:r w:rsidRPr="00685144">
                <w:rPr>
                  <w:rFonts w:ascii="Calibri" w:hAnsi="Calibri" w:cstheme="minorHAnsi"/>
                  <w:color w:val="000000"/>
                  <w:sz w:val="16"/>
                  <w:szCs w:val="16"/>
                  <w:lang w:eastAsia="en-US"/>
                </w:rPr>
                <w:t>PREMIUM.INFO</w:t>
              </w:r>
            </w:ins>
          </w:p>
        </w:tc>
        <w:tc>
          <w:tcPr>
            <w:tcW w:w="957" w:type="dxa"/>
            <w:tcBorders>
              <w:top w:val="nil"/>
              <w:left w:val="nil"/>
              <w:bottom w:val="single" w:sz="4" w:space="0" w:color="auto"/>
              <w:right w:val="single" w:sz="4" w:space="0" w:color="auto"/>
            </w:tcBorders>
            <w:shd w:val="clear" w:color="auto" w:fill="auto"/>
            <w:noWrap/>
            <w:vAlign w:val="center"/>
          </w:tcPr>
          <w:p w14:paraId="207DDC1B" w14:textId="5962D71B" w:rsidR="007B45CB" w:rsidRPr="00AD5321" w:rsidRDefault="007B45CB" w:rsidP="007B45CB">
            <w:pPr>
              <w:spacing w:before="0" w:after="0"/>
              <w:jc w:val="center"/>
              <w:rPr>
                <w:ins w:id="451" w:author="MADASAMY, Marimuthu" w:date="2023-10-25T13:03:00Z"/>
                <w:rFonts w:ascii="Calibri" w:hAnsi="Calibri" w:cs="Calibri"/>
                <w:color w:val="000000"/>
                <w:sz w:val="16"/>
                <w:szCs w:val="16"/>
                <w:lang w:val="en-US" w:eastAsia="en-US"/>
              </w:rPr>
            </w:pPr>
            <w:ins w:id="452" w:author="MADASAMY, Marimuthu" w:date="2023-10-25T13:04:00Z">
              <w:r>
                <w:rPr>
                  <w:rFonts w:ascii="Calibri" w:hAnsi="Calibri" w:cs="Calibri"/>
                  <w:color w:val="000000"/>
                  <w:sz w:val="16"/>
                  <w:szCs w:val="16"/>
                  <w:lang w:val="en-US" w:eastAsia="en-US"/>
                </w:rPr>
                <w:t>19</w:t>
              </w:r>
            </w:ins>
          </w:p>
        </w:tc>
        <w:tc>
          <w:tcPr>
            <w:tcW w:w="1126" w:type="dxa"/>
            <w:tcBorders>
              <w:top w:val="nil"/>
              <w:left w:val="nil"/>
              <w:bottom w:val="single" w:sz="4" w:space="0" w:color="auto"/>
              <w:right w:val="single" w:sz="4" w:space="0" w:color="auto"/>
            </w:tcBorders>
            <w:shd w:val="clear" w:color="auto" w:fill="auto"/>
            <w:noWrap/>
            <w:vAlign w:val="center"/>
          </w:tcPr>
          <w:p w14:paraId="1771C151" w14:textId="3FE30B23" w:rsidR="007B45CB" w:rsidRPr="00AD5321" w:rsidRDefault="007B45CB" w:rsidP="007B45CB">
            <w:pPr>
              <w:spacing w:before="0" w:after="0"/>
              <w:jc w:val="center"/>
              <w:rPr>
                <w:ins w:id="453" w:author="MADASAMY, Marimuthu" w:date="2023-10-25T13:03:00Z"/>
                <w:rFonts w:ascii="Calibri" w:hAnsi="Calibri" w:cstheme="minorHAnsi"/>
                <w:color w:val="000000"/>
                <w:sz w:val="16"/>
                <w:szCs w:val="16"/>
                <w:lang w:eastAsia="en-US"/>
              </w:rPr>
            </w:pPr>
            <w:ins w:id="454" w:author="MADASAMY, Marimuthu" w:date="2023-10-25T13:04:00Z">
              <w:r>
                <w:rPr>
                  <w:rFonts w:ascii="Calibri" w:hAnsi="Calibri" w:cs="Calibri"/>
                  <w:color w:val="000000"/>
                  <w:sz w:val="16"/>
                  <w:szCs w:val="16"/>
                  <w:lang w:eastAsia="en-US"/>
                </w:rPr>
                <w:t>Amount</w:t>
              </w:r>
            </w:ins>
          </w:p>
        </w:tc>
        <w:tc>
          <w:tcPr>
            <w:tcW w:w="708" w:type="dxa"/>
            <w:tcBorders>
              <w:top w:val="nil"/>
              <w:left w:val="nil"/>
              <w:bottom w:val="single" w:sz="4" w:space="0" w:color="auto"/>
              <w:right w:val="single" w:sz="4" w:space="0" w:color="auto"/>
            </w:tcBorders>
            <w:shd w:val="clear" w:color="auto" w:fill="auto"/>
            <w:noWrap/>
            <w:vAlign w:val="center"/>
          </w:tcPr>
          <w:p w14:paraId="0211FB2C" w14:textId="77777777" w:rsidR="007B45CB" w:rsidRPr="00AD5321" w:rsidRDefault="007B45CB" w:rsidP="007B45CB">
            <w:pPr>
              <w:spacing w:before="0" w:after="0"/>
              <w:rPr>
                <w:ins w:id="455" w:author="MADASAMY, Marimuthu" w:date="2023-10-25T13:03:00Z"/>
                <w:rFonts w:ascii="Calibri" w:hAnsi="Calibri" w:cs="Calibri"/>
                <w:color w:val="000000"/>
                <w:sz w:val="16"/>
                <w:szCs w:val="16"/>
                <w:lang w:val="en-US" w:eastAsia="en-US"/>
              </w:rPr>
            </w:pPr>
          </w:p>
        </w:tc>
        <w:tc>
          <w:tcPr>
            <w:tcW w:w="2379" w:type="dxa"/>
            <w:tcBorders>
              <w:top w:val="nil"/>
              <w:left w:val="nil"/>
              <w:bottom w:val="single" w:sz="4" w:space="0" w:color="auto"/>
              <w:right w:val="single" w:sz="4" w:space="0" w:color="auto"/>
            </w:tcBorders>
            <w:shd w:val="clear" w:color="auto" w:fill="auto"/>
            <w:noWrap/>
            <w:vAlign w:val="center"/>
          </w:tcPr>
          <w:p w14:paraId="06DD8A0D" w14:textId="77777777" w:rsidR="007B45CB" w:rsidRPr="00AD5321" w:rsidRDefault="007B45CB" w:rsidP="007B45CB">
            <w:pPr>
              <w:spacing w:before="0" w:after="0"/>
              <w:rPr>
                <w:ins w:id="456" w:author="MADASAMY, Marimuthu" w:date="2023-10-25T13:03:00Z"/>
                <w:rFonts w:ascii="Calibri" w:hAnsi="Calibri" w:cs="Calibri"/>
                <w:color w:val="000000"/>
                <w:sz w:val="16"/>
                <w:szCs w:val="16"/>
                <w:lang w:val="en-US" w:eastAsia="en-US"/>
              </w:rPr>
            </w:pPr>
          </w:p>
        </w:tc>
      </w:tr>
      <w:tr w:rsidR="007B45CB" w:rsidRPr="00AD5321" w14:paraId="3B3550A2" w14:textId="77777777" w:rsidTr="000659EB">
        <w:trPr>
          <w:trHeight w:val="300"/>
          <w:ins w:id="457" w:author="MADASAMY, Marimuthu" w:date="2023-10-25T13:04: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5557AD7F" w14:textId="042F1FE0" w:rsidR="007B45CB" w:rsidRPr="00AD5321" w:rsidRDefault="007B45CB" w:rsidP="007B45CB">
            <w:pPr>
              <w:spacing w:before="0" w:after="0"/>
              <w:rPr>
                <w:ins w:id="458" w:author="MADASAMY, Marimuthu" w:date="2023-10-25T13:04:00Z"/>
                <w:rFonts w:ascii="Calibri" w:hAnsi="Calibri" w:cstheme="minorHAnsi"/>
                <w:color w:val="000000"/>
                <w:sz w:val="16"/>
                <w:szCs w:val="16"/>
                <w:lang w:eastAsia="en-US"/>
              </w:rPr>
            </w:pPr>
            <w:ins w:id="459" w:author="MADASAMY, Marimuthu" w:date="2023-10-25T13:04:00Z">
              <w:r w:rsidRPr="00685144">
                <w:rPr>
                  <w:rFonts w:ascii="Calibri" w:hAnsi="Calibri" w:cstheme="minorHAnsi"/>
                  <w:color w:val="000000"/>
                  <w:sz w:val="16"/>
                  <w:szCs w:val="16"/>
                  <w:lang w:eastAsia="en-US"/>
                </w:rPr>
                <w:t>DISCOUNT.INFO</w:t>
              </w:r>
            </w:ins>
          </w:p>
        </w:tc>
        <w:tc>
          <w:tcPr>
            <w:tcW w:w="2160" w:type="dxa"/>
            <w:tcBorders>
              <w:top w:val="nil"/>
              <w:left w:val="nil"/>
              <w:bottom w:val="single" w:sz="4" w:space="0" w:color="auto"/>
              <w:right w:val="single" w:sz="4" w:space="0" w:color="auto"/>
            </w:tcBorders>
            <w:shd w:val="clear" w:color="auto" w:fill="auto"/>
            <w:noWrap/>
            <w:vAlign w:val="center"/>
          </w:tcPr>
          <w:p w14:paraId="1FA7B2BC" w14:textId="1EE685E8" w:rsidR="007B45CB" w:rsidRPr="00AD5321" w:rsidRDefault="007B45CB" w:rsidP="007B45CB">
            <w:pPr>
              <w:spacing w:before="0" w:after="0"/>
              <w:rPr>
                <w:ins w:id="460" w:author="MADASAMY, Marimuthu" w:date="2023-10-25T13:04:00Z"/>
                <w:rFonts w:ascii="Calibri" w:hAnsi="Calibri" w:cstheme="minorHAnsi"/>
                <w:color w:val="000000"/>
                <w:sz w:val="16"/>
                <w:szCs w:val="16"/>
                <w:lang w:eastAsia="en-US"/>
              </w:rPr>
            </w:pPr>
            <w:ins w:id="461" w:author="MADASAMY, Marimuthu" w:date="2023-10-25T13:04:00Z">
              <w:r w:rsidRPr="00685144">
                <w:rPr>
                  <w:rFonts w:ascii="Calibri" w:hAnsi="Calibri" w:cstheme="minorHAnsi"/>
                  <w:color w:val="000000"/>
                  <w:sz w:val="16"/>
                  <w:szCs w:val="16"/>
                  <w:lang w:eastAsia="en-US"/>
                </w:rPr>
                <w:t>DISCOUNT.INFO</w:t>
              </w:r>
            </w:ins>
          </w:p>
        </w:tc>
        <w:tc>
          <w:tcPr>
            <w:tcW w:w="957" w:type="dxa"/>
            <w:tcBorders>
              <w:top w:val="nil"/>
              <w:left w:val="nil"/>
              <w:bottom w:val="single" w:sz="4" w:space="0" w:color="auto"/>
              <w:right w:val="single" w:sz="4" w:space="0" w:color="auto"/>
            </w:tcBorders>
            <w:shd w:val="clear" w:color="auto" w:fill="auto"/>
            <w:noWrap/>
            <w:vAlign w:val="center"/>
          </w:tcPr>
          <w:p w14:paraId="7F80A8B7" w14:textId="0CABCB3C" w:rsidR="007B45CB" w:rsidRPr="00AD5321" w:rsidRDefault="007B45CB" w:rsidP="007B45CB">
            <w:pPr>
              <w:spacing w:before="0" w:after="0"/>
              <w:jc w:val="center"/>
              <w:rPr>
                <w:ins w:id="462" w:author="MADASAMY, Marimuthu" w:date="2023-10-25T13:04:00Z"/>
                <w:rFonts w:ascii="Calibri" w:hAnsi="Calibri" w:cs="Calibri"/>
                <w:color w:val="000000"/>
                <w:sz w:val="16"/>
                <w:szCs w:val="16"/>
                <w:lang w:val="en-US" w:eastAsia="en-US"/>
              </w:rPr>
            </w:pPr>
            <w:ins w:id="463" w:author="MADASAMY, Marimuthu" w:date="2023-10-25T13:04:00Z">
              <w:r>
                <w:rPr>
                  <w:rFonts w:ascii="Calibri" w:hAnsi="Calibri" w:cs="Calibri"/>
                  <w:color w:val="000000"/>
                  <w:sz w:val="16"/>
                  <w:szCs w:val="16"/>
                  <w:lang w:val="en-US" w:eastAsia="en-US"/>
                </w:rPr>
                <w:t>19</w:t>
              </w:r>
            </w:ins>
          </w:p>
        </w:tc>
        <w:tc>
          <w:tcPr>
            <w:tcW w:w="1126" w:type="dxa"/>
            <w:tcBorders>
              <w:top w:val="nil"/>
              <w:left w:val="nil"/>
              <w:bottom w:val="single" w:sz="4" w:space="0" w:color="auto"/>
              <w:right w:val="single" w:sz="4" w:space="0" w:color="auto"/>
            </w:tcBorders>
            <w:shd w:val="clear" w:color="auto" w:fill="auto"/>
            <w:noWrap/>
            <w:vAlign w:val="center"/>
          </w:tcPr>
          <w:p w14:paraId="05D56D32" w14:textId="35A067E2" w:rsidR="007B45CB" w:rsidRPr="00AD5321" w:rsidRDefault="007B45CB" w:rsidP="007B45CB">
            <w:pPr>
              <w:spacing w:before="0" w:after="0"/>
              <w:jc w:val="center"/>
              <w:rPr>
                <w:ins w:id="464" w:author="MADASAMY, Marimuthu" w:date="2023-10-25T13:04:00Z"/>
                <w:rFonts w:ascii="Calibri" w:hAnsi="Calibri" w:cstheme="minorHAnsi"/>
                <w:color w:val="000000"/>
                <w:sz w:val="16"/>
                <w:szCs w:val="16"/>
                <w:lang w:eastAsia="en-US"/>
              </w:rPr>
            </w:pPr>
            <w:ins w:id="465" w:author="MADASAMY, Marimuthu" w:date="2023-10-25T13:04:00Z">
              <w:r>
                <w:rPr>
                  <w:rFonts w:ascii="Calibri" w:hAnsi="Calibri" w:cs="Calibri"/>
                  <w:color w:val="000000"/>
                  <w:sz w:val="16"/>
                  <w:szCs w:val="16"/>
                  <w:lang w:eastAsia="en-US"/>
                </w:rPr>
                <w:t>Amount</w:t>
              </w:r>
            </w:ins>
          </w:p>
        </w:tc>
        <w:tc>
          <w:tcPr>
            <w:tcW w:w="708" w:type="dxa"/>
            <w:tcBorders>
              <w:top w:val="nil"/>
              <w:left w:val="nil"/>
              <w:bottom w:val="single" w:sz="4" w:space="0" w:color="auto"/>
              <w:right w:val="single" w:sz="4" w:space="0" w:color="auto"/>
            </w:tcBorders>
            <w:shd w:val="clear" w:color="auto" w:fill="auto"/>
            <w:noWrap/>
            <w:vAlign w:val="center"/>
          </w:tcPr>
          <w:p w14:paraId="67CABC40" w14:textId="77777777" w:rsidR="007B45CB" w:rsidRPr="00AD5321" w:rsidRDefault="007B45CB" w:rsidP="007B45CB">
            <w:pPr>
              <w:spacing w:before="0" w:after="0"/>
              <w:rPr>
                <w:ins w:id="466" w:author="MADASAMY, Marimuthu" w:date="2023-10-25T13:04:00Z"/>
                <w:rFonts w:ascii="Calibri" w:hAnsi="Calibri" w:cs="Calibri"/>
                <w:color w:val="000000"/>
                <w:sz w:val="16"/>
                <w:szCs w:val="16"/>
                <w:lang w:val="en-US" w:eastAsia="en-US"/>
              </w:rPr>
            </w:pPr>
          </w:p>
        </w:tc>
        <w:tc>
          <w:tcPr>
            <w:tcW w:w="2379" w:type="dxa"/>
            <w:tcBorders>
              <w:top w:val="nil"/>
              <w:left w:val="nil"/>
              <w:bottom w:val="single" w:sz="4" w:space="0" w:color="auto"/>
              <w:right w:val="single" w:sz="4" w:space="0" w:color="auto"/>
            </w:tcBorders>
            <w:shd w:val="clear" w:color="auto" w:fill="auto"/>
            <w:noWrap/>
            <w:vAlign w:val="center"/>
          </w:tcPr>
          <w:p w14:paraId="67A4E014" w14:textId="77777777" w:rsidR="007B45CB" w:rsidRPr="00AD5321" w:rsidRDefault="007B45CB" w:rsidP="007B45CB">
            <w:pPr>
              <w:spacing w:before="0" w:after="0"/>
              <w:rPr>
                <w:ins w:id="467" w:author="MADASAMY, Marimuthu" w:date="2023-10-25T13:04:00Z"/>
                <w:rFonts w:ascii="Calibri" w:hAnsi="Calibri" w:cs="Calibri"/>
                <w:color w:val="000000"/>
                <w:sz w:val="16"/>
                <w:szCs w:val="16"/>
                <w:lang w:val="en-US" w:eastAsia="en-US"/>
              </w:rPr>
            </w:pPr>
          </w:p>
        </w:tc>
      </w:tr>
      <w:tr w:rsidR="004D52D1" w:rsidRPr="00AD5321" w14:paraId="62F36ACB" w14:textId="77777777" w:rsidTr="000659EB">
        <w:trPr>
          <w:trHeight w:val="300"/>
          <w:ins w:id="468" w:author="Marimuthu M" w:date="2024-01-04T12:27:00Z"/>
        </w:trPr>
        <w:tc>
          <w:tcPr>
            <w:tcW w:w="2160" w:type="dxa"/>
            <w:tcBorders>
              <w:top w:val="nil"/>
              <w:left w:val="single" w:sz="4" w:space="0" w:color="auto"/>
              <w:bottom w:val="single" w:sz="4" w:space="0" w:color="auto"/>
              <w:right w:val="single" w:sz="4" w:space="0" w:color="auto"/>
            </w:tcBorders>
            <w:shd w:val="clear" w:color="auto" w:fill="auto"/>
            <w:noWrap/>
            <w:vAlign w:val="center"/>
          </w:tcPr>
          <w:p w14:paraId="6D477030" w14:textId="73E8A696" w:rsidR="004D52D1" w:rsidRPr="00685144" w:rsidRDefault="004D52D1" w:rsidP="004D52D1">
            <w:pPr>
              <w:spacing w:before="0" w:after="0"/>
              <w:rPr>
                <w:ins w:id="469" w:author="Marimuthu M" w:date="2024-01-04T12:27:00Z"/>
                <w:rFonts w:ascii="Calibri" w:hAnsi="Calibri" w:cstheme="minorHAnsi"/>
                <w:color w:val="000000"/>
                <w:sz w:val="16"/>
                <w:szCs w:val="16"/>
                <w:lang w:eastAsia="en-US"/>
              </w:rPr>
            </w:pPr>
            <w:proofErr w:type="gramStart"/>
            <w:ins w:id="470" w:author="Marimuthu M" w:date="2024-01-04T12:27:00Z">
              <w:r>
                <w:rPr>
                  <w:rFonts w:ascii="Calibri" w:hAnsi="Calibri" w:cstheme="minorHAnsi"/>
                  <w:color w:val="000000"/>
                  <w:sz w:val="16"/>
                  <w:szCs w:val="16"/>
                  <w:lang w:eastAsia="en-US"/>
                </w:rPr>
                <w:t>CUS.PREF.LANG</w:t>
              </w:r>
              <w:proofErr w:type="gramEnd"/>
            </w:ins>
          </w:p>
        </w:tc>
        <w:tc>
          <w:tcPr>
            <w:tcW w:w="2160" w:type="dxa"/>
            <w:tcBorders>
              <w:top w:val="nil"/>
              <w:left w:val="nil"/>
              <w:bottom w:val="single" w:sz="4" w:space="0" w:color="auto"/>
              <w:right w:val="single" w:sz="4" w:space="0" w:color="auto"/>
            </w:tcBorders>
            <w:shd w:val="clear" w:color="auto" w:fill="auto"/>
            <w:noWrap/>
            <w:vAlign w:val="center"/>
          </w:tcPr>
          <w:p w14:paraId="68A7C670" w14:textId="24BA05D1" w:rsidR="004D52D1" w:rsidRPr="00685144" w:rsidRDefault="004D52D1" w:rsidP="004D52D1">
            <w:pPr>
              <w:spacing w:before="0" w:after="0"/>
              <w:rPr>
                <w:ins w:id="471" w:author="Marimuthu M" w:date="2024-01-04T12:27:00Z"/>
                <w:rFonts w:ascii="Calibri" w:hAnsi="Calibri" w:cstheme="minorHAnsi"/>
                <w:color w:val="000000"/>
                <w:sz w:val="16"/>
                <w:szCs w:val="16"/>
                <w:lang w:eastAsia="en-US"/>
              </w:rPr>
            </w:pPr>
            <w:ins w:id="472" w:author="Marimuthu M" w:date="2024-01-04T12:27:00Z">
              <w:r>
                <w:rPr>
                  <w:rFonts w:ascii="Calibri" w:hAnsi="Calibri" w:cstheme="minorHAnsi"/>
                  <w:color w:val="000000"/>
                  <w:sz w:val="16"/>
                  <w:szCs w:val="16"/>
                  <w:lang w:eastAsia="en-US"/>
                </w:rPr>
                <w:t>Preferred Language</w:t>
              </w:r>
            </w:ins>
          </w:p>
        </w:tc>
        <w:tc>
          <w:tcPr>
            <w:tcW w:w="957" w:type="dxa"/>
            <w:tcBorders>
              <w:top w:val="nil"/>
              <w:left w:val="nil"/>
              <w:bottom w:val="single" w:sz="4" w:space="0" w:color="auto"/>
              <w:right w:val="single" w:sz="4" w:space="0" w:color="auto"/>
            </w:tcBorders>
            <w:shd w:val="clear" w:color="auto" w:fill="auto"/>
            <w:noWrap/>
            <w:vAlign w:val="center"/>
          </w:tcPr>
          <w:p w14:paraId="0774B133" w14:textId="559F119B" w:rsidR="004D52D1" w:rsidRDefault="004D52D1" w:rsidP="004D52D1">
            <w:pPr>
              <w:spacing w:before="0" w:after="0"/>
              <w:jc w:val="center"/>
              <w:rPr>
                <w:ins w:id="473" w:author="Marimuthu M" w:date="2024-01-04T12:27:00Z"/>
                <w:rFonts w:ascii="Calibri" w:hAnsi="Calibri" w:cs="Calibri"/>
                <w:color w:val="000000"/>
                <w:sz w:val="16"/>
                <w:szCs w:val="16"/>
                <w:lang w:val="en-US" w:eastAsia="en-US"/>
              </w:rPr>
            </w:pPr>
            <w:ins w:id="474" w:author="Marimuthu M" w:date="2024-01-04T12:27:00Z">
              <w:r>
                <w:rPr>
                  <w:rFonts w:ascii="Calibri" w:hAnsi="Calibri" w:cs="Calibri"/>
                  <w:color w:val="000000"/>
                  <w:sz w:val="16"/>
                  <w:szCs w:val="16"/>
                  <w:lang w:val="en-US" w:eastAsia="en-US"/>
                </w:rPr>
                <w:t>2</w:t>
              </w:r>
            </w:ins>
          </w:p>
        </w:tc>
        <w:tc>
          <w:tcPr>
            <w:tcW w:w="1126" w:type="dxa"/>
            <w:tcBorders>
              <w:top w:val="nil"/>
              <w:left w:val="nil"/>
              <w:bottom w:val="single" w:sz="4" w:space="0" w:color="auto"/>
              <w:right w:val="single" w:sz="4" w:space="0" w:color="auto"/>
            </w:tcBorders>
            <w:shd w:val="clear" w:color="auto" w:fill="auto"/>
            <w:noWrap/>
            <w:vAlign w:val="center"/>
          </w:tcPr>
          <w:p w14:paraId="22BEA455" w14:textId="52734305" w:rsidR="004D52D1" w:rsidRDefault="004D52D1" w:rsidP="004D52D1">
            <w:pPr>
              <w:spacing w:before="0" w:after="0"/>
              <w:jc w:val="center"/>
              <w:rPr>
                <w:ins w:id="475" w:author="Marimuthu M" w:date="2024-01-04T12:27:00Z"/>
                <w:rFonts w:ascii="Calibri" w:hAnsi="Calibri" w:cs="Calibri"/>
                <w:color w:val="000000"/>
                <w:sz w:val="16"/>
                <w:szCs w:val="16"/>
                <w:lang w:eastAsia="en-US"/>
              </w:rPr>
            </w:pPr>
            <w:ins w:id="476" w:author="Marimuthu M" w:date="2024-01-04T12:27:00Z">
              <w:r w:rsidRPr="00014FD3">
                <w:rPr>
                  <w:rFonts w:ascii="Calibri" w:hAnsi="Calibri" w:cs="Calibri"/>
                  <w:color w:val="000000"/>
                  <w:sz w:val="16"/>
                  <w:szCs w:val="16"/>
                  <w:lang w:eastAsia="en-US"/>
                </w:rPr>
                <w:t>Alphanumeric</w:t>
              </w:r>
            </w:ins>
          </w:p>
        </w:tc>
        <w:tc>
          <w:tcPr>
            <w:tcW w:w="708" w:type="dxa"/>
            <w:tcBorders>
              <w:top w:val="nil"/>
              <w:left w:val="nil"/>
              <w:bottom w:val="single" w:sz="4" w:space="0" w:color="auto"/>
              <w:right w:val="single" w:sz="4" w:space="0" w:color="auto"/>
            </w:tcBorders>
            <w:shd w:val="clear" w:color="auto" w:fill="auto"/>
            <w:noWrap/>
            <w:vAlign w:val="center"/>
          </w:tcPr>
          <w:p w14:paraId="06B30A34" w14:textId="77777777" w:rsidR="004D52D1" w:rsidRPr="00AD5321" w:rsidRDefault="004D52D1" w:rsidP="004D52D1">
            <w:pPr>
              <w:spacing w:before="0" w:after="0"/>
              <w:rPr>
                <w:ins w:id="477" w:author="Marimuthu M" w:date="2024-01-04T12:27:00Z"/>
                <w:rFonts w:ascii="Calibri" w:hAnsi="Calibri" w:cs="Calibri"/>
                <w:color w:val="000000"/>
                <w:sz w:val="16"/>
                <w:szCs w:val="16"/>
                <w:lang w:val="en-US" w:eastAsia="en-US"/>
              </w:rPr>
            </w:pPr>
          </w:p>
        </w:tc>
        <w:tc>
          <w:tcPr>
            <w:tcW w:w="2379" w:type="dxa"/>
            <w:tcBorders>
              <w:top w:val="nil"/>
              <w:left w:val="nil"/>
              <w:bottom w:val="single" w:sz="4" w:space="0" w:color="auto"/>
              <w:right w:val="single" w:sz="4" w:space="0" w:color="auto"/>
            </w:tcBorders>
            <w:shd w:val="clear" w:color="auto" w:fill="auto"/>
            <w:noWrap/>
            <w:vAlign w:val="center"/>
          </w:tcPr>
          <w:p w14:paraId="1D9B1EA5" w14:textId="77777777" w:rsidR="004D52D1" w:rsidRPr="00AD5321" w:rsidRDefault="004D52D1" w:rsidP="004D52D1">
            <w:pPr>
              <w:spacing w:before="0" w:after="0"/>
              <w:rPr>
                <w:ins w:id="478" w:author="Marimuthu M" w:date="2024-01-04T12:27:00Z"/>
                <w:rFonts w:ascii="Calibri" w:hAnsi="Calibri" w:cs="Calibri"/>
                <w:color w:val="000000"/>
                <w:sz w:val="16"/>
                <w:szCs w:val="16"/>
                <w:lang w:val="en-US" w:eastAsia="en-US"/>
              </w:rPr>
            </w:pPr>
          </w:p>
        </w:tc>
      </w:tr>
      <w:tr w:rsidR="004D52D1" w:rsidRPr="00AD5321" w14:paraId="34AFAFA7"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B9BBD30"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RESERVED.10</w:t>
            </w:r>
          </w:p>
        </w:tc>
        <w:tc>
          <w:tcPr>
            <w:tcW w:w="2160" w:type="dxa"/>
            <w:tcBorders>
              <w:top w:val="nil"/>
              <w:left w:val="nil"/>
              <w:bottom w:val="single" w:sz="4" w:space="0" w:color="auto"/>
              <w:right w:val="single" w:sz="4" w:space="0" w:color="auto"/>
            </w:tcBorders>
            <w:shd w:val="clear" w:color="auto" w:fill="auto"/>
            <w:noWrap/>
            <w:vAlign w:val="center"/>
            <w:hideMark/>
          </w:tcPr>
          <w:p w14:paraId="30B5C7AF"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RESERVED.10</w:t>
            </w:r>
          </w:p>
        </w:tc>
        <w:tc>
          <w:tcPr>
            <w:tcW w:w="957" w:type="dxa"/>
            <w:tcBorders>
              <w:top w:val="nil"/>
              <w:left w:val="nil"/>
              <w:bottom w:val="single" w:sz="4" w:space="0" w:color="auto"/>
              <w:right w:val="single" w:sz="4" w:space="0" w:color="auto"/>
            </w:tcBorders>
            <w:shd w:val="clear" w:color="auto" w:fill="auto"/>
            <w:noWrap/>
            <w:vAlign w:val="center"/>
            <w:hideMark/>
          </w:tcPr>
          <w:p w14:paraId="48BA57F8"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FCDA54E"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F4B5D80"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val="en-US"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094EF23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76EFFEF8"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52F27AED"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RESERVED.9</w:t>
            </w:r>
          </w:p>
        </w:tc>
        <w:tc>
          <w:tcPr>
            <w:tcW w:w="2160" w:type="dxa"/>
            <w:tcBorders>
              <w:top w:val="nil"/>
              <w:left w:val="nil"/>
              <w:bottom w:val="single" w:sz="4" w:space="0" w:color="auto"/>
              <w:right w:val="single" w:sz="4" w:space="0" w:color="auto"/>
            </w:tcBorders>
            <w:shd w:val="clear" w:color="auto" w:fill="auto"/>
            <w:noWrap/>
            <w:vAlign w:val="center"/>
            <w:hideMark/>
          </w:tcPr>
          <w:p w14:paraId="3B62A719"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RESERVED.9</w:t>
            </w:r>
          </w:p>
        </w:tc>
        <w:tc>
          <w:tcPr>
            <w:tcW w:w="957" w:type="dxa"/>
            <w:tcBorders>
              <w:top w:val="nil"/>
              <w:left w:val="nil"/>
              <w:bottom w:val="single" w:sz="4" w:space="0" w:color="auto"/>
              <w:right w:val="single" w:sz="4" w:space="0" w:color="auto"/>
            </w:tcBorders>
            <w:shd w:val="clear" w:color="auto" w:fill="auto"/>
            <w:noWrap/>
            <w:vAlign w:val="center"/>
            <w:hideMark/>
          </w:tcPr>
          <w:p w14:paraId="52B12B1E"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71D01136"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631335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388C3C3F"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74B466BF"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7015783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theme="minorHAnsi"/>
                <w:color w:val="000000"/>
                <w:sz w:val="16"/>
                <w:szCs w:val="16"/>
                <w:lang w:eastAsia="en-US"/>
              </w:rPr>
              <w:t>RESERVED.8</w:t>
            </w:r>
          </w:p>
        </w:tc>
        <w:tc>
          <w:tcPr>
            <w:tcW w:w="2160" w:type="dxa"/>
            <w:tcBorders>
              <w:top w:val="nil"/>
              <w:left w:val="nil"/>
              <w:bottom w:val="single" w:sz="4" w:space="0" w:color="auto"/>
              <w:right w:val="single" w:sz="4" w:space="0" w:color="auto"/>
            </w:tcBorders>
            <w:shd w:val="clear" w:color="auto" w:fill="auto"/>
            <w:noWrap/>
            <w:vAlign w:val="center"/>
            <w:hideMark/>
          </w:tcPr>
          <w:p w14:paraId="02B297A7"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RESERVED.8</w:t>
            </w:r>
          </w:p>
        </w:tc>
        <w:tc>
          <w:tcPr>
            <w:tcW w:w="957" w:type="dxa"/>
            <w:tcBorders>
              <w:top w:val="nil"/>
              <w:left w:val="nil"/>
              <w:bottom w:val="single" w:sz="4" w:space="0" w:color="auto"/>
              <w:right w:val="single" w:sz="4" w:space="0" w:color="auto"/>
            </w:tcBorders>
            <w:shd w:val="clear" w:color="auto" w:fill="auto"/>
            <w:noWrap/>
            <w:vAlign w:val="center"/>
            <w:hideMark/>
          </w:tcPr>
          <w:p w14:paraId="18708CE8"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30DA4C58"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41AF8EF4"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070C0F52"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2D01D8A8"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7D6A2CD"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RESERVED.7</w:t>
            </w:r>
          </w:p>
        </w:tc>
        <w:tc>
          <w:tcPr>
            <w:tcW w:w="2160" w:type="dxa"/>
            <w:tcBorders>
              <w:top w:val="nil"/>
              <w:left w:val="nil"/>
              <w:bottom w:val="single" w:sz="4" w:space="0" w:color="auto"/>
              <w:right w:val="single" w:sz="4" w:space="0" w:color="auto"/>
            </w:tcBorders>
            <w:shd w:val="clear" w:color="auto" w:fill="auto"/>
            <w:noWrap/>
            <w:vAlign w:val="center"/>
            <w:hideMark/>
          </w:tcPr>
          <w:p w14:paraId="10305E3A"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RESERVED.7</w:t>
            </w:r>
          </w:p>
        </w:tc>
        <w:tc>
          <w:tcPr>
            <w:tcW w:w="957" w:type="dxa"/>
            <w:tcBorders>
              <w:top w:val="nil"/>
              <w:left w:val="nil"/>
              <w:bottom w:val="single" w:sz="4" w:space="0" w:color="auto"/>
              <w:right w:val="single" w:sz="4" w:space="0" w:color="auto"/>
            </w:tcBorders>
            <w:shd w:val="clear" w:color="auto" w:fill="auto"/>
            <w:noWrap/>
            <w:vAlign w:val="center"/>
            <w:hideMark/>
          </w:tcPr>
          <w:p w14:paraId="2A9BA30D"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FCAE43E"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15A2F30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2752C2A4"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2884D66D"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AE17F05"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RESERVED.6</w:t>
            </w:r>
          </w:p>
        </w:tc>
        <w:tc>
          <w:tcPr>
            <w:tcW w:w="2160" w:type="dxa"/>
            <w:tcBorders>
              <w:top w:val="nil"/>
              <w:left w:val="nil"/>
              <w:bottom w:val="single" w:sz="4" w:space="0" w:color="auto"/>
              <w:right w:val="single" w:sz="4" w:space="0" w:color="auto"/>
            </w:tcBorders>
            <w:shd w:val="clear" w:color="auto" w:fill="auto"/>
            <w:noWrap/>
            <w:vAlign w:val="center"/>
            <w:hideMark/>
          </w:tcPr>
          <w:p w14:paraId="77D2C26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RESERVED.6</w:t>
            </w:r>
          </w:p>
        </w:tc>
        <w:tc>
          <w:tcPr>
            <w:tcW w:w="957" w:type="dxa"/>
            <w:tcBorders>
              <w:top w:val="nil"/>
              <w:left w:val="nil"/>
              <w:bottom w:val="single" w:sz="4" w:space="0" w:color="auto"/>
              <w:right w:val="single" w:sz="4" w:space="0" w:color="auto"/>
            </w:tcBorders>
            <w:shd w:val="clear" w:color="auto" w:fill="auto"/>
            <w:noWrap/>
            <w:vAlign w:val="center"/>
            <w:hideMark/>
          </w:tcPr>
          <w:p w14:paraId="6B79A0BE"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34188E70"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2D1D2A71"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52F1FD07"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1B95ED38"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0B22E81F"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RESEVED.5</w:t>
            </w:r>
          </w:p>
        </w:tc>
        <w:tc>
          <w:tcPr>
            <w:tcW w:w="2160" w:type="dxa"/>
            <w:tcBorders>
              <w:top w:val="nil"/>
              <w:left w:val="nil"/>
              <w:bottom w:val="single" w:sz="4" w:space="0" w:color="auto"/>
              <w:right w:val="single" w:sz="4" w:space="0" w:color="auto"/>
            </w:tcBorders>
            <w:shd w:val="clear" w:color="auto" w:fill="auto"/>
            <w:noWrap/>
            <w:vAlign w:val="center"/>
            <w:hideMark/>
          </w:tcPr>
          <w:p w14:paraId="552F9C8A"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RESERVED.5</w:t>
            </w:r>
          </w:p>
        </w:tc>
        <w:tc>
          <w:tcPr>
            <w:tcW w:w="957" w:type="dxa"/>
            <w:tcBorders>
              <w:top w:val="nil"/>
              <w:left w:val="nil"/>
              <w:bottom w:val="single" w:sz="4" w:space="0" w:color="auto"/>
              <w:right w:val="single" w:sz="4" w:space="0" w:color="auto"/>
            </w:tcBorders>
            <w:shd w:val="clear" w:color="auto" w:fill="auto"/>
            <w:noWrap/>
            <w:vAlign w:val="center"/>
            <w:hideMark/>
          </w:tcPr>
          <w:p w14:paraId="1E954B94"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60812064"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4C47BF0"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10D37757"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486B1047"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61BA420D"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RESERVED.4</w:t>
            </w:r>
          </w:p>
        </w:tc>
        <w:tc>
          <w:tcPr>
            <w:tcW w:w="2160" w:type="dxa"/>
            <w:tcBorders>
              <w:top w:val="nil"/>
              <w:left w:val="nil"/>
              <w:bottom w:val="single" w:sz="4" w:space="0" w:color="auto"/>
              <w:right w:val="single" w:sz="4" w:space="0" w:color="auto"/>
            </w:tcBorders>
            <w:shd w:val="clear" w:color="auto" w:fill="auto"/>
            <w:noWrap/>
            <w:vAlign w:val="center"/>
            <w:hideMark/>
          </w:tcPr>
          <w:p w14:paraId="4184DC37"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RESERVED.4</w:t>
            </w:r>
          </w:p>
        </w:tc>
        <w:tc>
          <w:tcPr>
            <w:tcW w:w="957" w:type="dxa"/>
            <w:tcBorders>
              <w:top w:val="nil"/>
              <w:left w:val="nil"/>
              <w:bottom w:val="single" w:sz="4" w:space="0" w:color="auto"/>
              <w:right w:val="single" w:sz="4" w:space="0" w:color="auto"/>
            </w:tcBorders>
            <w:shd w:val="clear" w:color="auto" w:fill="auto"/>
            <w:noWrap/>
            <w:vAlign w:val="center"/>
            <w:hideMark/>
          </w:tcPr>
          <w:p w14:paraId="21010E9D"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409A4E57"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ABC2702"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1F317BE7"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58519FDA"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E5C58F2"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RESERVED.3</w:t>
            </w:r>
          </w:p>
        </w:tc>
        <w:tc>
          <w:tcPr>
            <w:tcW w:w="2160" w:type="dxa"/>
            <w:tcBorders>
              <w:top w:val="nil"/>
              <w:left w:val="nil"/>
              <w:bottom w:val="single" w:sz="4" w:space="0" w:color="auto"/>
              <w:right w:val="single" w:sz="4" w:space="0" w:color="auto"/>
            </w:tcBorders>
            <w:shd w:val="clear" w:color="auto" w:fill="auto"/>
            <w:noWrap/>
            <w:vAlign w:val="center"/>
            <w:hideMark/>
          </w:tcPr>
          <w:p w14:paraId="47CD1DFF"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RESERVED.3</w:t>
            </w:r>
          </w:p>
        </w:tc>
        <w:tc>
          <w:tcPr>
            <w:tcW w:w="957" w:type="dxa"/>
            <w:tcBorders>
              <w:top w:val="nil"/>
              <w:left w:val="nil"/>
              <w:bottom w:val="single" w:sz="4" w:space="0" w:color="auto"/>
              <w:right w:val="single" w:sz="4" w:space="0" w:color="auto"/>
            </w:tcBorders>
            <w:shd w:val="clear" w:color="auto" w:fill="auto"/>
            <w:noWrap/>
            <w:vAlign w:val="center"/>
            <w:hideMark/>
          </w:tcPr>
          <w:p w14:paraId="23049090"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012A9E63"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5B0AE6A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4C4042DB"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160446EA"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E6E554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RESERVED.2</w:t>
            </w:r>
          </w:p>
        </w:tc>
        <w:tc>
          <w:tcPr>
            <w:tcW w:w="2160" w:type="dxa"/>
            <w:tcBorders>
              <w:top w:val="nil"/>
              <w:left w:val="nil"/>
              <w:bottom w:val="single" w:sz="4" w:space="0" w:color="auto"/>
              <w:right w:val="single" w:sz="4" w:space="0" w:color="auto"/>
            </w:tcBorders>
            <w:shd w:val="clear" w:color="auto" w:fill="auto"/>
            <w:noWrap/>
            <w:vAlign w:val="center"/>
            <w:hideMark/>
          </w:tcPr>
          <w:p w14:paraId="79CB1C0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RESERVED.2</w:t>
            </w:r>
          </w:p>
        </w:tc>
        <w:tc>
          <w:tcPr>
            <w:tcW w:w="957" w:type="dxa"/>
            <w:tcBorders>
              <w:top w:val="nil"/>
              <w:left w:val="nil"/>
              <w:bottom w:val="single" w:sz="4" w:space="0" w:color="auto"/>
              <w:right w:val="single" w:sz="4" w:space="0" w:color="auto"/>
            </w:tcBorders>
            <w:shd w:val="clear" w:color="auto" w:fill="auto"/>
            <w:noWrap/>
            <w:vAlign w:val="center"/>
            <w:hideMark/>
          </w:tcPr>
          <w:p w14:paraId="7FFFF796"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19CA1FD1"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7A33652C"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20BD376E"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04A4E760"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3D212B37"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RESERVED.1</w:t>
            </w:r>
          </w:p>
        </w:tc>
        <w:tc>
          <w:tcPr>
            <w:tcW w:w="2160" w:type="dxa"/>
            <w:tcBorders>
              <w:top w:val="nil"/>
              <w:left w:val="nil"/>
              <w:bottom w:val="single" w:sz="4" w:space="0" w:color="auto"/>
              <w:right w:val="single" w:sz="4" w:space="0" w:color="auto"/>
            </w:tcBorders>
            <w:shd w:val="clear" w:color="auto" w:fill="auto"/>
            <w:noWrap/>
            <w:vAlign w:val="center"/>
            <w:hideMark/>
          </w:tcPr>
          <w:p w14:paraId="3C83BD44"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RESERVED.1</w:t>
            </w:r>
          </w:p>
        </w:tc>
        <w:tc>
          <w:tcPr>
            <w:tcW w:w="957" w:type="dxa"/>
            <w:tcBorders>
              <w:top w:val="nil"/>
              <w:left w:val="nil"/>
              <w:bottom w:val="single" w:sz="4" w:space="0" w:color="auto"/>
              <w:right w:val="single" w:sz="4" w:space="0" w:color="auto"/>
            </w:tcBorders>
            <w:shd w:val="clear" w:color="auto" w:fill="auto"/>
            <w:noWrap/>
            <w:vAlign w:val="center"/>
            <w:hideMark/>
          </w:tcPr>
          <w:p w14:paraId="25009CD7"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38DB45B"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Alphanumeric</w:t>
            </w:r>
          </w:p>
        </w:tc>
        <w:tc>
          <w:tcPr>
            <w:tcW w:w="708" w:type="dxa"/>
            <w:tcBorders>
              <w:top w:val="nil"/>
              <w:left w:val="nil"/>
              <w:bottom w:val="single" w:sz="4" w:space="0" w:color="auto"/>
              <w:right w:val="single" w:sz="4" w:space="0" w:color="auto"/>
            </w:tcBorders>
            <w:shd w:val="clear" w:color="auto" w:fill="auto"/>
            <w:noWrap/>
            <w:vAlign w:val="center"/>
            <w:hideMark/>
          </w:tcPr>
          <w:p w14:paraId="0E4CCF25"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33B367E1"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r w:rsidR="004D52D1" w:rsidRPr="00AD5321" w14:paraId="2916684F" w14:textId="77777777" w:rsidTr="000659EB">
        <w:trPr>
          <w:trHeight w:val="290"/>
        </w:trPr>
        <w:tc>
          <w:tcPr>
            <w:tcW w:w="2160" w:type="dxa"/>
            <w:tcBorders>
              <w:top w:val="nil"/>
              <w:left w:val="single" w:sz="4" w:space="0" w:color="auto"/>
              <w:bottom w:val="single" w:sz="4" w:space="0" w:color="auto"/>
              <w:right w:val="single" w:sz="4" w:space="0" w:color="auto"/>
            </w:tcBorders>
            <w:shd w:val="clear" w:color="auto" w:fill="auto"/>
            <w:noWrap/>
            <w:vAlign w:val="center"/>
            <w:hideMark/>
          </w:tcPr>
          <w:p w14:paraId="454D1009"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LOCAL.REF</w:t>
            </w:r>
          </w:p>
        </w:tc>
        <w:tc>
          <w:tcPr>
            <w:tcW w:w="2160" w:type="dxa"/>
            <w:tcBorders>
              <w:top w:val="nil"/>
              <w:left w:val="nil"/>
              <w:bottom w:val="single" w:sz="4" w:space="0" w:color="auto"/>
              <w:right w:val="single" w:sz="4" w:space="0" w:color="auto"/>
            </w:tcBorders>
            <w:shd w:val="clear" w:color="auto" w:fill="auto"/>
            <w:noWrap/>
            <w:vAlign w:val="center"/>
            <w:hideMark/>
          </w:tcPr>
          <w:p w14:paraId="386D1205"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LOCAL.REF</w:t>
            </w:r>
          </w:p>
        </w:tc>
        <w:tc>
          <w:tcPr>
            <w:tcW w:w="957" w:type="dxa"/>
            <w:tcBorders>
              <w:top w:val="nil"/>
              <w:left w:val="nil"/>
              <w:bottom w:val="single" w:sz="4" w:space="0" w:color="auto"/>
              <w:right w:val="single" w:sz="4" w:space="0" w:color="auto"/>
            </w:tcBorders>
            <w:shd w:val="clear" w:color="auto" w:fill="auto"/>
            <w:noWrap/>
            <w:vAlign w:val="center"/>
            <w:hideMark/>
          </w:tcPr>
          <w:p w14:paraId="4B59211C"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1126" w:type="dxa"/>
            <w:tcBorders>
              <w:top w:val="nil"/>
              <w:left w:val="nil"/>
              <w:bottom w:val="single" w:sz="4" w:space="0" w:color="auto"/>
              <w:right w:val="single" w:sz="4" w:space="0" w:color="auto"/>
            </w:tcBorders>
            <w:shd w:val="clear" w:color="auto" w:fill="auto"/>
            <w:noWrap/>
            <w:vAlign w:val="center"/>
            <w:hideMark/>
          </w:tcPr>
          <w:p w14:paraId="3557FA1A" w14:textId="77777777" w:rsidR="004D52D1" w:rsidRPr="00AD5321" w:rsidRDefault="004D52D1" w:rsidP="004D52D1">
            <w:pPr>
              <w:spacing w:before="0" w:after="0"/>
              <w:jc w:val="center"/>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708" w:type="dxa"/>
            <w:tcBorders>
              <w:top w:val="nil"/>
              <w:left w:val="nil"/>
              <w:bottom w:val="single" w:sz="4" w:space="0" w:color="auto"/>
              <w:right w:val="single" w:sz="4" w:space="0" w:color="auto"/>
            </w:tcBorders>
            <w:shd w:val="clear" w:color="auto" w:fill="auto"/>
            <w:noWrap/>
            <w:vAlign w:val="center"/>
            <w:hideMark/>
          </w:tcPr>
          <w:p w14:paraId="0B228380"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c>
          <w:tcPr>
            <w:tcW w:w="2379" w:type="dxa"/>
            <w:tcBorders>
              <w:top w:val="nil"/>
              <w:left w:val="nil"/>
              <w:bottom w:val="single" w:sz="4" w:space="0" w:color="auto"/>
              <w:right w:val="single" w:sz="4" w:space="0" w:color="auto"/>
            </w:tcBorders>
            <w:shd w:val="clear" w:color="auto" w:fill="auto"/>
            <w:noWrap/>
            <w:vAlign w:val="center"/>
            <w:hideMark/>
          </w:tcPr>
          <w:p w14:paraId="461B86FD" w14:textId="77777777" w:rsidR="004D52D1" w:rsidRPr="00AD5321" w:rsidRDefault="004D52D1" w:rsidP="004D52D1">
            <w:pPr>
              <w:spacing w:before="0" w:after="0"/>
              <w:rPr>
                <w:rFonts w:ascii="Calibri" w:hAnsi="Calibri" w:cs="Calibri"/>
                <w:color w:val="000000"/>
                <w:sz w:val="16"/>
                <w:szCs w:val="16"/>
                <w:lang w:val="en-US" w:eastAsia="en-US"/>
              </w:rPr>
            </w:pPr>
            <w:r w:rsidRPr="00AD5321">
              <w:rPr>
                <w:rFonts w:ascii="Calibri" w:hAnsi="Calibri" w:cs="Calibri"/>
                <w:color w:val="000000"/>
                <w:sz w:val="16"/>
                <w:szCs w:val="16"/>
                <w:lang w:eastAsia="en-US"/>
              </w:rPr>
              <w:t> </w:t>
            </w:r>
          </w:p>
        </w:tc>
      </w:tr>
    </w:tbl>
    <w:p w14:paraId="10598014" w14:textId="77777777" w:rsidR="0030774C" w:rsidRPr="00AE44D3" w:rsidRDefault="0030774C" w:rsidP="0030774C"/>
    <w:p w14:paraId="54932D32" w14:textId="77777777" w:rsidR="0030774C" w:rsidRPr="00FC56E4" w:rsidRDefault="0030774C" w:rsidP="0030774C">
      <w:r>
        <w:t>Note: EB.TABLE.DEFINITION&gt;</w:t>
      </w:r>
      <w:r w:rsidRPr="00E1610E">
        <w:t>A</w:t>
      </w:r>
      <w:r>
        <w:t>DD.</w:t>
      </w:r>
      <w:r w:rsidRPr="00E1610E">
        <w:t>S</w:t>
      </w:r>
      <w:r>
        <w:t xml:space="preserve">PECIAL.FIELDS to be used to include LOCALREF </w:t>
      </w:r>
    </w:p>
    <w:p w14:paraId="2D39BE44" w14:textId="77777777" w:rsidR="0030774C" w:rsidRPr="00FC56E4" w:rsidRDefault="0030774C" w:rsidP="0030774C"/>
    <w:p w14:paraId="1B450E26" w14:textId="77777777" w:rsidR="0030774C" w:rsidRPr="003B6A6B" w:rsidRDefault="0030774C" w:rsidP="0030774C">
      <w:pPr>
        <w:pStyle w:val="Heading3"/>
      </w:pPr>
      <w:r w:rsidRPr="003B6A6B">
        <w:lastRenderedPageBreak/>
        <w:t>Field Checks</w:t>
      </w:r>
    </w:p>
    <w:p w14:paraId="433C7A4E" w14:textId="77777777" w:rsidR="0030774C" w:rsidRDefault="0030774C" w:rsidP="0030774C">
      <w:r>
        <w:t>NA</w:t>
      </w:r>
    </w:p>
    <w:p w14:paraId="022CEC83" w14:textId="77777777" w:rsidR="0030774C" w:rsidRDefault="0030774C" w:rsidP="0030774C">
      <w:pPr>
        <w:pStyle w:val="Heading3"/>
      </w:pPr>
      <w:r w:rsidRPr="00DE07B8">
        <w:t>Cross Validation Checks</w:t>
      </w:r>
    </w:p>
    <w:p w14:paraId="107A1FD4" w14:textId="77777777" w:rsidR="0030774C" w:rsidRPr="00EC670D" w:rsidRDefault="0030774C" w:rsidP="0030774C">
      <w:r>
        <w:t>NA</w:t>
      </w:r>
    </w:p>
    <w:p w14:paraId="3823D160" w14:textId="77777777" w:rsidR="0030774C" w:rsidRDefault="0030774C" w:rsidP="0030774C">
      <w:pPr>
        <w:pStyle w:val="Heading3"/>
      </w:pPr>
      <w:r w:rsidRPr="00DE07B8">
        <w:t>Other Processing</w:t>
      </w:r>
    </w:p>
    <w:p w14:paraId="512413AF" w14:textId="77777777" w:rsidR="0030774C" w:rsidRDefault="0030774C" w:rsidP="0030774C">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7014092C" w14:textId="77777777" w:rsidR="0030774C" w:rsidRPr="00F038EE" w:rsidRDefault="0030774C" w:rsidP="0030774C">
      <w:pPr>
        <w:tabs>
          <w:tab w:val="left" w:pos="270"/>
          <w:tab w:val="left" w:pos="360"/>
        </w:tabs>
        <w:spacing w:line="360" w:lineRule="auto"/>
        <w:ind w:left="360"/>
        <w:jc w:val="both"/>
      </w:pPr>
      <w:r>
        <w:t>NA</w:t>
      </w:r>
    </w:p>
    <w:p w14:paraId="4BB0CCB4" w14:textId="77777777" w:rsidR="0030774C" w:rsidRDefault="0030774C" w:rsidP="0030774C">
      <w:pPr>
        <w:numPr>
          <w:ilvl w:val="0"/>
          <w:numId w:val="6"/>
        </w:numPr>
        <w:tabs>
          <w:tab w:val="num" w:pos="540"/>
        </w:tabs>
        <w:spacing w:before="0" w:after="0"/>
        <w:jc w:val="both"/>
        <w:rPr>
          <w:b/>
          <w:bCs/>
        </w:rPr>
      </w:pPr>
      <w:r>
        <w:rPr>
          <w:b/>
          <w:bCs/>
          <w:sz w:val="22"/>
        </w:rPr>
        <w:t>BEFORE.AUTH.WRITE:</w:t>
      </w:r>
    </w:p>
    <w:p w14:paraId="58A9E8A3" w14:textId="77777777" w:rsidR="0030774C" w:rsidRPr="00F038EE" w:rsidRDefault="0030774C" w:rsidP="0030774C">
      <w:pPr>
        <w:tabs>
          <w:tab w:val="left" w:pos="270"/>
          <w:tab w:val="left" w:pos="360"/>
        </w:tabs>
        <w:spacing w:line="360" w:lineRule="auto"/>
        <w:ind w:left="360"/>
        <w:jc w:val="both"/>
      </w:pPr>
      <w:r>
        <w:t>NA</w:t>
      </w:r>
    </w:p>
    <w:p w14:paraId="094E877D" w14:textId="77777777" w:rsidR="0030774C" w:rsidRDefault="0030774C" w:rsidP="0030774C">
      <w:pPr>
        <w:numPr>
          <w:ilvl w:val="0"/>
          <w:numId w:val="6"/>
        </w:numPr>
        <w:tabs>
          <w:tab w:val="num" w:pos="540"/>
        </w:tabs>
        <w:spacing w:before="0" w:after="0"/>
        <w:jc w:val="both"/>
        <w:rPr>
          <w:b/>
          <w:bCs/>
        </w:rPr>
      </w:pPr>
      <w:r>
        <w:rPr>
          <w:b/>
          <w:bCs/>
          <w:sz w:val="22"/>
        </w:rPr>
        <w:t>AFTER.AUTH.WRITE:</w:t>
      </w:r>
    </w:p>
    <w:p w14:paraId="24B08AD2" w14:textId="77777777" w:rsidR="0030774C" w:rsidRDefault="0030774C" w:rsidP="0030774C">
      <w:pPr>
        <w:tabs>
          <w:tab w:val="left" w:pos="270"/>
          <w:tab w:val="left" w:pos="360"/>
        </w:tabs>
        <w:spacing w:line="360" w:lineRule="auto"/>
        <w:ind w:left="360"/>
        <w:jc w:val="both"/>
        <w:rPr>
          <w:sz w:val="22"/>
          <w:szCs w:val="22"/>
        </w:rPr>
      </w:pPr>
      <w:r>
        <w:rPr>
          <w:rFonts w:eastAsia="Arial Unicode MS"/>
          <w:bCs/>
          <w:sz w:val="22"/>
          <w:szCs w:val="22"/>
        </w:rPr>
        <w:t>NA</w:t>
      </w:r>
    </w:p>
    <w:p w14:paraId="23CA6DE9" w14:textId="77777777" w:rsidR="0030774C" w:rsidRPr="00DE07B8" w:rsidRDefault="0030774C" w:rsidP="0030774C">
      <w:pPr>
        <w:pStyle w:val="Heading3"/>
      </w:pPr>
      <w:r w:rsidRPr="00DE07B8">
        <w:t>INSERT Files</w:t>
      </w:r>
    </w:p>
    <w:p w14:paraId="27E75265" w14:textId="77777777" w:rsidR="0030774C" w:rsidRDefault="0030774C" w:rsidP="0030774C">
      <w:pPr>
        <w:ind w:left="360"/>
        <w:jc w:val="both"/>
      </w:pPr>
      <w:r>
        <w:t>Automatically created based on the definition in EB.TABLE.DEFINITION</w:t>
      </w:r>
    </w:p>
    <w:p w14:paraId="595AC03D" w14:textId="00D3F393" w:rsidR="008C41AE" w:rsidRDefault="008C41AE" w:rsidP="00F038EE">
      <w:pPr>
        <w:ind w:left="360"/>
        <w:jc w:val="both"/>
      </w:pPr>
    </w:p>
    <w:p w14:paraId="540A0811" w14:textId="64169D67" w:rsidR="001457A6" w:rsidRDefault="005F780B" w:rsidP="001457A6">
      <w:pPr>
        <w:pStyle w:val="Heading2"/>
      </w:pPr>
      <w:r w:rsidRPr="005F780B">
        <w:t>HB.INVOICE.LEFTOVER</w:t>
      </w:r>
    </w:p>
    <w:p w14:paraId="1FE45583" w14:textId="77777777" w:rsidR="001457A6" w:rsidRPr="00DE07B8" w:rsidRDefault="001457A6" w:rsidP="001457A6">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382"/>
      </w:tblGrid>
      <w:tr w:rsidR="001457A6" w:rsidRPr="00DE07B8" w14:paraId="3E6FBCDD" w14:textId="77777777" w:rsidTr="001D180E">
        <w:trPr>
          <w:trHeight w:val="255"/>
        </w:trPr>
        <w:tc>
          <w:tcPr>
            <w:tcW w:w="687" w:type="dxa"/>
            <w:shd w:val="clear" w:color="auto" w:fill="B9CFDD"/>
            <w:noWrap/>
          </w:tcPr>
          <w:p w14:paraId="15B13432" w14:textId="77777777" w:rsidR="001457A6" w:rsidRPr="00DE07B8" w:rsidRDefault="001457A6" w:rsidP="001D180E">
            <w:pPr>
              <w:pStyle w:val="BoldBlueDark"/>
            </w:pPr>
            <w:r w:rsidRPr="00DE07B8">
              <w:t>No.</w:t>
            </w:r>
          </w:p>
        </w:tc>
        <w:tc>
          <w:tcPr>
            <w:tcW w:w="1693" w:type="dxa"/>
            <w:shd w:val="clear" w:color="auto" w:fill="B9CFDD"/>
            <w:noWrap/>
          </w:tcPr>
          <w:p w14:paraId="4A2C1F15" w14:textId="77777777" w:rsidR="001457A6" w:rsidRPr="00DE07B8" w:rsidRDefault="001457A6" w:rsidP="001D180E">
            <w:pPr>
              <w:pStyle w:val="BoldBlueDark"/>
            </w:pPr>
            <w:r w:rsidRPr="00DE07B8">
              <w:t>Property</w:t>
            </w:r>
          </w:p>
        </w:tc>
        <w:tc>
          <w:tcPr>
            <w:tcW w:w="2040" w:type="dxa"/>
            <w:shd w:val="clear" w:color="auto" w:fill="B9CFDD"/>
            <w:noWrap/>
          </w:tcPr>
          <w:p w14:paraId="19B135F5" w14:textId="77777777" w:rsidR="001457A6" w:rsidRPr="00DE07B8" w:rsidRDefault="001457A6" w:rsidP="001D180E">
            <w:pPr>
              <w:pStyle w:val="BoldBlueDark"/>
            </w:pPr>
            <w:r w:rsidRPr="00DE07B8">
              <w:t>Definition</w:t>
            </w:r>
          </w:p>
        </w:tc>
      </w:tr>
      <w:tr w:rsidR="001457A6" w:rsidRPr="00DE07B8" w14:paraId="3E20F8B9" w14:textId="77777777" w:rsidTr="001D180E">
        <w:trPr>
          <w:trHeight w:val="255"/>
        </w:trPr>
        <w:tc>
          <w:tcPr>
            <w:tcW w:w="687" w:type="dxa"/>
            <w:noWrap/>
          </w:tcPr>
          <w:p w14:paraId="5FAD415A" w14:textId="77777777" w:rsidR="001457A6" w:rsidRPr="00DE07B8" w:rsidRDefault="001457A6" w:rsidP="001D180E">
            <w:r w:rsidRPr="00DE07B8">
              <w:t>1</w:t>
            </w:r>
          </w:p>
        </w:tc>
        <w:tc>
          <w:tcPr>
            <w:tcW w:w="1693" w:type="dxa"/>
            <w:noWrap/>
          </w:tcPr>
          <w:p w14:paraId="14B0F616" w14:textId="77777777" w:rsidR="001457A6" w:rsidRPr="00DE07B8" w:rsidRDefault="001457A6" w:rsidP="001D180E">
            <w:r w:rsidRPr="00DE07B8">
              <w:t>Name</w:t>
            </w:r>
          </w:p>
        </w:tc>
        <w:tc>
          <w:tcPr>
            <w:tcW w:w="2040" w:type="dxa"/>
            <w:noWrap/>
          </w:tcPr>
          <w:p w14:paraId="63DD5C0B" w14:textId="082DE087" w:rsidR="001457A6" w:rsidRPr="00DE07B8" w:rsidRDefault="001457A6" w:rsidP="001D180E">
            <w:r w:rsidRPr="001457A6">
              <w:t>HB.INVOICE.LEFTOVER</w:t>
            </w:r>
          </w:p>
        </w:tc>
      </w:tr>
      <w:tr w:rsidR="001457A6" w:rsidRPr="00DE07B8" w14:paraId="01E8A5E1" w14:textId="77777777" w:rsidTr="001D180E">
        <w:trPr>
          <w:trHeight w:val="255"/>
        </w:trPr>
        <w:tc>
          <w:tcPr>
            <w:tcW w:w="687" w:type="dxa"/>
            <w:noWrap/>
          </w:tcPr>
          <w:p w14:paraId="11F2AC2C" w14:textId="77777777" w:rsidR="001457A6" w:rsidRPr="00DE07B8" w:rsidRDefault="001457A6" w:rsidP="001D180E">
            <w:r w:rsidRPr="00DE07B8">
              <w:t>2</w:t>
            </w:r>
          </w:p>
        </w:tc>
        <w:tc>
          <w:tcPr>
            <w:tcW w:w="1693" w:type="dxa"/>
            <w:noWrap/>
          </w:tcPr>
          <w:p w14:paraId="25C3DB18" w14:textId="77777777" w:rsidR="001457A6" w:rsidRPr="00DE07B8" w:rsidRDefault="001457A6" w:rsidP="001D180E">
            <w:r w:rsidRPr="00DE07B8">
              <w:t>Product</w:t>
            </w:r>
          </w:p>
        </w:tc>
        <w:tc>
          <w:tcPr>
            <w:tcW w:w="2040" w:type="dxa"/>
            <w:noWrap/>
          </w:tcPr>
          <w:p w14:paraId="65B8E9A7" w14:textId="0F162F4C" w:rsidR="001457A6" w:rsidRPr="00DE07B8" w:rsidRDefault="00CD67EF" w:rsidP="001D180E">
            <w:r>
              <w:t>EB</w:t>
            </w:r>
          </w:p>
        </w:tc>
      </w:tr>
      <w:tr w:rsidR="001457A6" w:rsidRPr="00DE07B8" w14:paraId="10FE8389" w14:textId="77777777" w:rsidTr="001D180E">
        <w:trPr>
          <w:trHeight w:val="255"/>
        </w:trPr>
        <w:tc>
          <w:tcPr>
            <w:tcW w:w="687" w:type="dxa"/>
            <w:noWrap/>
          </w:tcPr>
          <w:p w14:paraId="55306607" w14:textId="77777777" w:rsidR="001457A6" w:rsidRPr="00DE07B8" w:rsidRDefault="001457A6" w:rsidP="001D180E">
            <w:r>
              <w:t>3</w:t>
            </w:r>
          </w:p>
        </w:tc>
        <w:tc>
          <w:tcPr>
            <w:tcW w:w="1693" w:type="dxa"/>
            <w:noWrap/>
          </w:tcPr>
          <w:p w14:paraId="3CC70AB7" w14:textId="77777777" w:rsidR="001457A6" w:rsidRPr="00DE07B8" w:rsidRDefault="001457A6" w:rsidP="001D180E">
            <w:r w:rsidRPr="00DE07B8">
              <w:t>File Type</w:t>
            </w:r>
          </w:p>
        </w:tc>
        <w:tc>
          <w:tcPr>
            <w:tcW w:w="2040" w:type="dxa"/>
            <w:noWrap/>
          </w:tcPr>
          <w:p w14:paraId="3AF2D5BD" w14:textId="77777777" w:rsidR="001457A6" w:rsidRPr="00DE07B8" w:rsidRDefault="001457A6" w:rsidP="001D180E">
            <w:r>
              <w:t>H</w:t>
            </w:r>
          </w:p>
        </w:tc>
      </w:tr>
      <w:tr w:rsidR="001457A6" w:rsidRPr="00DE07B8" w14:paraId="6984701F" w14:textId="77777777" w:rsidTr="001D180E">
        <w:trPr>
          <w:trHeight w:val="255"/>
        </w:trPr>
        <w:tc>
          <w:tcPr>
            <w:tcW w:w="687" w:type="dxa"/>
            <w:noWrap/>
          </w:tcPr>
          <w:p w14:paraId="0F08EA60" w14:textId="77777777" w:rsidR="001457A6" w:rsidRPr="00DE07B8" w:rsidRDefault="001457A6" w:rsidP="001D180E">
            <w:r>
              <w:t>4</w:t>
            </w:r>
          </w:p>
        </w:tc>
        <w:tc>
          <w:tcPr>
            <w:tcW w:w="1693" w:type="dxa"/>
            <w:noWrap/>
          </w:tcPr>
          <w:p w14:paraId="641422EA" w14:textId="77777777" w:rsidR="001457A6" w:rsidRPr="00DE07B8" w:rsidRDefault="001457A6" w:rsidP="001D180E">
            <w:r w:rsidRPr="00DE07B8">
              <w:t>Classification</w:t>
            </w:r>
          </w:p>
        </w:tc>
        <w:tc>
          <w:tcPr>
            <w:tcW w:w="2040" w:type="dxa"/>
            <w:noWrap/>
          </w:tcPr>
          <w:p w14:paraId="738C5421" w14:textId="77777777" w:rsidR="001457A6" w:rsidRPr="00DE07B8" w:rsidRDefault="001457A6" w:rsidP="001D180E">
            <w:r>
              <w:t>FIN</w:t>
            </w:r>
          </w:p>
        </w:tc>
      </w:tr>
    </w:tbl>
    <w:p w14:paraId="18CE321A" w14:textId="77777777" w:rsidR="001457A6" w:rsidRDefault="001457A6" w:rsidP="001457A6">
      <w:pPr>
        <w:pStyle w:val="BoldBlueDark"/>
      </w:pPr>
    </w:p>
    <w:p w14:paraId="3964C4F2" w14:textId="77777777" w:rsidR="001457A6" w:rsidRDefault="001457A6" w:rsidP="001457A6">
      <w:pPr>
        <w:pStyle w:val="Heading3"/>
      </w:pPr>
      <w:r w:rsidRPr="00DE07B8">
        <w:t>Table Layout</w:t>
      </w:r>
    </w:p>
    <w:tbl>
      <w:tblPr>
        <w:tblW w:w="9103" w:type="dxa"/>
        <w:tblLook w:val="04A0" w:firstRow="1" w:lastRow="0" w:firstColumn="1" w:lastColumn="0" w:noHBand="0" w:noVBand="1"/>
      </w:tblPr>
      <w:tblGrid>
        <w:gridCol w:w="1940"/>
        <w:gridCol w:w="2060"/>
        <w:gridCol w:w="957"/>
        <w:gridCol w:w="1126"/>
        <w:gridCol w:w="620"/>
        <w:gridCol w:w="2400"/>
      </w:tblGrid>
      <w:tr w:rsidR="007A02BC" w:rsidRPr="007A02BC" w14:paraId="01D5E287" w14:textId="77777777" w:rsidTr="000F522A">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C2494C1" w14:textId="77777777" w:rsidR="007A02BC" w:rsidRPr="007A02BC" w:rsidRDefault="007A02BC" w:rsidP="007A02BC">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426B7306" w14:textId="77777777" w:rsidR="007A02BC" w:rsidRPr="007A02BC" w:rsidRDefault="007A02BC" w:rsidP="007A02BC">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2F288EE3" w14:textId="77777777" w:rsidR="007A02BC" w:rsidRPr="007A02BC" w:rsidRDefault="007A02BC" w:rsidP="007A02BC">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41FE6EE9" w14:textId="77777777" w:rsidR="007A02BC" w:rsidRPr="007A02BC" w:rsidRDefault="007A02BC" w:rsidP="007A02BC">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58F1AF51" w14:textId="77777777" w:rsidR="007A02BC" w:rsidRPr="007A02BC" w:rsidRDefault="007A02BC" w:rsidP="007A02BC">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4ADFABFD" w14:textId="77777777" w:rsidR="007A02BC" w:rsidRPr="007A02BC" w:rsidRDefault="007A02BC" w:rsidP="007A02BC">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7A02BC" w:rsidRPr="007A02BC" w14:paraId="61178DAB" w14:textId="77777777" w:rsidTr="000F522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56011D0" w14:textId="77777777" w:rsidR="007A02BC" w:rsidRPr="007A02BC" w:rsidRDefault="007A02BC" w:rsidP="007A02BC">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519817F4" w14:textId="77777777" w:rsidR="007A02BC" w:rsidRPr="007A02BC" w:rsidRDefault="007A02BC" w:rsidP="007A02BC">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52DBCFBC" w14:textId="77777777" w:rsidR="007A02BC" w:rsidRPr="007A02BC" w:rsidRDefault="007A02BC" w:rsidP="007A02BC">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5BD43A0" w14:textId="77777777" w:rsidR="007A02BC" w:rsidRPr="007A02BC" w:rsidRDefault="007A02BC" w:rsidP="007A02BC">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58D83348" w14:textId="7BE0263A" w:rsidR="007A02BC" w:rsidRPr="007A02BC" w:rsidRDefault="007A02BC" w:rsidP="007A02BC">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7934290B" w14:textId="77777777" w:rsidR="007A02BC" w:rsidRPr="007A02BC" w:rsidRDefault="007A02BC" w:rsidP="007A02BC">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r w:rsidR="000F522A" w:rsidRPr="007A02BC" w14:paraId="0658AE71" w14:textId="77777777" w:rsidTr="000F522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FA2D0EE"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INVOICE.ID</w:t>
            </w:r>
          </w:p>
        </w:tc>
        <w:tc>
          <w:tcPr>
            <w:tcW w:w="2060" w:type="dxa"/>
            <w:tcBorders>
              <w:top w:val="nil"/>
              <w:left w:val="nil"/>
              <w:bottom w:val="single" w:sz="4" w:space="0" w:color="auto"/>
              <w:right w:val="single" w:sz="4" w:space="0" w:color="auto"/>
            </w:tcBorders>
            <w:shd w:val="clear" w:color="auto" w:fill="auto"/>
            <w:noWrap/>
            <w:vAlign w:val="center"/>
            <w:hideMark/>
          </w:tcPr>
          <w:p w14:paraId="04362550"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INVOICE.ID</w:t>
            </w:r>
          </w:p>
        </w:tc>
        <w:tc>
          <w:tcPr>
            <w:tcW w:w="957" w:type="dxa"/>
            <w:tcBorders>
              <w:top w:val="nil"/>
              <w:left w:val="nil"/>
              <w:bottom w:val="single" w:sz="4" w:space="0" w:color="auto"/>
              <w:right w:val="single" w:sz="4" w:space="0" w:color="auto"/>
            </w:tcBorders>
            <w:shd w:val="clear" w:color="auto" w:fill="auto"/>
            <w:noWrap/>
            <w:vAlign w:val="center"/>
            <w:hideMark/>
          </w:tcPr>
          <w:p w14:paraId="2C42224A"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02A3B84"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6F39E721" w14:textId="2C0E09E2"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XX&lt;</w:t>
            </w:r>
          </w:p>
        </w:tc>
        <w:tc>
          <w:tcPr>
            <w:tcW w:w="2400" w:type="dxa"/>
            <w:tcBorders>
              <w:top w:val="nil"/>
              <w:left w:val="nil"/>
              <w:bottom w:val="single" w:sz="4" w:space="0" w:color="auto"/>
              <w:right w:val="single" w:sz="4" w:space="0" w:color="auto"/>
            </w:tcBorders>
            <w:shd w:val="clear" w:color="auto" w:fill="auto"/>
            <w:vAlign w:val="center"/>
            <w:hideMark/>
          </w:tcPr>
          <w:p w14:paraId="1B64D554"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r w:rsidR="000F522A" w:rsidRPr="007A02BC" w14:paraId="65CBA8B4" w14:textId="77777777" w:rsidTr="000F522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328DE00"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BILL.ID</w:t>
            </w:r>
          </w:p>
        </w:tc>
        <w:tc>
          <w:tcPr>
            <w:tcW w:w="2060" w:type="dxa"/>
            <w:tcBorders>
              <w:top w:val="nil"/>
              <w:left w:val="nil"/>
              <w:bottom w:val="single" w:sz="4" w:space="0" w:color="auto"/>
              <w:right w:val="single" w:sz="4" w:space="0" w:color="auto"/>
            </w:tcBorders>
            <w:shd w:val="clear" w:color="auto" w:fill="auto"/>
            <w:noWrap/>
            <w:vAlign w:val="center"/>
            <w:hideMark/>
          </w:tcPr>
          <w:p w14:paraId="21D95B47"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BILL.ID</w:t>
            </w:r>
          </w:p>
        </w:tc>
        <w:tc>
          <w:tcPr>
            <w:tcW w:w="957" w:type="dxa"/>
            <w:tcBorders>
              <w:top w:val="nil"/>
              <w:left w:val="nil"/>
              <w:bottom w:val="single" w:sz="4" w:space="0" w:color="auto"/>
              <w:right w:val="single" w:sz="4" w:space="0" w:color="auto"/>
            </w:tcBorders>
            <w:shd w:val="clear" w:color="auto" w:fill="auto"/>
            <w:noWrap/>
            <w:vAlign w:val="center"/>
            <w:hideMark/>
          </w:tcPr>
          <w:p w14:paraId="2A8F6BE4"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5B2ACD0A"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1408CFDA" w14:textId="1620F0DD"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XX</w:t>
            </w:r>
            <w:r w:rsidR="001B1040">
              <w:rPr>
                <w:rFonts w:ascii="Calibri" w:hAnsi="Calibri" w:cs="Calibri"/>
                <w:color w:val="000000"/>
                <w:sz w:val="16"/>
                <w:szCs w:val="16"/>
                <w:lang w:val="en-US" w:eastAsia="en-US"/>
              </w:rPr>
              <w:t>-XX</w:t>
            </w:r>
          </w:p>
        </w:tc>
        <w:tc>
          <w:tcPr>
            <w:tcW w:w="2400" w:type="dxa"/>
            <w:tcBorders>
              <w:top w:val="nil"/>
              <w:left w:val="nil"/>
              <w:bottom w:val="single" w:sz="4" w:space="0" w:color="auto"/>
              <w:right w:val="single" w:sz="4" w:space="0" w:color="auto"/>
            </w:tcBorders>
            <w:shd w:val="clear" w:color="auto" w:fill="auto"/>
            <w:vAlign w:val="center"/>
            <w:hideMark/>
          </w:tcPr>
          <w:p w14:paraId="311AA228"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r w:rsidR="000F522A" w:rsidRPr="007A02BC" w14:paraId="234AFD1F" w14:textId="77777777" w:rsidTr="000F522A">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113E8DE"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NEW.INVOICE</w:t>
            </w:r>
          </w:p>
        </w:tc>
        <w:tc>
          <w:tcPr>
            <w:tcW w:w="2060" w:type="dxa"/>
            <w:tcBorders>
              <w:top w:val="nil"/>
              <w:left w:val="nil"/>
              <w:bottom w:val="single" w:sz="4" w:space="0" w:color="auto"/>
              <w:right w:val="single" w:sz="4" w:space="0" w:color="auto"/>
            </w:tcBorders>
            <w:shd w:val="clear" w:color="auto" w:fill="auto"/>
            <w:noWrap/>
            <w:vAlign w:val="center"/>
            <w:hideMark/>
          </w:tcPr>
          <w:p w14:paraId="03D96092"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NEW.INVOICE</w:t>
            </w:r>
          </w:p>
        </w:tc>
        <w:tc>
          <w:tcPr>
            <w:tcW w:w="957" w:type="dxa"/>
            <w:tcBorders>
              <w:top w:val="nil"/>
              <w:left w:val="nil"/>
              <w:bottom w:val="single" w:sz="4" w:space="0" w:color="auto"/>
              <w:right w:val="single" w:sz="4" w:space="0" w:color="auto"/>
            </w:tcBorders>
            <w:shd w:val="clear" w:color="auto" w:fill="auto"/>
            <w:noWrap/>
            <w:vAlign w:val="center"/>
            <w:hideMark/>
          </w:tcPr>
          <w:p w14:paraId="455A854C"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3CB8A0A8"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1F82407" w14:textId="03A6F04D"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XX&gt;</w:t>
            </w:r>
          </w:p>
        </w:tc>
        <w:tc>
          <w:tcPr>
            <w:tcW w:w="2400" w:type="dxa"/>
            <w:tcBorders>
              <w:top w:val="nil"/>
              <w:left w:val="nil"/>
              <w:bottom w:val="single" w:sz="4" w:space="0" w:color="auto"/>
              <w:right w:val="single" w:sz="4" w:space="0" w:color="auto"/>
            </w:tcBorders>
            <w:shd w:val="clear" w:color="auto" w:fill="auto"/>
            <w:vAlign w:val="center"/>
            <w:hideMark/>
          </w:tcPr>
          <w:p w14:paraId="778ACF98"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r w:rsidR="000F522A" w:rsidRPr="007A02BC" w14:paraId="6DA71DCC"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EDD4E54"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RESERVED.10</w:t>
            </w:r>
          </w:p>
        </w:tc>
        <w:tc>
          <w:tcPr>
            <w:tcW w:w="2060" w:type="dxa"/>
            <w:tcBorders>
              <w:top w:val="nil"/>
              <w:left w:val="nil"/>
              <w:bottom w:val="single" w:sz="4" w:space="0" w:color="auto"/>
              <w:right w:val="single" w:sz="4" w:space="0" w:color="auto"/>
            </w:tcBorders>
            <w:shd w:val="clear" w:color="auto" w:fill="auto"/>
            <w:noWrap/>
            <w:vAlign w:val="center"/>
            <w:hideMark/>
          </w:tcPr>
          <w:p w14:paraId="5B12AB9B"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RESERVED.10</w:t>
            </w:r>
          </w:p>
        </w:tc>
        <w:tc>
          <w:tcPr>
            <w:tcW w:w="957" w:type="dxa"/>
            <w:tcBorders>
              <w:top w:val="nil"/>
              <w:left w:val="nil"/>
              <w:bottom w:val="single" w:sz="4" w:space="0" w:color="auto"/>
              <w:right w:val="single" w:sz="4" w:space="0" w:color="auto"/>
            </w:tcBorders>
            <w:shd w:val="clear" w:color="auto" w:fill="auto"/>
            <w:noWrap/>
            <w:vAlign w:val="center"/>
            <w:hideMark/>
          </w:tcPr>
          <w:p w14:paraId="764E30E6"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30B6CE5C"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70175AFD"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4B0A8542"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7CC281FB"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F2F1FBC"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RESERVED.9</w:t>
            </w:r>
          </w:p>
        </w:tc>
        <w:tc>
          <w:tcPr>
            <w:tcW w:w="2060" w:type="dxa"/>
            <w:tcBorders>
              <w:top w:val="nil"/>
              <w:left w:val="nil"/>
              <w:bottom w:val="single" w:sz="4" w:space="0" w:color="auto"/>
              <w:right w:val="single" w:sz="4" w:space="0" w:color="auto"/>
            </w:tcBorders>
            <w:shd w:val="clear" w:color="auto" w:fill="auto"/>
            <w:noWrap/>
            <w:vAlign w:val="center"/>
            <w:hideMark/>
          </w:tcPr>
          <w:p w14:paraId="0DE13642"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RESERVED.9</w:t>
            </w:r>
          </w:p>
        </w:tc>
        <w:tc>
          <w:tcPr>
            <w:tcW w:w="957" w:type="dxa"/>
            <w:tcBorders>
              <w:top w:val="nil"/>
              <w:left w:val="nil"/>
              <w:bottom w:val="single" w:sz="4" w:space="0" w:color="auto"/>
              <w:right w:val="single" w:sz="4" w:space="0" w:color="auto"/>
            </w:tcBorders>
            <w:shd w:val="clear" w:color="auto" w:fill="auto"/>
            <w:noWrap/>
            <w:vAlign w:val="center"/>
            <w:hideMark/>
          </w:tcPr>
          <w:p w14:paraId="13EB35FB"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418293E8"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9710E30"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113A184A"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457D8F22"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0175BD"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RESERVED.8</w:t>
            </w:r>
          </w:p>
        </w:tc>
        <w:tc>
          <w:tcPr>
            <w:tcW w:w="2060" w:type="dxa"/>
            <w:tcBorders>
              <w:top w:val="nil"/>
              <w:left w:val="nil"/>
              <w:bottom w:val="single" w:sz="4" w:space="0" w:color="auto"/>
              <w:right w:val="single" w:sz="4" w:space="0" w:color="auto"/>
            </w:tcBorders>
            <w:shd w:val="clear" w:color="auto" w:fill="auto"/>
            <w:noWrap/>
            <w:vAlign w:val="center"/>
            <w:hideMark/>
          </w:tcPr>
          <w:p w14:paraId="4C0EC1BB"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RESERVED.8</w:t>
            </w:r>
          </w:p>
        </w:tc>
        <w:tc>
          <w:tcPr>
            <w:tcW w:w="957" w:type="dxa"/>
            <w:tcBorders>
              <w:top w:val="nil"/>
              <w:left w:val="nil"/>
              <w:bottom w:val="single" w:sz="4" w:space="0" w:color="auto"/>
              <w:right w:val="single" w:sz="4" w:space="0" w:color="auto"/>
            </w:tcBorders>
            <w:shd w:val="clear" w:color="auto" w:fill="auto"/>
            <w:noWrap/>
            <w:vAlign w:val="center"/>
            <w:hideMark/>
          </w:tcPr>
          <w:p w14:paraId="6D2AF640"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435F4DB"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44FF35EC"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0DC479B3"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6510C2FD"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CE8F3A6"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RESERVED.7</w:t>
            </w:r>
          </w:p>
        </w:tc>
        <w:tc>
          <w:tcPr>
            <w:tcW w:w="2060" w:type="dxa"/>
            <w:tcBorders>
              <w:top w:val="nil"/>
              <w:left w:val="nil"/>
              <w:bottom w:val="single" w:sz="4" w:space="0" w:color="auto"/>
              <w:right w:val="single" w:sz="4" w:space="0" w:color="auto"/>
            </w:tcBorders>
            <w:shd w:val="clear" w:color="auto" w:fill="auto"/>
            <w:noWrap/>
            <w:vAlign w:val="center"/>
            <w:hideMark/>
          </w:tcPr>
          <w:p w14:paraId="0FD82184"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RESERVED.7</w:t>
            </w:r>
          </w:p>
        </w:tc>
        <w:tc>
          <w:tcPr>
            <w:tcW w:w="957" w:type="dxa"/>
            <w:tcBorders>
              <w:top w:val="nil"/>
              <w:left w:val="nil"/>
              <w:bottom w:val="single" w:sz="4" w:space="0" w:color="auto"/>
              <w:right w:val="single" w:sz="4" w:space="0" w:color="auto"/>
            </w:tcBorders>
            <w:shd w:val="clear" w:color="auto" w:fill="auto"/>
            <w:noWrap/>
            <w:vAlign w:val="center"/>
            <w:hideMark/>
          </w:tcPr>
          <w:p w14:paraId="718A8251"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69B6548F"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12D6EAF6"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5A00A041"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06FC2923"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F155AE5"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RESERVED.6</w:t>
            </w:r>
          </w:p>
        </w:tc>
        <w:tc>
          <w:tcPr>
            <w:tcW w:w="2060" w:type="dxa"/>
            <w:tcBorders>
              <w:top w:val="nil"/>
              <w:left w:val="nil"/>
              <w:bottom w:val="single" w:sz="4" w:space="0" w:color="auto"/>
              <w:right w:val="single" w:sz="4" w:space="0" w:color="auto"/>
            </w:tcBorders>
            <w:shd w:val="clear" w:color="auto" w:fill="auto"/>
            <w:noWrap/>
            <w:vAlign w:val="center"/>
            <w:hideMark/>
          </w:tcPr>
          <w:p w14:paraId="014CEE1E"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RESERVED.6</w:t>
            </w:r>
          </w:p>
        </w:tc>
        <w:tc>
          <w:tcPr>
            <w:tcW w:w="957" w:type="dxa"/>
            <w:tcBorders>
              <w:top w:val="nil"/>
              <w:left w:val="nil"/>
              <w:bottom w:val="single" w:sz="4" w:space="0" w:color="auto"/>
              <w:right w:val="single" w:sz="4" w:space="0" w:color="auto"/>
            </w:tcBorders>
            <w:shd w:val="clear" w:color="auto" w:fill="auto"/>
            <w:noWrap/>
            <w:vAlign w:val="center"/>
            <w:hideMark/>
          </w:tcPr>
          <w:p w14:paraId="7F57B017"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620B4F3A"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6EB4699"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6B005650"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4F312E9E"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2C2D0C0"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RESEVED.5</w:t>
            </w:r>
          </w:p>
        </w:tc>
        <w:tc>
          <w:tcPr>
            <w:tcW w:w="2060" w:type="dxa"/>
            <w:tcBorders>
              <w:top w:val="nil"/>
              <w:left w:val="nil"/>
              <w:bottom w:val="single" w:sz="4" w:space="0" w:color="auto"/>
              <w:right w:val="single" w:sz="4" w:space="0" w:color="auto"/>
            </w:tcBorders>
            <w:shd w:val="clear" w:color="auto" w:fill="auto"/>
            <w:noWrap/>
            <w:vAlign w:val="center"/>
            <w:hideMark/>
          </w:tcPr>
          <w:p w14:paraId="56CF0F98"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RESERVED.5</w:t>
            </w:r>
          </w:p>
        </w:tc>
        <w:tc>
          <w:tcPr>
            <w:tcW w:w="957" w:type="dxa"/>
            <w:tcBorders>
              <w:top w:val="nil"/>
              <w:left w:val="nil"/>
              <w:bottom w:val="single" w:sz="4" w:space="0" w:color="auto"/>
              <w:right w:val="single" w:sz="4" w:space="0" w:color="auto"/>
            </w:tcBorders>
            <w:shd w:val="clear" w:color="auto" w:fill="auto"/>
            <w:noWrap/>
            <w:vAlign w:val="center"/>
            <w:hideMark/>
          </w:tcPr>
          <w:p w14:paraId="60961CBF"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79D9C61E"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32925AF8"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33B8AF7D"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5098A545"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CD645EE"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RESERVED.4</w:t>
            </w:r>
          </w:p>
        </w:tc>
        <w:tc>
          <w:tcPr>
            <w:tcW w:w="2060" w:type="dxa"/>
            <w:tcBorders>
              <w:top w:val="nil"/>
              <w:left w:val="nil"/>
              <w:bottom w:val="single" w:sz="4" w:space="0" w:color="auto"/>
              <w:right w:val="single" w:sz="4" w:space="0" w:color="auto"/>
            </w:tcBorders>
            <w:shd w:val="clear" w:color="auto" w:fill="auto"/>
            <w:noWrap/>
            <w:vAlign w:val="center"/>
            <w:hideMark/>
          </w:tcPr>
          <w:p w14:paraId="33458FD5"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RESERVED.4</w:t>
            </w:r>
          </w:p>
        </w:tc>
        <w:tc>
          <w:tcPr>
            <w:tcW w:w="957" w:type="dxa"/>
            <w:tcBorders>
              <w:top w:val="nil"/>
              <w:left w:val="nil"/>
              <w:bottom w:val="single" w:sz="4" w:space="0" w:color="auto"/>
              <w:right w:val="single" w:sz="4" w:space="0" w:color="auto"/>
            </w:tcBorders>
            <w:shd w:val="clear" w:color="auto" w:fill="auto"/>
            <w:noWrap/>
            <w:vAlign w:val="center"/>
            <w:hideMark/>
          </w:tcPr>
          <w:p w14:paraId="0EABA617"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6A0F6D4F"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6CE16F4D"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1F77C3A0"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55111683"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B09213C"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lastRenderedPageBreak/>
              <w:t>RESERVED.3</w:t>
            </w:r>
          </w:p>
        </w:tc>
        <w:tc>
          <w:tcPr>
            <w:tcW w:w="2060" w:type="dxa"/>
            <w:tcBorders>
              <w:top w:val="nil"/>
              <w:left w:val="nil"/>
              <w:bottom w:val="single" w:sz="4" w:space="0" w:color="auto"/>
              <w:right w:val="single" w:sz="4" w:space="0" w:color="auto"/>
            </w:tcBorders>
            <w:shd w:val="clear" w:color="auto" w:fill="auto"/>
            <w:noWrap/>
            <w:vAlign w:val="center"/>
            <w:hideMark/>
          </w:tcPr>
          <w:p w14:paraId="784CB41D"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RESERVED.3</w:t>
            </w:r>
          </w:p>
        </w:tc>
        <w:tc>
          <w:tcPr>
            <w:tcW w:w="957" w:type="dxa"/>
            <w:tcBorders>
              <w:top w:val="nil"/>
              <w:left w:val="nil"/>
              <w:bottom w:val="single" w:sz="4" w:space="0" w:color="auto"/>
              <w:right w:val="single" w:sz="4" w:space="0" w:color="auto"/>
            </w:tcBorders>
            <w:shd w:val="clear" w:color="auto" w:fill="auto"/>
            <w:noWrap/>
            <w:vAlign w:val="center"/>
            <w:hideMark/>
          </w:tcPr>
          <w:p w14:paraId="31A6BB04"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6461534E"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04C5C2C9"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31CE5EA1"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524C4385"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B997922"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RESERVED.2</w:t>
            </w:r>
          </w:p>
        </w:tc>
        <w:tc>
          <w:tcPr>
            <w:tcW w:w="2060" w:type="dxa"/>
            <w:tcBorders>
              <w:top w:val="nil"/>
              <w:left w:val="nil"/>
              <w:bottom w:val="single" w:sz="4" w:space="0" w:color="auto"/>
              <w:right w:val="single" w:sz="4" w:space="0" w:color="auto"/>
            </w:tcBorders>
            <w:shd w:val="clear" w:color="auto" w:fill="auto"/>
            <w:noWrap/>
            <w:vAlign w:val="center"/>
            <w:hideMark/>
          </w:tcPr>
          <w:p w14:paraId="19C8C327"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RESERVED.2</w:t>
            </w:r>
          </w:p>
        </w:tc>
        <w:tc>
          <w:tcPr>
            <w:tcW w:w="957" w:type="dxa"/>
            <w:tcBorders>
              <w:top w:val="nil"/>
              <w:left w:val="nil"/>
              <w:bottom w:val="single" w:sz="4" w:space="0" w:color="auto"/>
              <w:right w:val="single" w:sz="4" w:space="0" w:color="auto"/>
            </w:tcBorders>
            <w:shd w:val="clear" w:color="auto" w:fill="auto"/>
            <w:noWrap/>
            <w:vAlign w:val="center"/>
            <w:hideMark/>
          </w:tcPr>
          <w:p w14:paraId="45F372AE"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78349F0"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72B85606"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24C91C38"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01E697AF"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2C7217A"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RESERVED.1</w:t>
            </w:r>
          </w:p>
        </w:tc>
        <w:tc>
          <w:tcPr>
            <w:tcW w:w="2060" w:type="dxa"/>
            <w:tcBorders>
              <w:top w:val="nil"/>
              <w:left w:val="nil"/>
              <w:bottom w:val="single" w:sz="4" w:space="0" w:color="auto"/>
              <w:right w:val="single" w:sz="4" w:space="0" w:color="auto"/>
            </w:tcBorders>
            <w:shd w:val="clear" w:color="auto" w:fill="auto"/>
            <w:noWrap/>
            <w:vAlign w:val="center"/>
            <w:hideMark/>
          </w:tcPr>
          <w:p w14:paraId="3C5C2F32"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RESERVED.1</w:t>
            </w:r>
          </w:p>
        </w:tc>
        <w:tc>
          <w:tcPr>
            <w:tcW w:w="957" w:type="dxa"/>
            <w:tcBorders>
              <w:top w:val="nil"/>
              <w:left w:val="nil"/>
              <w:bottom w:val="single" w:sz="4" w:space="0" w:color="auto"/>
              <w:right w:val="single" w:sz="4" w:space="0" w:color="auto"/>
            </w:tcBorders>
            <w:shd w:val="clear" w:color="auto" w:fill="auto"/>
            <w:noWrap/>
            <w:vAlign w:val="center"/>
            <w:hideMark/>
          </w:tcPr>
          <w:p w14:paraId="378B5DE4"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789DCDAA"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hideMark/>
          </w:tcPr>
          <w:p w14:paraId="58E7EACB"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54274749"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r w:rsidR="000F522A" w:rsidRPr="007A02BC" w14:paraId="562C4302" w14:textId="77777777" w:rsidTr="000F522A">
        <w:trPr>
          <w:trHeight w:val="29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655D817"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LOCAL.REF</w:t>
            </w:r>
          </w:p>
        </w:tc>
        <w:tc>
          <w:tcPr>
            <w:tcW w:w="2060" w:type="dxa"/>
            <w:tcBorders>
              <w:top w:val="nil"/>
              <w:left w:val="nil"/>
              <w:bottom w:val="single" w:sz="4" w:space="0" w:color="auto"/>
              <w:right w:val="single" w:sz="4" w:space="0" w:color="auto"/>
            </w:tcBorders>
            <w:shd w:val="clear" w:color="auto" w:fill="auto"/>
            <w:noWrap/>
            <w:vAlign w:val="center"/>
            <w:hideMark/>
          </w:tcPr>
          <w:p w14:paraId="264F90B9"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LOCAL.REF</w:t>
            </w:r>
          </w:p>
        </w:tc>
        <w:tc>
          <w:tcPr>
            <w:tcW w:w="957" w:type="dxa"/>
            <w:tcBorders>
              <w:top w:val="nil"/>
              <w:left w:val="nil"/>
              <w:bottom w:val="single" w:sz="4" w:space="0" w:color="auto"/>
              <w:right w:val="single" w:sz="4" w:space="0" w:color="auto"/>
            </w:tcBorders>
            <w:shd w:val="clear" w:color="auto" w:fill="auto"/>
            <w:noWrap/>
            <w:vAlign w:val="center"/>
            <w:hideMark/>
          </w:tcPr>
          <w:p w14:paraId="556FD3AD"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1126" w:type="dxa"/>
            <w:tcBorders>
              <w:top w:val="nil"/>
              <w:left w:val="nil"/>
              <w:bottom w:val="single" w:sz="4" w:space="0" w:color="auto"/>
              <w:right w:val="single" w:sz="4" w:space="0" w:color="auto"/>
            </w:tcBorders>
            <w:shd w:val="clear" w:color="auto" w:fill="auto"/>
            <w:noWrap/>
            <w:vAlign w:val="center"/>
            <w:hideMark/>
          </w:tcPr>
          <w:p w14:paraId="3E187392" w14:textId="77777777" w:rsidR="000F522A" w:rsidRPr="007A02BC" w:rsidRDefault="000F522A" w:rsidP="000F522A">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620" w:type="dxa"/>
            <w:tcBorders>
              <w:top w:val="nil"/>
              <w:left w:val="nil"/>
              <w:bottom w:val="single" w:sz="4" w:space="0" w:color="auto"/>
              <w:right w:val="single" w:sz="4" w:space="0" w:color="auto"/>
            </w:tcBorders>
            <w:shd w:val="clear" w:color="auto" w:fill="auto"/>
            <w:noWrap/>
            <w:vAlign w:val="center"/>
            <w:hideMark/>
          </w:tcPr>
          <w:p w14:paraId="4B16706B"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c>
          <w:tcPr>
            <w:tcW w:w="2400" w:type="dxa"/>
            <w:tcBorders>
              <w:top w:val="nil"/>
              <w:left w:val="nil"/>
              <w:bottom w:val="single" w:sz="4" w:space="0" w:color="auto"/>
              <w:right w:val="single" w:sz="4" w:space="0" w:color="auto"/>
            </w:tcBorders>
            <w:shd w:val="clear" w:color="auto" w:fill="auto"/>
            <w:noWrap/>
            <w:vAlign w:val="center"/>
            <w:hideMark/>
          </w:tcPr>
          <w:p w14:paraId="36E3A48B" w14:textId="77777777" w:rsidR="000F522A" w:rsidRPr="007A02BC" w:rsidRDefault="000F522A" w:rsidP="000F522A">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 </w:t>
            </w:r>
          </w:p>
        </w:tc>
      </w:tr>
    </w:tbl>
    <w:p w14:paraId="5C6A2707" w14:textId="77777777" w:rsidR="001457A6" w:rsidRPr="00AE44D3" w:rsidRDefault="001457A6" w:rsidP="001457A6"/>
    <w:p w14:paraId="6F681C3E" w14:textId="77777777" w:rsidR="001457A6" w:rsidRPr="00FC56E4" w:rsidRDefault="001457A6" w:rsidP="001457A6">
      <w:r>
        <w:t>Note: EB.TABLE.DEFINITION&gt;</w:t>
      </w:r>
      <w:r w:rsidRPr="00E1610E">
        <w:t>A</w:t>
      </w:r>
      <w:r>
        <w:t>DD.</w:t>
      </w:r>
      <w:r w:rsidRPr="00E1610E">
        <w:t>S</w:t>
      </w:r>
      <w:r>
        <w:t xml:space="preserve">PECIAL.FIELDS to be used to include LOCALREF </w:t>
      </w:r>
    </w:p>
    <w:p w14:paraId="08107B86" w14:textId="77777777" w:rsidR="001457A6" w:rsidRPr="00FC56E4" w:rsidRDefault="001457A6" w:rsidP="001457A6"/>
    <w:p w14:paraId="7B5F8709" w14:textId="77777777" w:rsidR="001457A6" w:rsidRPr="003B6A6B" w:rsidRDefault="001457A6" w:rsidP="001457A6">
      <w:pPr>
        <w:pStyle w:val="Heading3"/>
      </w:pPr>
      <w:r w:rsidRPr="003B6A6B">
        <w:t>Field Checks</w:t>
      </w:r>
    </w:p>
    <w:p w14:paraId="1ACC6FCA" w14:textId="77777777" w:rsidR="001457A6" w:rsidRDefault="001457A6" w:rsidP="001457A6">
      <w:r>
        <w:t>NA</w:t>
      </w:r>
    </w:p>
    <w:p w14:paraId="2FE95440" w14:textId="77777777" w:rsidR="001457A6" w:rsidRDefault="001457A6" w:rsidP="001457A6">
      <w:pPr>
        <w:pStyle w:val="Heading3"/>
      </w:pPr>
      <w:r w:rsidRPr="00DE07B8">
        <w:t>Cross Validation Checks</w:t>
      </w:r>
    </w:p>
    <w:p w14:paraId="2551FA1C" w14:textId="77777777" w:rsidR="001457A6" w:rsidRPr="00EC670D" w:rsidRDefault="001457A6" w:rsidP="001457A6">
      <w:r>
        <w:t>NA</w:t>
      </w:r>
    </w:p>
    <w:p w14:paraId="54F4DC5D" w14:textId="77777777" w:rsidR="001457A6" w:rsidRDefault="001457A6" w:rsidP="001457A6">
      <w:pPr>
        <w:pStyle w:val="Heading3"/>
      </w:pPr>
      <w:r w:rsidRPr="00DE07B8">
        <w:t>Other Processing</w:t>
      </w:r>
    </w:p>
    <w:p w14:paraId="50B6AD9B" w14:textId="77777777" w:rsidR="001457A6" w:rsidRDefault="001457A6" w:rsidP="001457A6">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0B2EFAA3" w14:textId="77777777" w:rsidR="001457A6" w:rsidRPr="00F038EE" w:rsidRDefault="001457A6" w:rsidP="001457A6">
      <w:pPr>
        <w:tabs>
          <w:tab w:val="left" w:pos="270"/>
          <w:tab w:val="left" w:pos="360"/>
        </w:tabs>
        <w:spacing w:line="360" w:lineRule="auto"/>
        <w:ind w:left="360"/>
        <w:jc w:val="both"/>
      </w:pPr>
      <w:r>
        <w:t>NA</w:t>
      </w:r>
    </w:p>
    <w:p w14:paraId="24520533" w14:textId="77777777" w:rsidR="001457A6" w:rsidRDefault="001457A6" w:rsidP="001457A6">
      <w:pPr>
        <w:numPr>
          <w:ilvl w:val="0"/>
          <w:numId w:val="6"/>
        </w:numPr>
        <w:tabs>
          <w:tab w:val="num" w:pos="540"/>
        </w:tabs>
        <w:spacing w:before="0" w:after="0"/>
        <w:jc w:val="both"/>
        <w:rPr>
          <w:b/>
          <w:bCs/>
        </w:rPr>
      </w:pPr>
      <w:r>
        <w:rPr>
          <w:b/>
          <w:bCs/>
          <w:sz w:val="22"/>
        </w:rPr>
        <w:t>BEFORE.AUTH.WRITE:</w:t>
      </w:r>
    </w:p>
    <w:p w14:paraId="799E4207" w14:textId="77777777" w:rsidR="001457A6" w:rsidRPr="00F038EE" w:rsidRDefault="001457A6" w:rsidP="001457A6">
      <w:pPr>
        <w:tabs>
          <w:tab w:val="left" w:pos="270"/>
          <w:tab w:val="left" w:pos="360"/>
        </w:tabs>
        <w:spacing w:line="360" w:lineRule="auto"/>
        <w:ind w:left="360"/>
        <w:jc w:val="both"/>
      </w:pPr>
      <w:r>
        <w:t>NA</w:t>
      </w:r>
    </w:p>
    <w:p w14:paraId="4757F1D7" w14:textId="77777777" w:rsidR="001457A6" w:rsidRDefault="001457A6" w:rsidP="001457A6">
      <w:pPr>
        <w:numPr>
          <w:ilvl w:val="0"/>
          <w:numId w:val="6"/>
        </w:numPr>
        <w:tabs>
          <w:tab w:val="num" w:pos="540"/>
        </w:tabs>
        <w:spacing w:before="0" w:after="0"/>
        <w:jc w:val="both"/>
        <w:rPr>
          <w:b/>
          <w:bCs/>
        </w:rPr>
      </w:pPr>
      <w:r>
        <w:rPr>
          <w:b/>
          <w:bCs/>
          <w:sz w:val="22"/>
        </w:rPr>
        <w:t>AFTER.AUTH.WRITE:</w:t>
      </w:r>
    </w:p>
    <w:p w14:paraId="13E5A325" w14:textId="77777777" w:rsidR="001457A6" w:rsidRDefault="001457A6" w:rsidP="001457A6">
      <w:pPr>
        <w:tabs>
          <w:tab w:val="left" w:pos="270"/>
          <w:tab w:val="left" w:pos="360"/>
        </w:tabs>
        <w:spacing w:line="360" w:lineRule="auto"/>
        <w:ind w:left="360"/>
        <w:jc w:val="both"/>
        <w:rPr>
          <w:sz w:val="22"/>
          <w:szCs w:val="22"/>
        </w:rPr>
      </w:pPr>
      <w:r>
        <w:rPr>
          <w:rFonts w:eastAsia="Arial Unicode MS"/>
          <w:bCs/>
          <w:sz w:val="22"/>
          <w:szCs w:val="22"/>
        </w:rPr>
        <w:t>NA</w:t>
      </w:r>
    </w:p>
    <w:p w14:paraId="6BB07457" w14:textId="77777777" w:rsidR="001457A6" w:rsidRPr="00DE07B8" w:rsidRDefault="001457A6" w:rsidP="001457A6">
      <w:pPr>
        <w:pStyle w:val="Heading3"/>
      </w:pPr>
      <w:r w:rsidRPr="00DE07B8">
        <w:t>INSERT Files</w:t>
      </w:r>
    </w:p>
    <w:p w14:paraId="6B6C2CC2" w14:textId="77777777" w:rsidR="001457A6" w:rsidRDefault="001457A6" w:rsidP="001457A6">
      <w:pPr>
        <w:ind w:left="360"/>
        <w:jc w:val="both"/>
      </w:pPr>
      <w:r>
        <w:t>Automatically created based on the definition in EB.TABLE.DEFINITION</w:t>
      </w:r>
    </w:p>
    <w:p w14:paraId="058F25AD" w14:textId="36D9CF96" w:rsidR="00E5230A" w:rsidRDefault="00E5230A" w:rsidP="00E5230A">
      <w:pPr>
        <w:pStyle w:val="Heading2"/>
      </w:pPr>
      <w:r w:rsidRPr="00E5230A">
        <w:t>HB.CASE.INSTALMENTNO</w:t>
      </w:r>
    </w:p>
    <w:p w14:paraId="5FA51751" w14:textId="77777777" w:rsidR="00E5230A" w:rsidRPr="00DE07B8" w:rsidRDefault="00E5230A" w:rsidP="00E5230A">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615"/>
      </w:tblGrid>
      <w:tr w:rsidR="00E5230A" w:rsidRPr="00DE07B8" w14:paraId="4E3325FB" w14:textId="77777777" w:rsidTr="004C6EEB">
        <w:trPr>
          <w:trHeight w:val="255"/>
        </w:trPr>
        <w:tc>
          <w:tcPr>
            <w:tcW w:w="687" w:type="dxa"/>
            <w:shd w:val="clear" w:color="auto" w:fill="B9CFDD"/>
            <w:noWrap/>
          </w:tcPr>
          <w:p w14:paraId="5B7C647A" w14:textId="77777777" w:rsidR="00E5230A" w:rsidRPr="00DE07B8" w:rsidRDefault="00E5230A" w:rsidP="004C6EEB">
            <w:pPr>
              <w:pStyle w:val="BoldBlueDark"/>
            </w:pPr>
            <w:r w:rsidRPr="00DE07B8">
              <w:t>No.</w:t>
            </w:r>
          </w:p>
        </w:tc>
        <w:tc>
          <w:tcPr>
            <w:tcW w:w="1693" w:type="dxa"/>
            <w:shd w:val="clear" w:color="auto" w:fill="B9CFDD"/>
            <w:noWrap/>
          </w:tcPr>
          <w:p w14:paraId="4E27854B" w14:textId="77777777" w:rsidR="00E5230A" w:rsidRPr="00DE07B8" w:rsidRDefault="00E5230A" w:rsidP="004C6EEB">
            <w:pPr>
              <w:pStyle w:val="BoldBlueDark"/>
            </w:pPr>
            <w:r w:rsidRPr="00DE07B8">
              <w:t>Property</w:t>
            </w:r>
          </w:p>
        </w:tc>
        <w:tc>
          <w:tcPr>
            <w:tcW w:w="2040" w:type="dxa"/>
            <w:shd w:val="clear" w:color="auto" w:fill="B9CFDD"/>
            <w:noWrap/>
          </w:tcPr>
          <w:p w14:paraId="5D317A71" w14:textId="77777777" w:rsidR="00E5230A" w:rsidRPr="00DE07B8" w:rsidRDefault="00E5230A" w:rsidP="004C6EEB">
            <w:pPr>
              <w:pStyle w:val="BoldBlueDark"/>
            </w:pPr>
            <w:r w:rsidRPr="00DE07B8">
              <w:t>Definition</w:t>
            </w:r>
          </w:p>
        </w:tc>
      </w:tr>
      <w:tr w:rsidR="00E5230A" w:rsidRPr="00DE07B8" w14:paraId="0B5B8174" w14:textId="77777777" w:rsidTr="004C6EEB">
        <w:trPr>
          <w:trHeight w:val="255"/>
        </w:trPr>
        <w:tc>
          <w:tcPr>
            <w:tcW w:w="687" w:type="dxa"/>
            <w:noWrap/>
          </w:tcPr>
          <w:p w14:paraId="1B44DB5D" w14:textId="77777777" w:rsidR="00E5230A" w:rsidRPr="00DE07B8" w:rsidRDefault="00E5230A" w:rsidP="004C6EEB">
            <w:r w:rsidRPr="00DE07B8">
              <w:t>1</w:t>
            </w:r>
          </w:p>
        </w:tc>
        <w:tc>
          <w:tcPr>
            <w:tcW w:w="1693" w:type="dxa"/>
            <w:noWrap/>
          </w:tcPr>
          <w:p w14:paraId="3BA035B5" w14:textId="77777777" w:rsidR="00E5230A" w:rsidRPr="00DE07B8" w:rsidRDefault="00E5230A" w:rsidP="004C6EEB">
            <w:r w:rsidRPr="00DE07B8">
              <w:t>Name</w:t>
            </w:r>
          </w:p>
        </w:tc>
        <w:tc>
          <w:tcPr>
            <w:tcW w:w="2040" w:type="dxa"/>
            <w:noWrap/>
          </w:tcPr>
          <w:p w14:paraId="0C394011" w14:textId="37B3789F" w:rsidR="00E5230A" w:rsidRPr="00DE07B8" w:rsidRDefault="00B73AA5" w:rsidP="004C6EEB">
            <w:r w:rsidRPr="00B73AA5">
              <w:t>HB.CASE.INSTALMENTNO</w:t>
            </w:r>
          </w:p>
        </w:tc>
      </w:tr>
      <w:tr w:rsidR="00E5230A" w:rsidRPr="00DE07B8" w14:paraId="45D7E7E5" w14:textId="77777777" w:rsidTr="004C6EEB">
        <w:trPr>
          <w:trHeight w:val="255"/>
        </w:trPr>
        <w:tc>
          <w:tcPr>
            <w:tcW w:w="687" w:type="dxa"/>
            <w:noWrap/>
          </w:tcPr>
          <w:p w14:paraId="5081F83C" w14:textId="77777777" w:rsidR="00E5230A" w:rsidRPr="00DE07B8" w:rsidRDefault="00E5230A" w:rsidP="004C6EEB">
            <w:r w:rsidRPr="00DE07B8">
              <w:t>2</w:t>
            </w:r>
          </w:p>
        </w:tc>
        <w:tc>
          <w:tcPr>
            <w:tcW w:w="1693" w:type="dxa"/>
            <w:noWrap/>
          </w:tcPr>
          <w:p w14:paraId="251CFF5F" w14:textId="77777777" w:rsidR="00E5230A" w:rsidRPr="00DE07B8" w:rsidRDefault="00E5230A" w:rsidP="004C6EEB">
            <w:r w:rsidRPr="00DE07B8">
              <w:t>Product</w:t>
            </w:r>
          </w:p>
        </w:tc>
        <w:tc>
          <w:tcPr>
            <w:tcW w:w="2040" w:type="dxa"/>
            <w:noWrap/>
          </w:tcPr>
          <w:p w14:paraId="647DB6BA" w14:textId="6E9AF907" w:rsidR="00E5230A" w:rsidRPr="00DE07B8" w:rsidRDefault="00F648B1" w:rsidP="004C6EEB">
            <w:r>
              <w:t>EB</w:t>
            </w:r>
          </w:p>
        </w:tc>
      </w:tr>
      <w:tr w:rsidR="00E5230A" w:rsidRPr="00DE07B8" w14:paraId="290F7F9A" w14:textId="77777777" w:rsidTr="004C6EEB">
        <w:trPr>
          <w:trHeight w:val="255"/>
        </w:trPr>
        <w:tc>
          <w:tcPr>
            <w:tcW w:w="687" w:type="dxa"/>
            <w:noWrap/>
          </w:tcPr>
          <w:p w14:paraId="06E80C5E" w14:textId="77777777" w:rsidR="00E5230A" w:rsidRPr="00DE07B8" w:rsidRDefault="00E5230A" w:rsidP="004C6EEB">
            <w:r>
              <w:t>3</w:t>
            </w:r>
          </w:p>
        </w:tc>
        <w:tc>
          <w:tcPr>
            <w:tcW w:w="1693" w:type="dxa"/>
            <w:noWrap/>
          </w:tcPr>
          <w:p w14:paraId="0F2F3344" w14:textId="77777777" w:rsidR="00E5230A" w:rsidRPr="00DE07B8" w:rsidRDefault="00E5230A" w:rsidP="004C6EEB">
            <w:r w:rsidRPr="00DE07B8">
              <w:t>File Type</w:t>
            </w:r>
          </w:p>
        </w:tc>
        <w:tc>
          <w:tcPr>
            <w:tcW w:w="2040" w:type="dxa"/>
            <w:noWrap/>
          </w:tcPr>
          <w:p w14:paraId="20CE6543" w14:textId="4575BF67" w:rsidR="00E5230A" w:rsidRPr="00DE07B8" w:rsidRDefault="00DC2197" w:rsidP="004C6EEB">
            <w:r>
              <w:t>L</w:t>
            </w:r>
          </w:p>
        </w:tc>
      </w:tr>
      <w:tr w:rsidR="00E5230A" w:rsidRPr="00DE07B8" w14:paraId="02E050FC" w14:textId="77777777" w:rsidTr="004C6EEB">
        <w:trPr>
          <w:trHeight w:val="255"/>
        </w:trPr>
        <w:tc>
          <w:tcPr>
            <w:tcW w:w="687" w:type="dxa"/>
            <w:noWrap/>
          </w:tcPr>
          <w:p w14:paraId="529EFCA1" w14:textId="77777777" w:rsidR="00E5230A" w:rsidRPr="00DE07B8" w:rsidRDefault="00E5230A" w:rsidP="004C6EEB">
            <w:r>
              <w:t>4</w:t>
            </w:r>
          </w:p>
        </w:tc>
        <w:tc>
          <w:tcPr>
            <w:tcW w:w="1693" w:type="dxa"/>
            <w:noWrap/>
          </w:tcPr>
          <w:p w14:paraId="384E837B" w14:textId="77777777" w:rsidR="00E5230A" w:rsidRPr="00DE07B8" w:rsidRDefault="00E5230A" w:rsidP="004C6EEB">
            <w:r w:rsidRPr="00DE07B8">
              <w:t>Classification</w:t>
            </w:r>
          </w:p>
        </w:tc>
        <w:tc>
          <w:tcPr>
            <w:tcW w:w="2040" w:type="dxa"/>
            <w:noWrap/>
          </w:tcPr>
          <w:p w14:paraId="3716DB1A" w14:textId="77777777" w:rsidR="00E5230A" w:rsidRPr="00DE07B8" w:rsidRDefault="00E5230A" w:rsidP="004C6EEB">
            <w:r>
              <w:t>FIN</w:t>
            </w:r>
          </w:p>
        </w:tc>
      </w:tr>
    </w:tbl>
    <w:p w14:paraId="728F9388" w14:textId="77777777" w:rsidR="00E5230A" w:rsidRDefault="00E5230A" w:rsidP="00E5230A">
      <w:pPr>
        <w:pStyle w:val="BoldBlueDark"/>
      </w:pPr>
    </w:p>
    <w:p w14:paraId="091BCD43" w14:textId="77777777" w:rsidR="00E5230A" w:rsidRDefault="00E5230A" w:rsidP="00E5230A">
      <w:pPr>
        <w:pStyle w:val="Heading3"/>
      </w:pPr>
      <w:r w:rsidRPr="00DE07B8">
        <w:t>Table Layout</w:t>
      </w:r>
    </w:p>
    <w:tbl>
      <w:tblPr>
        <w:tblW w:w="9103" w:type="dxa"/>
        <w:tblLook w:val="04A0" w:firstRow="1" w:lastRow="0" w:firstColumn="1" w:lastColumn="0" w:noHBand="0" w:noVBand="1"/>
      </w:tblPr>
      <w:tblGrid>
        <w:gridCol w:w="1940"/>
        <w:gridCol w:w="2060"/>
        <w:gridCol w:w="957"/>
        <w:gridCol w:w="1126"/>
        <w:gridCol w:w="620"/>
        <w:gridCol w:w="2400"/>
      </w:tblGrid>
      <w:tr w:rsidR="00E5230A" w:rsidRPr="007A02BC" w14:paraId="2F60D0F3" w14:textId="77777777" w:rsidTr="004C6EEB">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9E2955" w14:textId="77777777" w:rsidR="00E5230A" w:rsidRPr="007A02BC" w:rsidRDefault="00E5230A" w:rsidP="004C6EEB">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70A458E0" w14:textId="77777777" w:rsidR="00E5230A" w:rsidRPr="007A02BC" w:rsidRDefault="00E5230A" w:rsidP="004C6EEB">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6BF26FA6" w14:textId="77777777" w:rsidR="00E5230A" w:rsidRPr="007A02BC" w:rsidRDefault="00E5230A" w:rsidP="004C6EEB">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4EB23142" w14:textId="77777777" w:rsidR="00E5230A" w:rsidRPr="007A02BC" w:rsidRDefault="00E5230A" w:rsidP="004C6EEB">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251897DB" w14:textId="77777777" w:rsidR="00E5230A" w:rsidRPr="007A02BC" w:rsidRDefault="00E5230A" w:rsidP="004C6EEB">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3B866F18" w14:textId="77777777" w:rsidR="00E5230A" w:rsidRPr="007A02BC" w:rsidRDefault="00E5230A" w:rsidP="004C6EEB">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E5230A" w:rsidRPr="007A02BC" w14:paraId="59A62F72" w14:textId="77777777" w:rsidTr="004C6EEB">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03CBCF7" w14:textId="77777777" w:rsidR="00E5230A" w:rsidRPr="007A02BC" w:rsidRDefault="00E5230A" w:rsidP="004C6EEB">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252A1C89" w14:textId="77777777" w:rsidR="00E5230A" w:rsidRPr="007A02BC" w:rsidRDefault="00E5230A" w:rsidP="004C6EEB">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5B956E36" w14:textId="0206F57C" w:rsidR="00E5230A" w:rsidRPr="007A02BC" w:rsidRDefault="003E0186" w:rsidP="004C6EEB">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00</w:t>
            </w:r>
            <w:r w:rsidR="00E5230A" w:rsidRPr="007A02BC">
              <w:rPr>
                <w:rFonts w:ascii="Calibri" w:hAnsi="Calibri" w:cs="Calibri"/>
                <w:color w:val="000000"/>
                <w:sz w:val="16"/>
                <w:szCs w:val="16"/>
                <w:lang w:val="en-US" w:eastAsia="en-US"/>
              </w:rPr>
              <w:t>30</w:t>
            </w:r>
          </w:p>
        </w:tc>
        <w:tc>
          <w:tcPr>
            <w:tcW w:w="1126" w:type="dxa"/>
            <w:tcBorders>
              <w:top w:val="nil"/>
              <w:left w:val="nil"/>
              <w:bottom w:val="single" w:sz="4" w:space="0" w:color="auto"/>
              <w:right w:val="single" w:sz="4" w:space="0" w:color="auto"/>
            </w:tcBorders>
            <w:shd w:val="clear" w:color="auto" w:fill="auto"/>
            <w:noWrap/>
            <w:vAlign w:val="center"/>
            <w:hideMark/>
          </w:tcPr>
          <w:p w14:paraId="0EB20189" w14:textId="77777777" w:rsidR="00E5230A" w:rsidRPr="007A02BC" w:rsidRDefault="00E5230A" w:rsidP="004C6EEB">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5DF1982B" w14:textId="77777777" w:rsidR="00E5230A" w:rsidRPr="007A02BC" w:rsidRDefault="00E5230A" w:rsidP="004C6EEB">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18679AB1" w14:textId="77777777" w:rsidR="00E5230A" w:rsidRPr="007A02BC" w:rsidRDefault="00E5230A" w:rsidP="004C6EEB">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r w:rsidR="00E5230A" w:rsidRPr="007A02BC" w14:paraId="1C9726D6" w14:textId="77777777" w:rsidTr="004C6EEB">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57771CA0" w14:textId="16D0F4E4" w:rsidR="00E5230A" w:rsidRPr="007A02BC" w:rsidRDefault="0004309B" w:rsidP="004C6EEB">
            <w:pPr>
              <w:spacing w:before="0" w:after="0"/>
              <w:rPr>
                <w:rFonts w:ascii="Calibri" w:hAnsi="Calibri" w:cs="Calibri"/>
                <w:color w:val="000000"/>
                <w:sz w:val="16"/>
                <w:szCs w:val="16"/>
                <w:lang w:val="en-US" w:eastAsia="en-US"/>
              </w:rPr>
            </w:pPr>
            <w:r>
              <w:rPr>
                <w:rFonts w:ascii="Calibri" w:hAnsi="Calibri" w:cs="Calibri"/>
                <w:color w:val="000000"/>
                <w:sz w:val="16"/>
                <w:szCs w:val="16"/>
                <w:lang w:eastAsia="en-US"/>
              </w:rPr>
              <w:t>INSTAL.NO</w:t>
            </w:r>
          </w:p>
        </w:tc>
        <w:tc>
          <w:tcPr>
            <w:tcW w:w="2060" w:type="dxa"/>
            <w:tcBorders>
              <w:top w:val="nil"/>
              <w:left w:val="nil"/>
              <w:bottom w:val="single" w:sz="4" w:space="0" w:color="auto"/>
              <w:right w:val="single" w:sz="4" w:space="0" w:color="auto"/>
            </w:tcBorders>
            <w:shd w:val="clear" w:color="auto" w:fill="auto"/>
            <w:noWrap/>
            <w:vAlign w:val="center"/>
            <w:hideMark/>
          </w:tcPr>
          <w:p w14:paraId="0F921BC4" w14:textId="77777777" w:rsidR="00E5230A" w:rsidRPr="007A02BC" w:rsidRDefault="00E5230A" w:rsidP="004C6EEB">
            <w:pPr>
              <w:spacing w:before="0" w:after="0"/>
              <w:rPr>
                <w:rFonts w:ascii="Calibri" w:hAnsi="Calibri" w:cs="Calibri"/>
                <w:color w:val="000000"/>
                <w:sz w:val="16"/>
                <w:szCs w:val="16"/>
                <w:lang w:val="en-US" w:eastAsia="en-US"/>
              </w:rPr>
            </w:pPr>
            <w:r w:rsidRPr="007A02BC">
              <w:rPr>
                <w:rFonts w:ascii="Calibri" w:hAnsi="Calibri" w:cstheme="minorHAnsi"/>
                <w:color w:val="000000"/>
                <w:sz w:val="16"/>
                <w:szCs w:val="16"/>
                <w:lang w:eastAsia="en-US"/>
              </w:rPr>
              <w:t>INVOICE.ID</w:t>
            </w:r>
          </w:p>
        </w:tc>
        <w:tc>
          <w:tcPr>
            <w:tcW w:w="957" w:type="dxa"/>
            <w:tcBorders>
              <w:top w:val="nil"/>
              <w:left w:val="nil"/>
              <w:bottom w:val="single" w:sz="4" w:space="0" w:color="auto"/>
              <w:right w:val="single" w:sz="4" w:space="0" w:color="auto"/>
            </w:tcBorders>
            <w:shd w:val="clear" w:color="auto" w:fill="auto"/>
            <w:noWrap/>
            <w:vAlign w:val="center"/>
            <w:hideMark/>
          </w:tcPr>
          <w:p w14:paraId="733FE86B" w14:textId="533D2DAD" w:rsidR="00E5230A" w:rsidRPr="007A02BC" w:rsidRDefault="00BB470F" w:rsidP="004C6EEB">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00</w:t>
            </w:r>
            <w:r w:rsidR="00E5230A" w:rsidRPr="007A02BC">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75C4563E" w14:textId="77777777" w:rsidR="00E5230A" w:rsidRPr="007A02BC" w:rsidRDefault="00E5230A" w:rsidP="004C6EEB">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082D6EA8" w14:textId="1BE4F268" w:rsidR="00E5230A" w:rsidRPr="007A02BC" w:rsidRDefault="00E5230A" w:rsidP="004C6EEB">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51FAC652" w14:textId="77777777" w:rsidR="00E5230A" w:rsidRPr="007A02BC" w:rsidRDefault="00E5230A" w:rsidP="004C6EEB">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bl>
    <w:p w14:paraId="5465DED6" w14:textId="7A978A1D" w:rsidR="00195F4D" w:rsidRDefault="00195F4D" w:rsidP="00195F4D">
      <w:pPr>
        <w:pStyle w:val="Heading2"/>
      </w:pPr>
      <w:r w:rsidRPr="00E5230A">
        <w:lastRenderedPageBreak/>
        <w:t>HB.</w:t>
      </w:r>
      <w:r w:rsidR="00751FA0">
        <w:t>INVOICE</w:t>
      </w:r>
      <w:r w:rsidRPr="00E5230A">
        <w:t>.</w:t>
      </w:r>
      <w:r>
        <w:t>UNPROCES</w:t>
      </w:r>
      <w:r w:rsidR="00F0785C">
        <w:t>S</w:t>
      </w:r>
    </w:p>
    <w:p w14:paraId="6322A9EE" w14:textId="77777777" w:rsidR="00195F4D" w:rsidRPr="00DE07B8" w:rsidRDefault="00195F4D" w:rsidP="00195F4D">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593"/>
      </w:tblGrid>
      <w:tr w:rsidR="00195F4D" w:rsidRPr="00DE07B8" w14:paraId="57718744" w14:textId="77777777" w:rsidTr="0091154C">
        <w:trPr>
          <w:trHeight w:val="255"/>
        </w:trPr>
        <w:tc>
          <w:tcPr>
            <w:tcW w:w="687" w:type="dxa"/>
            <w:shd w:val="clear" w:color="auto" w:fill="B9CFDD"/>
            <w:noWrap/>
          </w:tcPr>
          <w:p w14:paraId="43DE08C5" w14:textId="77777777" w:rsidR="00195F4D" w:rsidRPr="00DE07B8" w:rsidRDefault="00195F4D" w:rsidP="0091154C">
            <w:pPr>
              <w:pStyle w:val="BoldBlueDark"/>
            </w:pPr>
            <w:r w:rsidRPr="00DE07B8">
              <w:t>No.</w:t>
            </w:r>
          </w:p>
        </w:tc>
        <w:tc>
          <w:tcPr>
            <w:tcW w:w="1693" w:type="dxa"/>
            <w:shd w:val="clear" w:color="auto" w:fill="B9CFDD"/>
            <w:noWrap/>
          </w:tcPr>
          <w:p w14:paraId="38034A54" w14:textId="77777777" w:rsidR="00195F4D" w:rsidRPr="00DE07B8" w:rsidRDefault="00195F4D" w:rsidP="0091154C">
            <w:pPr>
              <w:pStyle w:val="BoldBlueDark"/>
            </w:pPr>
            <w:r w:rsidRPr="00DE07B8">
              <w:t>Property</w:t>
            </w:r>
          </w:p>
        </w:tc>
        <w:tc>
          <w:tcPr>
            <w:tcW w:w="2040" w:type="dxa"/>
            <w:shd w:val="clear" w:color="auto" w:fill="B9CFDD"/>
            <w:noWrap/>
          </w:tcPr>
          <w:p w14:paraId="71474D68" w14:textId="77777777" w:rsidR="00195F4D" w:rsidRPr="00DE07B8" w:rsidRDefault="00195F4D" w:rsidP="0091154C">
            <w:pPr>
              <w:pStyle w:val="BoldBlueDark"/>
            </w:pPr>
            <w:r w:rsidRPr="00DE07B8">
              <w:t>Definition</w:t>
            </w:r>
          </w:p>
        </w:tc>
      </w:tr>
      <w:tr w:rsidR="00195F4D" w:rsidRPr="00DE07B8" w14:paraId="075AC76E" w14:textId="77777777" w:rsidTr="0091154C">
        <w:trPr>
          <w:trHeight w:val="255"/>
        </w:trPr>
        <w:tc>
          <w:tcPr>
            <w:tcW w:w="687" w:type="dxa"/>
            <w:noWrap/>
          </w:tcPr>
          <w:p w14:paraId="395F188A" w14:textId="77777777" w:rsidR="00195F4D" w:rsidRPr="00DE07B8" w:rsidRDefault="00195F4D" w:rsidP="0091154C">
            <w:r w:rsidRPr="00DE07B8">
              <w:t>1</w:t>
            </w:r>
          </w:p>
        </w:tc>
        <w:tc>
          <w:tcPr>
            <w:tcW w:w="1693" w:type="dxa"/>
            <w:noWrap/>
          </w:tcPr>
          <w:p w14:paraId="103D4200" w14:textId="77777777" w:rsidR="00195F4D" w:rsidRPr="00DE07B8" w:rsidRDefault="00195F4D" w:rsidP="0091154C">
            <w:r w:rsidRPr="00DE07B8">
              <w:t>Name</w:t>
            </w:r>
          </w:p>
        </w:tc>
        <w:tc>
          <w:tcPr>
            <w:tcW w:w="2040" w:type="dxa"/>
            <w:noWrap/>
          </w:tcPr>
          <w:p w14:paraId="1919A1A4" w14:textId="5BEC2125" w:rsidR="00195F4D" w:rsidRPr="00DE07B8" w:rsidRDefault="00F0785C" w:rsidP="0091154C">
            <w:r w:rsidRPr="00F0785C">
              <w:t>HB.INVOICE.UNPROCESS</w:t>
            </w:r>
          </w:p>
        </w:tc>
      </w:tr>
      <w:tr w:rsidR="00195F4D" w:rsidRPr="00DE07B8" w14:paraId="2955DBBC" w14:textId="77777777" w:rsidTr="0091154C">
        <w:trPr>
          <w:trHeight w:val="255"/>
        </w:trPr>
        <w:tc>
          <w:tcPr>
            <w:tcW w:w="687" w:type="dxa"/>
            <w:noWrap/>
          </w:tcPr>
          <w:p w14:paraId="40A178F0" w14:textId="77777777" w:rsidR="00195F4D" w:rsidRPr="00DE07B8" w:rsidRDefault="00195F4D" w:rsidP="0091154C">
            <w:r w:rsidRPr="00DE07B8">
              <w:t>2</w:t>
            </w:r>
          </w:p>
        </w:tc>
        <w:tc>
          <w:tcPr>
            <w:tcW w:w="1693" w:type="dxa"/>
            <w:noWrap/>
          </w:tcPr>
          <w:p w14:paraId="0DA96EF3" w14:textId="77777777" w:rsidR="00195F4D" w:rsidRPr="00DE07B8" w:rsidRDefault="00195F4D" w:rsidP="0091154C">
            <w:r w:rsidRPr="00DE07B8">
              <w:t>Product</w:t>
            </w:r>
          </w:p>
        </w:tc>
        <w:tc>
          <w:tcPr>
            <w:tcW w:w="2040" w:type="dxa"/>
            <w:noWrap/>
          </w:tcPr>
          <w:p w14:paraId="38121900" w14:textId="0BF61EFE" w:rsidR="00195F4D" w:rsidRPr="00DE07B8" w:rsidRDefault="002C3611" w:rsidP="0091154C">
            <w:r>
              <w:t>EB</w:t>
            </w:r>
          </w:p>
        </w:tc>
      </w:tr>
      <w:tr w:rsidR="00195F4D" w:rsidRPr="00DE07B8" w14:paraId="46BE4622" w14:textId="77777777" w:rsidTr="0091154C">
        <w:trPr>
          <w:trHeight w:val="255"/>
        </w:trPr>
        <w:tc>
          <w:tcPr>
            <w:tcW w:w="687" w:type="dxa"/>
            <w:noWrap/>
          </w:tcPr>
          <w:p w14:paraId="5DDB80C1" w14:textId="77777777" w:rsidR="00195F4D" w:rsidRPr="00DE07B8" w:rsidRDefault="00195F4D" w:rsidP="0091154C">
            <w:r>
              <w:t>3</w:t>
            </w:r>
          </w:p>
        </w:tc>
        <w:tc>
          <w:tcPr>
            <w:tcW w:w="1693" w:type="dxa"/>
            <w:noWrap/>
          </w:tcPr>
          <w:p w14:paraId="48E75490" w14:textId="77777777" w:rsidR="00195F4D" w:rsidRPr="00DE07B8" w:rsidRDefault="00195F4D" w:rsidP="0091154C">
            <w:r w:rsidRPr="00DE07B8">
              <w:t>File Type</w:t>
            </w:r>
          </w:p>
        </w:tc>
        <w:tc>
          <w:tcPr>
            <w:tcW w:w="2040" w:type="dxa"/>
            <w:noWrap/>
          </w:tcPr>
          <w:p w14:paraId="6DA3FA17" w14:textId="77777777" w:rsidR="00195F4D" w:rsidRPr="00DE07B8" w:rsidRDefault="00195F4D" w:rsidP="0091154C">
            <w:r>
              <w:t>L</w:t>
            </w:r>
          </w:p>
        </w:tc>
      </w:tr>
      <w:tr w:rsidR="00195F4D" w:rsidRPr="00DE07B8" w14:paraId="3BD17B32" w14:textId="77777777" w:rsidTr="0091154C">
        <w:trPr>
          <w:trHeight w:val="255"/>
        </w:trPr>
        <w:tc>
          <w:tcPr>
            <w:tcW w:w="687" w:type="dxa"/>
            <w:noWrap/>
          </w:tcPr>
          <w:p w14:paraId="0C9550E9" w14:textId="77777777" w:rsidR="00195F4D" w:rsidRPr="00DE07B8" w:rsidRDefault="00195F4D" w:rsidP="0091154C">
            <w:r>
              <w:t>4</w:t>
            </w:r>
          </w:p>
        </w:tc>
        <w:tc>
          <w:tcPr>
            <w:tcW w:w="1693" w:type="dxa"/>
            <w:noWrap/>
          </w:tcPr>
          <w:p w14:paraId="574DA3DB" w14:textId="77777777" w:rsidR="00195F4D" w:rsidRPr="00DE07B8" w:rsidRDefault="00195F4D" w:rsidP="0091154C">
            <w:r w:rsidRPr="00DE07B8">
              <w:t>Classification</w:t>
            </w:r>
          </w:p>
        </w:tc>
        <w:tc>
          <w:tcPr>
            <w:tcW w:w="2040" w:type="dxa"/>
            <w:noWrap/>
          </w:tcPr>
          <w:p w14:paraId="5893DEA6" w14:textId="77777777" w:rsidR="00195F4D" w:rsidRPr="00DE07B8" w:rsidRDefault="00195F4D" w:rsidP="0091154C">
            <w:r>
              <w:t>FIN</w:t>
            </w:r>
          </w:p>
        </w:tc>
      </w:tr>
    </w:tbl>
    <w:p w14:paraId="6E6FEE6D" w14:textId="77777777" w:rsidR="00195F4D" w:rsidRDefault="00195F4D" w:rsidP="00195F4D">
      <w:pPr>
        <w:pStyle w:val="BoldBlueDark"/>
      </w:pPr>
    </w:p>
    <w:p w14:paraId="571AAD74" w14:textId="77777777" w:rsidR="00195F4D" w:rsidRDefault="00195F4D" w:rsidP="00195F4D">
      <w:pPr>
        <w:pStyle w:val="Heading3"/>
      </w:pPr>
      <w:r w:rsidRPr="00DE07B8">
        <w:t>Table Layout</w:t>
      </w:r>
    </w:p>
    <w:p w14:paraId="5A707C84" w14:textId="017401BA" w:rsidR="00E5230A" w:rsidRDefault="00E5230A" w:rsidP="00E5230A"/>
    <w:tbl>
      <w:tblPr>
        <w:tblW w:w="9103" w:type="dxa"/>
        <w:tblLook w:val="04A0" w:firstRow="1" w:lastRow="0" w:firstColumn="1" w:lastColumn="0" w:noHBand="0" w:noVBand="1"/>
      </w:tblPr>
      <w:tblGrid>
        <w:gridCol w:w="1940"/>
        <w:gridCol w:w="2060"/>
        <w:gridCol w:w="957"/>
        <w:gridCol w:w="1126"/>
        <w:gridCol w:w="620"/>
        <w:gridCol w:w="2400"/>
      </w:tblGrid>
      <w:tr w:rsidR="002C3611" w:rsidRPr="007A02BC" w14:paraId="7892A66F" w14:textId="77777777" w:rsidTr="00CA5BD1">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3874F88" w14:textId="77777777" w:rsidR="002C3611" w:rsidRPr="007A02BC" w:rsidRDefault="002C3611"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7902CC13" w14:textId="77777777" w:rsidR="002C3611" w:rsidRPr="007A02BC" w:rsidRDefault="002C3611"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7B5BF387" w14:textId="77777777" w:rsidR="002C3611" w:rsidRPr="007A02BC" w:rsidRDefault="002C3611" w:rsidP="00CA5BD1">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119A8159" w14:textId="77777777" w:rsidR="002C3611" w:rsidRPr="007A02BC" w:rsidRDefault="002C3611" w:rsidP="00CA5BD1">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6F60FE2F" w14:textId="77777777" w:rsidR="002C3611" w:rsidRPr="007A02BC" w:rsidRDefault="002C3611"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77043C85" w14:textId="77777777" w:rsidR="002C3611" w:rsidRPr="007A02BC" w:rsidRDefault="002C3611"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2C3611" w:rsidRPr="007A02BC" w14:paraId="441A80FC" w14:textId="77777777" w:rsidTr="00CA5BD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D07F4B9" w14:textId="77777777" w:rsidR="002C3611" w:rsidRPr="007A02BC" w:rsidRDefault="002C3611"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2544358D" w14:textId="77777777" w:rsidR="002C3611" w:rsidRPr="007A02BC" w:rsidRDefault="002C3611"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44C71B9E" w14:textId="5F1E881F" w:rsidR="002C3611" w:rsidRPr="007A02BC" w:rsidRDefault="002C3611" w:rsidP="00CA5BD1">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257B5B7C" w14:textId="77777777" w:rsidR="002C3611" w:rsidRPr="007A02BC" w:rsidRDefault="002C3611" w:rsidP="00CA5BD1">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08716AC8" w14:textId="77777777" w:rsidR="002C3611" w:rsidRPr="007A02BC" w:rsidRDefault="002C3611" w:rsidP="00CA5BD1">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021A401E" w14:textId="20A193CE" w:rsidR="002C3611" w:rsidRPr="007A02BC" w:rsidRDefault="002C3611"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r w:rsidR="00CA6771">
              <w:rPr>
                <w:rFonts w:ascii="Calibri" w:hAnsi="Calibri" w:cs="Calibri"/>
                <w:color w:val="000000"/>
                <w:sz w:val="16"/>
                <w:szCs w:val="16"/>
                <w:lang w:val="en-US" w:eastAsia="en-US"/>
              </w:rPr>
              <w:t>Invoice Id</w:t>
            </w:r>
          </w:p>
        </w:tc>
      </w:tr>
      <w:tr w:rsidR="002C3611" w:rsidRPr="007A02BC" w14:paraId="28FA2391" w14:textId="77777777" w:rsidTr="00CA5BD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7D32555" w14:textId="04398B35" w:rsidR="002C3611" w:rsidRPr="007A02BC" w:rsidRDefault="00EC0977" w:rsidP="00CA5BD1">
            <w:pPr>
              <w:spacing w:before="0" w:after="0"/>
              <w:rPr>
                <w:rFonts w:ascii="Calibri" w:hAnsi="Calibri" w:cs="Calibri"/>
                <w:color w:val="000000"/>
                <w:sz w:val="16"/>
                <w:szCs w:val="16"/>
                <w:lang w:val="en-US" w:eastAsia="en-US"/>
              </w:rPr>
            </w:pPr>
            <w:r>
              <w:rPr>
                <w:rFonts w:ascii="Calibri" w:hAnsi="Calibri" w:cs="Calibri"/>
                <w:color w:val="000000"/>
                <w:sz w:val="16"/>
                <w:szCs w:val="16"/>
                <w:lang w:eastAsia="en-US"/>
              </w:rPr>
              <w:t>INVOICE.TYPE</w:t>
            </w:r>
          </w:p>
        </w:tc>
        <w:tc>
          <w:tcPr>
            <w:tcW w:w="2060" w:type="dxa"/>
            <w:tcBorders>
              <w:top w:val="nil"/>
              <w:left w:val="nil"/>
              <w:bottom w:val="single" w:sz="4" w:space="0" w:color="auto"/>
              <w:right w:val="single" w:sz="4" w:space="0" w:color="auto"/>
            </w:tcBorders>
            <w:shd w:val="clear" w:color="auto" w:fill="auto"/>
            <w:noWrap/>
            <w:vAlign w:val="center"/>
            <w:hideMark/>
          </w:tcPr>
          <w:p w14:paraId="0A4BF9EF" w14:textId="6E4A30B1" w:rsidR="002C3611" w:rsidRPr="007A02BC" w:rsidRDefault="00EC0977" w:rsidP="00CA5BD1">
            <w:pPr>
              <w:spacing w:before="0" w:after="0"/>
              <w:rPr>
                <w:rFonts w:ascii="Calibri" w:hAnsi="Calibri" w:cs="Calibri"/>
                <w:color w:val="000000"/>
                <w:sz w:val="16"/>
                <w:szCs w:val="16"/>
                <w:lang w:val="en-US" w:eastAsia="en-US"/>
              </w:rPr>
            </w:pPr>
            <w:r>
              <w:rPr>
                <w:rFonts w:ascii="Calibri" w:hAnsi="Calibri" w:cs="Calibri"/>
                <w:color w:val="000000"/>
                <w:sz w:val="16"/>
                <w:szCs w:val="16"/>
                <w:lang w:eastAsia="en-US"/>
              </w:rPr>
              <w:t>INVOICE.TYPE</w:t>
            </w:r>
          </w:p>
        </w:tc>
        <w:tc>
          <w:tcPr>
            <w:tcW w:w="957" w:type="dxa"/>
            <w:tcBorders>
              <w:top w:val="nil"/>
              <w:left w:val="nil"/>
              <w:bottom w:val="single" w:sz="4" w:space="0" w:color="auto"/>
              <w:right w:val="single" w:sz="4" w:space="0" w:color="auto"/>
            </w:tcBorders>
            <w:shd w:val="clear" w:color="auto" w:fill="auto"/>
            <w:noWrap/>
            <w:vAlign w:val="center"/>
            <w:hideMark/>
          </w:tcPr>
          <w:p w14:paraId="1FC00750" w14:textId="0479F6D5" w:rsidR="002C3611" w:rsidRPr="007A02BC" w:rsidRDefault="00EC0977" w:rsidP="00CA5BD1">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3</w:t>
            </w:r>
          </w:p>
        </w:tc>
        <w:tc>
          <w:tcPr>
            <w:tcW w:w="1126" w:type="dxa"/>
            <w:tcBorders>
              <w:top w:val="nil"/>
              <w:left w:val="nil"/>
              <w:bottom w:val="single" w:sz="4" w:space="0" w:color="auto"/>
              <w:right w:val="single" w:sz="4" w:space="0" w:color="auto"/>
            </w:tcBorders>
            <w:shd w:val="clear" w:color="auto" w:fill="auto"/>
            <w:noWrap/>
            <w:vAlign w:val="center"/>
            <w:hideMark/>
          </w:tcPr>
          <w:p w14:paraId="24E55876" w14:textId="77777777" w:rsidR="002C3611" w:rsidRPr="007A02BC" w:rsidRDefault="002C3611" w:rsidP="00CA5BD1">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0D7F7CE3" w14:textId="77777777" w:rsidR="002C3611" w:rsidRPr="007A02BC" w:rsidRDefault="002C3611" w:rsidP="00CA5BD1">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6EE6D805" w14:textId="77777777" w:rsidR="002C3611" w:rsidRPr="007A02BC" w:rsidRDefault="002C3611"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bl>
    <w:p w14:paraId="5A72DCA3" w14:textId="77777777" w:rsidR="002C3611" w:rsidRPr="00AE44D3" w:rsidRDefault="002C3611" w:rsidP="001833DC">
      <w:pPr>
        <w:jc w:val="right"/>
      </w:pPr>
    </w:p>
    <w:p w14:paraId="056D54A3" w14:textId="77777777" w:rsidR="00E5230A" w:rsidRPr="003B6A6B" w:rsidRDefault="00E5230A" w:rsidP="00E5230A">
      <w:pPr>
        <w:pStyle w:val="Heading3"/>
      </w:pPr>
      <w:r w:rsidRPr="003B6A6B">
        <w:t>Field Checks</w:t>
      </w:r>
    </w:p>
    <w:p w14:paraId="4E54B074" w14:textId="77777777" w:rsidR="00E5230A" w:rsidRDefault="00E5230A" w:rsidP="00E5230A">
      <w:r>
        <w:t>NA</w:t>
      </w:r>
    </w:p>
    <w:p w14:paraId="220237AC" w14:textId="77777777" w:rsidR="00E5230A" w:rsidRDefault="00E5230A" w:rsidP="00E5230A">
      <w:pPr>
        <w:pStyle w:val="Heading3"/>
      </w:pPr>
      <w:r w:rsidRPr="00DE07B8">
        <w:t>Cross Validation Checks</w:t>
      </w:r>
    </w:p>
    <w:p w14:paraId="4A1E79AE" w14:textId="77777777" w:rsidR="00E5230A" w:rsidRPr="00EC670D" w:rsidRDefault="00E5230A" w:rsidP="00E5230A">
      <w:r>
        <w:t>NA</w:t>
      </w:r>
    </w:p>
    <w:p w14:paraId="0E2EEAE5" w14:textId="77777777" w:rsidR="00E5230A" w:rsidRDefault="00E5230A" w:rsidP="00E5230A">
      <w:pPr>
        <w:pStyle w:val="Heading3"/>
      </w:pPr>
      <w:r w:rsidRPr="00DE07B8">
        <w:t>Other Processing</w:t>
      </w:r>
    </w:p>
    <w:p w14:paraId="38F60F23" w14:textId="77777777" w:rsidR="00E5230A" w:rsidRDefault="00E5230A" w:rsidP="00E5230A">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52AF712E" w14:textId="77777777" w:rsidR="00E5230A" w:rsidRPr="00F038EE" w:rsidRDefault="00E5230A" w:rsidP="00E5230A">
      <w:pPr>
        <w:tabs>
          <w:tab w:val="left" w:pos="270"/>
          <w:tab w:val="left" w:pos="360"/>
        </w:tabs>
        <w:spacing w:line="360" w:lineRule="auto"/>
        <w:ind w:left="360"/>
        <w:jc w:val="both"/>
      </w:pPr>
      <w:r>
        <w:t>NA</w:t>
      </w:r>
    </w:p>
    <w:p w14:paraId="2F95C5C8" w14:textId="77777777" w:rsidR="00E5230A" w:rsidRDefault="00E5230A" w:rsidP="00E5230A">
      <w:pPr>
        <w:numPr>
          <w:ilvl w:val="0"/>
          <w:numId w:val="6"/>
        </w:numPr>
        <w:tabs>
          <w:tab w:val="num" w:pos="540"/>
        </w:tabs>
        <w:spacing w:before="0" w:after="0"/>
        <w:jc w:val="both"/>
        <w:rPr>
          <w:b/>
          <w:bCs/>
        </w:rPr>
      </w:pPr>
      <w:r>
        <w:rPr>
          <w:b/>
          <w:bCs/>
          <w:sz w:val="22"/>
        </w:rPr>
        <w:t>BEFORE.AUTH.WRITE:</w:t>
      </w:r>
    </w:p>
    <w:p w14:paraId="1FD15BDB" w14:textId="77777777" w:rsidR="00E5230A" w:rsidRPr="00F038EE" w:rsidRDefault="00E5230A" w:rsidP="00E5230A">
      <w:pPr>
        <w:tabs>
          <w:tab w:val="left" w:pos="270"/>
          <w:tab w:val="left" w:pos="360"/>
        </w:tabs>
        <w:spacing w:line="360" w:lineRule="auto"/>
        <w:ind w:left="360"/>
        <w:jc w:val="both"/>
      </w:pPr>
      <w:r>
        <w:t>NA</w:t>
      </w:r>
    </w:p>
    <w:p w14:paraId="3DBD9E00" w14:textId="77777777" w:rsidR="00E5230A" w:rsidRDefault="00E5230A" w:rsidP="00E5230A">
      <w:pPr>
        <w:numPr>
          <w:ilvl w:val="0"/>
          <w:numId w:val="6"/>
        </w:numPr>
        <w:tabs>
          <w:tab w:val="num" w:pos="540"/>
        </w:tabs>
        <w:spacing w:before="0" w:after="0"/>
        <w:jc w:val="both"/>
        <w:rPr>
          <w:b/>
          <w:bCs/>
        </w:rPr>
      </w:pPr>
      <w:r>
        <w:rPr>
          <w:b/>
          <w:bCs/>
          <w:sz w:val="22"/>
        </w:rPr>
        <w:t>AFTER.AUTH.WRITE:</w:t>
      </w:r>
    </w:p>
    <w:p w14:paraId="2E633DBE" w14:textId="77777777" w:rsidR="00E5230A" w:rsidRDefault="00E5230A" w:rsidP="00E5230A">
      <w:pPr>
        <w:tabs>
          <w:tab w:val="left" w:pos="270"/>
          <w:tab w:val="left" w:pos="360"/>
        </w:tabs>
        <w:spacing w:line="360" w:lineRule="auto"/>
        <w:ind w:left="360"/>
        <w:jc w:val="both"/>
        <w:rPr>
          <w:sz w:val="22"/>
          <w:szCs w:val="22"/>
        </w:rPr>
      </w:pPr>
      <w:r>
        <w:rPr>
          <w:rFonts w:eastAsia="Arial Unicode MS"/>
          <w:bCs/>
          <w:sz w:val="22"/>
          <w:szCs w:val="22"/>
        </w:rPr>
        <w:t>NA</w:t>
      </w:r>
    </w:p>
    <w:p w14:paraId="30447066" w14:textId="77777777" w:rsidR="00E5230A" w:rsidRPr="00DE07B8" w:rsidRDefault="00E5230A" w:rsidP="00E5230A">
      <w:pPr>
        <w:pStyle w:val="Heading3"/>
      </w:pPr>
      <w:r w:rsidRPr="00DE07B8">
        <w:t>INSERT Files</w:t>
      </w:r>
    </w:p>
    <w:p w14:paraId="4C98D2BE" w14:textId="77777777" w:rsidR="00E5230A" w:rsidRDefault="00E5230A" w:rsidP="00E5230A">
      <w:pPr>
        <w:ind w:left="360"/>
        <w:jc w:val="both"/>
      </w:pPr>
      <w:r>
        <w:t>Automatically created based on the definition in EB.TABLE.DEFINITION</w:t>
      </w:r>
    </w:p>
    <w:p w14:paraId="6AA33384" w14:textId="0FCB71FE" w:rsidR="00310CAD" w:rsidRDefault="00310CAD" w:rsidP="00310CAD">
      <w:pPr>
        <w:pStyle w:val="Heading2"/>
      </w:pPr>
      <w:r w:rsidRPr="00310CAD">
        <w:t>H</w:t>
      </w:r>
      <w:r w:rsidR="00651459">
        <w:t>B</w:t>
      </w:r>
      <w:r w:rsidRPr="00310CAD">
        <w:t>.UNPAID.INVOICE</w:t>
      </w:r>
    </w:p>
    <w:p w14:paraId="11FC4558" w14:textId="77777777" w:rsidR="00310CAD" w:rsidRPr="00DE07B8" w:rsidRDefault="00310CAD" w:rsidP="00310CAD">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81"/>
      </w:tblGrid>
      <w:tr w:rsidR="00310CAD" w:rsidRPr="00DE07B8" w14:paraId="27DBD104" w14:textId="77777777" w:rsidTr="00CA5BD1">
        <w:trPr>
          <w:trHeight w:val="255"/>
        </w:trPr>
        <w:tc>
          <w:tcPr>
            <w:tcW w:w="687" w:type="dxa"/>
            <w:shd w:val="clear" w:color="auto" w:fill="B9CFDD"/>
            <w:noWrap/>
          </w:tcPr>
          <w:p w14:paraId="15FCF426" w14:textId="77777777" w:rsidR="00310CAD" w:rsidRPr="00DE07B8" w:rsidRDefault="00310CAD" w:rsidP="00CA5BD1">
            <w:pPr>
              <w:pStyle w:val="BoldBlueDark"/>
            </w:pPr>
            <w:r w:rsidRPr="00DE07B8">
              <w:t>No.</w:t>
            </w:r>
          </w:p>
        </w:tc>
        <w:tc>
          <w:tcPr>
            <w:tcW w:w="1693" w:type="dxa"/>
            <w:shd w:val="clear" w:color="auto" w:fill="B9CFDD"/>
            <w:noWrap/>
          </w:tcPr>
          <w:p w14:paraId="242F0B9B" w14:textId="77777777" w:rsidR="00310CAD" w:rsidRPr="00DE07B8" w:rsidRDefault="00310CAD" w:rsidP="00CA5BD1">
            <w:pPr>
              <w:pStyle w:val="BoldBlueDark"/>
            </w:pPr>
            <w:r w:rsidRPr="00DE07B8">
              <w:t>Property</w:t>
            </w:r>
          </w:p>
        </w:tc>
        <w:tc>
          <w:tcPr>
            <w:tcW w:w="2040" w:type="dxa"/>
            <w:shd w:val="clear" w:color="auto" w:fill="B9CFDD"/>
            <w:noWrap/>
          </w:tcPr>
          <w:p w14:paraId="3BDCFCD2" w14:textId="77777777" w:rsidR="00310CAD" w:rsidRPr="00DE07B8" w:rsidRDefault="00310CAD" w:rsidP="00CA5BD1">
            <w:pPr>
              <w:pStyle w:val="BoldBlueDark"/>
            </w:pPr>
            <w:r w:rsidRPr="00DE07B8">
              <w:t>Definition</w:t>
            </w:r>
          </w:p>
        </w:tc>
      </w:tr>
      <w:tr w:rsidR="00310CAD" w:rsidRPr="00DE07B8" w14:paraId="05E0B525" w14:textId="77777777" w:rsidTr="00CA5BD1">
        <w:trPr>
          <w:trHeight w:val="255"/>
        </w:trPr>
        <w:tc>
          <w:tcPr>
            <w:tcW w:w="687" w:type="dxa"/>
            <w:noWrap/>
          </w:tcPr>
          <w:p w14:paraId="36EE604B" w14:textId="77777777" w:rsidR="00310CAD" w:rsidRPr="00DE07B8" w:rsidRDefault="00310CAD" w:rsidP="00CA5BD1">
            <w:r w:rsidRPr="00DE07B8">
              <w:t>1</w:t>
            </w:r>
          </w:p>
        </w:tc>
        <w:tc>
          <w:tcPr>
            <w:tcW w:w="1693" w:type="dxa"/>
            <w:noWrap/>
          </w:tcPr>
          <w:p w14:paraId="71F0EEEA" w14:textId="77777777" w:rsidR="00310CAD" w:rsidRPr="00DE07B8" w:rsidRDefault="00310CAD" w:rsidP="00CA5BD1">
            <w:r w:rsidRPr="00DE07B8">
              <w:t>Name</w:t>
            </w:r>
          </w:p>
        </w:tc>
        <w:tc>
          <w:tcPr>
            <w:tcW w:w="2040" w:type="dxa"/>
            <w:noWrap/>
          </w:tcPr>
          <w:p w14:paraId="430A86C3" w14:textId="7E0BCBC5" w:rsidR="00310CAD" w:rsidRPr="00DE07B8" w:rsidRDefault="00D77315" w:rsidP="00CA5BD1">
            <w:r w:rsidRPr="00D77315">
              <w:t>H</w:t>
            </w:r>
            <w:r w:rsidR="00273487">
              <w:t>B</w:t>
            </w:r>
            <w:r w:rsidRPr="00D77315">
              <w:t>.UNPAID.INVOICE</w:t>
            </w:r>
          </w:p>
        </w:tc>
      </w:tr>
      <w:tr w:rsidR="00310CAD" w:rsidRPr="00DE07B8" w14:paraId="1A560FEE" w14:textId="77777777" w:rsidTr="00CA5BD1">
        <w:trPr>
          <w:trHeight w:val="255"/>
        </w:trPr>
        <w:tc>
          <w:tcPr>
            <w:tcW w:w="687" w:type="dxa"/>
            <w:noWrap/>
          </w:tcPr>
          <w:p w14:paraId="1891F8CD" w14:textId="77777777" w:rsidR="00310CAD" w:rsidRPr="00DE07B8" w:rsidRDefault="00310CAD" w:rsidP="00CA5BD1">
            <w:r w:rsidRPr="00DE07B8">
              <w:lastRenderedPageBreak/>
              <w:t>2</w:t>
            </w:r>
          </w:p>
        </w:tc>
        <w:tc>
          <w:tcPr>
            <w:tcW w:w="1693" w:type="dxa"/>
            <w:noWrap/>
          </w:tcPr>
          <w:p w14:paraId="33029854" w14:textId="77777777" w:rsidR="00310CAD" w:rsidRPr="00DE07B8" w:rsidRDefault="00310CAD" w:rsidP="00CA5BD1">
            <w:r w:rsidRPr="00DE07B8">
              <w:t>Product</w:t>
            </w:r>
          </w:p>
        </w:tc>
        <w:tc>
          <w:tcPr>
            <w:tcW w:w="2040" w:type="dxa"/>
            <w:noWrap/>
          </w:tcPr>
          <w:p w14:paraId="059AAFC7" w14:textId="77777777" w:rsidR="00310CAD" w:rsidRPr="00DE07B8" w:rsidRDefault="00310CAD" w:rsidP="00CA5BD1">
            <w:r>
              <w:t>EB</w:t>
            </w:r>
          </w:p>
        </w:tc>
      </w:tr>
      <w:tr w:rsidR="00310CAD" w:rsidRPr="00DE07B8" w14:paraId="299564DC" w14:textId="77777777" w:rsidTr="00CA5BD1">
        <w:trPr>
          <w:trHeight w:val="255"/>
        </w:trPr>
        <w:tc>
          <w:tcPr>
            <w:tcW w:w="687" w:type="dxa"/>
            <w:noWrap/>
          </w:tcPr>
          <w:p w14:paraId="72ADDE7F" w14:textId="77777777" w:rsidR="00310CAD" w:rsidRPr="00DE07B8" w:rsidRDefault="00310CAD" w:rsidP="00CA5BD1">
            <w:r>
              <w:t>3</w:t>
            </w:r>
          </w:p>
        </w:tc>
        <w:tc>
          <w:tcPr>
            <w:tcW w:w="1693" w:type="dxa"/>
            <w:noWrap/>
          </w:tcPr>
          <w:p w14:paraId="133DA174" w14:textId="77777777" w:rsidR="00310CAD" w:rsidRPr="00DE07B8" w:rsidRDefault="00310CAD" w:rsidP="00CA5BD1">
            <w:r w:rsidRPr="00DE07B8">
              <w:t>File Type</w:t>
            </w:r>
          </w:p>
        </w:tc>
        <w:tc>
          <w:tcPr>
            <w:tcW w:w="2040" w:type="dxa"/>
            <w:noWrap/>
          </w:tcPr>
          <w:p w14:paraId="3E67A799" w14:textId="77777777" w:rsidR="00310CAD" w:rsidRPr="00DE07B8" w:rsidRDefault="00310CAD" w:rsidP="00CA5BD1">
            <w:r>
              <w:t>L</w:t>
            </w:r>
          </w:p>
        </w:tc>
      </w:tr>
      <w:tr w:rsidR="00310CAD" w:rsidRPr="00DE07B8" w14:paraId="2827E715" w14:textId="77777777" w:rsidTr="00CA5BD1">
        <w:trPr>
          <w:trHeight w:val="255"/>
        </w:trPr>
        <w:tc>
          <w:tcPr>
            <w:tcW w:w="687" w:type="dxa"/>
            <w:noWrap/>
          </w:tcPr>
          <w:p w14:paraId="634B2250" w14:textId="77777777" w:rsidR="00310CAD" w:rsidRPr="00DE07B8" w:rsidRDefault="00310CAD" w:rsidP="00CA5BD1">
            <w:r>
              <w:t>4</w:t>
            </w:r>
          </w:p>
        </w:tc>
        <w:tc>
          <w:tcPr>
            <w:tcW w:w="1693" w:type="dxa"/>
            <w:noWrap/>
          </w:tcPr>
          <w:p w14:paraId="54704176" w14:textId="77777777" w:rsidR="00310CAD" w:rsidRPr="00DE07B8" w:rsidRDefault="00310CAD" w:rsidP="00CA5BD1">
            <w:r w:rsidRPr="00DE07B8">
              <w:t>Classification</w:t>
            </w:r>
          </w:p>
        </w:tc>
        <w:tc>
          <w:tcPr>
            <w:tcW w:w="2040" w:type="dxa"/>
            <w:noWrap/>
          </w:tcPr>
          <w:p w14:paraId="718C2302" w14:textId="77777777" w:rsidR="00310CAD" w:rsidRPr="00DE07B8" w:rsidRDefault="00310CAD" w:rsidP="00CA5BD1">
            <w:r>
              <w:t>FIN</w:t>
            </w:r>
          </w:p>
        </w:tc>
      </w:tr>
    </w:tbl>
    <w:p w14:paraId="1DD8E513" w14:textId="77777777" w:rsidR="00310CAD" w:rsidRDefault="00310CAD" w:rsidP="00310CAD">
      <w:pPr>
        <w:pStyle w:val="BoldBlueDark"/>
      </w:pPr>
    </w:p>
    <w:p w14:paraId="24D8D894" w14:textId="77777777" w:rsidR="00310CAD" w:rsidRDefault="00310CAD" w:rsidP="00310CAD">
      <w:pPr>
        <w:pStyle w:val="Heading3"/>
      </w:pPr>
      <w:r w:rsidRPr="00DE07B8">
        <w:t>Table Layout</w:t>
      </w:r>
    </w:p>
    <w:p w14:paraId="2DF974F7" w14:textId="77777777" w:rsidR="00310CAD" w:rsidRDefault="00310CAD" w:rsidP="00310CAD"/>
    <w:tbl>
      <w:tblPr>
        <w:tblW w:w="9103" w:type="dxa"/>
        <w:tblLook w:val="04A0" w:firstRow="1" w:lastRow="0" w:firstColumn="1" w:lastColumn="0" w:noHBand="0" w:noVBand="1"/>
      </w:tblPr>
      <w:tblGrid>
        <w:gridCol w:w="1940"/>
        <w:gridCol w:w="2060"/>
        <w:gridCol w:w="957"/>
        <w:gridCol w:w="1126"/>
        <w:gridCol w:w="620"/>
        <w:gridCol w:w="2400"/>
      </w:tblGrid>
      <w:tr w:rsidR="00310CAD" w:rsidRPr="007A02BC" w14:paraId="1B968F0B" w14:textId="77777777" w:rsidTr="00CA5BD1">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56090158" w14:textId="77777777" w:rsidR="00310CAD" w:rsidRPr="007A02BC" w:rsidRDefault="00310CAD"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3285701A" w14:textId="77777777" w:rsidR="00310CAD" w:rsidRPr="007A02BC" w:rsidRDefault="00310CAD"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442A54D6" w14:textId="77777777" w:rsidR="00310CAD" w:rsidRPr="007A02BC" w:rsidRDefault="00310CAD" w:rsidP="00CA5BD1">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270562D8" w14:textId="77777777" w:rsidR="00310CAD" w:rsidRPr="007A02BC" w:rsidRDefault="00310CAD" w:rsidP="00CA5BD1">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14ADCECA" w14:textId="77777777" w:rsidR="00310CAD" w:rsidRPr="007A02BC" w:rsidRDefault="00310CAD"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6AE2D872" w14:textId="77777777" w:rsidR="00310CAD" w:rsidRPr="007A02BC" w:rsidRDefault="00310CAD" w:rsidP="00CA5BD1">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310CAD" w:rsidRPr="007A02BC" w14:paraId="459291F4" w14:textId="77777777" w:rsidTr="00CA5BD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9FA55C2" w14:textId="77777777" w:rsidR="00310CAD" w:rsidRPr="007A02BC" w:rsidRDefault="00310CAD"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13B8FF98" w14:textId="77777777" w:rsidR="00310CAD" w:rsidRPr="007A02BC" w:rsidRDefault="00310CAD"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3B323778" w14:textId="77777777" w:rsidR="00310CAD" w:rsidRPr="007A02BC" w:rsidRDefault="00310CAD" w:rsidP="00CA5BD1">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1086DADA" w14:textId="77777777" w:rsidR="00310CAD" w:rsidRPr="007A02BC" w:rsidRDefault="00310CAD" w:rsidP="00CA5BD1">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20869206" w14:textId="77777777" w:rsidR="00310CAD" w:rsidRPr="007A02BC" w:rsidRDefault="00310CAD" w:rsidP="00CA5BD1">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659CA5D4" w14:textId="01F5865F" w:rsidR="00310CAD" w:rsidRPr="007A02BC" w:rsidRDefault="00310CAD"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r w:rsidR="00BD4A0A">
              <w:rPr>
                <w:rFonts w:ascii="Calibri" w:hAnsi="Calibri" w:cs="Calibri"/>
                <w:color w:val="000000"/>
                <w:sz w:val="16"/>
                <w:szCs w:val="16"/>
                <w:lang w:val="en-US" w:eastAsia="en-US"/>
              </w:rPr>
              <w:t>Case id</w:t>
            </w:r>
          </w:p>
        </w:tc>
      </w:tr>
      <w:tr w:rsidR="00310CAD" w:rsidRPr="007A02BC" w14:paraId="7F917937" w14:textId="77777777" w:rsidTr="00CA5BD1">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2F6129D" w14:textId="593E9CC5" w:rsidR="00310CAD" w:rsidRPr="007A02BC" w:rsidRDefault="00F61BE8" w:rsidP="00CA5BD1">
            <w:pPr>
              <w:spacing w:before="0" w:after="0"/>
              <w:rPr>
                <w:rFonts w:ascii="Calibri" w:hAnsi="Calibri" w:cs="Calibri"/>
                <w:color w:val="000000"/>
                <w:sz w:val="16"/>
                <w:szCs w:val="16"/>
                <w:lang w:val="en-US" w:eastAsia="en-US"/>
              </w:rPr>
            </w:pPr>
            <w:r>
              <w:rPr>
                <w:rFonts w:ascii="Calibri" w:hAnsi="Calibri" w:cs="Calibri"/>
                <w:color w:val="000000"/>
                <w:sz w:val="16"/>
                <w:szCs w:val="16"/>
                <w:lang w:eastAsia="en-US"/>
              </w:rPr>
              <w:t>INVOICE.DET.ID</w:t>
            </w:r>
          </w:p>
        </w:tc>
        <w:tc>
          <w:tcPr>
            <w:tcW w:w="2060" w:type="dxa"/>
            <w:tcBorders>
              <w:top w:val="nil"/>
              <w:left w:val="nil"/>
              <w:bottom w:val="single" w:sz="4" w:space="0" w:color="auto"/>
              <w:right w:val="single" w:sz="4" w:space="0" w:color="auto"/>
            </w:tcBorders>
            <w:shd w:val="clear" w:color="auto" w:fill="auto"/>
            <w:noWrap/>
            <w:vAlign w:val="center"/>
            <w:hideMark/>
          </w:tcPr>
          <w:p w14:paraId="5534C3C3" w14:textId="42B46BB8" w:rsidR="00310CAD" w:rsidRPr="007A02BC" w:rsidRDefault="00CA3564" w:rsidP="00CA5BD1">
            <w:pPr>
              <w:spacing w:before="0" w:after="0"/>
              <w:rPr>
                <w:rFonts w:ascii="Calibri" w:hAnsi="Calibri" w:cs="Calibri"/>
                <w:color w:val="000000"/>
                <w:sz w:val="16"/>
                <w:szCs w:val="16"/>
                <w:lang w:val="en-US" w:eastAsia="en-US"/>
              </w:rPr>
            </w:pPr>
            <w:r>
              <w:rPr>
                <w:rFonts w:ascii="Calibri" w:hAnsi="Calibri" w:cs="Calibri"/>
                <w:color w:val="000000"/>
                <w:sz w:val="16"/>
                <w:szCs w:val="16"/>
                <w:lang w:eastAsia="en-US"/>
              </w:rPr>
              <w:t>INVOICE.DET.ID</w:t>
            </w:r>
          </w:p>
        </w:tc>
        <w:tc>
          <w:tcPr>
            <w:tcW w:w="957" w:type="dxa"/>
            <w:tcBorders>
              <w:top w:val="nil"/>
              <w:left w:val="nil"/>
              <w:bottom w:val="single" w:sz="4" w:space="0" w:color="auto"/>
              <w:right w:val="single" w:sz="4" w:space="0" w:color="auto"/>
            </w:tcBorders>
            <w:shd w:val="clear" w:color="auto" w:fill="auto"/>
            <w:noWrap/>
            <w:vAlign w:val="center"/>
            <w:hideMark/>
          </w:tcPr>
          <w:p w14:paraId="6446E88E" w14:textId="4D6EAFE8" w:rsidR="00310CAD" w:rsidRPr="007A02BC" w:rsidRDefault="00F61BE8" w:rsidP="00CA5BD1">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0F546BD3" w14:textId="77777777" w:rsidR="00310CAD" w:rsidRPr="007A02BC" w:rsidRDefault="00310CAD" w:rsidP="00CA5BD1">
            <w:pPr>
              <w:spacing w:before="0" w:after="0"/>
              <w:jc w:val="center"/>
              <w:rPr>
                <w:rFonts w:ascii="Calibri" w:hAnsi="Calibri" w:cs="Calibri"/>
                <w:color w:val="000000"/>
                <w:sz w:val="16"/>
                <w:szCs w:val="16"/>
                <w:lang w:val="en-US" w:eastAsia="en-US"/>
              </w:rPr>
            </w:pPr>
            <w:r w:rsidRPr="007A02BC">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34B94822" w14:textId="10B4A8F3" w:rsidR="00310CAD" w:rsidRPr="007A02BC" w:rsidRDefault="00F61BE8" w:rsidP="00CA5BD1">
            <w:pPr>
              <w:spacing w:before="0" w:after="0"/>
              <w:rPr>
                <w:rFonts w:ascii="Calibri" w:hAnsi="Calibri" w:cs="Calibri"/>
                <w:color w:val="000000"/>
                <w:sz w:val="16"/>
                <w:szCs w:val="16"/>
                <w:lang w:val="en-US" w:eastAsia="en-US"/>
              </w:rPr>
            </w:pPr>
            <w:r>
              <w:rPr>
                <w:rFonts w:ascii="Calibri" w:hAnsi="Calibri" w:cs="Calibri"/>
                <w:color w:val="000000"/>
                <w:sz w:val="16"/>
                <w:szCs w:val="16"/>
                <w:lang w:val="en-US" w:eastAsia="en-US"/>
              </w:rPr>
              <w:t>XX</w:t>
            </w:r>
            <w:r w:rsidR="005441E7">
              <w:rPr>
                <w:rFonts w:ascii="Calibri" w:hAnsi="Calibri" w:cs="Calibri"/>
                <w:color w:val="000000"/>
                <w:sz w:val="16"/>
                <w:szCs w:val="16"/>
                <w:lang w:val="en-US" w:eastAsia="en-US"/>
              </w:rPr>
              <w:t>.</w:t>
            </w:r>
          </w:p>
        </w:tc>
        <w:tc>
          <w:tcPr>
            <w:tcW w:w="2400" w:type="dxa"/>
            <w:tcBorders>
              <w:top w:val="nil"/>
              <w:left w:val="nil"/>
              <w:bottom w:val="single" w:sz="4" w:space="0" w:color="auto"/>
              <w:right w:val="single" w:sz="4" w:space="0" w:color="auto"/>
            </w:tcBorders>
            <w:shd w:val="clear" w:color="auto" w:fill="auto"/>
            <w:vAlign w:val="center"/>
            <w:hideMark/>
          </w:tcPr>
          <w:p w14:paraId="431108F5" w14:textId="77777777" w:rsidR="00310CAD" w:rsidRPr="007A02BC" w:rsidRDefault="00310CAD" w:rsidP="00CA5BD1">
            <w:pPr>
              <w:spacing w:before="0" w:after="0"/>
              <w:rPr>
                <w:rFonts w:ascii="Calibri" w:hAnsi="Calibri" w:cs="Calibri"/>
                <w:color w:val="000000"/>
                <w:sz w:val="16"/>
                <w:szCs w:val="16"/>
                <w:lang w:val="en-US" w:eastAsia="en-US"/>
              </w:rPr>
            </w:pPr>
            <w:r w:rsidRPr="007A02BC">
              <w:rPr>
                <w:rFonts w:ascii="Calibri" w:hAnsi="Calibri" w:cs="Calibri"/>
                <w:color w:val="000000"/>
                <w:sz w:val="16"/>
                <w:szCs w:val="16"/>
                <w:lang w:val="en-US" w:eastAsia="en-US"/>
              </w:rPr>
              <w:t> </w:t>
            </w:r>
          </w:p>
        </w:tc>
      </w:tr>
    </w:tbl>
    <w:p w14:paraId="0AE4277F" w14:textId="77777777" w:rsidR="00310CAD" w:rsidRPr="00AE44D3" w:rsidRDefault="00310CAD" w:rsidP="00310CAD">
      <w:pPr>
        <w:jc w:val="right"/>
      </w:pPr>
    </w:p>
    <w:p w14:paraId="6DCBF7FE" w14:textId="77777777" w:rsidR="00310CAD" w:rsidRPr="003B6A6B" w:rsidRDefault="00310CAD" w:rsidP="00310CAD">
      <w:pPr>
        <w:pStyle w:val="Heading3"/>
      </w:pPr>
      <w:r w:rsidRPr="003B6A6B">
        <w:t>Field Checks</w:t>
      </w:r>
    </w:p>
    <w:p w14:paraId="44F5C8B4" w14:textId="77777777" w:rsidR="00310CAD" w:rsidRDefault="00310CAD" w:rsidP="00310CAD">
      <w:r>
        <w:t>NA</w:t>
      </w:r>
    </w:p>
    <w:p w14:paraId="24217DEE" w14:textId="77777777" w:rsidR="00310CAD" w:rsidRDefault="00310CAD" w:rsidP="00310CAD">
      <w:pPr>
        <w:pStyle w:val="Heading3"/>
      </w:pPr>
      <w:r w:rsidRPr="00DE07B8">
        <w:t>Cross Validation Checks</w:t>
      </w:r>
    </w:p>
    <w:p w14:paraId="33E8D373" w14:textId="77777777" w:rsidR="00310CAD" w:rsidRPr="00EC670D" w:rsidRDefault="00310CAD" w:rsidP="00310CAD">
      <w:r>
        <w:t>NA</w:t>
      </w:r>
    </w:p>
    <w:p w14:paraId="0604C144" w14:textId="77777777" w:rsidR="00310CAD" w:rsidRDefault="00310CAD" w:rsidP="00310CAD">
      <w:pPr>
        <w:pStyle w:val="Heading3"/>
      </w:pPr>
      <w:r w:rsidRPr="00DE07B8">
        <w:t>Other Processing</w:t>
      </w:r>
    </w:p>
    <w:p w14:paraId="7F77030C" w14:textId="77777777" w:rsidR="00310CAD" w:rsidRDefault="00310CAD" w:rsidP="00310CAD">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13BCF027" w14:textId="77777777" w:rsidR="00310CAD" w:rsidRPr="00F038EE" w:rsidRDefault="00310CAD" w:rsidP="00310CAD">
      <w:pPr>
        <w:tabs>
          <w:tab w:val="left" w:pos="270"/>
          <w:tab w:val="left" w:pos="360"/>
        </w:tabs>
        <w:spacing w:line="360" w:lineRule="auto"/>
        <w:ind w:left="360"/>
        <w:jc w:val="both"/>
      </w:pPr>
      <w:r>
        <w:t>NA</w:t>
      </w:r>
    </w:p>
    <w:p w14:paraId="5255C755" w14:textId="77777777" w:rsidR="00310CAD" w:rsidRDefault="00310CAD" w:rsidP="00310CAD">
      <w:pPr>
        <w:numPr>
          <w:ilvl w:val="0"/>
          <w:numId w:val="6"/>
        </w:numPr>
        <w:tabs>
          <w:tab w:val="num" w:pos="540"/>
        </w:tabs>
        <w:spacing w:before="0" w:after="0"/>
        <w:jc w:val="both"/>
        <w:rPr>
          <w:b/>
          <w:bCs/>
        </w:rPr>
      </w:pPr>
      <w:r>
        <w:rPr>
          <w:b/>
          <w:bCs/>
          <w:sz w:val="22"/>
        </w:rPr>
        <w:t>BEFORE.AUTH.WRITE:</w:t>
      </w:r>
    </w:p>
    <w:p w14:paraId="3FCCE670" w14:textId="77777777" w:rsidR="00310CAD" w:rsidRPr="00F038EE" w:rsidRDefault="00310CAD" w:rsidP="00310CAD">
      <w:pPr>
        <w:tabs>
          <w:tab w:val="left" w:pos="270"/>
          <w:tab w:val="left" w:pos="360"/>
        </w:tabs>
        <w:spacing w:line="360" w:lineRule="auto"/>
        <w:ind w:left="360"/>
        <w:jc w:val="both"/>
      </w:pPr>
      <w:r>
        <w:t>NA</w:t>
      </w:r>
    </w:p>
    <w:p w14:paraId="32B1395F" w14:textId="77777777" w:rsidR="00310CAD" w:rsidRDefault="00310CAD" w:rsidP="00310CAD">
      <w:pPr>
        <w:numPr>
          <w:ilvl w:val="0"/>
          <w:numId w:val="6"/>
        </w:numPr>
        <w:tabs>
          <w:tab w:val="num" w:pos="540"/>
        </w:tabs>
        <w:spacing w:before="0" w:after="0"/>
        <w:jc w:val="both"/>
        <w:rPr>
          <w:b/>
          <w:bCs/>
        </w:rPr>
      </w:pPr>
      <w:r>
        <w:rPr>
          <w:b/>
          <w:bCs/>
          <w:sz w:val="22"/>
        </w:rPr>
        <w:t>AFTER.AUTH.WRITE:</w:t>
      </w:r>
    </w:p>
    <w:p w14:paraId="53F2AD74" w14:textId="77777777" w:rsidR="00310CAD" w:rsidRDefault="00310CAD" w:rsidP="00310CAD">
      <w:pPr>
        <w:tabs>
          <w:tab w:val="left" w:pos="270"/>
          <w:tab w:val="left" w:pos="360"/>
        </w:tabs>
        <w:spacing w:line="360" w:lineRule="auto"/>
        <w:ind w:left="360"/>
        <w:jc w:val="both"/>
        <w:rPr>
          <w:sz w:val="22"/>
          <w:szCs w:val="22"/>
        </w:rPr>
      </w:pPr>
      <w:r>
        <w:rPr>
          <w:rFonts w:eastAsia="Arial Unicode MS"/>
          <w:bCs/>
          <w:sz w:val="22"/>
          <w:szCs w:val="22"/>
        </w:rPr>
        <w:t>NA</w:t>
      </w:r>
    </w:p>
    <w:p w14:paraId="1FF520F8" w14:textId="77777777" w:rsidR="00310CAD" w:rsidRPr="00DE07B8" w:rsidRDefault="00310CAD" w:rsidP="00310CAD">
      <w:pPr>
        <w:pStyle w:val="Heading3"/>
      </w:pPr>
      <w:r w:rsidRPr="00DE07B8">
        <w:t>INSERT Files</w:t>
      </w:r>
    </w:p>
    <w:p w14:paraId="19FE9E2A" w14:textId="77777777" w:rsidR="00310CAD" w:rsidRDefault="00310CAD" w:rsidP="00310CAD">
      <w:pPr>
        <w:ind w:left="360"/>
        <w:jc w:val="both"/>
      </w:pPr>
      <w:r>
        <w:t>Automatically created based on the definition in EB.TABLE.DEFINITION</w:t>
      </w:r>
    </w:p>
    <w:p w14:paraId="2DF7459B" w14:textId="06235311" w:rsidR="001457A6" w:rsidRDefault="001457A6" w:rsidP="00F038EE">
      <w:pPr>
        <w:ind w:left="360"/>
        <w:jc w:val="both"/>
      </w:pPr>
    </w:p>
    <w:p w14:paraId="0626C52E" w14:textId="32E29F4F" w:rsidR="00E841FB" w:rsidRDefault="00E841FB" w:rsidP="00E841FB">
      <w:pPr>
        <w:pStyle w:val="Heading2"/>
      </w:pPr>
      <w:r w:rsidRPr="00310CAD">
        <w:t>H</w:t>
      </w:r>
      <w:r>
        <w:t>B</w:t>
      </w:r>
      <w:r w:rsidRPr="00310CAD">
        <w:t>.</w:t>
      </w:r>
      <w:r w:rsidR="00BD47F1">
        <w:t>OV</w:t>
      </w:r>
      <w:r w:rsidR="00E31FD0">
        <w:t>ER</w:t>
      </w:r>
      <w:r w:rsidR="00BD47F1">
        <w:t>DUE.REMINDER</w:t>
      </w:r>
    </w:p>
    <w:p w14:paraId="18672A03" w14:textId="77777777" w:rsidR="00E841FB" w:rsidRPr="00DE07B8" w:rsidRDefault="00E841FB" w:rsidP="00E841FB">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40"/>
      </w:tblGrid>
      <w:tr w:rsidR="00E841FB" w:rsidRPr="00DE07B8" w14:paraId="15087FF2" w14:textId="77777777" w:rsidTr="004E4047">
        <w:trPr>
          <w:trHeight w:val="255"/>
        </w:trPr>
        <w:tc>
          <w:tcPr>
            <w:tcW w:w="687" w:type="dxa"/>
            <w:shd w:val="clear" w:color="auto" w:fill="B9CFDD"/>
            <w:noWrap/>
          </w:tcPr>
          <w:p w14:paraId="48C386B0" w14:textId="77777777" w:rsidR="00E841FB" w:rsidRPr="00DE07B8" w:rsidRDefault="00E841FB" w:rsidP="004E4047">
            <w:pPr>
              <w:pStyle w:val="BoldBlueDark"/>
            </w:pPr>
            <w:r w:rsidRPr="00DE07B8">
              <w:t>No.</w:t>
            </w:r>
          </w:p>
        </w:tc>
        <w:tc>
          <w:tcPr>
            <w:tcW w:w="1693" w:type="dxa"/>
            <w:shd w:val="clear" w:color="auto" w:fill="B9CFDD"/>
            <w:noWrap/>
          </w:tcPr>
          <w:p w14:paraId="1012E05D" w14:textId="77777777" w:rsidR="00E841FB" w:rsidRPr="00DE07B8" w:rsidRDefault="00E841FB" w:rsidP="004E4047">
            <w:pPr>
              <w:pStyle w:val="BoldBlueDark"/>
            </w:pPr>
            <w:r w:rsidRPr="00DE07B8">
              <w:t>Property</w:t>
            </w:r>
          </w:p>
        </w:tc>
        <w:tc>
          <w:tcPr>
            <w:tcW w:w="2040" w:type="dxa"/>
            <w:shd w:val="clear" w:color="auto" w:fill="B9CFDD"/>
            <w:noWrap/>
          </w:tcPr>
          <w:p w14:paraId="3F35FBC5" w14:textId="77777777" w:rsidR="00E841FB" w:rsidRPr="00DE07B8" w:rsidRDefault="00E841FB" w:rsidP="004E4047">
            <w:pPr>
              <w:pStyle w:val="BoldBlueDark"/>
            </w:pPr>
            <w:r w:rsidRPr="00DE07B8">
              <w:t>Definition</w:t>
            </w:r>
          </w:p>
        </w:tc>
      </w:tr>
      <w:tr w:rsidR="00E841FB" w:rsidRPr="00DE07B8" w14:paraId="7F5A2263" w14:textId="77777777" w:rsidTr="004E4047">
        <w:trPr>
          <w:trHeight w:val="255"/>
        </w:trPr>
        <w:tc>
          <w:tcPr>
            <w:tcW w:w="687" w:type="dxa"/>
            <w:noWrap/>
          </w:tcPr>
          <w:p w14:paraId="0221366B"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1</w:t>
            </w:r>
          </w:p>
        </w:tc>
        <w:tc>
          <w:tcPr>
            <w:tcW w:w="1693" w:type="dxa"/>
            <w:noWrap/>
          </w:tcPr>
          <w:p w14:paraId="4F314FA2"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Name</w:t>
            </w:r>
          </w:p>
        </w:tc>
        <w:tc>
          <w:tcPr>
            <w:tcW w:w="2040" w:type="dxa"/>
            <w:noWrap/>
          </w:tcPr>
          <w:p w14:paraId="31C8CC80" w14:textId="14960893" w:rsidR="00E841FB" w:rsidRPr="004509B1" w:rsidRDefault="00E30E78" w:rsidP="004E4047">
            <w:pPr>
              <w:rPr>
                <w:rFonts w:asciiTheme="minorHAnsi" w:hAnsiTheme="minorHAnsi" w:cstheme="minorHAnsi"/>
                <w:sz w:val="16"/>
                <w:szCs w:val="16"/>
              </w:rPr>
            </w:pPr>
            <w:r w:rsidRPr="004509B1">
              <w:rPr>
                <w:rFonts w:asciiTheme="minorHAnsi" w:hAnsiTheme="minorHAnsi" w:cstheme="minorHAnsi"/>
                <w:sz w:val="16"/>
                <w:szCs w:val="16"/>
              </w:rPr>
              <w:t>HB.OVERDUE.REMINDER</w:t>
            </w:r>
          </w:p>
        </w:tc>
      </w:tr>
      <w:tr w:rsidR="00E841FB" w:rsidRPr="00DE07B8" w14:paraId="0F951B49" w14:textId="77777777" w:rsidTr="004E4047">
        <w:trPr>
          <w:trHeight w:val="255"/>
        </w:trPr>
        <w:tc>
          <w:tcPr>
            <w:tcW w:w="687" w:type="dxa"/>
            <w:noWrap/>
          </w:tcPr>
          <w:p w14:paraId="3FE632A4"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2</w:t>
            </w:r>
          </w:p>
        </w:tc>
        <w:tc>
          <w:tcPr>
            <w:tcW w:w="1693" w:type="dxa"/>
            <w:noWrap/>
          </w:tcPr>
          <w:p w14:paraId="7D318F06"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Product</w:t>
            </w:r>
          </w:p>
        </w:tc>
        <w:tc>
          <w:tcPr>
            <w:tcW w:w="2040" w:type="dxa"/>
            <w:noWrap/>
          </w:tcPr>
          <w:p w14:paraId="7148C406"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EB</w:t>
            </w:r>
          </w:p>
        </w:tc>
      </w:tr>
      <w:tr w:rsidR="00E841FB" w:rsidRPr="00DE07B8" w14:paraId="56C2AF69" w14:textId="77777777" w:rsidTr="004E4047">
        <w:trPr>
          <w:trHeight w:val="255"/>
        </w:trPr>
        <w:tc>
          <w:tcPr>
            <w:tcW w:w="687" w:type="dxa"/>
            <w:noWrap/>
          </w:tcPr>
          <w:p w14:paraId="664471CB"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3</w:t>
            </w:r>
          </w:p>
        </w:tc>
        <w:tc>
          <w:tcPr>
            <w:tcW w:w="1693" w:type="dxa"/>
            <w:noWrap/>
          </w:tcPr>
          <w:p w14:paraId="6ACE7460"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File Type</w:t>
            </w:r>
          </w:p>
        </w:tc>
        <w:tc>
          <w:tcPr>
            <w:tcW w:w="2040" w:type="dxa"/>
            <w:noWrap/>
          </w:tcPr>
          <w:p w14:paraId="0D537BD7"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L</w:t>
            </w:r>
          </w:p>
        </w:tc>
      </w:tr>
      <w:tr w:rsidR="00E841FB" w:rsidRPr="00DE07B8" w14:paraId="093055ED" w14:textId="77777777" w:rsidTr="004E4047">
        <w:trPr>
          <w:trHeight w:val="255"/>
        </w:trPr>
        <w:tc>
          <w:tcPr>
            <w:tcW w:w="687" w:type="dxa"/>
            <w:noWrap/>
          </w:tcPr>
          <w:p w14:paraId="05D033DA"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4</w:t>
            </w:r>
          </w:p>
        </w:tc>
        <w:tc>
          <w:tcPr>
            <w:tcW w:w="1693" w:type="dxa"/>
            <w:noWrap/>
          </w:tcPr>
          <w:p w14:paraId="1F61EA78"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Classification</w:t>
            </w:r>
          </w:p>
        </w:tc>
        <w:tc>
          <w:tcPr>
            <w:tcW w:w="2040" w:type="dxa"/>
            <w:noWrap/>
          </w:tcPr>
          <w:p w14:paraId="0A6CC0E2" w14:textId="77777777" w:rsidR="00E841FB" w:rsidRPr="004509B1" w:rsidRDefault="00E841FB" w:rsidP="004E4047">
            <w:pPr>
              <w:rPr>
                <w:rFonts w:asciiTheme="minorHAnsi" w:hAnsiTheme="minorHAnsi" w:cstheme="minorHAnsi"/>
                <w:sz w:val="16"/>
                <w:szCs w:val="16"/>
              </w:rPr>
            </w:pPr>
            <w:r w:rsidRPr="004509B1">
              <w:rPr>
                <w:rFonts w:asciiTheme="minorHAnsi" w:hAnsiTheme="minorHAnsi" w:cstheme="minorHAnsi"/>
                <w:sz w:val="16"/>
                <w:szCs w:val="16"/>
              </w:rPr>
              <w:t>FIN</w:t>
            </w:r>
          </w:p>
        </w:tc>
      </w:tr>
    </w:tbl>
    <w:p w14:paraId="1E5D24F0" w14:textId="77777777" w:rsidR="00E841FB" w:rsidRDefault="00E841FB" w:rsidP="00E841FB">
      <w:pPr>
        <w:pStyle w:val="BoldBlueDark"/>
      </w:pPr>
    </w:p>
    <w:p w14:paraId="765EDBBC" w14:textId="77777777" w:rsidR="00E841FB" w:rsidRDefault="00E841FB" w:rsidP="00E841FB">
      <w:pPr>
        <w:pStyle w:val="Heading3"/>
      </w:pPr>
      <w:r w:rsidRPr="00DE07B8">
        <w:lastRenderedPageBreak/>
        <w:t>Table Layout</w:t>
      </w:r>
    </w:p>
    <w:p w14:paraId="30209F41" w14:textId="77777777" w:rsidR="00E841FB" w:rsidRDefault="00E841FB" w:rsidP="00E841FB"/>
    <w:tbl>
      <w:tblPr>
        <w:tblW w:w="9103" w:type="dxa"/>
        <w:tblLook w:val="04A0" w:firstRow="1" w:lastRow="0" w:firstColumn="1" w:lastColumn="0" w:noHBand="0" w:noVBand="1"/>
      </w:tblPr>
      <w:tblGrid>
        <w:gridCol w:w="1940"/>
        <w:gridCol w:w="2060"/>
        <w:gridCol w:w="957"/>
        <w:gridCol w:w="1126"/>
        <w:gridCol w:w="620"/>
        <w:gridCol w:w="2400"/>
      </w:tblGrid>
      <w:tr w:rsidR="00E841FB" w:rsidRPr="007A02BC" w14:paraId="1FD195F2" w14:textId="77777777" w:rsidTr="004E4047">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6E8A4013" w14:textId="77777777" w:rsidR="00E841FB" w:rsidRPr="007A02BC" w:rsidRDefault="00E841FB" w:rsidP="004E4047">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48C91356" w14:textId="77777777" w:rsidR="00E841FB" w:rsidRPr="007A02BC" w:rsidRDefault="00E841FB" w:rsidP="004E4047">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64F79C96" w14:textId="77777777" w:rsidR="00E841FB" w:rsidRPr="007A02BC" w:rsidRDefault="00E841FB" w:rsidP="004E4047">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0A3F183D" w14:textId="77777777" w:rsidR="00E841FB" w:rsidRPr="007A02BC" w:rsidRDefault="00E841FB" w:rsidP="004E4047">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3191854C" w14:textId="77777777" w:rsidR="00E841FB" w:rsidRPr="007A02BC" w:rsidRDefault="00E841FB" w:rsidP="004E4047">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36B383BC" w14:textId="77777777" w:rsidR="00E841FB" w:rsidRPr="007A02BC" w:rsidRDefault="00E841FB" w:rsidP="004E4047">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E841FB" w:rsidRPr="007A02BC" w14:paraId="2C44C567" w14:textId="77777777" w:rsidTr="004E404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67225CD" w14:textId="77777777" w:rsidR="00E841FB" w:rsidRPr="00E75E79" w:rsidRDefault="00E841FB" w:rsidP="004E4047">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24210EDA" w14:textId="77777777" w:rsidR="00E841FB" w:rsidRPr="00E75E79" w:rsidRDefault="00E841FB" w:rsidP="004E4047">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234391D2" w14:textId="77777777" w:rsidR="00E841FB" w:rsidRPr="00E75E79" w:rsidRDefault="00E841FB" w:rsidP="004E4047">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723DE9D9" w14:textId="77777777" w:rsidR="00E841FB" w:rsidRPr="00E75E79" w:rsidRDefault="00E841FB" w:rsidP="004E4047">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4C410B63" w14:textId="77777777" w:rsidR="00E841FB" w:rsidRPr="00E75E79" w:rsidRDefault="00E841FB" w:rsidP="004E4047">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765EC1FC" w14:textId="77777777" w:rsidR="00E841FB" w:rsidRPr="00E75E79" w:rsidRDefault="00E841FB" w:rsidP="004E4047">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Case id</w:t>
            </w:r>
          </w:p>
        </w:tc>
      </w:tr>
      <w:tr w:rsidR="006C4250" w:rsidRPr="007A02BC" w14:paraId="3598606C" w14:textId="77777777" w:rsidTr="004E4047">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1940DE40" w14:textId="764E2F24" w:rsidR="006C4250" w:rsidRPr="00E75E79" w:rsidRDefault="006C4250" w:rsidP="006C4250">
            <w:pPr>
              <w:spacing w:before="0" w:after="0"/>
              <w:rPr>
                <w:rFonts w:ascii="Calibri" w:hAnsi="Calibri" w:cs="Calibri"/>
                <w:color w:val="000000"/>
                <w:sz w:val="16"/>
                <w:szCs w:val="16"/>
                <w:lang w:eastAsia="en-US"/>
              </w:rPr>
            </w:pPr>
            <w:r w:rsidRPr="00E75E79">
              <w:rPr>
                <w:rFonts w:ascii="Calibri" w:hAnsi="Calibri" w:cs="Calibri"/>
                <w:color w:val="000000"/>
                <w:sz w:val="16"/>
                <w:szCs w:val="16"/>
                <w:lang w:eastAsia="en-US"/>
              </w:rPr>
              <w:t>INV.DET.ID</w:t>
            </w:r>
          </w:p>
        </w:tc>
        <w:tc>
          <w:tcPr>
            <w:tcW w:w="2060" w:type="dxa"/>
            <w:tcBorders>
              <w:top w:val="nil"/>
              <w:left w:val="nil"/>
              <w:bottom w:val="single" w:sz="4" w:space="0" w:color="auto"/>
              <w:right w:val="single" w:sz="4" w:space="0" w:color="auto"/>
            </w:tcBorders>
            <w:shd w:val="clear" w:color="auto" w:fill="auto"/>
            <w:noWrap/>
            <w:vAlign w:val="center"/>
          </w:tcPr>
          <w:p w14:paraId="689AF226" w14:textId="07F407B6" w:rsidR="006C4250" w:rsidRPr="00E75E79" w:rsidRDefault="006C4250" w:rsidP="006C4250">
            <w:pPr>
              <w:spacing w:before="0" w:after="0"/>
              <w:rPr>
                <w:rFonts w:ascii="Calibri" w:hAnsi="Calibri" w:cs="Calibri"/>
                <w:color w:val="000000"/>
                <w:sz w:val="16"/>
                <w:szCs w:val="16"/>
                <w:lang w:eastAsia="en-US"/>
              </w:rPr>
            </w:pPr>
            <w:r w:rsidRPr="00E75E79">
              <w:rPr>
                <w:rFonts w:ascii="Calibri" w:hAnsi="Calibri" w:cs="Calibri"/>
                <w:color w:val="000000"/>
                <w:sz w:val="16"/>
                <w:szCs w:val="16"/>
                <w:lang w:eastAsia="en-US"/>
              </w:rPr>
              <w:t>INVOICE.DET.ID</w:t>
            </w:r>
          </w:p>
        </w:tc>
        <w:tc>
          <w:tcPr>
            <w:tcW w:w="957" w:type="dxa"/>
            <w:tcBorders>
              <w:top w:val="nil"/>
              <w:left w:val="nil"/>
              <w:bottom w:val="single" w:sz="4" w:space="0" w:color="auto"/>
              <w:right w:val="single" w:sz="4" w:space="0" w:color="auto"/>
            </w:tcBorders>
            <w:shd w:val="clear" w:color="auto" w:fill="auto"/>
            <w:noWrap/>
            <w:vAlign w:val="center"/>
          </w:tcPr>
          <w:p w14:paraId="1B487ECA" w14:textId="37D87C20" w:rsidR="006C4250" w:rsidRPr="00E75E79" w:rsidRDefault="006C4250" w:rsidP="006C425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tcPr>
          <w:p w14:paraId="4734BCD6" w14:textId="071EBB82" w:rsidR="006C4250" w:rsidRPr="00E75E79" w:rsidRDefault="006C4250" w:rsidP="006C4250">
            <w:pPr>
              <w:spacing w:before="0" w:after="0"/>
              <w:jc w:val="center"/>
              <w:rPr>
                <w:rFonts w:ascii="Calibri" w:hAnsi="Calibri" w:cs="Calibri"/>
                <w:color w:val="000000"/>
                <w:sz w:val="16"/>
                <w:szCs w:val="16"/>
                <w:lang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4D3D3316" w14:textId="410C2293" w:rsidR="006C4250" w:rsidRPr="00E75E79" w:rsidRDefault="006C4250" w:rsidP="006C425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XX.</w:t>
            </w:r>
          </w:p>
        </w:tc>
        <w:tc>
          <w:tcPr>
            <w:tcW w:w="2400" w:type="dxa"/>
            <w:tcBorders>
              <w:top w:val="nil"/>
              <w:left w:val="nil"/>
              <w:bottom w:val="single" w:sz="4" w:space="0" w:color="auto"/>
              <w:right w:val="single" w:sz="4" w:space="0" w:color="auto"/>
            </w:tcBorders>
            <w:shd w:val="clear" w:color="auto" w:fill="auto"/>
            <w:vAlign w:val="center"/>
          </w:tcPr>
          <w:p w14:paraId="3FDDA890" w14:textId="09972BA9" w:rsidR="006C4250" w:rsidRPr="00E75E79" w:rsidRDefault="006C4250" w:rsidP="006C425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w:t>
            </w:r>
          </w:p>
        </w:tc>
      </w:tr>
      <w:tr w:rsidR="006C4250" w:rsidRPr="007A02BC" w14:paraId="4DC1D088" w14:textId="77777777" w:rsidTr="006C4250">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6555C6C6" w14:textId="369E6320" w:rsidR="006C4250" w:rsidRPr="00E75E79" w:rsidRDefault="006C4250" w:rsidP="006C425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FINAL.DEMAND</w:t>
            </w:r>
          </w:p>
        </w:tc>
        <w:tc>
          <w:tcPr>
            <w:tcW w:w="2060" w:type="dxa"/>
            <w:tcBorders>
              <w:top w:val="nil"/>
              <w:left w:val="nil"/>
              <w:bottom w:val="single" w:sz="4" w:space="0" w:color="auto"/>
              <w:right w:val="single" w:sz="4" w:space="0" w:color="auto"/>
            </w:tcBorders>
            <w:shd w:val="clear" w:color="auto" w:fill="auto"/>
            <w:noWrap/>
            <w:vAlign w:val="center"/>
          </w:tcPr>
          <w:p w14:paraId="26B78946" w14:textId="608AC6E5" w:rsidR="006C4250" w:rsidRPr="00E75E79" w:rsidRDefault="005B538F" w:rsidP="006C425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FINAL.DEMAND</w:t>
            </w:r>
          </w:p>
        </w:tc>
        <w:tc>
          <w:tcPr>
            <w:tcW w:w="957" w:type="dxa"/>
            <w:tcBorders>
              <w:top w:val="nil"/>
              <w:left w:val="nil"/>
              <w:bottom w:val="single" w:sz="4" w:space="0" w:color="auto"/>
              <w:right w:val="single" w:sz="4" w:space="0" w:color="auto"/>
            </w:tcBorders>
            <w:shd w:val="clear" w:color="auto" w:fill="auto"/>
            <w:noWrap/>
            <w:vAlign w:val="center"/>
          </w:tcPr>
          <w:p w14:paraId="6A1A191F" w14:textId="46FD3847" w:rsidR="006C4250" w:rsidRPr="00E75E79" w:rsidRDefault="005B538F" w:rsidP="006C425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1</w:t>
            </w:r>
          </w:p>
        </w:tc>
        <w:tc>
          <w:tcPr>
            <w:tcW w:w="1126" w:type="dxa"/>
            <w:tcBorders>
              <w:top w:val="nil"/>
              <w:left w:val="nil"/>
              <w:bottom w:val="single" w:sz="4" w:space="0" w:color="auto"/>
              <w:right w:val="single" w:sz="4" w:space="0" w:color="auto"/>
            </w:tcBorders>
            <w:shd w:val="clear" w:color="auto" w:fill="auto"/>
            <w:noWrap/>
            <w:vAlign w:val="center"/>
          </w:tcPr>
          <w:p w14:paraId="06429A2C" w14:textId="55939D75" w:rsidR="006C4250" w:rsidRPr="00E75E79" w:rsidRDefault="005B538F" w:rsidP="006C425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442150A4" w14:textId="1739D7FC" w:rsidR="006C4250" w:rsidRPr="00E75E79" w:rsidRDefault="006C4250" w:rsidP="006C4250">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4D1F886E" w14:textId="6EDFB544" w:rsidR="006C4250" w:rsidRPr="00E75E79" w:rsidRDefault="006C4250" w:rsidP="006C4250">
            <w:pPr>
              <w:spacing w:before="0" w:after="0"/>
              <w:rPr>
                <w:rFonts w:ascii="Calibri" w:hAnsi="Calibri" w:cs="Calibri"/>
                <w:color w:val="000000"/>
                <w:sz w:val="16"/>
                <w:szCs w:val="16"/>
                <w:lang w:val="en-US" w:eastAsia="en-US"/>
              </w:rPr>
            </w:pPr>
          </w:p>
        </w:tc>
      </w:tr>
    </w:tbl>
    <w:p w14:paraId="1F69D2D1" w14:textId="77777777" w:rsidR="00E841FB" w:rsidRPr="00AE44D3" w:rsidRDefault="00E841FB" w:rsidP="00E841FB">
      <w:pPr>
        <w:jc w:val="right"/>
      </w:pPr>
    </w:p>
    <w:p w14:paraId="39C9547F" w14:textId="77777777" w:rsidR="00E841FB" w:rsidRPr="003B6A6B" w:rsidRDefault="00E841FB" w:rsidP="00E841FB">
      <w:pPr>
        <w:pStyle w:val="Heading3"/>
      </w:pPr>
      <w:r w:rsidRPr="003B6A6B">
        <w:t>Field Checks</w:t>
      </w:r>
    </w:p>
    <w:p w14:paraId="7BBB6B4B" w14:textId="77777777" w:rsidR="00E841FB" w:rsidRDefault="00E841FB" w:rsidP="00E841FB">
      <w:r>
        <w:t>NA</w:t>
      </w:r>
    </w:p>
    <w:p w14:paraId="6010104F" w14:textId="77777777" w:rsidR="00E841FB" w:rsidRDefault="00E841FB" w:rsidP="00E841FB">
      <w:pPr>
        <w:pStyle w:val="Heading3"/>
      </w:pPr>
      <w:r w:rsidRPr="00DE07B8">
        <w:t>Cross Validation Checks</w:t>
      </w:r>
    </w:p>
    <w:p w14:paraId="634E8E79" w14:textId="77777777" w:rsidR="00E841FB" w:rsidRPr="00EC670D" w:rsidRDefault="00E841FB" w:rsidP="00E841FB">
      <w:r>
        <w:t>NA</w:t>
      </w:r>
    </w:p>
    <w:p w14:paraId="57BCA7C0" w14:textId="77777777" w:rsidR="00E841FB" w:rsidRDefault="00E841FB" w:rsidP="00E841FB">
      <w:pPr>
        <w:pStyle w:val="Heading3"/>
      </w:pPr>
      <w:r w:rsidRPr="00DE07B8">
        <w:t>Other Processing</w:t>
      </w:r>
    </w:p>
    <w:p w14:paraId="7B7C4AE3" w14:textId="77777777" w:rsidR="00E841FB" w:rsidRDefault="00E841FB" w:rsidP="00E841FB">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6A51D402" w14:textId="77777777" w:rsidR="00E841FB" w:rsidRPr="00F038EE" w:rsidRDefault="00E841FB" w:rsidP="00E841FB">
      <w:pPr>
        <w:tabs>
          <w:tab w:val="left" w:pos="270"/>
          <w:tab w:val="left" w:pos="360"/>
        </w:tabs>
        <w:spacing w:line="360" w:lineRule="auto"/>
        <w:ind w:left="360"/>
        <w:jc w:val="both"/>
      </w:pPr>
      <w:r>
        <w:t>NA</w:t>
      </w:r>
    </w:p>
    <w:p w14:paraId="603F4025" w14:textId="77777777" w:rsidR="00E841FB" w:rsidRDefault="00E841FB" w:rsidP="00E841FB">
      <w:pPr>
        <w:numPr>
          <w:ilvl w:val="0"/>
          <w:numId w:val="6"/>
        </w:numPr>
        <w:tabs>
          <w:tab w:val="num" w:pos="540"/>
        </w:tabs>
        <w:spacing w:before="0" w:after="0"/>
        <w:jc w:val="both"/>
        <w:rPr>
          <w:b/>
          <w:bCs/>
        </w:rPr>
      </w:pPr>
      <w:r>
        <w:rPr>
          <w:b/>
          <w:bCs/>
          <w:sz w:val="22"/>
        </w:rPr>
        <w:t>BEFORE.AUTH.WRITE:</w:t>
      </w:r>
    </w:p>
    <w:p w14:paraId="758CA919" w14:textId="77777777" w:rsidR="00E841FB" w:rsidRPr="00F038EE" w:rsidRDefault="00E841FB" w:rsidP="00E841FB">
      <w:pPr>
        <w:tabs>
          <w:tab w:val="left" w:pos="270"/>
          <w:tab w:val="left" w:pos="360"/>
        </w:tabs>
        <w:spacing w:line="360" w:lineRule="auto"/>
        <w:ind w:left="360"/>
        <w:jc w:val="both"/>
      </w:pPr>
      <w:r>
        <w:t>NA</w:t>
      </w:r>
    </w:p>
    <w:p w14:paraId="3040263C" w14:textId="77777777" w:rsidR="00E841FB" w:rsidRDefault="00E841FB" w:rsidP="00E841FB">
      <w:pPr>
        <w:numPr>
          <w:ilvl w:val="0"/>
          <w:numId w:val="6"/>
        </w:numPr>
        <w:tabs>
          <w:tab w:val="num" w:pos="540"/>
        </w:tabs>
        <w:spacing w:before="0" w:after="0"/>
        <w:jc w:val="both"/>
        <w:rPr>
          <w:b/>
          <w:bCs/>
        </w:rPr>
      </w:pPr>
      <w:r>
        <w:rPr>
          <w:b/>
          <w:bCs/>
          <w:sz w:val="22"/>
        </w:rPr>
        <w:t>AFTER.AUTH.WRITE:</w:t>
      </w:r>
    </w:p>
    <w:p w14:paraId="280792E8" w14:textId="77777777" w:rsidR="00E841FB" w:rsidRDefault="00E841FB" w:rsidP="00E841FB">
      <w:pPr>
        <w:tabs>
          <w:tab w:val="left" w:pos="270"/>
          <w:tab w:val="left" w:pos="360"/>
        </w:tabs>
        <w:spacing w:line="360" w:lineRule="auto"/>
        <w:ind w:left="360"/>
        <w:jc w:val="both"/>
        <w:rPr>
          <w:sz w:val="22"/>
          <w:szCs w:val="22"/>
        </w:rPr>
      </w:pPr>
      <w:r>
        <w:rPr>
          <w:rFonts w:eastAsia="Arial Unicode MS"/>
          <w:bCs/>
          <w:sz w:val="22"/>
          <w:szCs w:val="22"/>
        </w:rPr>
        <w:t>NA</w:t>
      </w:r>
    </w:p>
    <w:p w14:paraId="459B9038" w14:textId="77777777" w:rsidR="00E841FB" w:rsidRPr="00DE07B8" w:rsidRDefault="00E841FB" w:rsidP="00E841FB">
      <w:pPr>
        <w:pStyle w:val="Heading3"/>
      </w:pPr>
      <w:r w:rsidRPr="00DE07B8">
        <w:t>INSERT Files</w:t>
      </w:r>
    </w:p>
    <w:p w14:paraId="14366754" w14:textId="7CF92A6F" w:rsidR="00E841FB" w:rsidRDefault="00E841FB" w:rsidP="00E841FB">
      <w:pPr>
        <w:ind w:left="360"/>
        <w:jc w:val="both"/>
      </w:pPr>
      <w:r>
        <w:t>Automatically created based on the definition in EB.TABLE.DEFINITION</w:t>
      </w:r>
    </w:p>
    <w:p w14:paraId="45C59315" w14:textId="41910ACE" w:rsidR="00074730" w:rsidRDefault="00074730" w:rsidP="00074730">
      <w:pPr>
        <w:pStyle w:val="Heading2"/>
      </w:pPr>
      <w:r w:rsidRPr="00310CAD">
        <w:t>H</w:t>
      </w:r>
      <w:r>
        <w:t>B</w:t>
      </w:r>
      <w:r w:rsidRPr="00310CAD">
        <w:t>.</w:t>
      </w:r>
      <w:r>
        <w:t>CASE.TODAY.BILLS</w:t>
      </w:r>
    </w:p>
    <w:p w14:paraId="47A85E3A" w14:textId="77777777" w:rsidR="00074730" w:rsidRPr="00DE07B8" w:rsidRDefault="00074730" w:rsidP="00074730">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40"/>
      </w:tblGrid>
      <w:tr w:rsidR="00074730" w:rsidRPr="00DE07B8" w14:paraId="53EDB413" w14:textId="77777777" w:rsidTr="00C36F65">
        <w:trPr>
          <w:trHeight w:val="255"/>
        </w:trPr>
        <w:tc>
          <w:tcPr>
            <w:tcW w:w="687" w:type="dxa"/>
            <w:shd w:val="clear" w:color="auto" w:fill="B9CFDD"/>
            <w:noWrap/>
          </w:tcPr>
          <w:p w14:paraId="2133A97E" w14:textId="77777777" w:rsidR="00074730" w:rsidRPr="00DE07B8" w:rsidRDefault="00074730" w:rsidP="00C36F65">
            <w:pPr>
              <w:pStyle w:val="BoldBlueDark"/>
            </w:pPr>
            <w:r w:rsidRPr="00DE07B8">
              <w:t>No.</w:t>
            </w:r>
          </w:p>
        </w:tc>
        <w:tc>
          <w:tcPr>
            <w:tcW w:w="1693" w:type="dxa"/>
            <w:shd w:val="clear" w:color="auto" w:fill="B9CFDD"/>
            <w:noWrap/>
          </w:tcPr>
          <w:p w14:paraId="55FA191E" w14:textId="77777777" w:rsidR="00074730" w:rsidRPr="00DE07B8" w:rsidRDefault="00074730" w:rsidP="00C36F65">
            <w:pPr>
              <w:pStyle w:val="BoldBlueDark"/>
            </w:pPr>
            <w:r w:rsidRPr="00DE07B8">
              <w:t>Property</w:t>
            </w:r>
          </w:p>
        </w:tc>
        <w:tc>
          <w:tcPr>
            <w:tcW w:w="2040" w:type="dxa"/>
            <w:shd w:val="clear" w:color="auto" w:fill="B9CFDD"/>
            <w:noWrap/>
          </w:tcPr>
          <w:p w14:paraId="76A285A3" w14:textId="77777777" w:rsidR="00074730" w:rsidRPr="00DE07B8" w:rsidRDefault="00074730" w:rsidP="00C36F65">
            <w:pPr>
              <w:pStyle w:val="BoldBlueDark"/>
            </w:pPr>
            <w:r w:rsidRPr="00DE07B8">
              <w:t>Definition</w:t>
            </w:r>
          </w:p>
        </w:tc>
      </w:tr>
      <w:tr w:rsidR="00074730" w:rsidRPr="00DE07B8" w14:paraId="48820869" w14:textId="77777777" w:rsidTr="00C36F65">
        <w:trPr>
          <w:trHeight w:val="255"/>
        </w:trPr>
        <w:tc>
          <w:tcPr>
            <w:tcW w:w="687" w:type="dxa"/>
            <w:noWrap/>
          </w:tcPr>
          <w:p w14:paraId="61223277"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1</w:t>
            </w:r>
          </w:p>
        </w:tc>
        <w:tc>
          <w:tcPr>
            <w:tcW w:w="1693" w:type="dxa"/>
            <w:noWrap/>
          </w:tcPr>
          <w:p w14:paraId="77F6D8D7"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Name</w:t>
            </w:r>
          </w:p>
        </w:tc>
        <w:tc>
          <w:tcPr>
            <w:tcW w:w="2040" w:type="dxa"/>
            <w:noWrap/>
          </w:tcPr>
          <w:p w14:paraId="53E9B999" w14:textId="16D45A39" w:rsidR="00074730" w:rsidRPr="004509B1" w:rsidRDefault="002C6D33" w:rsidP="00C36F65">
            <w:pPr>
              <w:rPr>
                <w:rFonts w:asciiTheme="minorHAnsi" w:hAnsiTheme="minorHAnsi" w:cstheme="minorHAnsi"/>
                <w:sz w:val="16"/>
                <w:szCs w:val="16"/>
              </w:rPr>
            </w:pPr>
            <w:r w:rsidRPr="002C6D33">
              <w:rPr>
                <w:rFonts w:asciiTheme="minorHAnsi" w:hAnsiTheme="minorHAnsi" w:cstheme="minorHAnsi"/>
                <w:sz w:val="16"/>
                <w:szCs w:val="16"/>
              </w:rPr>
              <w:t>HB.CASE.TODAY.BILLS</w:t>
            </w:r>
          </w:p>
        </w:tc>
      </w:tr>
      <w:tr w:rsidR="00074730" w:rsidRPr="00DE07B8" w14:paraId="270971E9" w14:textId="77777777" w:rsidTr="00C36F65">
        <w:trPr>
          <w:trHeight w:val="255"/>
        </w:trPr>
        <w:tc>
          <w:tcPr>
            <w:tcW w:w="687" w:type="dxa"/>
            <w:noWrap/>
          </w:tcPr>
          <w:p w14:paraId="3F897837"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2</w:t>
            </w:r>
          </w:p>
        </w:tc>
        <w:tc>
          <w:tcPr>
            <w:tcW w:w="1693" w:type="dxa"/>
            <w:noWrap/>
          </w:tcPr>
          <w:p w14:paraId="17D5A82E"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Product</w:t>
            </w:r>
          </w:p>
        </w:tc>
        <w:tc>
          <w:tcPr>
            <w:tcW w:w="2040" w:type="dxa"/>
            <w:noWrap/>
          </w:tcPr>
          <w:p w14:paraId="7AA1AA26"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EB</w:t>
            </w:r>
          </w:p>
        </w:tc>
      </w:tr>
      <w:tr w:rsidR="00074730" w:rsidRPr="00DE07B8" w14:paraId="47AD9447" w14:textId="77777777" w:rsidTr="00C36F65">
        <w:trPr>
          <w:trHeight w:val="255"/>
        </w:trPr>
        <w:tc>
          <w:tcPr>
            <w:tcW w:w="687" w:type="dxa"/>
            <w:noWrap/>
          </w:tcPr>
          <w:p w14:paraId="3063C619"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3</w:t>
            </w:r>
          </w:p>
        </w:tc>
        <w:tc>
          <w:tcPr>
            <w:tcW w:w="1693" w:type="dxa"/>
            <w:noWrap/>
          </w:tcPr>
          <w:p w14:paraId="7EB3675F"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File Type</w:t>
            </w:r>
          </w:p>
        </w:tc>
        <w:tc>
          <w:tcPr>
            <w:tcW w:w="2040" w:type="dxa"/>
            <w:noWrap/>
          </w:tcPr>
          <w:p w14:paraId="4391B3DA"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L</w:t>
            </w:r>
          </w:p>
        </w:tc>
      </w:tr>
      <w:tr w:rsidR="00074730" w:rsidRPr="00DE07B8" w14:paraId="2F17CBA3" w14:textId="77777777" w:rsidTr="00C36F65">
        <w:trPr>
          <w:trHeight w:val="255"/>
        </w:trPr>
        <w:tc>
          <w:tcPr>
            <w:tcW w:w="687" w:type="dxa"/>
            <w:noWrap/>
          </w:tcPr>
          <w:p w14:paraId="691E38B7"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4</w:t>
            </w:r>
          </w:p>
        </w:tc>
        <w:tc>
          <w:tcPr>
            <w:tcW w:w="1693" w:type="dxa"/>
            <w:noWrap/>
          </w:tcPr>
          <w:p w14:paraId="4772A4EA"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Classification</w:t>
            </w:r>
          </w:p>
        </w:tc>
        <w:tc>
          <w:tcPr>
            <w:tcW w:w="2040" w:type="dxa"/>
            <w:noWrap/>
          </w:tcPr>
          <w:p w14:paraId="142D7615" w14:textId="77777777" w:rsidR="00074730" w:rsidRPr="004509B1" w:rsidRDefault="00074730" w:rsidP="00C36F65">
            <w:pPr>
              <w:rPr>
                <w:rFonts w:asciiTheme="minorHAnsi" w:hAnsiTheme="minorHAnsi" w:cstheme="minorHAnsi"/>
                <w:sz w:val="16"/>
                <w:szCs w:val="16"/>
              </w:rPr>
            </w:pPr>
            <w:r w:rsidRPr="004509B1">
              <w:rPr>
                <w:rFonts w:asciiTheme="minorHAnsi" w:hAnsiTheme="minorHAnsi" w:cstheme="minorHAnsi"/>
                <w:sz w:val="16"/>
                <w:szCs w:val="16"/>
              </w:rPr>
              <w:t>FIN</w:t>
            </w:r>
          </w:p>
        </w:tc>
      </w:tr>
    </w:tbl>
    <w:p w14:paraId="3EEBF50C" w14:textId="77777777" w:rsidR="00074730" w:rsidRDefault="00074730" w:rsidP="00074730">
      <w:pPr>
        <w:pStyle w:val="BoldBlueDark"/>
      </w:pPr>
    </w:p>
    <w:p w14:paraId="7D24961D" w14:textId="77777777" w:rsidR="00074730" w:rsidRDefault="00074730" w:rsidP="00074730">
      <w:pPr>
        <w:pStyle w:val="Heading3"/>
      </w:pPr>
      <w:r w:rsidRPr="00DE07B8">
        <w:t>Table Layout</w:t>
      </w:r>
    </w:p>
    <w:p w14:paraId="7F9FBEAF" w14:textId="77777777" w:rsidR="00074730" w:rsidRDefault="00074730" w:rsidP="00074730"/>
    <w:tbl>
      <w:tblPr>
        <w:tblW w:w="9103" w:type="dxa"/>
        <w:tblLook w:val="04A0" w:firstRow="1" w:lastRow="0" w:firstColumn="1" w:lastColumn="0" w:noHBand="0" w:noVBand="1"/>
      </w:tblPr>
      <w:tblGrid>
        <w:gridCol w:w="1940"/>
        <w:gridCol w:w="2060"/>
        <w:gridCol w:w="957"/>
        <w:gridCol w:w="1126"/>
        <w:gridCol w:w="620"/>
        <w:gridCol w:w="2400"/>
      </w:tblGrid>
      <w:tr w:rsidR="00074730" w:rsidRPr="007A02BC" w14:paraId="68B90CCF" w14:textId="77777777" w:rsidTr="00C36F65">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2E632BFF" w14:textId="77777777" w:rsidR="00074730" w:rsidRPr="007A02BC" w:rsidRDefault="00074730" w:rsidP="00C36F65">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2D9BA92F" w14:textId="77777777" w:rsidR="00074730" w:rsidRPr="007A02BC" w:rsidRDefault="00074730" w:rsidP="00C36F65">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47B637DB" w14:textId="77777777" w:rsidR="00074730" w:rsidRPr="007A02BC" w:rsidRDefault="00074730" w:rsidP="00C36F65">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3489A6D9" w14:textId="77777777" w:rsidR="00074730" w:rsidRPr="007A02BC" w:rsidRDefault="00074730" w:rsidP="00C36F65">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1FD2A7F4" w14:textId="77777777" w:rsidR="00074730" w:rsidRPr="007A02BC" w:rsidRDefault="00074730" w:rsidP="00C36F65">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6F81FC4D" w14:textId="77777777" w:rsidR="00074730" w:rsidRPr="007A02BC" w:rsidRDefault="00074730" w:rsidP="00C36F65">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074730" w:rsidRPr="007A02BC" w14:paraId="29FBD2F7" w14:textId="77777777" w:rsidTr="00C36F6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1E2D3E56" w14:textId="77777777" w:rsidR="00074730" w:rsidRPr="00E75E79" w:rsidRDefault="00074730" w:rsidP="00C36F65">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48BD3A9D" w14:textId="77777777" w:rsidR="00074730" w:rsidRPr="00E75E79" w:rsidRDefault="00074730" w:rsidP="00C36F65">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1E7E7CEB" w14:textId="77777777" w:rsidR="00074730" w:rsidRPr="00E75E79" w:rsidRDefault="00074730" w:rsidP="00C36F65">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758AFBB7" w14:textId="77777777" w:rsidR="00074730" w:rsidRPr="00E75E79" w:rsidRDefault="00074730" w:rsidP="00C36F65">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6FE78C18" w14:textId="77777777" w:rsidR="00074730" w:rsidRPr="00E75E79" w:rsidRDefault="00074730" w:rsidP="00C36F65">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20F67539" w14:textId="77777777" w:rsidR="00074730" w:rsidRPr="00E75E79" w:rsidRDefault="00074730" w:rsidP="00C36F65">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Case id</w:t>
            </w:r>
          </w:p>
        </w:tc>
      </w:tr>
      <w:tr w:rsidR="008F1E79" w:rsidRPr="007A02BC" w14:paraId="1F078688" w14:textId="77777777" w:rsidTr="00C36F6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62D3CADC" w14:textId="7B4104D4" w:rsidR="008F1E79" w:rsidRPr="00E75E79" w:rsidRDefault="008F1E79" w:rsidP="008F1E79">
            <w:pPr>
              <w:spacing w:before="0" w:after="0"/>
              <w:rPr>
                <w:rFonts w:ascii="Calibri" w:hAnsi="Calibri" w:cs="Calibri"/>
                <w:color w:val="000000"/>
                <w:sz w:val="16"/>
                <w:szCs w:val="16"/>
                <w:lang w:eastAsia="en-US"/>
              </w:rPr>
            </w:pPr>
            <w:proofErr w:type="spellStart"/>
            <w:r>
              <w:rPr>
                <w:rFonts w:ascii="Calibri" w:hAnsi="Calibri" w:cs="Calibri"/>
                <w:color w:val="000000"/>
                <w:sz w:val="16"/>
                <w:szCs w:val="16"/>
                <w:lang w:eastAsia="en-US"/>
              </w:rPr>
              <w:t>ArrangementId</w:t>
            </w:r>
            <w:proofErr w:type="spellEnd"/>
          </w:p>
        </w:tc>
        <w:tc>
          <w:tcPr>
            <w:tcW w:w="2060" w:type="dxa"/>
            <w:tcBorders>
              <w:top w:val="nil"/>
              <w:left w:val="nil"/>
              <w:bottom w:val="single" w:sz="4" w:space="0" w:color="auto"/>
              <w:right w:val="single" w:sz="4" w:space="0" w:color="auto"/>
            </w:tcBorders>
            <w:shd w:val="clear" w:color="auto" w:fill="auto"/>
            <w:noWrap/>
            <w:vAlign w:val="center"/>
          </w:tcPr>
          <w:p w14:paraId="721A50D5" w14:textId="0863412A" w:rsidR="008F1E79" w:rsidRPr="00E75E79" w:rsidRDefault="008F1E79" w:rsidP="008F1E79">
            <w:pPr>
              <w:spacing w:before="0" w:after="0"/>
              <w:rPr>
                <w:rFonts w:ascii="Calibri" w:hAnsi="Calibri" w:cs="Calibri"/>
                <w:color w:val="000000"/>
                <w:sz w:val="16"/>
                <w:szCs w:val="16"/>
                <w:lang w:eastAsia="en-US"/>
              </w:rPr>
            </w:pPr>
            <w:r>
              <w:rPr>
                <w:rFonts w:ascii="Calibri" w:hAnsi="Calibri" w:cs="Calibri"/>
                <w:color w:val="000000"/>
                <w:sz w:val="16"/>
                <w:szCs w:val="16"/>
                <w:lang w:eastAsia="en-US"/>
              </w:rPr>
              <w:t>ARRANGEMENT.ID</w:t>
            </w:r>
          </w:p>
        </w:tc>
        <w:tc>
          <w:tcPr>
            <w:tcW w:w="957" w:type="dxa"/>
            <w:tcBorders>
              <w:top w:val="nil"/>
              <w:left w:val="nil"/>
              <w:bottom w:val="single" w:sz="4" w:space="0" w:color="auto"/>
              <w:right w:val="single" w:sz="4" w:space="0" w:color="auto"/>
            </w:tcBorders>
            <w:shd w:val="clear" w:color="auto" w:fill="auto"/>
            <w:noWrap/>
            <w:vAlign w:val="center"/>
          </w:tcPr>
          <w:p w14:paraId="769BDF55" w14:textId="62C79D61" w:rsidR="008F1E79" w:rsidRPr="00E75E79" w:rsidRDefault="008F1E79" w:rsidP="008F1E79">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tcPr>
          <w:p w14:paraId="54D3A5B5" w14:textId="1EED8A20" w:rsidR="008F1E79" w:rsidRPr="00E75E79" w:rsidRDefault="008F1E79" w:rsidP="008F1E79">
            <w:pPr>
              <w:spacing w:before="0" w:after="0"/>
              <w:jc w:val="center"/>
              <w:rPr>
                <w:rFonts w:ascii="Calibri" w:hAnsi="Calibri" w:cs="Calibri"/>
                <w:color w:val="000000"/>
                <w:sz w:val="16"/>
                <w:szCs w:val="16"/>
                <w:lang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5688E4E6" w14:textId="4C97D0B9" w:rsidR="008F1E79" w:rsidRPr="00E75E79" w:rsidRDefault="008F1E79" w:rsidP="008F1E79">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XX</w:t>
            </w:r>
            <w:r>
              <w:rPr>
                <w:rFonts w:ascii="Calibri" w:hAnsi="Calibri" w:cs="Calibri"/>
                <w:color w:val="000000"/>
                <w:sz w:val="16"/>
                <w:szCs w:val="16"/>
                <w:lang w:val="en-US" w:eastAsia="en-US"/>
              </w:rPr>
              <w:t>&lt;</w:t>
            </w:r>
          </w:p>
        </w:tc>
        <w:tc>
          <w:tcPr>
            <w:tcW w:w="2400" w:type="dxa"/>
            <w:tcBorders>
              <w:top w:val="nil"/>
              <w:left w:val="nil"/>
              <w:bottom w:val="single" w:sz="4" w:space="0" w:color="auto"/>
              <w:right w:val="single" w:sz="4" w:space="0" w:color="auto"/>
            </w:tcBorders>
            <w:shd w:val="clear" w:color="auto" w:fill="auto"/>
            <w:vAlign w:val="center"/>
          </w:tcPr>
          <w:p w14:paraId="5CC224B8" w14:textId="2A410ABC" w:rsidR="008F1E79" w:rsidRPr="00E75E79" w:rsidRDefault="008F1E79" w:rsidP="008F1E79">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w:t>
            </w:r>
          </w:p>
        </w:tc>
      </w:tr>
      <w:tr w:rsidR="008F1E79" w:rsidRPr="007A02BC" w14:paraId="024670B5" w14:textId="77777777" w:rsidTr="00C36F65">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3CD91D9B" w14:textId="72E337DF" w:rsidR="008F1E79" w:rsidRPr="00E75E79" w:rsidRDefault="008F1E79" w:rsidP="008F1E79">
            <w:pPr>
              <w:spacing w:before="0" w:after="0"/>
              <w:rPr>
                <w:rFonts w:ascii="Calibri" w:hAnsi="Calibri" w:cs="Calibri"/>
                <w:color w:val="000000"/>
                <w:sz w:val="16"/>
                <w:szCs w:val="16"/>
                <w:lang w:eastAsia="en-US"/>
              </w:rPr>
            </w:pPr>
            <w:r w:rsidRPr="008F1E79">
              <w:rPr>
                <w:rFonts w:ascii="Calibri" w:hAnsi="Calibri" w:cs="Calibri"/>
                <w:color w:val="000000"/>
                <w:sz w:val="16"/>
                <w:szCs w:val="16"/>
                <w:lang w:eastAsia="en-US"/>
              </w:rPr>
              <w:lastRenderedPageBreak/>
              <w:t>Activity Date</w:t>
            </w:r>
          </w:p>
        </w:tc>
        <w:tc>
          <w:tcPr>
            <w:tcW w:w="2060" w:type="dxa"/>
            <w:tcBorders>
              <w:top w:val="nil"/>
              <w:left w:val="nil"/>
              <w:bottom w:val="single" w:sz="4" w:space="0" w:color="auto"/>
              <w:right w:val="single" w:sz="4" w:space="0" w:color="auto"/>
            </w:tcBorders>
            <w:shd w:val="clear" w:color="auto" w:fill="auto"/>
            <w:noWrap/>
            <w:vAlign w:val="center"/>
          </w:tcPr>
          <w:p w14:paraId="70518EE9" w14:textId="60418844" w:rsidR="008F1E79" w:rsidRPr="00E75E79" w:rsidRDefault="008F1E79" w:rsidP="008F1E79">
            <w:pPr>
              <w:spacing w:before="0" w:after="0"/>
              <w:rPr>
                <w:rFonts w:ascii="Calibri" w:hAnsi="Calibri" w:cs="Calibri"/>
                <w:color w:val="000000"/>
                <w:sz w:val="16"/>
                <w:szCs w:val="16"/>
                <w:lang w:eastAsia="en-US"/>
              </w:rPr>
            </w:pPr>
            <w:r w:rsidRPr="008F1E79">
              <w:rPr>
                <w:rFonts w:ascii="Calibri" w:hAnsi="Calibri" w:cs="Calibri"/>
                <w:color w:val="000000"/>
                <w:sz w:val="16"/>
                <w:szCs w:val="16"/>
                <w:lang w:eastAsia="en-US"/>
              </w:rPr>
              <w:t>ACT.DATE</w:t>
            </w:r>
          </w:p>
        </w:tc>
        <w:tc>
          <w:tcPr>
            <w:tcW w:w="957" w:type="dxa"/>
            <w:tcBorders>
              <w:top w:val="nil"/>
              <w:left w:val="nil"/>
              <w:bottom w:val="single" w:sz="4" w:space="0" w:color="auto"/>
              <w:right w:val="single" w:sz="4" w:space="0" w:color="auto"/>
            </w:tcBorders>
            <w:shd w:val="clear" w:color="auto" w:fill="auto"/>
            <w:noWrap/>
            <w:vAlign w:val="center"/>
          </w:tcPr>
          <w:p w14:paraId="03E4650D" w14:textId="6B3A8893" w:rsidR="008F1E79" w:rsidRPr="00E75E79" w:rsidRDefault="008F1E79" w:rsidP="008F1E79">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tcPr>
          <w:p w14:paraId="6C05667B" w14:textId="3035D9C0" w:rsidR="008F1E79" w:rsidRPr="00E75E79" w:rsidRDefault="008F1E79" w:rsidP="008F1E79">
            <w:pPr>
              <w:spacing w:before="0" w:after="0"/>
              <w:jc w:val="center"/>
              <w:rPr>
                <w:rFonts w:ascii="Calibri" w:hAnsi="Calibri" w:cs="Calibri"/>
                <w:color w:val="000000"/>
                <w:sz w:val="16"/>
                <w:szCs w:val="16"/>
                <w:lang w:eastAsia="en-US"/>
              </w:rPr>
            </w:pPr>
            <w:r>
              <w:rPr>
                <w:rFonts w:ascii="Calibri" w:hAnsi="Calibri" w:cs="Calibri"/>
                <w:color w:val="000000"/>
                <w:sz w:val="16"/>
                <w:szCs w:val="16"/>
                <w:lang w:eastAsia="en-US"/>
              </w:rPr>
              <w:t>Date</w:t>
            </w:r>
          </w:p>
        </w:tc>
        <w:tc>
          <w:tcPr>
            <w:tcW w:w="620" w:type="dxa"/>
            <w:tcBorders>
              <w:top w:val="nil"/>
              <w:left w:val="nil"/>
              <w:bottom w:val="single" w:sz="4" w:space="0" w:color="auto"/>
              <w:right w:val="single" w:sz="4" w:space="0" w:color="auto"/>
            </w:tcBorders>
            <w:shd w:val="clear" w:color="auto" w:fill="auto"/>
            <w:noWrap/>
            <w:vAlign w:val="center"/>
          </w:tcPr>
          <w:p w14:paraId="263976D2" w14:textId="6419BFE6" w:rsidR="008F1E79" w:rsidRPr="00E75E79" w:rsidRDefault="008F1E79" w:rsidP="008F1E79">
            <w:pPr>
              <w:spacing w:before="0" w:after="0"/>
              <w:rPr>
                <w:rFonts w:ascii="Calibri" w:hAnsi="Calibri" w:cs="Calibri"/>
                <w:color w:val="000000"/>
                <w:sz w:val="16"/>
                <w:szCs w:val="16"/>
                <w:lang w:val="en-US" w:eastAsia="en-US"/>
              </w:rPr>
            </w:pPr>
            <w:r>
              <w:rPr>
                <w:rFonts w:ascii="Calibri" w:hAnsi="Calibri" w:cs="Calibri"/>
                <w:color w:val="000000"/>
                <w:sz w:val="16"/>
                <w:szCs w:val="16"/>
                <w:lang w:val="en-US" w:eastAsia="en-US"/>
              </w:rPr>
              <w:t>XX&gt;</w:t>
            </w:r>
          </w:p>
        </w:tc>
        <w:tc>
          <w:tcPr>
            <w:tcW w:w="2400" w:type="dxa"/>
            <w:tcBorders>
              <w:top w:val="nil"/>
              <w:left w:val="nil"/>
              <w:bottom w:val="single" w:sz="4" w:space="0" w:color="auto"/>
              <w:right w:val="single" w:sz="4" w:space="0" w:color="auto"/>
            </w:tcBorders>
            <w:shd w:val="clear" w:color="auto" w:fill="auto"/>
            <w:vAlign w:val="center"/>
          </w:tcPr>
          <w:p w14:paraId="05900CC4" w14:textId="10382742" w:rsidR="008F1E79" w:rsidRPr="00E75E79" w:rsidRDefault="008F1E79" w:rsidP="008F1E79">
            <w:pPr>
              <w:spacing w:before="0" w:after="0"/>
              <w:rPr>
                <w:rFonts w:ascii="Calibri" w:hAnsi="Calibri" w:cs="Calibri"/>
                <w:color w:val="000000"/>
                <w:sz w:val="16"/>
                <w:szCs w:val="16"/>
                <w:lang w:val="en-US" w:eastAsia="en-US"/>
              </w:rPr>
            </w:pPr>
          </w:p>
        </w:tc>
      </w:tr>
    </w:tbl>
    <w:p w14:paraId="3AA8888B" w14:textId="77777777" w:rsidR="00074730" w:rsidRPr="00AE44D3" w:rsidRDefault="00074730" w:rsidP="00074730">
      <w:pPr>
        <w:jc w:val="right"/>
      </w:pPr>
    </w:p>
    <w:p w14:paraId="6E8B19C8" w14:textId="77777777" w:rsidR="00074730" w:rsidRPr="003B6A6B" w:rsidRDefault="00074730" w:rsidP="00074730">
      <w:pPr>
        <w:pStyle w:val="Heading3"/>
      </w:pPr>
      <w:r w:rsidRPr="003B6A6B">
        <w:t>Field Checks</w:t>
      </w:r>
    </w:p>
    <w:p w14:paraId="6968ECF6" w14:textId="77777777" w:rsidR="00074730" w:rsidRDefault="00074730" w:rsidP="00074730">
      <w:r>
        <w:t>NA</w:t>
      </w:r>
    </w:p>
    <w:p w14:paraId="79579B5D" w14:textId="77777777" w:rsidR="00074730" w:rsidRDefault="00074730" w:rsidP="00074730">
      <w:pPr>
        <w:pStyle w:val="Heading3"/>
      </w:pPr>
      <w:r w:rsidRPr="00DE07B8">
        <w:t>Cross Validation Checks</w:t>
      </w:r>
    </w:p>
    <w:p w14:paraId="30F0449C" w14:textId="77777777" w:rsidR="00074730" w:rsidRPr="00EC670D" w:rsidRDefault="00074730" w:rsidP="00074730">
      <w:r>
        <w:t>NA</w:t>
      </w:r>
    </w:p>
    <w:p w14:paraId="0C84D809" w14:textId="77777777" w:rsidR="00074730" w:rsidRDefault="00074730" w:rsidP="00074730">
      <w:pPr>
        <w:pStyle w:val="Heading3"/>
      </w:pPr>
      <w:r w:rsidRPr="00DE07B8">
        <w:t>Other Processing</w:t>
      </w:r>
    </w:p>
    <w:p w14:paraId="5F60900F" w14:textId="77777777" w:rsidR="00074730" w:rsidRDefault="00074730" w:rsidP="00074730">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16837189" w14:textId="77777777" w:rsidR="00074730" w:rsidRPr="00F038EE" w:rsidRDefault="00074730" w:rsidP="00074730">
      <w:pPr>
        <w:tabs>
          <w:tab w:val="left" w:pos="270"/>
          <w:tab w:val="left" w:pos="360"/>
        </w:tabs>
        <w:spacing w:line="360" w:lineRule="auto"/>
        <w:ind w:left="360"/>
        <w:jc w:val="both"/>
      </w:pPr>
      <w:r>
        <w:t>NA</w:t>
      </w:r>
    </w:p>
    <w:p w14:paraId="4BA73F54" w14:textId="77777777" w:rsidR="00074730" w:rsidRDefault="00074730" w:rsidP="00074730">
      <w:pPr>
        <w:numPr>
          <w:ilvl w:val="0"/>
          <w:numId w:val="6"/>
        </w:numPr>
        <w:tabs>
          <w:tab w:val="num" w:pos="540"/>
        </w:tabs>
        <w:spacing w:before="0" w:after="0"/>
        <w:jc w:val="both"/>
        <w:rPr>
          <w:b/>
          <w:bCs/>
        </w:rPr>
      </w:pPr>
      <w:r>
        <w:rPr>
          <w:b/>
          <w:bCs/>
          <w:sz w:val="22"/>
        </w:rPr>
        <w:t>BEFORE.AUTH.WRITE:</w:t>
      </w:r>
    </w:p>
    <w:p w14:paraId="6A3559F2" w14:textId="77777777" w:rsidR="00074730" w:rsidRPr="00F038EE" w:rsidRDefault="00074730" w:rsidP="00074730">
      <w:pPr>
        <w:tabs>
          <w:tab w:val="left" w:pos="270"/>
          <w:tab w:val="left" w:pos="360"/>
        </w:tabs>
        <w:spacing w:line="360" w:lineRule="auto"/>
        <w:ind w:left="360"/>
        <w:jc w:val="both"/>
      </w:pPr>
      <w:r>
        <w:t>NA</w:t>
      </w:r>
    </w:p>
    <w:p w14:paraId="1BC8905A" w14:textId="77777777" w:rsidR="00074730" w:rsidRDefault="00074730" w:rsidP="00074730">
      <w:pPr>
        <w:numPr>
          <w:ilvl w:val="0"/>
          <w:numId w:val="6"/>
        </w:numPr>
        <w:tabs>
          <w:tab w:val="num" w:pos="540"/>
        </w:tabs>
        <w:spacing w:before="0" w:after="0"/>
        <w:jc w:val="both"/>
        <w:rPr>
          <w:b/>
          <w:bCs/>
        </w:rPr>
      </w:pPr>
      <w:r>
        <w:rPr>
          <w:b/>
          <w:bCs/>
          <w:sz w:val="22"/>
        </w:rPr>
        <w:t>AFTER.AUTH.WRITE:</w:t>
      </w:r>
    </w:p>
    <w:p w14:paraId="785694B3" w14:textId="77777777" w:rsidR="00074730" w:rsidRDefault="00074730" w:rsidP="00074730">
      <w:pPr>
        <w:tabs>
          <w:tab w:val="left" w:pos="270"/>
          <w:tab w:val="left" w:pos="360"/>
        </w:tabs>
        <w:spacing w:line="360" w:lineRule="auto"/>
        <w:ind w:left="360"/>
        <w:jc w:val="both"/>
        <w:rPr>
          <w:sz w:val="22"/>
          <w:szCs w:val="22"/>
        </w:rPr>
      </w:pPr>
      <w:r>
        <w:rPr>
          <w:rFonts w:eastAsia="Arial Unicode MS"/>
          <w:bCs/>
          <w:sz w:val="22"/>
          <w:szCs w:val="22"/>
        </w:rPr>
        <w:t>NA</w:t>
      </w:r>
    </w:p>
    <w:p w14:paraId="2C938639" w14:textId="77777777" w:rsidR="00074730" w:rsidRPr="00DE07B8" w:rsidRDefault="00074730" w:rsidP="00074730">
      <w:pPr>
        <w:pStyle w:val="Heading3"/>
      </w:pPr>
      <w:r w:rsidRPr="00DE07B8">
        <w:t>INSERT Files</w:t>
      </w:r>
    </w:p>
    <w:p w14:paraId="32910177" w14:textId="77777777" w:rsidR="00074730" w:rsidRPr="00DE07B8" w:rsidRDefault="00074730" w:rsidP="00074730">
      <w:pPr>
        <w:ind w:left="360"/>
        <w:jc w:val="both"/>
      </w:pPr>
      <w:r>
        <w:t>Automatically created based on the definition in EB.TABLE.DEFINITION</w:t>
      </w:r>
    </w:p>
    <w:p w14:paraId="304E9C91" w14:textId="56D40859" w:rsidR="00146155" w:rsidRDefault="00820952" w:rsidP="00146155">
      <w:pPr>
        <w:pStyle w:val="Heading2"/>
      </w:pPr>
      <w:r w:rsidRPr="00820952">
        <w:t>HB.REPAYMENT.DETS</w:t>
      </w:r>
    </w:p>
    <w:p w14:paraId="52D92FF4" w14:textId="77777777" w:rsidR="00146155" w:rsidRPr="00DE07B8" w:rsidRDefault="00146155" w:rsidP="00146155">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40"/>
      </w:tblGrid>
      <w:tr w:rsidR="00146155" w:rsidRPr="00DE07B8" w14:paraId="264D29EB" w14:textId="77777777" w:rsidTr="00903E10">
        <w:trPr>
          <w:trHeight w:val="255"/>
        </w:trPr>
        <w:tc>
          <w:tcPr>
            <w:tcW w:w="687" w:type="dxa"/>
            <w:shd w:val="clear" w:color="auto" w:fill="B9CFDD"/>
            <w:noWrap/>
          </w:tcPr>
          <w:p w14:paraId="71119634" w14:textId="77777777" w:rsidR="00146155" w:rsidRPr="00DE07B8" w:rsidRDefault="00146155" w:rsidP="00903E10">
            <w:pPr>
              <w:pStyle w:val="BoldBlueDark"/>
            </w:pPr>
            <w:r w:rsidRPr="00DE07B8">
              <w:t>No.</w:t>
            </w:r>
          </w:p>
        </w:tc>
        <w:tc>
          <w:tcPr>
            <w:tcW w:w="1693" w:type="dxa"/>
            <w:shd w:val="clear" w:color="auto" w:fill="B9CFDD"/>
            <w:noWrap/>
          </w:tcPr>
          <w:p w14:paraId="4ABC3EAD" w14:textId="77777777" w:rsidR="00146155" w:rsidRPr="00DE07B8" w:rsidRDefault="00146155" w:rsidP="00903E10">
            <w:pPr>
              <w:pStyle w:val="BoldBlueDark"/>
            </w:pPr>
            <w:r w:rsidRPr="00DE07B8">
              <w:t>Property</w:t>
            </w:r>
          </w:p>
        </w:tc>
        <w:tc>
          <w:tcPr>
            <w:tcW w:w="2040" w:type="dxa"/>
            <w:shd w:val="clear" w:color="auto" w:fill="B9CFDD"/>
            <w:noWrap/>
          </w:tcPr>
          <w:p w14:paraId="32BD615E" w14:textId="77777777" w:rsidR="00146155" w:rsidRPr="00DE07B8" w:rsidRDefault="00146155" w:rsidP="00903E10">
            <w:pPr>
              <w:pStyle w:val="BoldBlueDark"/>
            </w:pPr>
            <w:r w:rsidRPr="00DE07B8">
              <w:t>Definition</w:t>
            </w:r>
          </w:p>
        </w:tc>
      </w:tr>
      <w:tr w:rsidR="00146155" w:rsidRPr="00DE07B8" w14:paraId="38CD561F" w14:textId="77777777" w:rsidTr="00903E10">
        <w:trPr>
          <w:trHeight w:val="255"/>
        </w:trPr>
        <w:tc>
          <w:tcPr>
            <w:tcW w:w="687" w:type="dxa"/>
            <w:noWrap/>
          </w:tcPr>
          <w:p w14:paraId="794DDCE2"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1</w:t>
            </w:r>
          </w:p>
        </w:tc>
        <w:tc>
          <w:tcPr>
            <w:tcW w:w="1693" w:type="dxa"/>
            <w:noWrap/>
          </w:tcPr>
          <w:p w14:paraId="3B1FB300"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Name</w:t>
            </w:r>
          </w:p>
        </w:tc>
        <w:tc>
          <w:tcPr>
            <w:tcW w:w="2040" w:type="dxa"/>
            <w:noWrap/>
          </w:tcPr>
          <w:p w14:paraId="4A22EC3A" w14:textId="24B2218B" w:rsidR="00146155" w:rsidRPr="004509B1" w:rsidRDefault="00A213C5" w:rsidP="00903E10">
            <w:pPr>
              <w:rPr>
                <w:rFonts w:asciiTheme="minorHAnsi" w:hAnsiTheme="minorHAnsi" w:cstheme="minorHAnsi"/>
                <w:sz w:val="16"/>
                <w:szCs w:val="16"/>
              </w:rPr>
            </w:pPr>
            <w:r w:rsidRPr="00A213C5">
              <w:rPr>
                <w:rFonts w:asciiTheme="minorHAnsi" w:hAnsiTheme="minorHAnsi" w:cstheme="minorHAnsi"/>
                <w:sz w:val="16"/>
                <w:szCs w:val="16"/>
              </w:rPr>
              <w:t>HB.REPAYMENT.DETS</w:t>
            </w:r>
          </w:p>
        </w:tc>
      </w:tr>
      <w:tr w:rsidR="00146155" w:rsidRPr="00DE07B8" w14:paraId="029DB9D5" w14:textId="77777777" w:rsidTr="00903E10">
        <w:trPr>
          <w:trHeight w:val="255"/>
        </w:trPr>
        <w:tc>
          <w:tcPr>
            <w:tcW w:w="687" w:type="dxa"/>
            <w:noWrap/>
          </w:tcPr>
          <w:p w14:paraId="386DB010"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2</w:t>
            </w:r>
          </w:p>
        </w:tc>
        <w:tc>
          <w:tcPr>
            <w:tcW w:w="1693" w:type="dxa"/>
            <w:noWrap/>
          </w:tcPr>
          <w:p w14:paraId="6308369E"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Product</w:t>
            </w:r>
          </w:p>
        </w:tc>
        <w:tc>
          <w:tcPr>
            <w:tcW w:w="2040" w:type="dxa"/>
            <w:noWrap/>
          </w:tcPr>
          <w:p w14:paraId="4D243F50"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EB</w:t>
            </w:r>
          </w:p>
        </w:tc>
      </w:tr>
      <w:tr w:rsidR="00146155" w:rsidRPr="00DE07B8" w14:paraId="0E198617" w14:textId="77777777" w:rsidTr="00903E10">
        <w:trPr>
          <w:trHeight w:val="255"/>
        </w:trPr>
        <w:tc>
          <w:tcPr>
            <w:tcW w:w="687" w:type="dxa"/>
            <w:noWrap/>
          </w:tcPr>
          <w:p w14:paraId="77EEC4B7"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3</w:t>
            </w:r>
          </w:p>
        </w:tc>
        <w:tc>
          <w:tcPr>
            <w:tcW w:w="1693" w:type="dxa"/>
            <w:noWrap/>
          </w:tcPr>
          <w:p w14:paraId="1DFDA45C"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File Type</w:t>
            </w:r>
          </w:p>
        </w:tc>
        <w:tc>
          <w:tcPr>
            <w:tcW w:w="2040" w:type="dxa"/>
            <w:noWrap/>
          </w:tcPr>
          <w:p w14:paraId="26971BFD"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L</w:t>
            </w:r>
          </w:p>
        </w:tc>
      </w:tr>
      <w:tr w:rsidR="00146155" w:rsidRPr="00DE07B8" w14:paraId="45123016" w14:textId="77777777" w:rsidTr="00903E10">
        <w:trPr>
          <w:trHeight w:val="255"/>
        </w:trPr>
        <w:tc>
          <w:tcPr>
            <w:tcW w:w="687" w:type="dxa"/>
            <w:noWrap/>
          </w:tcPr>
          <w:p w14:paraId="0439D748"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4</w:t>
            </w:r>
          </w:p>
        </w:tc>
        <w:tc>
          <w:tcPr>
            <w:tcW w:w="1693" w:type="dxa"/>
            <w:noWrap/>
          </w:tcPr>
          <w:p w14:paraId="3A049E1A"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Classification</w:t>
            </w:r>
          </w:p>
        </w:tc>
        <w:tc>
          <w:tcPr>
            <w:tcW w:w="2040" w:type="dxa"/>
            <w:noWrap/>
          </w:tcPr>
          <w:p w14:paraId="5E322715" w14:textId="77777777" w:rsidR="00146155" w:rsidRPr="004509B1" w:rsidRDefault="00146155" w:rsidP="00903E10">
            <w:pPr>
              <w:rPr>
                <w:rFonts w:asciiTheme="minorHAnsi" w:hAnsiTheme="minorHAnsi" w:cstheme="minorHAnsi"/>
                <w:sz w:val="16"/>
                <w:szCs w:val="16"/>
              </w:rPr>
            </w:pPr>
            <w:r w:rsidRPr="004509B1">
              <w:rPr>
                <w:rFonts w:asciiTheme="minorHAnsi" w:hAnsiTheme="minorHAnsi" w:cstheme="minorHAnsi"/>
                <w:sz w:val="16"/>
                <w:szCs w:val="16"/>
              </w:rPr>
              <w:t>FIN</w:t>
            </w:r>
          </w:p>
        </w:tc>
      </w:tr>
    </w:tbl>
    <w:p w14:paraId="65CBA590" w14:textId="77777777" w:rsidR="00146155" w:rsidRDefault="00146155" w:rsidP="00146155">
      <w:pPr>
        <w:pStyle w:val="BoldBlueDark"/>
      </w:pPr>
    </w:p>
    <w:p w14:paraId="509B82E4" w14:textId="77777777" w:rsidR="00146155" w:rsidRDefault="00146155" w:rsidP="00146155">
      <w:pPr>
        <w:pStyle w:val="Heading3"/>
      </w:pPr>
      <w:r w:rsidRPr="00DE07B8">
        <w:t>Table Layout</w:t>
      </w:r>
    </w:p>
    <w:p w14:paraId="78F94F26" w14:textId="77777777" w:rsidR="00146155" w:rsidRDefault="00146155" w:rsidP="00146155"/>
    <w:tbl>
      <w:tblPr>
        <w:tblW w:w="9103" w:type="dxa"/>
        <w:tblLook w:val="04A0" w:firstRow="1" w:lastRow="0" w:firstColumn="1" w:lastColumn="0" w:noHBand="0" w:noVBand="1"/>
      </w:tblPr>
      <w:tblGrid>
        <w:gridCol w:w="1940"/>
        <w:gridCol w:w="2060"/>
        <w:gridCol w:w="957"/>
        <w:gridCol w:w="1126"/>
        <w:gridCol w:w="620"/>
        <w:gridCol w:w="2400"/>
      </w:tblGrid>
      <w:tr w:rsidR="00146155" w:rsidRPr="007A02BC" w14:paraId="69C78117" w14:textId="77777777" w:rsidTr="00903E10">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5E5B58" w14:textId="77777777" w:rsidR="00146155" w:rsidRPr="007A02BC" w:rsidRDefault="00146155"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31E3003C" w14:textId="77777777" w:rsidR="00146155" w:rsidRPr="007A02BC" w:rsidRDefault="00146155"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6C8CB94A" w14:textId="77777777" w:rsidR="00146155" w:rsidRPr="007A02BC" w:rsidRDefault="00146155" w:rsidP="00903E10">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6DAD2E43" w14:textId="77777777" w:rsidR="00146155" w:rsidRPr="007A02BC" w:rsidRDefault="00146155" w:rsidP="00903E10">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27D4AD36" w14:textId="77777777" w:rsidR="00146155" w:rsidRPr="007A02BC" w:rsidRDefault="00146155"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2505C79C" w14:textId="77777777" w:rsidR="00146155" w:rsidRPr="007A02BC" w:rsidRDefault="00146155"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146155" w:rsidRPr="007A02BC" w14:paraId="0CB103E5" w14:textId="77777777" w:rsidTr="00903E10">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5B02BE5" w14:textId="77777777" w:rsidR="00146155" w:rsidRPr="00E75E79" w:rsidRDefault="00146155"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7290B02D" w14:textId="77777777" w:rsidR="00146155" w:rsidRPr="00E75E79" w:rsidRDefault="00146155"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33C3B332" w14:textId="77777777" w:rsidR="00146155" w:rsidRPr="00E75E79" w:rsidRDefault="00146155" w:rsidP="00903E1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75BE60F3" w14:textId="77777777" w:rsidR="00146155" w:rsidRPr="00E75E79" w:rsidRDefault="00146155" w:rsidP="00903E1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239A37AD" w14:textId="77777777" w:rsidR="00146155" w:rsidRPr="00E75E79" w:rsidRDefault="00146155" w:rsidP="00903E10">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6E56A2D0" w14:textId="77777777" w:rsidR="00146155" w:rsidRPr="00E75E79" w:rsidRDefault="00146155"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Case id</w:t>
            </w:r>
          </w:p>
        </w:tc>
      </w:tr>
      <w:tr w:rsidR="00146155" w:rsidRPr="007A02BC" w14:paraId="7A206E73" w14:textId="77777777" w:rsidTr="00903E10">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7DEF2541" w14:textId="77777777" w:rsidR="00146155" w:rsidRPr="00E75E79" w:rsidRDefault="00146155" w:rsidP="00903E10">
            <w:pPr>
              <w:spacing w:before="0" w:after="0"/>
              <w:rPr>
                <w:rFonts w:ascii="Calibri" w:hAnsi="Calibri" w:cs="Calibri"/>
                <w:color w:val="000000"/>
                <w:sz w:val="16"/>
                <w:szCs w:val="16"/>
                <w:lang w:eastAsia="en-US"/>
              </w:rPr>
            </w:pPr>
            <w:proofErr w:type="spellStart"/>
            <w:r>
              <w:rPr>
                <w:rFonts w:ascii="Calibri" w:hAnsi="Calibri" w:cs="Calibri"/>
                <w:color w:val="000000"/>
                <w:sz w:val="16"/>
                <w:szCs w:val="16"/>
                <w:lang w:eastAsia="en-US"/>
              </w:rPr>
              <w:t>ArrangementId</w:t>
            </w:r>
            <w:proofErr w:type="spellEnd"/>
          </w:p>
        </w:tc>
        <w:tc>
          <w:tcPr>
            <w:tcW w:w="2060" w:type="dxa"/>
            <w:tcBorders>
              <w:top w:val="nil"/>
              <w:left w:val="nil"/>
              <w:bottom w:val="single" w:sz="4" w:space="0" w:color="auto"/>
              <w:right w:val="single" w:sz="4" w:space="0" w:color="auto"/>
            </w:tcBorders>
            <w:shd w:val="clear" w:color="auto" w:fill="auto"/>
            <w:noWrap/>
            <w:vAlign w:val="center"/>
          </w:tcPr>
          <w:p w14:paraId="5A75303D" w14:textId="77777777" w:rsidR="00146155" w:rsidRPr="00E75E79" w:rsidRDefault="00146155" w:rsidP="00903E10">
            <w:pPr>
              <w:spacing w:before="0" w:after="0"/>
              <w:rPr>
                <w:rFonts w:ascii="Calibri" w:hAnsi="Calibri" w:cs="Calibri"/>
                <w:color w:val="000000"/>
                <w:sz w:val="16"/>
                <w:szCs w:val="16"/>
                <w:lang w:eastAsia="en-US"/>
              </w:rPr>
            </w:pPr>
            <w:r>
              <w:rPr>
                <w:rFonts w:ascii="Calibri" w:hAnsi="Calibri" w:cs="Calibri"/>
                <w:color w:val="000000"/>
                <w:sz w:val="16"/>
                <w:szCs w:val="16"/>
                <w:lang w:eastAsia="en-US"/>
              </w:rPr>
              <w:t>ARRANGEMENT.ID</w:t>
            </w:r>
          </w:p>
        </w:tc>
        <w:tc>
          <w:tcPr>
            <w:tcW w:w="957" w:type="dxa"/>
            <w:tcBorders>
              <w:top w:val="nil"/>
              <w:left w:val="nil"/>
              <w:bottom w:val="single" w:sz="4" w:space="0" w:color="auto"/>
              <w:right w:val="single" w:sz="4" w:space="0" w:color="auto"/>
            </w:tcBorders>
            <w:shd w:val="clear" w:color="auto" w:fill="auto"/>
            <w:noWrap/>
            <w:vAlign w:val="center"/>
          </w:tcPr>
          <w:p w14:paraId="5CC8774A" w14:textId="77777777" w:rsidR="00146155" w:rsidRPr="00E75E79" w:rsidRDefault="00146155" w:rsidP="00903E1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tcPr>
          <w:p w14:paraId="119537A3" w14:textId="77777777" w:rsidR="00146155" w:rsidRPr="00E75E79" w:rsidRDefault="00146155" w:rsidP="00903E10">
            <w:pPr>
              <w:spacing w:before="0" w:after="0"/>
              <w:jc w:val="center"/>
              <w:rPr>
                <w:rFonts w:ascii="Calibri" w:hAnsi="Calibri" w:cs="Calibri"/>
                <w:color w:val="000000"/>
                <w:sz w:val="16"/>
                <w:szCs w:val="16"/>
                <w:lang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24843551" w14:textId="08A3DBD9" w:rsidR="00146155" w:rsidRPr="00E75E79" w:rsidRDefault="00146155"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XX</w:t>
            </w:r>
            <w:r w:rsidR="00622003">
              <w:rPr>
                <w:rFonts w:ascii="Calibri" w:hAnsi="Calibri" w:cs="Calibri"/>
                <w:color w:val="000000"/>
                <w:sz w:val="16"/>
                <w:szCs w:val="16"/>
                <w:lang w:val="en-US" w:eastAsia="en-US"/>
              </w:rPr>
              <w:t>.</w:t>
            </w:r>
          </w:p>
        </w:tc>
        <w:tc>
          <w:tcPr>
            <w:tcW w:w="2400" w:type="dxa"/>
            <w:tcBorders>
              <w:top w:val="nil"/>
              <w:left w:val="nil"/>
              <w:bottom w:val="single" w:sz="4" w:space="0" w:color="auto"/>
              <w:right w:val="single" w:sz="4" w:space="0" w:color="auto"/>
            </w:tcBorders>
            <w:shd w:val="clear" w:color="auto" w:fill="auto"/>
            <w:vAlign w:val="center"/>
          </w:tcPr>
          <w:p w14:paraId="7EFE3ABD" w14:textId="77777777" w:rsidR="00146155" w:rsidRPr="00E75E79" w:rsidRDefault="00146155"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w:t>
            </w:r>
          </w:p>
        </w:tc>
      </w:tr>
    </w:tbl>
    <w:p w14:paraId="59F0FE9C" w14:textId="77777777" w:rsidR="00146155" w:rsidRPr="00AE44D3" w:rsidRDefault="00146155" w:rsidP="00146155">
      <w:pPr>
        <w:jc w:val="right"/>
      </w:pPr>
    </w:p>
    <w:p w14:paraId="0D649C3D" w14:textId="77777777" w:rsidR="00146155" w:rsidRPr="003B6A6B" w:rsidRDefault="00146155" w:rsidP="00146155">
      <w:pPr>
        <w:pStyle w:val="Heading3"/>
      </w:pPr>
      <w:r w:rsidRPr="003B6A6B">
        <w:t>Field Checks</w:t>
      </w:r>
    </w:p>
    <w:p w14:paraId="67CA8369" w14:textId="77777777" w:rsidR="00146155" w:rsidRDefault="00146155" w:rsidP="00146155">
      <w:r>
        <w:t>NA</w:t>
      </w:r>
    </w:p>
    <w:p w14:paraId="5F203646" w14:textId="77777777" w:rsidR="00146155" w:rsidRDefault="00146155" w:rsidP="00146155">
      <w:pPr>
        <w:pStyle w:val="Heading3"/>
      </w:pPr>
      <w:r w:rsidRPr="00DE07B8">
        <w:lastRenderedPageBreak/>
        <w:t>Cross Validation Checks</w:t>
      </w:r>
    </w:p>
    <w:p w14:paraId="71CF012E" w14:textId="77777777" w:rsidR="00146155" w:rsidRPr="00EC670D" w:rsidRDefault="00146155" w:rsidP="00146155">
      <w:r>
        <w:t>NA</w:t>
      </w:r>
    </w:p>
    <w:p w14:paraId="2D6D352D" w14:textId="77777777" w:rsidR="00146155" w:rsidRDefault="00146155" w:rsidP="00146155">
      <w:pPr>
        <w:pStyle w:val="Heading3"/>
      </w:pPr>
      <w:r w:rsidRPr="00DE07B8">
        <w:t>Other Processing</w:t>
      </w:r>
    </w:p>
    <w:p w14:paraId="519DD5BD" w14:textId="77777777" w:rsidR="00146155" w:rsidRDefault="00146155" w:rsidP="00146155">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2F1D9E0F" w14:textId="77777777" w:rsidR="00146155" w:rsidRPr="00F038EE" w:rsidRDefault="00146155" w:rsidP="00146155">
      <w:pPr>
        <w:tabs>
          <w:tab w:val="left" w:pos="270"/>
          <w:tab w:val="left" w:pos="360"/>
        </w:tabs>
        <w:spacing w:line="360" w:lineRule="auto"/>
        <w:ind w:left="360"/>
        <w:jc w:val="both"/>
      </w:pPr>
      <w:r>
        <w:t>NA</w:t>
      </w:r>
    </w:p>
    <w:p w14:paraId="1E457C98" w14:textId="77777777" w:rsidR="00146155" w:rsidRDefault="00146155" w:rsidP="00146155">
      <w:pPr>
        <w:numPr>
          <w:ilvl w:val="0"/>
          <w:numId w:val="6"/>
        </w:numPr>
        <w:tabs>
          <w:tab w:val="num" w:pos="540"/>
        </w:tabs>
        <w:spacing w:before="0" w:after="0"/>
        <w:jc w:val="both"/>
        <w:rPr>
          <w:b/>
          <w:bCs/>
        </w:rPr>
      </w:pPr>
      <w:r>
        <w:rPr>
          <w:b/>
          <w:bCs/>
          <w:sz w:val="22"/>
        </w:rPr>
        <w:t>BEFORE.AUTH.WRITE:</w:t>
      </w:r>
    </w:p>
    <w:p w14:paraId="6AC99035" w14:textId="77777777" w:rsidR="00146155" w:rsidRPr="00F038EE" w:rsidRDefault="00146155" w:rsidP="00146155">
      <w:pPr>
        <w:tabs>
          <w:tab w:val="left" w:pos="270"/>
          <w:tab w:val="left" w:pos="360"/>
        </w:tabs>
        <w:spacing w:line="360" w:lineRule="auto"/>
        <w:ind w:left="360"/>
        <w:jc w:val="both"/>
      </w:pPr>
      <w:r>
        <w:t>NA</w:t>
      </w:r>
    </w:p>
    <w:p w14:paraId="51AE3BE9" w14:textId="77777777" w:rsidR="00146155" w:rsidRDefault="00146155" w:rsidP="00146155">
      <w:pPr>
        <w:numPr>
          <w:ilvl w:val="0"/>
          <w:numId w:val="6"/>
        </w:numPr>
        <w:tabs>
          <w:tab w:val="num" w:pos="540"/>
        </w:tabs>
        <w:spacing w:before="0" w:after="0"/>
        <w:jc w:val="both"/>
        <w:rPr>
          <w:b/>
          <w:bCs/>
        </w:rPr>
      </w:pPr>
      <w:r>
        <w:rPr>
          <w:b/>
          <w:bCs/>
          <w:sz w:val="22"/>
        </w:rPr>
        <w:t>AFTER.AUTH.WRITE:</w:t>
      </w:r>
    </w:p>
    <w:p w14:paraId="243D40D3" w14:textId="77777777" w:rsidR="00146155" w:rsidRDefault="00146155" w:rsidP="00146155">
      <w:pPr>
        <w:tabs>
          <w:tab w:val="left" w:pos="270"/>
          <w:tab w:val="left" w:pos="360"/>
        </w:tabs>
        <w:spacing w:line="360" w:lineRule="auto"/>
        <w:ind w:left="360"/>
        <w:jc w:val="both"/>
        <w:rPr>
          <w:sz w:val="22"/>
          <w:szCs w:val="22"/>
        </w:rPr>
      </w:pPr>
      <w:r>
        <w:rPr>
          <w:rFonts w:eastAsia="Arial Unicode MS"/>
          <w:bCs/>
          <w:sz w:val="22"/>
          <w:szCs w:val="22"/>
        </w:rPr>
        <w:t>NA</w:t>
      </w:r>
    </w:p>
    <w:p w14:paraId="5CEC96B3" w14:textId="77777777" w:rsidR="00146155" w:rsidRPr="00DE07B8" w:rsidRDefault="00146155" w:rsidP="00146155">
      <w:pPr>
        <w:pStyle w:val="Heading3"/>
      </w:pPr>
      <w:r w:rsidRPr="00DE07B8">
        <w:t>INSERT Files</w:t>
      </w:r>
    </w:p>
    <w:p w14:paraId="7B5E25C5" w14:textId="77777777" w:rsidR="00146155" w:rsidRPr="00DE07B8" w:rsidRDefault="00146155" w:rsidP="00146155">
      <w:pPr>
        <w:ind w:left="360"/>
        <w:jc w:val="both"/>
      </w:pPr>
      <w:r>
        <w:t>Automatically created based on the definition in EB.TABLE.DEFINITION</w:t>
      </w:r>
    </w:p>
    <w:p w14:paraId="7DDDEC77" w14:textId="77777777" w:rsidR="00074730" w:rsidRDefault="00074730" w:rsidP="00E841FB">
      <w:pPr>
        <w:ind w:left="360"/>
        <w:jc w:val="both"/>
      </w:pPr>
    </w:p>
    <w:p w14:paraId="5C41825A" w14:textId="1D6C1C78" w:rsidR="00FD1506" w:rsidRDefault="00E435A8" w:rsidP="00FD1506">
      <w:pPr>
        <w:pStyle w:val="Heading2"/>
      </w:pPr>
      <w:r w:rsidRPr="00E435A8">
        <w:t>HB.ARR.TODAY.BILLS</w:t>
      </w:r>
    </w:p>
    <w:p w14:paraId="58329A93" w14:textId="77777777" w:rsidR="00FD1506" w:rsidRPr="00DE07B8" w:rsidRDefault="00FD1506" w:rsidP="00FD1506">
      <w:pPr>
        <w:pStyle w:val="Heading3"/>
      </w:pPr>
      <w:r w:rsidRPr="00DE07B8">
        <w:t>Table Properties</w:t>
      </w:r>
    </w:p>
    <w:tbl>
      <w:tblPr>
        <w:tblW w:w="44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687"/>
        <w:gridCol w:w="1693"/>
        <w:gridCol w:w="2040"/>
      </w:tblGrid>
      <w:tr w:rsidR="00FD1506" w:rsidRPr="00DE07B8" w14:paraId="1F9428FE" w14:textId="77777777" w:rsidTr="00903E10">
        <w:trPr>
          <w:trHeight w:val="255"/>
        </w:trPr>
        <w:tc>
          <w:tcPr>
            <w:tcW w:w="687" w:type="dxa"/>
            <w:shd w:val="clear" w:color="auto" w:fill="B9CFDD"/>
            <w:noWrap/>
          </w:tcPr>
          <w:p w14:paraId="2860D81D" w14:textId="77777777" w:rsidR="00FD1506" w:rsidRPr="00DE07B8" w:rsidRDefault="00FD1506" w:rsidP="00903E10">
            <w:pPr>
              <w:pStyle w:val="BoldBlueDark"/>
            </w:pPr>
            <w:r w:rsidRPr="00DE07B8">
              <w:t>No.</w:t>
            </w:r>
          </w:p>
        </w:tc>
        <w:tc>
          <w:tcPr>
            <w:tcW w:w="1693" w:type="dxa"/>
            <w:shd w:val="clear" w:color="auto" w:fill="B9CFDD"/>
            <w:noWrap/>
          </w:tcPr>
          <w:p w14:paraId="264F9ACA" w14:textId="77777777" w:rsidR="00FD1506" w:rsidRPr="00DE07B8" w:rsidRDefault="00FD1506" w:rsidP="00903E10">
            <w:pPr>
              <w:pStyle w:val="BoldBlueDark"/>
            </w:pPr>
            <w:r w:rsidRPr="00DE07B8">
              <w:t>Property</w:t>
            </w:r>
          </w:p>
        </w:tc>
        <w:tc>
          <w:tcPr>
            <w:tcW w:w="2040" w:type="dxa"/>
            <w:shd w:val="clear" w:color="auto" w:fill="B9CFDD"/>
            <w:noWrap/>
          </w:tcPr>
          <w:p w14:paraId="56F21172" w14:textId="77777777" w:rsidR="00FD1506" w:rsidRPr="00DE07B8" w:rsidRDefault="00FD1506" w:rsidP="00903E10">
            <w:pPr>
              <w:pStyle w:val="BoldBlueDark"/>
            </w:pPr>
            <w:r w:rsidRPr="00DE07B8">
              <w:t>Definition</w:t>
            </w:r>
          </w:p>
        </w:tc>
      </w:tr>
      <w:tr w:rsidR="00FD1506" w:rsidRPr="00DE07B8" w14:paraId="270C8B7F" w14:textId="77777777" w:rsidTr="00903E10">
        <w:trPr>
          <w:trHeight w:val="255"/>
        </w:trPr>
        <w:tc>
          <w:tcPr>
            <w:tcW w:w="687" w:type="dxa"/>
            <w:noWrap/>
          </w:tcPr>
          <w:p w14:paraId="11F5654E"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1</w:t>
            </w:r>
          </w:p>
        </w:tc>
        <w:tc>
          <w:tcPr>
            <w:tcW w:w="1693" w:type="dxa"/>
            <w:noWrap/>
          </w:tcPr>
          <w:p w14:paraId="0E3C0A53"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Name</w:t>
            </w:r>
          </w:p>
        </w:tc>
        <w:tc>
          <w:tcPr>
            <w:tcW w:w="2040" w:type="dxa"/>
            <w:noWrap/>
          </w:tcPr>
          <w:p w14:paraId="3064D357" w14:textId="6EC7956F" w:rsidR="00FD1506" w:rsidRPr="004509B1" w:rsidRDefault="00D1630A" w:rsidP="00903E10">
            <w:pPr>
              <w:rPr>
                <w:rFonts w:asciiTheme="minorHAnsi" w:hAnsiTheme="minorHAnsi" w:cstheme="minorHAnsi"/>
                <w:sz w:val="16"/>
                <w:szCs w:val="16"/>
              </w:rPr>
            </w:pPr>
            <w:r w:rsidRPr="00D1630A">
              <w:rPr>
                <w:rFonts w:asciiTheme="minorHAnsi" w:hAnsiTheme="minorHAnsi" w:cstheme="minorHAnsi"/>
                <w:sz w:val="16"/>
                <w:szCs w:val="16"/>
              </w:rPr>
              <w:t>HB.ARR.TODAY.BILLS</w:t>
            </w:r>
          </w:p>
        </w:tc>
      </w:tr>
      <w:tr w:rsidR="00FD1506" w:rsidRPr="00DE07B8" w14:paraId="2150FAF0" w14:textId="77777777" w:rsidTr="00903E10">
        <w:trPr>
          <w:trHeight w:val="255"/>
        </w:trPr>
        <w:tc>
          <w:tcPr>
            <w:tcW w:w="687" w:type="dxa"/>
            <w:noWrap/>
          </w:tcPr>
          <w:p w14:paraId="27504747"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2</w:t>
            </w:r>
          </w:p>
        </w:tc>
        <w:tc>
          <w:tcPr>
            <w:tcW w:w="1693" w:type="dxa"/>
            <w:noWrap/>
          </w:tcPr>
          <w:p w14:paraId="4DCB34DA"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Product</w:t>
            </w:r>
          </w:p>
        </w:tc>
        <w:tc>
          <w:tcPr>
            <w:tcW w:w="2040" w:type="dxa"/>
            <w:noWrap/>
          </w:tcPr>
          <w:p w14:paraId="07B762AB"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EB</w:t>
            </w:r>
          </w:p>
        </w:tc>
      </w:tr>
      <w:tr w:rsidR="00FD1506" w:rsidRPr="00DE07B8" w14:paraId="5674974A" w14:textId="77777777" w:rsidTr="00903E10">
        <w:trPr>
          <w:trHeight w:val="255"/>
        </w:trPr>
        <w:tc>
          <w:tcPr>
            <w:tcW w:w="687" w:type="dxa"/>
            <w:noWrap/>
          </w:tcPr>
          <w:p w14:paraId="3AB7813C"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3</w:t>
            </w:r>
          </w:p>
        </w:tc>
        <w:tc>
          <w:tcPr>
            <w:tcW w:w="1693" w:type="dxa"/>
            <w:noWrap/>
          </w:tcPr>
          <w:p w14:paraId="2CE5AF8B"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File Type</w:t>
            </w:r>
          </w:p>
        </w:tc>
        <w:tc>
          <w:tcPr>
            <w:tcW w:w="2040" w:type="dxa"/>
            <w:noWrap/>
          </w:tcPr>
          <w:p w14:paraId="028C2BAF"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L</w:t>
            </w:r>
          </w:p>
        </w:tc>
      </w:tr>
      <w:tr w:rsidR="00FD1506" w:rsidRPr="00DE07B8" w14:paraId="7AA30E17" w14:textId="77777777" w:rsidTr="00903E10">
        <w:trPr>
          <w:trHeight w:val="255"/>
        </w:trPr>
        <w:tc>
          <w:tcPr>
            <w:tcW w:w="687" w:type="dxa"/>
            <w:noWrap/>
          </w:tcPr>
          <w:p w14:paraId="51DCCCFF"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4</w:t>
            </w:r>
          </w:p>
        </w:tc>
        <w:tc>
          <w:tcPr>
            <w:tcW w:w="1693" w:type="dxa"/>
            <w:noWrap/>
          </w:tcPr>
          <w:p w14:paraId="1EB13EB0"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Classification</w:t>
            </w:r>
          </w:p>
        </w:tc>
        <w:tc>
          <w:tcPr>
            <w:tcW w:w="2040" w:type="dxa"/>
            <w:noWrap/>
          </w:tcPr>
          <w:p w14:paraId="10BE9692" w14:textId="77777777" w:rsidR="00FD1506" w:rsidRPr="004509B1" w:rsidRDefault="00FD1506" w:rsidP="00903E10">
            <w:pPr>
              <w:rPr>
                <w:rFonts w:asciiTheme="minorHAnsi" w:hAnsiTheme="minorHAnsi" w:cstheme="minorHAnsi"/>
                <w:sz w:val="16"/>
                <w:szCs w:val="16"/>
              </w:rPr>
            </w:pPr>
            <w:r w:rsidRPr="004509B1">
              <w:rPr>
                <w:rFonts w:asciiTheme="minorHAnsi" w:hAnsiTheme="minorHAnsi" w:cstheme="minorHAnsi"/>
                <w:sz w:val="16"/>
                <w:szCs w:val="16"/>
              </w:rPr>
              <w:t>FIN</w:t>
            </w:r>
          </w:p>
        </w:tc>
      </w:tr>
    </w:tbl>
    <w:p w14:paraId="5C608B41" w14:textId="77777777" w:rsidR="00FD1506" w:rsidRDefault="00FD1506" w:rsidP="00FD1506">
      <w:pPr>
        <w:pStyle w:val="BoldBlueDark"/>
      </w:pPr>
    </w:p>
    <w:p w14:paraId="7ECB2309" w14:textId="77777777" w:rsidR="00FD1506" w:rsidRDefault="00FD1506" w:rsidP="00FD1506">
      <w:pPr>
        <w:pStyle w:val="Heading3"/>
      </w:pPr>
      <w:r w:rsidRPr="00DE07B8">
        <w:t>Table Layout</w:t>
      </w:r>
    </w:p>
    <w:p w14:paraId="520C1C16" w14:textId="77777777" w:rsidR="00FD1506" w:rsidRDefault="00FD1506" w:rsidP="00FD1506"/>
    <w:tbl>
      <w:tblPr>
        <w:tblW w:w="9103" w:type="dxa"/>
        <w:tblLook w:val="04A0" w:firstRow="1" w:lastRow="0" w:firstColumn="1" w:lastColumn="0" w:noHBand="0" w:noVBand="1"/>
      </w:tblPr>
      <w:tblGrid>
        <w:gridCol w:w="1940"/>
        <w:gridCol w:w="2060"/>
        <w:gridCol w:w="957"/>
        <w:gridCol w:w="1126"/>
        <w:gridCol w:w="620"/>
        <w:gridCol w:w="2400"/>
      </w:tblGrid>
      <w:tr w:rsidR="00FD1506" w:rsidRPr="007A02BC" w14:paraId="542A11DF" w14:textId="77777777" w:rsidTr="00903E10">
        <w:trPr>
          <w:trHeight w:val="290"/>
        </w:trPr>
        <w:tc>
          <w:tcPr>
            <w:tcW w:w="194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359E4FBC" w14:textId="77777777" w:rsidR="00FD1506" w:rsidRPr="007A02BC" w:rsidRDefault="00FD1506"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Field Name</w:t>
            </w:r>
          </w:p>
        </w:tc>
        <w:tc>
          <w:tcPr>
            <w:tcW w:w="2060" w:type="dxa"/>
            <w:tcBorders>
              <w:top w:val="single" w:sz="4" w:space="0" w:color="auto"/>
              <w:left w:val="nil"/>
              <w:bottom w:val="single" w:sz="4" w:space="0" w:color="auto"/>
              <w:right w:val="single" w:sz="4" w:space="0" w:color="auto"/>
            </w:tcBorders>
            <w:shd w:val="clear" w:color="000000" w:fill="0070C0"/>
            <w:vAlign w:val="center"/>
            <w:hideMark/>
          </w:tcPr>
          <w:p w14:paraId="1565ADAD" w14:textId="77777777" w:rsidR="00FD1506" w:rsidRPr="007A02BC" w:rsidRDefault="00FD1506"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DESCRIPTION</w:t>
            </w:r>
          </w:p>
        </w:tc>
        <w:tc>
          <w:tcPr>
            <w:tcW w:w="957" w:type="dxa"/>
            <w:tcBorders>
              <w:top w:val="single" w:sz="4" w:space="0" w:color="auto"/>
              <w:left w:val="nil"/>
              <w:bottom w:val="single" w:sz="4" w:space="0" w:color="auto"/>
              <w:right w:val="single" w:sz="4" w:space="0" w:color="auto"/>
            </w:tcBorders>
            <w:shd w:val="clear" w:color="000000" w:fill="0070C0"/>
            <w:vAlign w:val="center"/>
            <w:hideMark/>
          </w:tcPr>
          <w:p w14:paraId="78C4792C" w14:textId="77777777" w:rsidR="00FD1506" w:rsidRPr="007A02BC" w:rsidRDefault="00FD1506" w:rsidP="00903E10">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MAX.CHAR</w:t>
            </w:r>
          </w:p>
        </w:tc>
        <w:tc>
          <w:tcPr>
            <w:tcW w:w="1126" w:type="dxa"/>
            <w:tcBorders>
              <w:top w:val="single" w:sz="4" w:space="0" w:color="auto"/>
              <w:left w:val="nil"/>
              <w:bottom w:val="single" w:sz="4" w:space="0" w:color="auto"/>
              <w:right w:val="single" w:sz="4" w:space="0" w:color="auto"/>
            </w:tcBorders>
            <w:shd w:val="clear" w:color="000000" w:fill="0070C0"/>
            <w:vAlign w:val="center"/>
            <w:hideMark/>
          </w:tcPr>
          <w:p w14:paraId="24697716" w14:textId="77777777" w:rsidR="00FD1506" w:rsidRPr="007A02BC" w:rsidRDefault="00FD1506" w:rsidP="00903E10">
            <w:pPr>
              <w:spacing w:before="0" w:after="0"/>
              <w:jc w:val="center"/>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CHAR.TYPE</w:t>
            </w:r>
          </w:p>
        </w:tc>
        <w:tc>
          <w:tcPr>
            <w:tcW w:w="620" w:type="dxa"/>
            <w:tcBorders>
              <w:top w:val="single" w:sz="4" w:space="0" w:color="auto"/>
              <w:left w:val="nil"/>
              <w:bottom w:val="single" w:sz="4" w:space="0" w:color="auto"/>
              <w:right w:val="single" w:sz="4" w:space="0" w:color="auto"/>
            </w:tcBorders>
            <w:shd w:val="clear" w:color="000000" w:fill="0070C0"/>
            <w:vAlign w:val="center"/>
            <w:hideMark/>
          </w:tcPr>
          <w:p w14:paraId="7D0A4242" w14:textId="77777777" w:rsidR="00FD1506" w:rsidRPr="007A02BC" w:rsidRDefault="00FD1506"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eastAsia="en-US"/>
              </w:rPr>
              <w:t>MV</w:t>
            </w:r>
          </w:p>
        </w:tc>
        <w:tc>
          <w:tcPr>
            <w:tcW w:w="2400" w:type="dxa"/>
            <w:tcBorders>
              <w:top w:val="single" w:sz="4" w:space="0" w:color="auto"/>
              <w:left w:val="nil"/>
              <w:bottom w:val="single" w:sz="4" w:space="0" w:color="auto"/>
              <w:right w:val="single" w:sz="4" w:space="0" w:color="auto"/>
            </w:tcBorders>
            <w:shd w:val="clear" w:color="000000" w:fill="0070C0"/>
            <w:vAlign w:val="center"/>
            <w:hideMark/>
          </w:tcPr>
          <w:p w14:paraId="0D9CD1D2" w14:textId="77777777" w:rsidR="00FD1506" w:rsidRPr="007A02BC" w:rsidRDefault="00FD1506" w:rsidP="00903E10">
            <w:pPr>
              <w:spacing w:before="0" w:after="0"/>
              <w:rPr>
                <w:rFonts w:ascii="Calibri" w:hAnsi="Calibri" w:cs="Calibri"/>
                <w:b/>
                <w:bCs/>
                <w:color w:val="FFFFFF"/>
                <w:sz w:val="16"/>
                <w:szCs w:val="16"/>
                <w:lang w:val="en-US" w:eastAsia="en-US"/>
              </w:rPr>
            </w:pPr>
            <w:r w:rsidRPr="007A02BC">
              <w:rPr>
                <w:rFonts w:ascii="Calibri" w:hAnsi="Calibri" w:cs="Calibri"/>
                <w:b/>
                <w:bCs/>
                <w:color w:val="FFFFFF"/>
                <w:sz w:val="16"/>
                <w:szCs w:val="16"/>
                <w:lang w:val="en-US" w:eastAsia="en-US"/>
              </w:rPr>
              <w:t>Other Attributes/Validation</w:t>
            </w:r>
          </w:p>
        </w:tc>
      </w:tr>
      <w:tr w:rsidR="00FD1506" w:rsidRPr="007A02BC" w14:paraId="120763EE" w14:textId="77777777" w:rsidTr="00903E10">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6CFC74C5" w14:textId="77777777" w:rsidR="00FD1506" w:rsidRPr="00E75E79" w:rsidRDefault="00FD1506"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2060" w:type="dxa"/>
            <w:tcBorders>
              <w:top w:val="nil"/>
              <w:left w:val="nil"/>
              <w:bottom w:val="single" w:sz="4" w:space="0" w:color="auto"/>
              <w:right w:val="single" w:sz="4" w:space="0" w:color="auto"/>
            </w:tcBorders>
            <w:shd w:val="clear" w:color="auto" w:fill="auto"/>
            <w:noWrap/>
            <w:vAlign w:val="center"/>
            <w:hideMark/>
          </w:tcPr>
          <w:p w14:paraId="2C18A4D3" w14:textId="77777777" w:rsidR="00FD1506" w:rsidRPr="00E75E79" w:rsidRDefault="00FD1506"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eastAsia="en-US"/>
              </w:rPr>
              <w:t>@ID</w:t>
            </w:r>
          </w:p>
        </w:tc>
        <w:tc>
          <w:tcPr>
            <w:tcW w:w="957" w:type="dxa"/>
            <w:tcBorders>
              <w:top w:val="nil"/>
              <w:left w:val="nil"/>
              <w:bottom w:val="single" w:sz="4" w:space="0" w:color="auto"/>
              <w:right w:val="single" w:sz="4" w:space="0" w:color="auto"/>
            </w:tcBorders>
            <w:shd w:val="clear" w:color="auto" w:fill="auto"/>
            <w:noWrap/>
            <w:vAlign w:val="center"/>
            <w:hideMark/>
          </w:tcPr>
          <w:p w14:paraId="487804D9" w14:textId="77777777" w:rsidR="00FD1506" w:rsidRPr="00E75E79" w:rsidRDefault="00FD1506" w:rsidP="00903E1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35</w:t>
            </w:r>
          </w:p>
        </w:tc>
        <w:tc>
          <w:tcPr>
            <w:tcW w:w="1126" w:type="dxa"/>
            <w:tcBorders>
              <w:top w:val="nil"/>
              <w:left w:val="nil"/>
              <w:bottom w:val="single" w:sz="4" w:space="0" w:color="auto"/>
              <w:right w:val="single" w:sz="4" w:space="0" w:color="auto"/>
            </w:tcBorders>
            <w:shd w:val="clear" w:color="auto" w:fill="auto"/>
            <w:noWrap/>
            <w:vAlign w:val="center"/>
            <w:hideMark/>
          </w:tcPr>
          <w:p w14:paraId="3F5EDCA3" w14:textId="77777777" w:rsidR="00FD1506" w:rsidRPr="00E75E79" w:rsidRDefault="00FD1506" w:rsidP="00903E10">
            <w:pPr>
              <w:spacing w:before="0" w:after="0"/>
              <w:jc w:val="center"/>
              <w:rPr>
                <w:rFonts w:ascii="Calibri" w:hAnsi="Calibri" w:cs="Calibri"/>
                <w:color w:val="000000"/>
                <w:sz w:val="16"/>
                <w:szCs w:val="16"/>
                <w:lang w:val="en-US" w:eastAsia="en-US"/>
              </w:rPr>
            </w:pPr>
            <w:r w:rsidRPr="00E75E79">
              <w:rPr>
                <w:rFonts w:ascii="Calibri" w:hAnsi="Calibri" w:cs="Calibri"/>
                <w:color w:val="000000"/>
                <w:sz w:val="16"/>
                <w:szCs w:val="16"/>
                <w:lang w:eastAsia="en-US"/>
              </w:rPr>
              <w:t>Alphanumeric</w:t>
            </w:r>
          </w:p>
        </w:tc>
        <w:tc>
          <w:tcPr>
            <w:tcW w:w="620" w:type="dxa"/>
            <w:tcBorders>
              <w:top w:val="nil"/>
              <w:left w:val="nil"/>
              <w:bottom w:val="single" w:sz="4" w:space="0" w:color="auto"/>
              <w:right w:val="single" w:sz="4" w:space="0" w:color="auto"/>
            </w:tcBorders>
            <w:shd w:val="clear" w:color="auto" w:fill="auto"/>
            <w:noWrap/>
            <w:vAlign w:val="center"/>
          </w:tcPr>
          <w:p w14:paraId="354330F5" w14:textId="77777777" w:rsidR="00FD1506" w:rsidRPr="00E75E79" w:rsidRDefault="00FD1506" w:rsidP="00903E10">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hideMark/>
          </w:tcPr>
          <w:p w14:paraId="6DB9F560" w14:textId="4B86B40C" w:rsidR="00FD1506" w:rsidRPr="00E75E79" w:rsidRDefault="00FD1506"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Case id</w:t>
            </w:r>
            <w:r w:rsidR="0021496F">
              <w:rPr>
                <w:rFonts w:ascii="Calibri" w:hAnsi="Calibri" w:cs="Calibri"/>
                <w:color w:val="000000"/>
                <w:sz w:val="16"/>
                <w:szCs w:val="16"/>
                <w:lang w:val="en-US" w:eastAsia="en-US"/>
              </w:rPr>
              <w:t xml:space="preserve"> + Arrangement id</w:t>
            </w:r>
          </w:p>
        </w:tc>
      </w:tr>
      <w:tr w:rsidR="00FD1506" w:rsidRPr="007A02BC" w14:paraId="3F62F55B" w14:textId="77777777" w:rsidTr="00903E10">
        <w:trPr>
          <w:trHeight w:val="300"/>
        </w:trPr>
        <w:tc>
          <w:tcPr>
            <w:tcW w:w="1940" w:type="dxa"/>
            <w:tcBorders>
              <w:top w:val="nil"/>
              <w:left w:val="single" w:sz="4" w:space="0" w:color="auto"/>
              <w:bottom w:val="single" w:sz="4" w:space="0" w:color="auto"/>
              <w:right w:val="single" w:sz="4" w:space="0" w:color="auto"/>
            </w:tcBorders>
            <w:shd w:val="clear" w:color="auto" w:fill="auto"/>
            <w:noWrap/>
            <w:vAlign w:val="center"/>
          </w:tcPr>
          <w:p w14:paraId="40916545" w14:textId="1BA58F3D" w:rsidR="00FD1506" w:rsidRPr="00E75E79" w:rsidRDefault="00EF317D" w:rsidP="00903E10">
            <w:pPr>
              <w:spacing w:before="0" w:after="0"/>
              <w:rPr>
                <w:rFonts w:ascii="Calibri" w:hAnsi="Calibri" w:cs="Calibri"/>
                <w:color w:val="000000"/>
                <w:sz w:val="16"/>
                <w:szCs w:val="16"/>
                <w:lang w:eastAsia="en-US"/>
              </w:rPr>
            </w:pPr>
            <w:r>
              <w:rPr>
                <w:rFonts w:ascii="Calibri" w:hAnsi="Calibri" w:cs="Calibri"/>
                <w:color w:val="000000"/>
                <w:sz w:val="16"/>
                <w:szCs w:val="16"/>
                <w:lang w:eastAsia="en-US"/>
              </w:rPr>
              <w:t>Activity Date</w:t>
            </w:r>
          </w:p>
        </w:tc>
        <w:tc>
          <w:tcPr>
            <w:tcW w:w="2060" w:type="dxa"/>
            <w:tcBorders>
              <w:top w:val="nil"/>
              <w:left w:val="nil"/>
              <w:bottom w:val="single" w:sz="4" w:space="0" w:color="auto"/>
              <w:right w:val="single" w:sz="4" w:space="0" w:color="auto"/>
            </w:tcBorders>
            <w:shd w:val="clear" w:color="auto" w:fill="auto"/>
            <w:noWrap/>
            <w:vAlign w:val="center"/>
          </w:tcPr>
          <w:p w14:paraId="24E6F0AB" w14:textId="581BD89F" w:rsidR="00FD1506" w:rsidRPr="00E75E79" w:rsidRDefault="00EF317D" w:rsidP="00903E10">
            <w:pPr>
              <w:spacing w:before="0" w:after="0"/>
              <w:rPr>
                <w:rFonts w:ascii="Calibri" w:hAnsi="Calibri" w:cs="Calibri"/>
                <w:color w:val="000000"/>
                <w:sz w:val="16"/>
                <w:szCs w:val="16"/>
                <w:lang w:eastAsia="en-US"/>
              </w:rPr>
            </w:pPr>
            <w:r w:rsidRPr="00EF317D">
              <w:rPr>
                <w:rFonts w:ascii="Calibri" w:hAnsi="Calibri" w:cs="Calibri"/>
                <w:color w:val="000000"/>
                <w:sz w:val="16"/>
                <w:szCs w:val="16"/>
                <w:lang w:eastAsia="en-US"/>
              </w:rPr>
              <w:t>ACT.DATE</w:t>
            </w:r>
          </w:p>
        </w:tc>
        <w:tc>
          <w:tcPr>
            <w:tcW w:w="957" w:type="dxa"/>
            <w:tcBorders>
              <w:top w:val="nil"/>
              <w:left w:val="nil"/>
              <w:bottom w:val="single" w:sz="4" w:space="0" w:color="auto"/>
              <w:right w:val="single" w:sz="4" w:space="0" w:color="auto"/>
            </w:tcBorders>
            <w:shd w:val="clear" w:color="auto" w:fill="auto"/>
            <w:noWrap/>
            <w:vAlign w:val="center"/>
          </w:tcPr>
          <w:p w14:paraId="4AAB997A" w14:textId="1DE95144" w:rsidR="00FD1506" w:rsidRPr="00E75E79" w:rsidRDefault="00EF317D" w:rsidP="00903E10">
            <w:pPr>
              <w:spacing w:before="0" w:after="0"/>
              <w:jc w:val="center"/>
              <w:rPr>
                <w:rFonts w:ascii="Calibri" w:hAnsi="Calibri" w:cs="Calibri"/>
                <w:color w:val="000000"/>
                <w:sz w:val="16"/>
                <w:szCs w:val="16"/>
                <w:lang w:val="en-US" w:eastAsia="en-US"/>
              </w:rPr>
            </w:pPr>
            <w:r>
              <w:rPr>
                <w:rFonts w:ascii="Calibri" w:hAnsi="Calibri" w:cs="Calibri"/>
                <w:color w:val="000000"/>
                <w:sz w:val="16"/>
                <w:szCs w:val="16"/>
                <w:lang w:val="en-US" w:eastAsia="en-US"/>
              </w:rPr>
              <w:t>8</w:t>
            </w:r>
          </w:p>
        </w:tc>
        <w:tc>
          <w:tcPr>
            <w:tcW w:w="1126" w:type="dxa"/>
            <w:tcBorders>
              <w:top w:val="nil"/>
              <w:left w:val="nil"/>
              <w:bottom w:val="single" w:sz="4" w:space="0" w:color="auto"/>
              <w:right w:val="single" w:sz="4" w:space="0" w:color="auto"/>
            </w:tcBorders>
            <w:shd w:val="clear" w:color="auto" w:fill="auto"/>
            <w:noWrap/>
            <w:vAlign w:val="center"/>
          </w:tcPr>
          <w:p w14:paraId="342BB07E" w14:textId="447DF231" w:rsidR="00FD1506" w:rsidRPr="00E75E79" w:rsidRDefault="0021496F" w:rsidP="00903E10">
            <w:pPr>
              <w:spacing w:before="0" w:after="0"/>
              <w:jc w:val="center"/>
              <w:rPr>
                <w:rFonts w:ascii="Calibri" w:hAnsi="Calibri" w:cs="Calibri"/>
                <w:color w:val="000000"/>
                <w:sz w:val="16"/>
                <w:szCs w:val="16"/>
                <w:lang w:eastAsia="en-US"/>
              </w:rPr>
            </w:pPr>
            <w:r>
              <w:rPr>
                <w:rFonts w:ascii="Calibri" w:hAnsi="Calibri" w:cs="Calibri"/>
                <w:color w:val="000000"/>
                <w:sz w:val="16"/>
                <w:szCs w:val="16"/>
                <w:lang w:eastAsia="en-US"/>
              </w:rPr>
              <w:t>Date</w:t>
            </w:r>
          </w:p>
        </w:tc>
        <w:tc>
          <w:tcPr>
            <w:tcW w:w="620" w:type="dxa"/>
            <w:tcBorders>
              <w:top w:val="nil"/>
              <w:left w:val="nil"/>
              <w:bottom w:val="single" w:sz="4" w:space="0" w:color="auto"/>
              <w:right w:val="single" w:sz="4" w:space="0" w:color="auto"/>
            </w:tcBorders>
            <w:shd w:val="clear" w:color="auto" w:fill="auto"/>
            <w:noWrap/>
            <w:vAlign w:val="center"/>
          </w:tcPr>
          <w:p w14:paraId="0B1E9D14" w14:textId="2A1C7DA1" w:rsidR="00FD1506" w:rsidRPr="00E75E79" w:rsidRDefault="00FD1506" w:rsidP="00903E10">
            <w:pPr>
              <w:spacing w:before="0" w:after="0"/>
              <w:rPr>
                <w:rFonts w:ascii="Calibri" w:hAnsi="Calibri" w:cs="Calibri"/>
                <w:color w:val="000000"/>
                <w:sz w:val="16"/>
                <w:szCs w:val="16"/>
                <w:lang w:val="en-US" w:eastAsia="en-US"/>
              </w:rPr>
            </w:pPr>
          </w:p>
        </w:tc>
        <w:tc>
          <w:tcPr>
            <w:tcW w:w="2400" w:type="dxa"/>
            <w:tcBorders>
              <w:top w:val="nil"/>
              <w:left w:val="nil"/>
              <w:bottom w:val="single" w:sz="4" w:space="0" w:color="auto"/>
              <w:right w:val="single" w:sz="4" w:space="0" w:color="auto"/>
            </w:tcBorders>
            <w:shd w:val="clear" w:color="auto" w:fill="auto"/>
            <w:vAlign w:val="center"/>
          </w:tcPr>
          <w:p w14:paraId="307CD0CC" w14:textId="77777777" w:rsidR="00FD1506" w:rsidRPr="00E75E79" w:rsidRDefault="00FD1506" w:rsidP="00903E10">
            <w:pPr>
              <w:spacing w:before="0" w:after="0"/>
              <w:rPr>
                <w:rFonts w:ascii="Calibri" w:hAnsi="Calibri" w:cs="Calibri"/>
                <w:color w:val="000000"/>
                <w:sz w:val="16"/>
                <w:szCs w:val="16"/>
                <w:lang w:val="en-US" w:eastAsia="en-US"/>
              </w:rPr>
            </w:pPr>
            <w:r w:rsidRPr="00E75E79">
              <w:rPr>
                <w:rFonts w:ascii="Calibri" w:hAnsi="Calibri" w:cs="Calibri"/>
                <w:color w:val="000000"/>
                <w:sz w:val="16"/>
                <w:szCs w:val="16"/>
                <w:lang w:val="en-US" w:eastAsia="en-US"/>
              </w:rPr>
              <w:t> </w:t>
            </w:r>
          </w:p>
        </w:tc>
      </w:tr>
    </w:tbl>
    <w:p w14:paraId="526B7654" w14:textId="77777777" w:rsidR="00FD1506" w:rsidRPr="00AE44D3" w:rsidRDefault="00FD1506" w:rsidP="00FD1506">
      <w:pPr>
        <w:jc w:val="right"/>
      </w:pPr>
    </w:p>
    <w:p w14:paraId="7FA75F49" w14:textId="77777777" w:rsidR="00FD1506" w:rsidRPr="003B6A6B" w:rsidRDefault="00FD1506" w:rsidP="00FD1506">
      <w:pPr>
        <w:pStyle w:val="Heading3"/>
      </w:pPr>
      <w:r w:rsidRPr="003B6A6B">
        <w:t>Field Checks</w:t>
      </w:r>
    </w:p>
    <w:p w14:paraId="52FF6D81" w14:textId="77777777" w:rsidR="00FD1506" w:rsidRDefault="00FD1506" w:rsidP="00FD1506">
      <w:r>
        <w:t>NA</w:t>
      </w:r>
    </w:p>
    <w:p w14:paraId="2C18BC9D" w14:textId="77777777" w:rsidR="00FD1506" w:rsidRDefault="00FD1506" w:rsidP="00FD1506">
      <w:pPr>
        <w:pStyle w:val="Heading3"/>
      </w:pPr>
      <w:r w:rsidRPr="00DE07B8">
        <w:t>Cross Validation Checks</w:t>
      </w:r>
    </w:p>
    <w:p w14:paraId="4C08A934" w14:textId="77777777" w:rsidR="00FD1506" w:rsidRPr="00EC670D" w:rsidRDefault="00FD1506" w:rsidP="00FD1506">
      <w:r>
        <w:t>NA</w:t>
      </w:r>
    </w:p>
    <w:p w14:paraId="03500563" w14:textId="77777777" w:rsidR="00FD1506" w:rsidRDefault="00FD1506" w:rsidP="00FD1506">
      <w:pPr>
        <w:pStyle w:val="Heading3"/>
      </w:pPr>
      <w:r w:rsidRPr="00DE07B8">
        <w:t>Other Processing</w:t>
      </w:r>
    </w:p>
    <w:p w14:paraId="2FEB641C" w14:textId="77777777" w:rsidR="00FD1506" w:rsidRDefault="00FD1506" w:rsidP="00FD1506">
      <w:pPr>
        <w:tabs>
          <w:tab w:val="left" w:pos="270"/>
          <w:tab w:val="left" w:pos="360"/>
        </w:tabs>
        <w:spacing w:before="0" w:after="0" w:line="360" w:lineRule="auto"/>
        <w:jc w:val="both"/>
        <w:rPr>
          <w:rFonts w:ascii="Times New Roman" w:eastAsia="Arial Unicode MS" w:hAnsi="Times New Roman"/>
          <w:b/>
          <w:bCs/>
        </w:rPr>
      </w:pPr>
      <w:r>
        <w:rPr>
          <w:rFonts w:ascii="Times New Roman" w:eastAsia="Arial Unicode MS" w:hAnsi="Times New Roman"/>
          <w:b/>
          <w:bCs/>
        </w:rPr>
        <w:t>Check function:</w:t>
      </w:r>
    </w:p>
    <w:p w14:paraId="746C420A" w14:textId="77777777" w:rsidR="00FD1506" w:rsidRPr="00F038EE" w:rsidRDefault="00FD1506" w:rsidP="00FD1506">
      <w:pPr>
        <w:tabs>
          <w:tab w:val="left" w:pos="270"/>
          <w:tab w:val="left" w:pos="360"/>
        </w:tabs>
        <w:spacing w:line="360" w:lineRule="auto"/>
        <w:ind w:left="360"/>
        <w:jc w:val="both"/>
      </w:pPr>
      <w:r>
        <w:lastRenderedPageBreak/>
        <w:t>NA</w:t>
      </w:r>
    </w:p>
    <w:p w14:paraId="782E6F7E" w14:textId="77777777" w:rsidR="00FD1506" w:rsidRDefault="00FD1506" w:rsidP="00FD1506">
      <w:pPr>
        <w:numPr>
          <w:ilvl w:val="0"/>
          <w:numId w:val="6"/>
        </w:numPr>
        <w:tabs>
          <w:tab w:val="num" w:pos="540"/>
        </w:tabs>
        <w:spacing w:before="0" w:after="0"/>
        <w:jc w:val="both"/>
        <w:rPr>
          <w:b/>
          <w:bCs/>
        </w:rPr>
      </w:pPr>
      <w:r>
        <w:rPr>
          <w:b/>
          <w:bCs/>
          <w:sz w:val="22"/>
        </w:rPr>
        <w:t>BEFORE.AUTH.WRITE:</w:t>
      </w:r>
    </w:p>
    <w:p w14:paraId="28782A56" w14:textId="77777777" w:rsidR="00FD1506" w:rsidRPr="00F038EE" w:rsidRDefault="00FD1506" w:rsidP="00FD1506">
      <w:pPr>
        <w:tabs>
          <w:tab w:val="left" w:pos="270"/>
          <w:tab w:val="left" w:pos="360"/>
        </w:tabs>
        <w:spacing w:line="360" w:lineRule="auto"/>
        <w:ind w:left="360"/>
        <w:jc w:val="both"/>
      </w:pPr>
      <w:r>
        <w:t>NA</w:t>
      </w:r>
    </w:p>
    <w:p w14:paraId="24FCFEEF" w14:textId="77777777" w:rsidR="00FD1506" w:rsidRDefault="00FD1506" w:rsidP="00FD1506">
      <w:pPr>
        <w:numPr>
          <w:ilvl w:val="0"/>
          <w:numId w:val="6"/>
        </w:numPr>
        <w:tabs>
          <w:tab w:val="num" w:pos="540"/>
        </w:tabs>
        <w:spacing w:before="0" w:after="0"/>
        <w:jc w:val="both"/>
        <w:rPr>
          <w:b/>
          <w:bCs/>
        </w:rPr>
      </w:pPr>
      <w:r>
        <w:rPr>
          <w:b/>
          <w:bCs/>
          <w:sz w:val="22"/>
        </w:rPr>
        <w:t>AFTER.AUTH.WRITE:</w:t>
      </w:r>
    </w:p>
    <w:p w14:paraId="18CCDA90" w14:textId="77777777" w:rsidR="00FD1506" w:rsidRDefault="00FD1506" w:rsidP="00FD1506">
      <w:pPr>
        <w:tabs>
          <w:tab w:val="left" w:pos="270"/>
          <w:tab w:val="left" w:pos="360"/>
        </w:tabs>
        <w:spacing w:line="360" w:lineRule="auto"/>
        <w:ind w:left="360"/>
        <w:jc w:val="both"/>
        <w:rPr>
          <w:sz w:val="22"/>
          <w:szCs w:val="22"/>
        </w:rPr>
      </w:pPr>
      <w:r>
        <w:rPr>
          <w:rFonts w:eastAsia="Arial Unicode MS"/>
          <w:bCs/>
          <w:sz w:val="22"/>
          <w:szCs w:val="22"/>
        </w:rPr>
        <w:t>NA</w:t>
      </w:r>
    </w:p>
    <w:p w14:paraId="05E98196" w14:textId="77777777" w:rsidR="00FD1506" w:rsidRPr="00DE07B8" w:rsidRDefault="00FD1506" w:rsidP="00FD1506">
      <w:pPr>
        <w:pStyle w:val="Heading3"/>
      </w:pPr>
      <w:r w:rsidRPr="00DE07B8">
        <w:t>INSERT Files</w:t>
      </w:r>
    </w:p>
    <w:p w14:paraId="6A1CFE9A" w14:textId="77777777" w:rsidR="00FD1506" w:rsidRPr="00DE07B8" w:rsidRDefault="00FD1506" w:rsidP="00FD1506">
      <w:pPr>
        <w:ind w:left="360"/>
        <w:jc w:val="both"/>
      </w:pPr>
      <w:r>
        <w:t>Automatically created based on the definition in EB.TABLE.DEFINITION</w:t>
      </w:r>
    </w:p>
    <w:p w14:paraId="082B5104" w14:textId="77777777" w:rsidR="00FD1506" w:rsidRPr="00DE07B8" w:rsidRDefault="00FD1506" w:rsidP="00E841FB">
      <w:pPr>
        <w:ind w:left="360"/>
        <w:jc w:val="both"/>
      </w:pPr>
    </w:p>
    <w:p w14:paraId="02B6DA4D" w14:textId="22742280" w:rsidR="003E3A9A" w:rsidRDefault="003E3A9A" w:rsidP="003E3A9A">
      <w:pPr>
        <w:pStyle w:val="Heading1"/>
      </w:pPr>
      <w:bookmarkStart w:id="479" w:name="_Toc152762159"/>
      <w:bookmarkStart w:id="480" w:name="_Toc251062202"/>
      <w:bookmarkStart w:id="481" w:name="_Toc263704700"/>
      <w:bookmarkStart w:id="482" w:name="_Toc79600133"/>
      <w:r w:rsidRPr="00DE07B8">
        <w:t>Subroutines</w:t>
      </w:r>
      <w:bookmarkEnd w:id="479"/>
      <w:bookmarkEnd w:id="480"/>
      <w:bookmarkEnd w:id="481"/>
      <w:bookmarkEnd w:id="482"/>
    </w:p>
    <w:p w14:paraId="517C6DD3" w14:textId="38373995" w:rsidR="00A044D6" w:rsidRPr="00DE07B8" w:rsidRDefault="00A044D6" w:rsidP="00A044D6">
      <w:pPr>
        <w:pStyle w:val="Heading2"/>
      </w:pPr>
      <w:proofErr w:type="spellStart"/>
      <w:r>
        <w:t>Hus</w:t>
      </w:r>
      <w:r w:rsidR="00F349D4">
        <w:t>IdInvoice</w:t>
      </w:r>
      <w:r w:rsidR="00F1301F">
        <w:t>Param</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A044D6" w:rsidRPr="00DE07B8" w14:paraId="7C404C75" w14:textId="77777777" w:rsidTr="002124AB">
        <w:trPr>
          <w:trHeight w:val="255"/>
        </w:trPr>
        <w:tc>
          <w:tcPr>
            <w:tcW w:w="1994" w:type="dxa"/>
            <w:shd w:val="clear" w:color="auto" w:fill="B9CFDD"/>
            <w:noWrap/>
          </w:tcPr>
          <w:p w14:paraId="2D8E15D7" w14:textId="77777777" w:rsidR="00A044D6" w:rsidRPr="00DE07B8" w:rsidRDefault="00A044D6" w:rsidP="002124AB">
            <w:pPr>
              <w:pStyle w:val="BoldBlueDark"/>
            </w:pPr>
            <w:r w:rsidRPr="00DE07B8">
              <w:t xml:space="preserve">Property </w:t>
            </w:r>
          </w:p>
        </w:tc>
        <w:tc>
          <w:tcPr>
            <w:tcW w:w="6464" w:type="dxa"/>
            <w:shd w:val="clear" w:color="auto" w:fill="B9CFDD"/>
            <w:noWrap/>
          </w:tcPr>
          <w:p w14:paraId="3EE898F2" w14:textId="77777777" w:rsidR="00A044D6" w:rsidRPr="00DE07B8" w:rsidRDefault="00A044D6" w:rsidP="002124AB">
            <w:pPr>
              <w:pStyle w:val="BoldBlueDark"/>
            </w:pPr>
            <w:r w:rsidRPr="00DE07B8">
              <w:t>Specification</w:t>
            </w:r>
          </w:p>
        </w:tc>
      </w:tr>
      <w:tr w:rsidR="00A044D6" w:rsidRPr="00DE07B8" w14:paraId="278F96F8" w14:textId="77777777" w:rsidTr="002124AB">
        <w:trPr>
          <w:trHeight w:val="255"/>
        </w:trPr>
        <w:tc>
          <w:tcPr>
            <w:tcW w:w="1994" w:type="dxa"/>
            <w:noWrap/>
          </w:tcPr>
          <w:p w14:paraId="49C22ED2" w14:textId="77777777" w:rsidR="00A044D6" w:rsidRPr="00DE07B8" w:rsidRDefault="00A044D6" w:rsidP="002124AB">
            <w:r w:rsidRPr="00DE07B8">
              <w:t>Type</w:t>
            </w:r>
          </w:p>
        </w:tc>
        <w:tc>
          <w:tcPr>
            <w:tcW w:w="6464" w:type="dxa"/>
            <w:noWrap/>
          </w:tcPr>
          <w:p w14:paraId="398B141E" w14:textId="77777777" w:rsidR="00A044D6" w:rsidRPr="00DE07B8" w:rsidRDefault="00A044D6" w:rsidP="002124AB">
            <w:r>
              <w:t>S</w:t>
            </w:r>
          </w:p>
        </w:tc>
      </w:tr>
      <w:tr w:rsidR="00A044D6" w:rsidRPr="00DE07B8" w14:paraId="5C41D3AD" w14:textId="77777777" w:rsidTr="002124AB">
        <w:trPr>
          <w:trHeight w:val="255"/>
        </w:trPr>
        <w:tc>
          <w:tcPr>
            <w:tcW w:w="1994" w:type="dxa"/>
            <w:noWrap/>
          </w:tcPr>
          <w:p w14:paraId="4A9F7A4A" w14:textId="77777777" w:rsidR="00A044D6" w:rsidRPr="00DE07B8" w:rsidRDefault="00A044D6" w:rsidP="002124AB">
            <w:r w:rsidRPr="00DE07B8">
              <w:t>Attached To</w:t>
            </w:r>
          </w:p>
        </w:tc>
        <w:tc>
          <w:tcPr>
            <w:tcW w:w="6464" w:type="dxa"/>
            <w:noWrap/>
          </w:tcPr>
          <w:p w14:paraId="63234CAF" w14:textId="327C10B2" w:rsidR="00A044D6" w:rsidRPr="00DE07B8" w:rsidRDefault="00773623" w:rsidP="002124AB">
            <w:r>
              <w:t>EB.TABLE.PROCEDURES&gt;</w:t>
            </w:r>
            <w:r w:rsidR="001833DC">
              <w:t>EB.HB.INVOICE.PARAM</w:t>
            </w:r>
          </w:p>
        </w:tc>
      </w:tr>
      <w:tr w:rsidR="00A044D6" w:rsidRPr="00DE07B8" w14:paraId="3D261ACF" w14:textId="77777777" w:rsidTr="002124AB">
        <w:trPr>
          <w:trHeight w:val="255"/>
        </w:trPr>
        <w:tc>
          <w:tcPr>
            <w:tcW w:w="1994" w:type="dxa"/>
            <w:noWrap/>
          </w:tcPr>
          <w:p w14:paraId="64628896" w14:textId="77777777" w:rsidR="00A044D6" w:rsidRPr="00DE07B8" w:rsidRDefault="00A044D6" w:rsidP="002124AB">
            <w:r w:rsidRPr="00DE07B8">
              <w:t>Attached As</w:t>
            </w:r>
          </w:p>
        </w:tc>
        <w:tc>
          <w:tcPr>
            <w:tcW w:w="6464" w:type="dxa"/>
            <w:noWrap/>
          </w:tcPr>
          <w:p w14:paraId="331EBC2F" w14:textId="1BF1B98A" w:rsidR="00A044D6" w:rsidRPr="00DE07B8" w:rsidRDefault="006E3B39" w:rsidP="002124AB">
            <w:r>
              <w:t>ID Routine</w:t>
            </w:r>
          </w:p>
        </w:tc>
      </w:tr>
      <w:tr w:rsidR="00A044D6" w:rsidRPr="00DE07B8" w14:paraId="5A109481" w14:textId="77777777" w:rsidTr="002124AB">
        <w:trPr>
          <w:trHeight w:val="255"/>
        </w:trPr>
        <w:tc>
          <w:tcPr>
            <w:tcW w:w="1994" w:type="dxa"/>
            <w:noWrap/>
          </w:tcPr>
          <w:p w14:paraId="79DF58D4" w14:textId="77777777" w:rsidR="00A044D6" w:rsidRPr="00DE07B8" w:rsidRDefault="00A044D6" w:rsidP="002124AB">
            <w:r w:rsidRPr="00DE07B8">
              <w:t>Dependency</w:t>
            </w:r>
          </w:p>
        </w:tc>
        <w:tc>
          <w:tcPr>
            <w:tcW w:w="6464" w:type="dxa"/>
            <w:noWrap/>
          </w:tcPr>
          <w:p w14:paraId="085FB0DC" w14:textId="77777777" w:rsidR="00A044D6" w:rsidRPr="00DE07B8" w:rsidRDefault="00A044D6" w:rsidP="002124AB">
            <w:r>
              <w:t>NA</w:t>
            </w:r>
          </w:p>
        </w:tc>
      </w:tr>
      <w:tr w:rsidR="00A044D6" w:rsidRPr="00DE07B8" w14:paraId="3F8D21F0" w14:textId="77777777" w:rsidTr="002124AB">
        <w:trPr>
          <w:trHeight w:val="255"/>
        </w:trPr>
        <w:tc>
          <w:tcPr>
            <w:tcW w:w="1994" w:type="dxa"/>
            <w:noWrap/>
          </w:tcPr>
          <w:p w14:paraId="491DF5A0" w14:textId="77777777" w:rsidR="00A044D6" w:rsidRPr="00DE07B8" w:rsidRDefault="00A044D6" w:rsidP="002124AB">
            <w:r w:rsidRPr="00DE07B8">
              <w:t>Description</w:t>
            </w:r>
          </w:p>
        </w:tc>
        <w:tc>
          <w:tcPr>
            <w:tcW w:w="6464" w:type="dxa"/>
            <w:noWrap/>
          </w:tcPr>
          <w:p w14:paraId="1D64D005" w14:textId="03AA4002" w:rsidR="00A044D6" w:rsidRPr="00DE07B8" w:rsidRDefault="008E6ACB" w:rsidP="002124AB">
            <w:r>
              <w:t>ID routine to validate ID and raise an error message if it is other than SYSTEM</w:t>
            </w:r>
          </w:p>
        </w:tc>
      </w:tr>
      <w:tr w:rsidR="00A044D6" w:rsidRPr="00DE07B8" w14:paraId="3E3E06FF" w14:textId="77777777" w:rsidTr="002124AB">
        <w:trPr>
          <w:trHeight w:val="255"/>
        </w:trPr>
        <w:tc>
          <w:tcPr>
            <w:tcW w:w="1994" w:type="dxa"/>
            <w:noWrap/>
          </w:tcPr>
          <w:p w14:paraId="245BD107" w14:textId="77777777" w:rsidR="00A044D6" w:rsidRPr="00DE07B8" w:rsidRDefault="00A044D6" w:rsidP="002124AB">
            <w:r w:rsidRPr="00DE07B8">
              <w:t>Arguments – IN</w:t>
            </w:r>
          </w:p>
        </w:tc>
        <w:tc>
          <w:tcPr>
            <w:tcW w:w="6464" w:type="dxa"/>
            <w:noWrap/>
          </w:tcPr>
          <w:p w14:paraId="716EAF0A" w14:textId="77777777" w:rsidR="00A044D6" w:rsidRPr="00DE07B8" w:rsidRDefault="00A044D6" w:rsidP="002124AB">
            <w:r>
              <w:t>NA</w:t>
            </w:r>
          </w:p>
        </w:tc>
      </w:tr>
      <w:tr w:rsidR="00A044D6" w:rsidRPr="00DE07B8" w14:paraId="7FA9B3A1" w14:textId="77777777" w:rsidTr="002124AB">
        <w:trPr>
          <w:trHeight w:val="255"/>
        </w:trPr>
        <w:tc>
          <w:tcPr>
            <w:tcW w:w="1994" w:type="dxa"/>
            <w:noWrap/>
          </w:tcPr>
          <w:p w14:paraId="6C9F41EC" w14:textId="77777777" w:rsidR="00A044D6" w:rsidRPr="00DE07B8" w:rsidRDefault="00A044D6" w:rsidP="002124AB">
            <w:r w:rsidRPr="00DE07B8">
              <w:t>Arguments – OUT</w:t>
            </w:r>
          </w:p>
        </w:tc>
        <w:tc>
          <w:tcPr>
            <w:tcW w:w="6464" w:type="dxa"/>
            <w:noWrap/>
          </w:tcPr>
          <w:p w14:paraId="34B0DA0B" w14:textId="77777777" w:rsidR="00A044D6" w:rsidRPr="00DE07B8" w:rsidRDefault="00A044D6" w:rsidP="002124AB">
            <w:r>
              <w:t>NA</w:t>
            </w:r>
          </w:p>
        </w:tc>
      </w:tr>
      <w:tr w:rsidR="00A044D6" w:rsidRPr="00DE07B8" w14:paraId="51FC2963" w14:textId="77777777" w:rsidTr="002124AB">
        <w:trPr>
          <w:trHeight w:val="255"/>
        </w:trPr>
        <w:tc>
          <w:tcPr>
            <w:tcW w:w="1994" w:type="dxa"/>
            <w:noWrap/>
          </w:tcPr>
          <w:p w14:paraId="2C5D2D50" w14:textId="77777777" w:rsidR="00A044D6" w:rsidRPr="00DE07B8" w:rsidRDefault="00A044D6" w:rsidP="002124AB">
            <w:r w:rsidRPr="00DE07B8">
              <w:t>Prelim Conditions</w:t>
            </w:r>
          </w:p>
        </w:tc>
        <w:tc>
          <w:tcPr>
            <w:tcW w:w="6464" w:type="dxa"/>
            <w:noWrap/>
          </w:tcPr>
          <w:p w14:paraId="0DA0196D" w14:textId="77777777" w:rsidR="00A044D6" w:rsidRPr="00DE07B8" w:rsidRDefault="00A044D6" w:rsidP="002124AB"/>
        </w:tc>
      </w:tr>
      <w:tr w:rsidR="00A044D6" w:rsidRPr="00DE07B8" w14:paraId="63CA00ED" w14:textId="77777777" w:rsidTr="002124AB">
        <w:trPr>
          <w:trHeight w:val="255"/>
        </w:trPr>
        <w:tc>
          <w:tcPr>
            <w:tcW w:w="1994" w:type="dxa"/>
            <w:noWrap/>
          </w:tcPr>
          <w:p w14:paraId="51CC9D0C" w14:textId="77777777" w:rsidR="00A044D6" w:rsidRPr="00DE07B8" w:rsidRDefault="00A044D6" w:rsidP="002124AB">
            <w:r w:rsidRPr="00DE07B8">
              <w:t>Subroutine Flow</w:t>
            </w:r>
          </w:p>
        </w:tc>
        <w:tc>
          <w:tcPr>
            <w:tcW w:w="6464" w:type="dxa"/>
            <w:noWrap/>
          </w:tcPr>
          <w:p w14:paraId="261737F2" w14:textId="67E0EED7" w:rsidR="00053DEF" w:rsidRPr="00B37B36" w:rsidRDefault="00352D0E" w:rsidP="00B61A5A">
            <w:pPr>
              <w:pStyle w:val="ListParagraph"/>
              <w:numPr>
                <w:ilvl w:val="0"/>
                <w:numId w:val="8"/>
              </w:numPr>
              <w:tabs>
                <w:tab w:val="left" w:pos="371"/>
              </w:tabs>
              <w:ind w:left="281" w:hanging="180"/>
              <w:rPr>
                <w:rFonts w:ascii="Arial" w:eastAsia="Times New Roman" w:hAnsi="Arial" w:cs="Times New Roman"/>
                <w:sz w:val="20"/>
                <w:szCs w:val="24"/>
                <w:lang w:val="en-GB" w:eastAsia="en-GB"/>
              </w:rPr>
            </w:pPr>
            <w:bookmarkStart w:id="483" w:name="_Hlk70077796"/>
            <w:r w:rsidRPr="00B37B36">
              <w:rPr>
                <w:rFonts w:ascii="Arial" w:eastAsia="Times New Roman" w:hAnsi="Arial" w:cs="Times New Roman"/>
                <w:sz w:val="20"/>
                <w:szCs w:val="24"/>
                <w:lang w:val="en-GB" w:eastAsia="en-GB"/>
              </w:rPr>
              <w:t xml:space="preserve"> </w:t>
            </w:r>
            <w:bookmarkEnd w:id="483"/>
            <w:r w:rsidR="00B37B36" w:rsidRPr="00B37B36">
              <w:rPr>
                <w:rFonts w:ascii="Arial" w:eastAsia="Times New Roman" w:hAnsi="Arial" w:cs="Times New Roman"/>
                <w:sz w:val="20"/>
                <w:szCs w:val="24"/>
                <w:lang w:val="en-GB" w:eastAsia="en-GB"/>
              </w:rPr>
              <w:t xml:space="preserve">Get ID value from </w:t>
            </w:r>
            <w:proofErr w:type="spellStart"/>
            <w:r w:rsidR="00B37B36" w:rsidRPr="00B37B36">
              <w:rPr>
                <w:rFonts w:ascii="Arial" w:eastAsia="Times New Roman" w:hAnsi="Arial" w:cs="Times New Roman"/>
                <w:sz w:val="20"/>
                <w:szCs w:val="24"/>
                <w:lang w:val="en-GB" w:eastAsia="en-GB"/>
              </w:rPr>
              <w:t>currentRecordId</w:t>
            </w:r>
            <w:proofErr w:type="spellEnd"/>
            <w:r w:rsidR="00B37B36" w:rsidRPr="00B37B36">
              <w:rPr>
                <w:rFonts w:ascii="Arial" w:eastAsia="Times New Roman" w:hAnsi="Arial" w:cs="Times New Roman"/>
                <w:sz w:val="20"/>
                <w:szCs w:val="24"/>
                <w:lang w:val="en-GB" w:eastAsia="en-GB"/>
              </w:rPr>
              <w:t xml:space="preserve"> and if it is not equal to </w:t>
            </w:r>
            <w:r w:rsidR="00F349D4">
              <w:rPr>
                <w:rFonts w:ascii="Arial" w:eastAsia="Times New Roman" w:hAnsi="Arial" w:cs="Times New Roman"/>
                <w:sz w:val="20"/>
                <w:szCs w:val="24"/>
                <w:lang w:val="en-GB" w:eastAsia="en-GB"/>
              </w:rPr>
              <w:t>“SYSTEM” then raise an error message AA-</w:t>
            </w:r>
            <w:r w:rsidR="00194B3C">
              <w:rPr>
                <w:rFonts w:ascii="Arial" w:eastAsia="Times New Roman" w:hAnsi="Arial" w:cs="Times New Roman"/>
                <w:sz w:val="20"/>
                <w:szCs w:val="24"/>
                <w:lang w:val="en-GB" w:eastAsia="en-GB"/>
              </w:rPr>
              <w:t>HUS.ID.MUST.BE.SYSTEM</w:t>
            </w:r>
          </w:p>
        </w:tc>
      </w:tr>
      <w:tr w:rsidR="00A044D6" w:rsidRPr="00DE07B8" w14:paraId="06BDDEE5" w14:textId="77777777" w:rsidTr="002124AB">
        <w:trPr>
          <w:trHeight w:val="255"/>
        </w:trPr>
        <w:tc>
          <w:tcPr>
            <w:tcW w:w="1994" w:type="dxa"/>
            <w:noWrap/>
          </w:tcPr>
          <w:p w14:paraId="57925EE9" w14:textId="77777777" w:rsidR="00A044D6" w:rsidRPr="00DE07B8" w:rsidRDefault="00A044D6" w:rsidP="002124AB">
            <w:r w:rsidRPr="00DE07B8">
              <w:t>Special Instructions</w:t>
            </w:r>
          </w:p>
        </w:tc>
        <w:tc>
          <w:tcPr>
            <w:tcW w:w="6464" w:type="dxa"/>
            <w:noWrap/>
          </w:tcPr>
          <w:p w14:paraId="254FF02E" w14:textId="77777777" w:rsidR="00A044D6" w:rsidRPr="00DE07B8" w:rsidRDefault="00A044D6" w:rsidP="002124AB"/>
        </w:tc>
      </w:tr>
    </w:tbl>
    <w:p w14:paraId="110EDD39" w14:textId="30F8AB32" w:rsidR="00333982" w:rsidRDefault="00333982" w:rsidP="003E3A9A"/>
    <w:p w14:paraId="110780B1" w14:textId="5DFFD91A" w:rsidR="008C152B" w:rsidRPr="00DE07B8" w:rsidRDefault="008C152B" w:rsidP="008C152B">
      <w:pPr>
        <w:pStyle w:val="Heading2"/>
      </w:pPr>
      <w:proofErr w:type="spellStart"/>
      <w:r>
        <w:t>HusInvoice</w:t>
      </w:r>
      <w:r w:rsidR="000B2B9A">
        <w:t>Preparation</w:t>
      </w:r>
      <w:r w:rsidR="00F87D1E">
        <w:t>Logic</w:t>
      </w:r>
      <w:proofErr w:type="spellEnd"/>
    </w:p>
    <w:tbl>
      <w:tblPr>
        <w:tblW w:w="92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271"/>
      </w:tblGrid>
      <w:tr w:rsidR="008C152B" w:rsidRPr="00DE07B8" w14:paraId="0DF9E443" w14:textId="77777777" w:rsidTr="009C4D7C">
        <w:trPr>
          <w:trHeight w:val="255"/>
        </w:trPr>
        <w:tc>
          <w:tcPr>
            <w:tcW w:w="1994" w:type="dxa"/>
            <w:shd w:val="clear" w:color="auto" w:fill="B9CFDD"/>
            <w:noWrap/>
          </w:tcPr>
          <w:p w14:paraId="67E0B641" w14:textId="77777777" w:rsidR="008C152B" w:rsidRPr="00DE07B8" w:rsidRDefault="008C152B" w:rsidP="002D2CAC">
            <w:pPr>
              <w:pStyle w:val="BoldBlueDark"/>
            </w:pPr>
            <w:r w:rsidRPr="00DE07B8">
              <w:t xml:space="preserve">Property </w:t>
            </w:r>
          </w:p>
        </w:tc>
        <w:tc>
          <w:tcPr>
            <w:tcW w:w="7271" w:type="dxa"/>
            <w:shd w:val="clear" w:color="auto" w:fill="B9CFDD"/>
            <w:noWrap/>
          </w:tcPr>
          <w:p w14:paraId="32BCBF0B" w14:textId="77777777" w:rsidR="008C152B" w:rsidRPr="00DE07B8" w:rsidRDefault="008C152B" w:rsidP="002D2CAC">
            <w:pPr>
              <w:pStyle w:val="BoldBlueDark"/>
            </w:pPr>
            <w:r w:rsidRPr="00DE07B8">
              <w:t>Specification</w:t>
            </w:r>
          </w:p>
        </w:tc>
      </w:tr>
      <w:tr w:rsidR="008C152B" w:rsidRPr="00DE07B8" w14:paraId="1251CDA3" w14:textId="77777777" w:rsidTr="009C4D7C">
        <w:trPr>
          <w:trHeight w:val="255"/>
        </w:trPr>
        <w:tc>
          <w:tcPr>
            <w:tcW w:w="1994" w:type="dxa"/>
            <w:noWrap/>
          </w:tcPr>
          <w:p w14:paraId="46B69AF5" w14:textId="77777777" w:rsidR="008C152B" w:rsidRPr="00DE07B8" w:rsidRDefault="008C152B" w:rsidP="002D2CAC">
            <w:r w:rsidRPr="00DE07B8">
              <w:t>Type</w:t>
            </w:r>
          </w:p>
        </w:tc>
        <w:tc>
          <w:tcPr>
            <w:tcW w:w="7271" w:type="dxa"/>
            <w:noWrap/>
          </w:tcPr>
          <w:p w14:paraId="666380D1" w14:textId="77777777" w:rsidR="008C152B" w:rsidRPr="00DE07B8" w:rsidRDefault="008C152B" w:rsidP="002D2CAC">
            <w:r>
              <w:t>S</w:t>
            </w:r>
          </w:p>
        </w:tc>
      </w:tr>
      <w:tr w:rsidR="008C152B" w:rsidRPr="00DE07B8" w14:paraId="15405215" w14:textId="77777777" w:rsidTr="009C4D7C">
        <w:trPr>
          <w:trHeight w:val="255"/>
        </w:trPr>
        <w:tc>
          <w:tcPr>
            <w:tcW w:w="1994" w:type="dxa"/>
            <w:noWrap/>
          </w:tcPr>
          <w:p w14:paraId="674A956B" w14:textId="77777777" w:rsidR="008C152B" w:rsidRPr="00DE07B8" w:rsidRDefault="008C152B" w:rsidP="002D2CAC">
            <w:r w:rsidRPr="00DE07B8">
              <w:t>Attached To</w:t>
            </w:r>
          </w:p>
        </w:tc>
        <w:tc>
          <w:tcPr>
            <w:tcW w:w="7271" w:type="dxa"/>
            <w:noWrap/>
          </w:tcPr>
          <w:p w14:paraId="14AB7099" w14:textId="77777777" w:rsidR="001217A8" w:rsidRDefault="001217A8" w:rsidP="001217A8">
            <w:r>
              <w:t>AA.PRD.DES.ACTIVITY.API&gt;</w:t>
            </w:r>
            <w:r w:rsidRPr="003A4999">
              <w:t>MORTGAGE--20100101</w:t>
            </w:r>
          </w:p>
          <w:p w14:paraId="7BF0E5C7" w14:textId="28DE9B7F" w:rsidR="000A2D10" w:rsidRDefault="001217A8" w:rsidP="000A2D10">
            <w:r>
              <w:t xml:space="preserve">Activity Class: </w:t>
            </w:r>
            <w:r w:rsidR="000A2D10">
              <w:t>LENDING-ISSUEBILL-PAYMENT.SCHEDULE</w:t>
            </w:r>
          </w:p>
          <w:p w14:paraId="63AC013F" w14:textId="72B9F3DE" w:rsidR="000A2D10" w:rsidRDefault="001217A8" w:rsidP="000A2D10">
            <w:r>
              <w:t xml:space="preserve">Property Class: </w:t>
            </w:r>
            <w:r w:rsidR="000A2D10">
              <w:t>PAYMENT.SCHEDULE</w:t>
            </w:r>
          </w:p>
          <w:p w14:paraId="38617C4A" w14:textId="77777777" w:rsidR="008C152B" w:rsidRDefault="001217A8" w:rsidP="000A2D10">
            <w:r>
              <w:lastRenderedPageBreak/>
              <w:t xml:space="preserve">Action: </w:t>
            </w:r>
            <w:r w:rsidR="000A2D10">
              <w:t>ISSUE.BILL</w:t>
            </w:r>
          </w:p>
          <w:p w14:paraId="780257D4" w14:textId="77777777" w:rsidR="00D62696" w:rsidRDefault="00D62696" w:rsidP="000A2D10"/>
          <w:p w14:paraId="0CF05F2C" w14:textId="0DA75788" w:rsidR="00D62696" w:rsidRDefault="00D62696" w:rsidP="00D62696">
            <w:r>
              <w:t xml:space="preserve">Activity Class: </w:t>
            </w:r>
            <w:r w:rsidRPr="00D62696">
              <w:t>LENDING-ISSUEBILL-CHARGE</w:t>
            </w:r>
          </w:p>
          <w:p w14:paraId="7C7FD7E6" w14:textId="4C3F9EE3" w:rsidR="00D62696" w:rsidRDefault="00D62696" w:rsidP="00D62696">
            <w:r>
              <w:t xml:space="preserve">Property Class: </w:t>
            </w:r>
            <w:r w:rsidR="008F1011" w:rsidRPr="008F1011">
              <w:t>CHARGE</w:t>
            </w:r>
          </w:p>
          <w:p w14:paraId="4F8A863E" w14:textId="77777777" w:rsidR="00D62696" w:rsidRDefault="00D62696" w:rsidP="00D62696">
            <w:r>
              <w:t>Action: ISSUE.BILL</w:t>
            </w:r>
          </w:p>
          <w:p w14:paraId="5BCAD7FA" w14:textId="4017ADD6" w:rsidR="00D62696" w:rsidRDefault="00D62696" w:rsidP="000A2D10"/>
          <w:p w14:paraId="04394A3B" w14:textId="7410F72D" w:rsidR="0019255E" w:rsidRDefault="0019255E" w:rsidP="0019255E">
            <w:r>
              <w:t xml:space="preserve">Activity Class: </w:t>
            </w:r>
            <w:r w:rsidRPr="0019255E">
              <w:t>LENDING-ISSUEBILL-PERIODIC.CHARGES</w:t>
            </w:r>
          </w:p>
          <w:p w14:paraId="24E15EC0" w14:textId="5FFF3D77" w:rsidR="0019255E" w:rsidRDefault="0019255E" w:rsidP="0019255E">
            <w:r>
              <w:t xml:space="preserve">Property Class: </w:t>
            </w:r>
            <w:r w:rsidRPr="0019255E">
              <w:t>PERIODIC.CHARGES</w:t>
            </w:r>
          </w:p>
          <w:p w14:paraId="74FCB0C2" w14:textId="77777777" w:rsidR="0019255E" w:rsidRDefault="0019255E" w:rsidP="0019255E">
            <w:r>
              <w:t>Action: ISSUE.BILL</w:t>
            </w:r>
          </w:p>
          <w:p w14:paraId="6774BB10" w14:textId="77777777" w:rsidR="0019255E" w:rsidRDefault="0019255E" w:rsidP="000A2D10"/>
          <w:p w14:paraId="594C2C4B" w14:textId="77777777" w:rsidR="003A3D2B" w:rsidRDefault="00571D96" w:rsidP="000A2D10">
            <w:r>
              <w:t xml:space="preserve">Activity Class: </w:t>
            </w:r>
            <w:r w:rsidRPr="00571D96">
              <w:t>LENDING-CAPTURE.BILL-BALANCE.MAINTENANCE</w:t>
            </w:r>
          </w:p>
          <w:p w14:paraId="5A4C1AE0" w14:textId="23353C09" w:rsidR="00571D96" w:rsidRDefault="00571D96" w:rsidP="00571D96">
            <w:r>
              <w:t xml:space="preserve">Property Class: </w:t>
            </w:r>
            <w:r w:rsidRPr="00571D96">
              <w:t>PAYMENT.SCHEDULE</w:t>
            </w:r>
          </w:p>
          <w:p w14:paraId="34AFF737" w14:textId="6AF596C6" w:rsidR="00571D96" w:rsidRDefault="00571D96" w:rsidP="00571D96">
            <w:r>
              <w:t xml:space="preserve">Action: </w:t>
            </w:r>
            <w:r w:rsidR="00B87CFE" w:rsidRPr="00B87CFE">
              <w:t>UPDATE.SCHEDULES</w:t>
            </w:r>
          </w:p>
          <w:p w14:paraId="2E3C8135" w14:textId="77777777" w:rsidR="00571D96" w:rsidRDefault="00571D96" w:rsidP="000A2D10"/>
          <w:p w14:paraId="6235AB77" w14:textId="184A207F" w:rsidR="009A7060" w:rsidRDefault="009A7060" w:rsidP="009A7060">
            <w:r>
              <w:t xml:space="preserve">Activity Class: </w:t>
            </w:r>
            <w:r w:rsidRPr="009A7060">
              <w:t>LENDING-ADJUST.BILL-BALANCE.MAINTENANCE</w:t>
            </w:r>
          </w:p>
          <w:p w14:paraId="3FFFCC92" w14:textId="77777777" w:rsidR="009A7060" w:rsidRDefault="009A7060" w:rsidP="009A7060">
            <w:r>
              <w:t xml:space="preserve">Property Class: </w:t>
            </w:r>
            <w:r w:rsidRPr="00571D96">
              <w:t>PAYMENT.SCHEDULE</w:t>
            </w:r>
          </w:p>
          <w:p w14:paraId="4DF22F1D" w14:textId="77777777" w:rsidR="009A7060" w:rsidRDefault="009A7060" w:rsidP="000A2D10">
            <w:r>
              <w:t xml:space="preserve">Action: </w:t>
            </w:r>
            <w:r w:rsidRPr="00B87CFE">
              <w:t>UPDATE.SCHEDULES</w:t>
            </w:r>
          </w:p>
          <w:p w14:paraId="0DC8BDA3" w14:textId="77777777" w:rsidR="009A7060" w:rsidRDefault="009A7060" w:rsidP="000A2D10"/>
          <w:p w14:paraId="691FC69E" w14:textId="2804357E" w:rsidR="009A7060" w:rsidRDefault="009A7060" w:rsidP="009A7060">
            <w:r>
              <w:t xml:space="preserve">Activity Class: </w:t>
            </w:r>
            <w:r w:rsidRPr="009A7060">
              <w:t>LENDING-ADJUST.INFO.BILL-BALANCE.MAINTENANCE</w:t>
            </w:r>
          </w:p>
          <w:p w14:paraId="03138247" w14:textId="48E6144A" w:rsidR="009A7060" w:rsidRDefault="009A7060" w:rsidP="009A7060">
            <w:r>
              <w:t xml:space="preserve">Property Class: </w:t>
            </w:r>
            <w:r w:rsidR="00F60C26" w:rsidRPr="00F60C26">
              <w:t>BALANCE.MAINTENANCE</w:t>
            </w:r>
          </w:p>
          <w:p w14:paraId="33531458" w14:textId="5A61D4F2" w:rsidR="009A7060" w:rsidRPr="00DE07B8" w:rsidRDefault="009A7060" w:rsidP="009A7060">
            <w:r>
              <w:t xml:space="preserve">Action: </w:t>
            </w:r>
            <w:r w:rsidR="00F60C26" w:rsidRPr="00F60C26">
              <w:t>DATA.CAPTURE</w:t>
            </w:r>
          </w:p>
        </w:tc>
      </w:tr>
      <w:tr w:rsidR="008C152B" w:rsidRPr="00DE07B8" w14:paraId="0ED35434" w14:textId="77777777" w:rsidTr="009C4D7C">
        <w:trPr>
          <w:trHeight w:val="255"/>
        </w:trPr>
        <w:tc>
          <w:tcPr>
            <w:tcW w:w="1994" w:type="dxa"/>
            <w:noWrap/>
          </w:tcPr>
          <w:p w14:paraId="5F99A87F" w14:textId="77777777" w:rsidR="008C152B" w:rsidRPr="00DE07B8" w:rsidRDefault="008C152B" w:rsidP="002D2CAC">
            <w:r w:rsidRPr="00DE07B8">
              <w:lastRenderedPageBreak/>
              <w:t>Attached As</w:t>
            </w:r>
          </w:p>
        </w:tc>
        <w:tc>
          <w:tcPr>
            <w:tcW w:w="7271" w:type="dxa"/>
            <w:noWrap/>
          </w:tcPr>
          <w:p w14:paraId="24E20B2C" w14:textId="4BD8D720" w:rsidR="008C152B" w:rsidRPr="00DE07B8" w:rsidRDefault="00147D2C" w:rsidP="002D2CAC">
            <w:r>
              <w:t>Post Routine</w:t>
            </w:r>
          </w:p>
        </w:tc>
      </w:tr>
      <w:tr w:rsidR="008C152B" w:rsidRPr="00DE07B8" w14:paraId="467C9A44" w14:textId="77777777" w:rsidTr="009C4D7C">
        <w:trPr>
          <w:trHeight w:val="255"/>
        </w:trPr>
        <w:tc>
          <w:tcPr>
            <w:tcW w:w="1994" w:type="dxa"/>
            <w:noWrap/>
          </w:tcPr>
          <w:p w14:paraId="5C5211BA" w14:textId="77777777" w:rsidR="008C152B" w:rsidRPr="00DE07B8" w:rsidRDefault="008C152B" w:rsidP="002D2CAC">
            <w:r w:rsidRPr="00DE07B8">
              <w:t>Dependency</w:t>
            </w:r>
          </w:p>
        </w:tc>
        <w:tc>
          <w:tcPr>
            <w:tcW w:w="7271" w:type="dxa"/>
            <w:noWrap/>
          </w:tcPr>
          <w:p w14:paraId="537EE74F" w14:textId="77777777" w:rsidR="008C152B" w:rsidRPr="00DE07B8" w:rsidRDefault="008C152B" w:rsidP="002D2CAC">
            <w:r>
              <w:t>NA</w:t>
            </w:r>
          </w:p>
        </w:tc>
      </w:tr>
      <w:tr w:rsidR="008C152B" w:rsidRPr="00DE07B8" w14:paraId="02CCC1DA" w14:textId="77777777" w:rsidTr="009C4D7C">
        <w:trPr>
          <w:trHeight w:val="255"/>
        </w:trPr>
        <w:tc>
          <w:tcPr>
            <w:tcW w:w="1994" w:type="dxa"/>
            <w:noWrap/>
          </w:tcPr>
          <w:p w14:paraId="3536F101" w14:textId="77777777" w:rsidR="008C152B" w:rsidRPr="00DE07B8" w:rsidRDefault="008C152B" w:rsidP="002D2CAC">
            <w:r w:rsidRPr="00DE07B8">
              <w:t>Description</w:t>
            </w:r>
          </w:p>
        </w:tc>
        <w:tc>
          <w:tcPr>
            <w:tcW w:w="7271" w:type="dxa"/>
            <w:noWrap/>
          </w:tcPr>
          <w:p w14:paraId="17C88616" w14:textId="234FB519" w:rsidR="008C152B" w:rsidRPr="00DE07B8" w:rsidRDefault="00147D2C" w:rsidP="002D2CAC">
            <w:r>
              <w:t xml:space="preserve">Post routine will get today’s bill details and update </w:t>
            </w:r>
            <w:r w:rsidR="001833DC">
              <w:t>EB.HB.INVOICE.DETAILS</w:t>
            </w:r>
          </w:p>
        </w:tc>
      </w:tr>
      <w:tr w:rsidR="008C152B" w:rsidRPr="00DE07B8" w14:paraId="66AFAD17" w14:textId="77777777" w:rsidTr="009C4D7C">
        <w:trPr>
          <w:trHeight w:val="255"/>
        </w:trPr>
        <w:tc>
          <w:tcPr>
            <w:tcW w:w="1994" w:type="dxa"/>
            <w:noWrap/>
          </w:tcPr>
          <w:p w14:paraId="04358318" w14:textId="77777777" w:rsidR="008C152B" w:rsidRPr="00DE07B8" w:rsidRDefault="008C152B" w:rsidP="002D2CAC">
            <w:r w:rsidRPr="00DE07B8">
              <w:t>Arguments – IN</w:t>
            </w:r>
          </w:p>
        </w:tc>
        <w:tc>
          <w:tcPr>
            <w:tcW w:w="7271" w:type="dxa"/>
            <w:noWrap/>
          </w:tcPr>
          <w:p w14:paraId="13F2DA5C" w14:textId="77777777" w:rsidR="008C152B" w:rsidRPr="00DE07B8" w:rsidRDefault="008C152B" w:rsidP="002D2CAC">
            <w:r>
              <w:t>NA</w:t>
            </w:r>
          </w:p>
        </w:tc>
      </w:tr>
      <w:tr w:rsidR="008C152B" w:rsidRPr="00DE07B8" w14:paraId="760A845F" w14:textId="77777777" w:rsidTr="009C4D7C">
        <w:trPr>
          <w:trHeight w:val="255"/>
        </w:trPr>
        <w:tc>
          <w:tcPr>
            <w:tcW w:w="1994" w:type="dxa"/>
            <w:noWrap/>
          </w:tcPr>
          <w:p w14:paraId="7C90265A" w14:textId="77777777" w:rsidR="008C152B" w:rsidRPr="00DE07B8" w:rsidRDefault="008C152B" w:rsidP="002D2CAC">
            <w:r w:rsidRPr="00DE07B8">
              <w:t>Arguments – OUT</w:t>
            </w:r>
          </w:p>
        </w:tc>
        <w:tc>
          <w:tcPr>
            <w:tcW w:w="7271" w:type="dxa"/>
            <w:noWrap/>
          </w:tcPr>
          <w:p w14:paraId="411C4EDE" w14:textId="77777777" w:rsidR="008C152B" w:rsidRPr="00DE07B8" w:rsidRDefault="008C152B" w:rsidP="002D2CAC">
            <w:r>
              <w:t>NA</w:t>
            </w:r>
          </w:p>
        </w:tc>
      </w:tr>
      <w:tr w:rsidR="008C152B" w:rsidRPr="00DE07B8" w14:paraId="69A254C4" w14:textId="77777777" w:rsidTr="009C4D7C">
        <w:trPr>
          <w:trHeight w:val="255"/>
        </w:trPr>
        <w:tc>
          <w:tcPr>
            <w:tcW w:w="1994" w:type="dxa"/>
            <w:noWrap/>
          </w:tcPr>
          <w:p w14:paraId="0C8515AB" w14:textId="77777777" w:rsidR="008C152B" w:rsidRPr="00DE07B8" w:rsidRDefault="008C152B" w:rsidP="002D2CAC">
            <w:r w:rsidRPr="00DE07B8">
              <w:t>Prelim Conditions</w:t>
            </w:r>
          </w:p>
        </w:tc>
        <w:tc>
          <w:tcPr>
            <w:tcW w:w="7271" w:type="dxa"/>
            <w:noWrap/>
          </w:tcPr>
          <w:p w14:paraId="689CFCFD" w14:textId="77777777" w:rsidR="008C152B" w:rsidRPr="00DE07B8" w:rsidRDefault="008C152B" w:rsidP="002D2CAC"/>
        </w:tc>
      </w:tr>
      <w:tr w:rsidR="008C152B" w:rsidRPr="00DE07B8" w14:paraId="4CDFC7EF" w14:textId="77777777" w:rsidTr="009C4D7C">
        <w:trPr>
          <w:trHeight w:val="255"/>
        </w:trPr>
        <w:tc>
          <w:tcPr>
            <w:tcW w:w="1994" w:type="dxa"/>
            <w:noWrap/>
          </w:tcPr>
          <w:p w14:paraId="139AE1C3" w14:textId="77777777" w:rsidR="008C152B" w:rsidRPr="00DE07B8" w:rsidRDefault="008C152B" w:rsidP="002D2CAC">
            <w:r w:rsidRPr="00DE07B8">
              <w:t>Subroutine Flow</w:t>
            </w:r>
          </w:p>
        </w:tc>
        <w:tc>
          <w:tcPr>
            <w:tcW w:w="7271" w:type="dxa"/>
            <w:noWrap/>
          </w:tcPr>
          <w:p w14:paraId="4C5A7C88" w14:textId="4C88982D" w:rsidR="008C152B" w:rsidRDefault="0041745B" w:rsidP="00B61A5A">
            <w:pPr>
              <w:pStyle w:val="ListParagraph"/>
              <w:numPr>
                <w:ilvl w:val="0"/>
                <w:numId w:val="13"/>
              </w:numPr>
              <w:tabs>
                <w:tab w:val="left" w:pos="371"/>
              </w:tabs>
            </w:pPr>
            <w:r>
              <w:t>Get value from AA.ARR.ACCOUNT&gt;</w:t>
            </w:r>
            <w:r w:rsidR="00D40673" w:rsidRPr="00271A40">
              <w:t>HB.CASE.ID</w:t>
            </w:r>
            <w:r w:rsidR="002C6F65">
              <w:t xml:space="preserve"> </w:t>
            </w:r>
            <w:r w:rsidR="002C6F65" w:rsidRPr="002C6F65">
              <w:t xml:space="preserve">using </w:t>
            </w:r>
            <w:proofErr w:type="spellStart"/>
            <w:r w:rsidR="002C6F65" w:rsidRPr="002C6F65">
              <w:t>AaPrdDes</w:t>
            </w:r>
            <w:r w:rsidR="002C6F65">
              <w:t>Account</w:t>
            </w:r>
            <w:r w:rsidR="002C6F65" w:rsidRPr="002C6F65">
              <w:t>Record</w:t>
            </w:r>
            <w:proofErr w:type="spellEnd"/>
            <w:r w:rsidR="002C6F65" w:rsidRPr="002C6F65">
              <w:t xml:space="preserve"> constructor</w:t>
            </w:r>
            <w:r w:rsidR="007F0A08">
              <w:t xml:space="preserve"> and store it to the variable </w:t>
            </w:r>
            <w:proofErr w:type="spellStart"/>
            <w:r w:rsidR="007F0A08">
              <w:t>CaseIdVal</w:t>
            </w:r>
            <w:proofErr w:type="spellEnd"/>
          </w:p>
          <w:p w14:paraId="0F9F6988" w14:textId="34FA57F9" w:rsidR="00264212" w:rsidRDefault="00264212" w:rsidP="00B61A5A">
            <w:pPr>
              <w:pStyle w:val="ListParagraph"/>
              <w:numPr>
                <w:ilvl w:val="0"/>
                <w:numId w:val="13"/>
              </w:numPr>
              <w:tabs>
                <w:tab w:val="left" w:pos="371"/>
              </w:tabs>
            </w:pPr>
            <w:r>
              <w:t xml:space="preserve">Get EFFECTIVE.DATE from </w:t>
            </w:r>
            <w:proofErr w:type="spellStart"/>
            <w:r w:rsidRPr="00264212">
              <w:t>arrangementActivityRecord</w:t>
            </w:r>
            <w:proofErr w:type="spellEnd"/>
            <w:r w:rsidR="00294091">
              <w:t xml:space="preserve"> and store it to the variable </w:t>
            </w:r>
            <w:proofErr w:type="spellStart"/>
            <w:r w:rsidR="00294091">
              <w:t>effDate</w:t>
            </w:r>
            <w:proofErr w:type="spellEnd"/>
          </w:p>
          <w:p w14:paraId="7BEAAE89" w14:textId="3A635422" w:rsidR="00723013" w:rsidRDefault="005B2DB9" w:rsidP="00B61A5A">
            <w:pPr>
              <w:pStyle w:val="ListParagraph"/>
              <w:numPr>
                <w:ilvl w:val="0"/>
                <w:numId w:val="13"/>
              </w:numPr>
              <w:tabs>
                <w:tab w:val="left" w:pos="371"/>
              </w:tabs>
            </w:pPr>
            <w:r>
              <w:t xml:space="preserve">Read EB.HUS.LA.CASE record with @ID as </w:t>
            </w:r>
            <w:r w:rsidRPr="00271A40">
              <w:t>HB.CASE.ID</w:t>
            </w:r>
            <w:r>
              <w:t xml:space="preserve"> and get SEND.TO.COLLECTION field value</w:t>
            </w:r>
          </w:p>
          <w:p w14:paraId="3C6D1F1A" w14:textId="24BBA302" w:rsidR="005B2DB9" w:rsidRDefault="005B2DB9" w:rsidP="00B61A5A">
            <w:pPr>
              <w:pStyle w:val="ListParagraph"/>
              <w:numPr>
                <w:ilvl w:val="0"/>
                <w:numId w:val="13"/>
              </w:numPr>
              <w:tabs>
                <w:tab w:val="left" w:pos="371"/>
              </w:tabs>
            </w:pPr>
            <w:r>
              <w:t>If SEND.TO</w:t>
            </w:r>
            <w:commentRangeStart w:id="484"/>
            <w:commentRangeStart w:id="485"/>
            <w:r>
              <w:t>.COLLECTION is equal to “YES” then exit the routine else continue further</w:t>
            </w:r>
          </w:p>
          <w:p w14:paraId="196BAB44" w14:textId="2295F45D" w:rsidR="00F04FF0" w:rsidRDefault="00F04FF0" w:rsidP="00B61A5A">
            <w:pPr>
              <w:pStyle w:val="ListParagraph"/>
              <w:numPr>
                <w:ilvl w:val="0"/>
                <w:numId w:val="13"/>
              </w:numPr>
              <w:tabs>
                <w:tab w:val="left" w:pos="371"/>
              </w:tabs>
            </w:pPr>
            <w:r>
              <w:t xml:space="preserve">Get current activity id </w:t>
            </w:r>
            <w:r w:rsidR="00E80126">
              <w:t xml:space="preserve">from </w:t>
            </w:r>
            <w:proofErr w:type="spellStart"/>
            <w:r w:rsidR="00E80126" w:rsidRPr="00E80126">
              <w:t>ArrangementContext</w:t>
            </w:r>
            <w:proofErr w:type="spellEnd"/>
            <w:r w:rsidR="00E80126" w:rsidRPr="00E80126">
              <w:t xml:space="preserve"> </w:t>
            </w:r>
            <w:r w:rsidR="00E80126">
              <w:t xml:space="preserve">by </w:t>
            </w:r>
            <w:r>
              <w:t xml:space="preserve">using </w:t>
            </w:r>
            <w:proofErr w:type="spellStart"/>
            <w:r w:rsidRPr="00F04FF0">
              <w:t>getActivityId</w:t>
            </w:r>
            <w:proofErr w:type="spellEnd"/>
            <w:r>
              <w:t xml:space="preserve"> </w:t>
            </w:r>
          </w:p>
          <w:p w14:paraId="4791E1F4" w14:textId="77777777" w:rsidR="00E80126" w:rsidRDefault="00E80126" w:rsidP="00B61A5A">
            <w:pPr>
              <w:pStyle w:val="ListParagraph"/>
              <w:numPr>
                <w:ilvl w:val="0"/>
                <w:numId w:val="13"/>
              </w:numPr>
              <w:tabs>
                <w:tab w:val="left" w:pos="371"/>
              </w:tabs>
            </w:pPr>
            <w:r>
              <w:lastRenderedPageBreak/>
              <w:t>If current activity id is equal to “</w:t>
            </w:r>
            <w:r w:rsidRPr="00E80126">
              <w:t>LENDING-CHARGE-OVERDUE.FEE</w:t>
            </w:r>
            <w:r>
              <w:t>”</w:t>
            </w:r>
            <w:r w:rsidRPr="00E80126">
              <w:t xml:space="preserve"> or </w:t>
            </w:r>
            <w:r>
              <w:t>“</w:t>
            </w:r>
            <w:r w:rsidRPr="00E80126">
              <w:t>LENDING-CHARGE-COLLECTION.FEE</w:t>
            </w:r>
            <w:r>
              <w:t>” then exit the routine else continue further</w:t>
            </w:r>
            <w:commentRangeEnd w:id="484"/>
            <w:r w:rsidR="00D87E31">
              <w:rPr>
                <w:rStyle w:val="CommentReference"/>
                <w:rFonts w:ascii="Verdana" w:eastAsia="Times New Roman" w:hAnsi="Verdana" w:cs="Times New Roman"/>
              </w:rPr>
              <w:commentReference w:id="484"/>
            </w:r>
            <w:commentRangeEnd w:id="485"/>
            <w:r w:rsidR="000B295B">
              <w:rPr>
                <w:rStyle w:val="CommentReference"/>
                <w:rFonts w:ascii="Verdana" w:eastAsia="Times New Roman" w:hAnsi="Verdana" w:cs="Times New Roman"/>
              </w:rPr>
              <w:commentReference w:id="485"/>
            </w:r>
          </w:p>
          <w:p w14:paraId="03F9CCB5" w14:textId="7A55ADA8" w:rsidR="00305EF4" w:rsidRDefault="00305EF4" w:rsidP="00B61A5A">
            <w:pPr>
              <w:pStyle w:val="ListParagraph"/>
              <w:numPr>
                <w:ilvl w:val="0"/>
                <w:numId w:val="13"/>
              </w:numPr>
              <w:tabs>
                <w:tab w:val="left" w:pos="371"/>
              </w:tabs>
            </w:pPr>
            <w:r>
              <w:t xml:space="preserve">Get arrangement id from </w:t>
            </w:r>
            <w:proofErr w:type="spellStart"/>
            <w:r w:rsidRPr="00E80126">
              <w:t>ArrangementContext</w:t>
            </w:r>
            <w:proofErr w:type="spellEnd"/>
            <w:r w:rsidRPr="00E80126">
              <w:t xml:space="preserve"> </w:t>
            </w:r>
            <w:r>
              <w:t xml:space="preserve">by using </w:t>
            </w:r>
            <w:proofErr w:type="spellStart"/>
            <w:r w:rsidR="00AC2264" w:rsidRPr="006279F9">
              <w:t>getArrangementId</w:t>
            </w:r>
            <w:proofErr w:type="spellEnd"/>
            <w:r>
              <w:t xml:space="preserve"> </w:t>
            </w:r>
            <w:r w:rsidR="004D46CE">
              <w:t xml:space="preserve">and store it the variable </w:t>
            </w:r>
            <w:proofErr w:type="spellStart"/>
            <w:r w:rsidR="004D46CE">
              <w:t>ArrIdVal</w:t>
            </w:r>
            <w:proofErr w:type="spellEnd"/>
          </w:p>
          <w:p w14:paraId="26F2CFF5" w14:textId="2A024346" w:rsidR="009765AA" w:rsidRDefault="009765AA" w:rsidP="00AC0485">
            <w:pPr>
              <w:pStyle w:val="ListParagraph"/>
              <w:numPr>
                <w:ilvl w:val="0"/>
                <w:numId w:val="13"/>
              </w:numPr>
              <w:tabs>
                <w:tab w:val="left" w:pos="371"/>
              </w:tabs>
            </w:pPr>
            <w:r>
              <w:t xml:space="preserve">Form </w:t>
            </w:r>
            <w:proofErr w:type="gramStart"/>
            <w:r w:rsidR="00BF605E" w:rsidRPr="00A26A30">
              <w:t>EB.HB.ARR.TODAY.BILLS</w:t>
            </w:r>
            <w:proofErr w:type="gramEnd"/>
            <w:r w:rsidR="00BF605E">
              <w:t xml:space="preserve"> table id as below</w:t>
            </w:r>
          </w:p>
          <w:p w14:paraId="76B58321" w14:textId="161461A6" w:rsidR="009D7A9A" w:rsidRDefault="009D7A9A" w:rsidP="009765AA">
            <w:pPr>
              <w:pStyle w:val="ListParagraph"/>
              <w:tabs>
                <w:tab w:val="left" w:pos="371"/>
              </w:tabs>
            </w:pPr>
            <w:proofErr w:type="spellStart"/>
            <w:r w:rsidRPr="009D7A9A">
              <w:t>arrTodayBillsId</w:t>
            </w:r>
            <w:proofErr w:type="spellEnd"/>
            <w:r w:rsidRPr="009D7A9A">
              <w:t xml:space="preserve"> = </w:t>
            </w:r>
            <w:proofErr w:type="spellStart"/>
            <w:r w:rsidR="00F143EF">
              <w:t>CaseIdVal</w:t>
            </w:r>
            <w:proofErr w:type="spellEnd"/>
            <w:r w:rsidR="00F143EF" w:rsidRPr="009D7A9A">
              <w:t xml:space="preserve"> </w:t>
            </w:r>
            <w:r w:rsidRPr="009D7A9A">
              <w:t>+"."+</w:t>
            </w:r>
            <w:r w:rsidR="007A2B7B">
              <w:t xml:space="preserve"> </w:t>
            </w:r>
            <w:proofErr w:type="spellStart"/>
            <w:r w:rsidR="007A2B7B">
              <w:t>ArrIdVal</w:t>
            </w:r>
            <w:proofErr w:type="spellEnd"/>
          </w:p>
          <w:p w14:paraId="37D3A14D" w14:textId="7D047C66" w:rsidR="00722EE2" w:rsidRPr="00B7758B" w:rsidRDefault="002353E5" w:rsidP="00486ADA">
            <w:pPr>
              <w:pStyle w:val="ListParagraph"/>
              <w:numPr>
                <w:ilvl w:val="0"/>
                <w:numId w:val="13"/>
              </w:numPr>
              <w:tabs>
                <w:tab w:val="left" w:pos="371"/>
              </w:tabs>
            </w:pPr>
            <w:r>
              <w:t>C</w:t>
            </w:r>
            <w:r w:rsidR="00B97C62">
              <w:t xml:space="preserve">reate new record </w:t>
            </w:r>
            <w:r w:rsidR="00EA61ED">
              <w:t xml:space="preserve">in </w:t>
            </w:r>
            <w:proofErr w:type="gramStart"/>
            <w:r w:rsidR="004C2835" w:rsidRPr="00A26A30">
              <w:t>EB.HB.ARR.TODAY.BILLS</w:t>
            </w:r>
            <w:proofErr w:type="gramEnd"/>
            <w:r w:rsidR="004C2835">
              <w:t xml:space="preserve"> </w:t>
            </w:r>
            <w:r w:rsidR="00B97C62">
              <w:t xml:space="preserve">with </w:t>
            </w:r>
            <w:r w:rsidR="00C63C88">
              <w:t xml:space="preserve">@ID as </w:t>
            </w:r>
            <w:proofErr w:type="spellStart"/>
            <w:r w:rsidR="001E3766" w:rsidRPr="009D7A9A">
              <w:t>arrTodayBillsId</w:t>
            </w:r>
            <w:proofErr w:type="spellEnd"/>
            <w:r w:rsidR="00821C7F">
              <w:t xml:space="preserve"> and</w:t>
            </w:r>
            <w:r w:rsidR="00A67CED">
              <w:t xml:space="preserve"> update </w:t>
            </w:r>
            <w:r w:rsidR="00A8793B" w:rsidRPr="00A8793B">
              <w:t xml:space="preserve">ACT.DATE </w:t>
            </w:r>
            <w:r w:rsidR="00A67CED">
              <w:t xml:space="preserve">field with </w:t>
            </w:r>
            <w:proofErr w:type="spellStart"/>
            <w:r w:rsidR="00546564">
              <w:t>effDate</w:t>
            </w:r>
            <w:proofErr w:type="spellEnd"/>
          </w:p>
        </w:tc>
      </w:tr>
      <w:tr w:rsidR="008C152B" w:rsidRPr="00DE07B8" w14:paraId="02A71C59" w14:textId="77777777" w:rsidTr="009C4D7C">
        <w:trPr>
          <w:trHeight w:val="255"/>
        </w:trPr>
        <w:tc>
          <w:tcPr>
            <w:tcW w:w="1994" w:type="dxa"/>
            <w:noWrap/>
          </w:tcPr>
          <w:p w14:paraId="4006082C" w14:textId="77777777" w:rsidR="008C152B" w:rsidRPr="00DE07B8" w:rsidRDefault="008C152B" w:rsidP="002D2CAC">
            <w:r w:rsidRPr="00DE07B8">
              <w:lastRenderedPageBreak/>
              <w:t>Special Instructions</w:t>
            </w:r>
          </w:p>
        </w:tc>
        <w:tc>
          <w:tcPr>
            <w:tcW w:w="7271" w:type="dxa"/>
            <w:noWrap/>
          </w:tcPr>
          <w:p w14:paraId="42744C7D" w14:textId="77777777" w:rsidR="008C152B" w:rsidRPr="00DE07B8" w:rsidRDefault="008C152B" w:rsidP="002D2CAC"/>
        </w:tc>
      </w:tr>
    </w:tbl>
    <w:p w14:paraId="79004456" w14:textId="46EEA868" w:rsidR="0086590D" w:rsidRPr="00DE07B8" w:rsidDel="00D66CD3" w:rsidRDefault="0086590D" w:rsidP="0086590D">
      <w:pPr>
        <w:pStyle w:val="Heading2"/>
        <w:rPr>
          <w:moveFrom w:id="486" w:author="Lakshmipriya J" w:date="2023-12-08T20:35:00Z"/>
        </w:rPr>
      </w:pPr>
      <w:moveFromRangeStart w:id="487" w:author="Lakshmipriya J" w:date="2023-12-08T20:35:00Z" w:name="move152960142"/>
      <w:moveFrom w:id="488" w:author="Lakshmipriya J" w:date="2023-12-08T20:35:00Z">
        <w:r w:rsidDel="00D66CD3">
          <w:t>Hus</w:t>
        </w:r>
        <w:r w:rsidR="002E3F5A" w:rsidDel="00D66CD3">
          <w:t>DefKidGeneration</w:t>
        </w:r>
      </w:moveFrom>
    </w:p>
    <w:tbl>
      <w:tblPr>
        <w:tblW w:w="92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271"/>
      </w:tblGrid>
      <w:tr w:rsidR="0086590D" w:rsidRPr="00DE07B8" w:rsidDel="00D66CD3" w14:paraId="44457F41" w14:textId="6C350531" w:rsidTr="003B16CD">
        <w:trPr>
          <w:trHeight w:val="255"/>
        </w:trPr>
        <w:tc>
          <w:tcPr>
            <w:tcW w:w="1994" w:type="dxa"/>
            <w:shd w:val="clear" w:color="auto" w:fill="B9CFDD"/>
            <w:noWrap/>
          </w:tcPr>
          <w:p w14:paraId="1A4A9772" w14:textId="696B1446" w:rsidR="0086590D" w:rsidRPr="00DE07B8" w:rsidDel="00D66CD3" w:rsidRDefault="0086590D" w:rsidP="00627756">
            <w:pPr>
              <w:pStyle w:val="BoldBlueDark"/>
              <w:rPr>
                <w:moveFrom w:id="489" w:author="Lakshmipriya J" w:date="2023-12-08T20:35:00Z"/>
              </w:rPr>
            </w:pPr>
            <w:moveFrom w:id="490" w:author="Lakshmipriya J" w:date="2023-12-08T20:35:00Z">
              <w:r w:rsidRPr="00DE07B8" w:rsidDel="00D66CD3">
                <w:t xml:space="preserve">Property </w:t>
              </w:r>
            </w:moveFrom>
          </w:p>
        </w:tc>
        <w:tc>
          <w:tcPr>
            <w:tcW w:w="7271" w:type="dxa"/>
            <w:shd w:val="clear" w:color="auto" w:fill="B9CFDD"/>
            <w:noWrap/>
          </w:tcPr>
          <w:p w14:paraId="3AA0C229" w14:textId="2D713CC4" w:rsidR="0086590D" w:rsidRPr="00DE07B8" w:rsidDel="00D66CD3" w:rsidRDefault="0086590D" w:rsidP="00627756">
            <w:pPr>
              <w:pStyle w:val="BoldBlueDark"/>
              <w:rPr>
                <w:moveFrom w:id="491" w:author="Lakshmipriya J" w:date="2023-12-08T20:35:00Z"/>
              </w:rPr>
            </w:pPr>
            <w:moveFrom w:id="492" w:author="Lakshmipriya J" w:date="2023-12-08T20:35:00Z">
              <w:r w:rsidRPr="00DE07B8" w:rsidDel="00D66CD3">
                <w:t>Specification</w:t>
              </w:r>
            </w:moveFrom>
          </w:p>
        </w:tc>
      </w:tr>
      <w:tr w:rsidR="0086590D" w:rsidRPr="00DE07B8" w:rsidDel="00D66CD3" w14:paraId="63BEB8E9" w14:textId="436C3A00" w:rsidTr="003B16CD">
        <w:trPr>
          <w:trHeight w:val="255"/>
        </w:trPr>
        <w:tc>
          <w:tcPr>
            <w:tcW w:w="1994" w:type="dxa"/>
            <w:noWrap/>
          </w:tcPr>
          <w:p w14:paraId="392FAAB8" w14:textId="46F0754B" w:rsidR="0086590D" w:rsidRPr="00DE07B8" w:rsidDel="00D66CD3" w:rsidRDefault="0086590D" w:rsidP="00627756">
            <w:pPr>
              <w:rPr>
                <w:moveFrom w:id="493" w:author="Lakshmipriya J" w:date="2023-12-08T20:35:00Z"/>
              </w:rPr>
            </w:pPr>
            <w:moveFrom w:id="494" w:author="Lakshmipriya J" w:date="2023-12-08T20:35:00Z">
              <w:r w:rsidRPr="00DE07B8" w:rsidDel="00D66CD3">
                <w:t>Type</w:t>
              </w:r>
            </w:moveFrom>
          </w:p>
        </w:tc>
        <w:tc>
          <w:tcPr>
            <w:tcW w:w="7271" w:type="dxa"/>
            <w:noWrap/>
          </w:tcPr>
          <w:p w14:paraId="74B520F8" w14:textId="08C6886C" w:rsidR="0086590D" w:rsidRPr="00DE07B8" w:rsidDel="00D66CD3" w:rsidRDefault="0086590D" w:rsidP="00627756">
            <w:pPr>
              <w:rPr>
                <w:moveFrom w:id="495" w:author="Lakshmipriya J" w:date="2023-12-08T20:35:00Z"/>
              </w:rPr>
            </w:pPr>
            <w:moveFrom w:id="496" w:author="Lakshmipriya J" w:date="2023-12-08T20:35:00Z">
              <w:r w:rsidDel="00D66CD3">
                <w:t>S</w:t>
              </w:r>
            </w:moveFrom>
          </w:p>
        </w:tc>
      </w:tr>
      <w:tr w:rsidR="0086590D" w:rsidRPr="00DE07B8" w:rsidDel="00D66CD3" w14:paraId="14B449F0" w14:textId="62C92C2D" w:rsidTr="003B16CD">
        <w:trPr>
          <w:trHeight w:val="255"/>
        </w:trPr>
        <w:tc>
          <w:tcPr>
            <w:tcW w:w="1994" w:type="dxa"/>
            <w:noWrap/>
          </w:tcPr>
          <w:p w14:paraId="26C8B55D" w14:textId="75775627" w:rsidR="0086590D" w:rsidRPr="00DE07B8" w:rsidDel="00D66CD3" w:rsidRDefault="0086590D" w:rsidP="00627756">
            <w:pPr>
              <w:rPr>
                <w:moveFrom w:id="497" w:author="Lakshmipriya J" w:date="2023-12-08T20:35:00Z"/>
              </w:rPr>
            </w:pPr>
            <w:moveFrom w:id="498" w:author="Lakshmipriya J" w:date="2023-12-08T20:35:00Z">
              <w:r w:rsidRPr="00DE07B8" w:rsidDel="00D66CD3">
                <w:t>Attached To</w:t>
              </w:r>
            </w:moveFrom>
          </w:p>
        </w:tc>
        <w:tc>
          <w:tcPr>
            <w:tcW w:w="7271" w:type="dxa"/>
            <w:noWrap/>
          </w:tcPr>
          <w:p w14:paraId="1047E7B5" w14:textId="3C1D5F4F" w:rsidR="00056842" w:rsidDel="00D66CD3" w:rsidRDefault="00056842" w:rsidP="00627756">
            <w:pPr>
              <w:rPr>
                <w:moveFrom w:id="499" w:author="Lakshmipriya J" w:date="2023-12-08T20:35:00Z"/>
              </w:rPr>
            </w:pPr>
            <w:moveFrom w:id="500" w:author="Lakshmipriya J" w:date="2023-12-08T20:35:00Z">
              <w:r w:rsidRPr="00C47BD5" w:rsidDel="00D66CD3">
                <w:t>EB.HB.INVOICE.DETAILS</w:t>
              </w:r>
              <w:r w:rsidDel="00D66CD3">
                <w:t>,HUS.OFS</w:t>
              </w:r>
            </w:moveFrom>
          </w:p>
          <w:p w14:paraId="7CE267C7" w14:textId="3D3CDBCD" w:rsidR="00056842" w:rsidRPr="00DE07B8" w:rsidDel="00D66CD3" w:rsidRDefault="001833DC" w:rsidP="00627756">
            <w:pPr>
              <w:rPr>
                <w:moveFrom w:id="501" w:author="Lakshmipriya J" w:date="2023-12-08T20:35:00Z"/>
              </w:rPr>
            </w:pPr>
            <w:moveFrom w:id="502" w:author="Lakshmipriya J" w:date="2023-12-08T20:35:00Z">
              <w:r w:rsidDel="00D66CD3">
                <w:t>EB.HB.INVOICE.DETAILS</w:t>
              </w:r>
              <w:r w:rsidR="00491013" w:rsidRPr="00491013" w:rsidDel="00D66CD3">
                <w:t>,HUS</w:t>
              </w:r>
              <w:r w:rsidR="00DA3B5F" w:rsidDel="00D66CD3">
                <w:t>.INPUT</w:t>
              </w:r>
            </w:moveFrom>
          </w:p>
        </w:tc>
      </w:tr>
      <w:tr w:rsidR="0086590D" w:rsidRPr="00DE07B8" w:rsidDel="00D66CD3" w14:paraId="432D12A1" w14:textId="7C52717F" w:rsidTr="003B16CD">
        <w:trPr>
          <w:trHeight w:val="255"/>
        </w:trPr>
        <w:tc>
          <w:tcPr>
            <w:tcW w:w="1994" w:type="dxa"/>
            <w:noWrap/>
          </w:tcPr>
          <w:p w14:paraId="63852D6A" w14:textId="43E9BED5" w:rsidR="0086590D" w:rsidRPr="00DE07B8" w:rsidDel="00D66CD3" w:rsidRDefault="0086590D" w:rsidP="00627756">
            <w:pPr>
              <w:rPr>
                <w:moveFrom w:id="503" w:author="Lakshmipriya J" w:date="2023-12-08T20:35:00Z"/>
              </w:rPr>
            </w:pPr>
            <w:moveFrom w:id="504" w:author="Lakshmipriya J" w:date="2023-12-08T20:35:00Z">
              <w:r w:rsidRPr="00DE07B8" w:rsidDel="00D66CD3">
                <w:t>Attached As</w:t>
              </w:r>
            </w:moveFrom>
          </w:p>
        </w:tc>
        <w:tc>
          <w:tcPr>
            <w:tcW w:w="7271" w:type="dxa"/>
            <w:noWrap/>
          </w:tcPr>
          <w:p w14:paraId="072C2250" w14:textId="4609AD84" w:rsidR="0086590D" w:rsidRPr="00DE07B8" w:rsidDel="00D66CD3" w:rsidRDefault="007B5CED" w:rsidP="00627756">
            <w:pPr>
              <w:rPr>
                <w:moveFrom w:id="505" w:author="Lakshmipriya J" w:date="2023-12-08T20:35:00Z"/>
              </w:rPr>
            </w:pPr>
            <w:moveFrom w:id="506" w:author="Lakshmipriya J" w:date="2023-12-08T20:35:00Z">
              <w:r w:rsidDel="00D66CD3">
                <w:t>Default Routine</w:t>
              </w:r>
            </w:moveFrom>
          </w:p>
        </w:tc>
      </w:tr>
      <w:tr w:rsidR="0086590D" w:rsidRPr="00DE07B8" w:rsidDel="00D66CD3" w14:paraId="623A1631" w14:textId="01612DC7" w:rsidTr="003B16CD">
        <w:trPr>
          <w:trHeight w:val="255"/>
        </w:trPr>
        <w:tc>
          <w:tcPr>
            <w:tcW w:w="1994" w:type="dxa"/>
            <w:noWrap/>
          </w:tcPr>
          <w:p w14:paraId="333093D7" w14:textId="01988AF9" w:rsidR="0086590D" w:rsidRPr="00DE07B8" w:rsidDel="00D66CD3" w:rsidRDefault="0086590D" w:rsidP="00627756">
            <w:pPr>
              <w:rPr>
                <w:moveFrom w:id="507" w:author="Lakshmipriya J" w:date="2023-12-08T20:35:00Z"/>
              </w:rPr>
            </w:pPr>
            <w:moveFrom w:id="508" w:author="Lakshmipriya J" w:date="2023-12-08T20:35:00Z">
              <w:r w:rsidRPr="00DE07B8" w:rsidDel="00D66CD3">
                <w:t>Dependency</w:t>
              </w:r>
            </w:moveFrom>
          </w:p>
        </w:tc>
        <w:tc>
          <w:tcPr>
            <w:tcW w:w="7271" w:type="dxa"/>
            <w:noWrap/>
          </w:tcPr>
          <w:p w14:paraId="69A4616A" w14:textId="3C96D474" w:rsidR="0086590D" w:rsidRPr="00DE07B8" w:rsidDel="00D66CD3" w:rsidRDefault="0086590D" w:rsidP="00627756">
            <w:pPr>
              <w:rPr>
                <w:moveFrom w:id="509" w:author="Lakshmipriya J" w:date="2023-12-08T20:35:00Z"/>
              </w:rPr>
            </w:pPr>
            <w:moveFrom w:id="510" w:author="Lakshmipriya J" w:date="2023-12-08T20:35:00Z">
              <w:r w:rsidDel="00D66CD3">
                <w:t>NA</w:t>
              </w:r>
            </w:moveFrom>
          </w:p>
        </w:tc>
      </w:tr>
      <w:tr w:rsidR="0086590D" w:rsidRPr="00DE07B8" w:rsidDel="00D66CD3" w14:paraId="323C4068" w14:textId="1BF1AE3D" w:rsidTr="003B16CD">
        <w:trPr>
          <w:trHeight w:val="255"/>
        </w:trPr>
        <w:tc>
          <w:tcPr>
            <w:tcW w:w="1994" w:type="dxa"/>
            <w:noWrap/>
          </w:tcPr>
          <w:p w14:paraId="69724B36" w14:textId="2DDA9485" w:rsidR="0086590D" w:rsidRPr="00DE07B8" w:rsidDel="00D66CD3" w:rsidRDefault="0086590D" w:rsidP="00627756">
            <w:pPr>
              <w:rPr>
                <w:moveFrom w:id="511" w:author="Lakshmipriya J" w:date="2023-12-08T20:35:00Z"/>
              </w:rPr>
            </w:pPr>
            <w:moveFrom w:id="512" w:author="Lakshmipriya J" w:date="2023-12-08T20:35:00Z">
              <w:r w:rsidRPr="00DE07B8" w:rsidDel="00D66CD3">
                <w:t>Description</w:t>
              </w:r>
            </w:moveFrom>
          </w:p>
        </w:tc>
        <w:tc>
          <w:tcPr>
            <w:tcW w:w="7271" w:type="dxa"/>
            <w:noWrap/>
          </w:tcPr>
          <w:p w14:paraId="60BC48A8" w14:textId="1DC7FAEA" w:rsidR="0086590D" w:rsidRPr="00DE07B8" w:rsidDel="00D66CD3" w:rsidRDefault="009369FD" w:rsidP="00627756">
            <w:pPr>
              <w:rPr>
                <w:moveFrom w:id="513" w:author="Lakshmipriya J" w:date="2023-12-08T20:35:00Z"/>
              </w:rPr>
            </w:pPr>
            <w:moveFrom w:id="514" w:author="Lakshmipriya J" w:date="2023-12-08T20:35:00Z">
              <w:r w:rsidDel="00D66CD3">
                <w:t>This routine used to calculate KID number</w:t>
              </w:r>
              <w:r w:rsidR="00AC45D1" w:rsidDel="00D66CD3">
                <w:t xml:space="preserve"> and </w:t>
              </w:r>
              <w:r w:rsidR="00796FA4" w:rsidDel="00D66CD3">
                <w:t>default</w:t>
              </w:r>
              <w:r w:rsidR="00527967" w:rsidDel="00D66CD3">
                <w:t xml:space="preserve"> </w:t>
              </w:r>
              <w:r w:rsidR="0091042D" w:rsidDel="00D66CD3">
                <w:t>few fields in</w:t>
              </w:r>
              <w:r w:rsidR="00AC45D1" w:rsidDel="00D66CD3">
                <w:t xml:space="preserve"> </w:t>
              </w:r>
              <w:r w:rsidDel="00D66CD3">
                <w:t xml:space="preserve"> </w:t>
              </w:r>
              <w:r w:rsidR="001833DC" w:rsidDel="00D66CD3">
                <w:t>EB.HB.INVOICE.DETAILS</w:t>
              </w:r>
              <w:r w:rsidR="00077839" w:rsidDel="00D66CD3">
                <w:t xml:space="preserve"> record.</w:t>
              </w:r>
            </w:moveFrom>
          </w:p>
        </w:tc>
      </w:tr>
      <w:tr w:rsidR="0086590D" w:rsidRPr="00DE07B8" w:rsidDel="00D66CD3" w14:paraId="6F86AD66" w14:textId="11702F25" w:rsidTr="003B16CD">
        <w:trPr>
          <w:trHeight w:val="255"/>
        </w:trPr>
        <w:tc>
          <w:tcPr>
            <w:tcW w:w="1994" w:type="dxa"/>
            <w:noWrap/>
          </w:tcPr>
          <w:p w14:paraId="4C7F946C" w14:textId="62525F92" w:rsidR="0086590D" w:rsidRPr="00DE07B8" w:rsidDel="00D66CD3" w:rsidRDefault="0086590D" w:rsidP="00627756">
            <w:pPr>
              <w:rPr>
                <w:moveFrom w:id="515" w:author="Lakshmipriya J" w:date="2023-12-08T20:35:00Z"/>
              </w:rPr>
            </w:pPr>
            <w:moveFrom w:id="516" w:author="Lakshmipriya J" w:date="2023-12-08T20:35:00Z">
              <w:r w:rsidRPr="00DE07B8" w:rsidDel="00D66CD3">
                <w:t>Arguments – IN</w:t>
              </w:r>
            </w:moveFrom>
          </w:p>
        </w:tc>
        <w:tc>
          <w:tcPr>
            <w:tcW w:w="7271" w:type="dxa"/>
            <w:noWrap/>
          </w:tcPr>
          <w:p w14:paraId="556DC761" w14:textId="06C6BDE8" w:rsidR="0086590D" w:rsidRPr="00DE07B8" w:rsidDel="00D66CD3" w:rsidRDefault="0086590D" w:rsidP="00627756">
            <w:pPr>
              <w:rPr>
                <w:moveFrom w:id="517" w:author="Lakshmipriya J" w:date="2023-12-08T20:35:00Z"/>
              </w:rPr>
            </w:pPr>
            <w:moveFrom w:id="518" w:author="Lakshmipriya J" w:date="2023-12-08T20:35:00Z">
              <w:r w:rsidDel="00D66CD3">
                <w:t>NA</w:t>
              </w:r>
            </w:moveFrom>
          </w:p>
        </w:tc>
      </w:tr>
      <w:tr w:rsidR="0086590D" w:rsidRPr="00DE07B8" w:rsidDel="00D66CD3" w14:paraId="089E500A" w14:textId="2CC6EEA5" w:rsidTr="003B16CD">
        <w:trPr>
          <w:trHeight w:val="255"/>
        </w:trPr>
        <w:tc>
          <w:tcPr>
            <w:tcW w:w="1994" w:type="dxa"/>
            <w:noWrap/>
          </w:tcPr>
          <w:p w14:paraId="1CB7281B" w14:textId="3E9AEA34" w:rsidR="0086590D" w:rsidRPr="00DE07B8" w:rsidDel="00D66CD3" w:rsidRDefault="0086590D" w:rsidP="00627756">
            <w:pPr>
              <w:rPr>
                <w:moveFrom w:id="519" w:author="Lakshmipriya J" w:date="2023-12-08T20:35:00Z"/>
              </w:rPr>
            </w:pPr>
            <w:moveFrom w:id="520" w:author="Lakshmipriya J" w:date="2023-12-08T20:35:00Z">
              <w:r w:rsidRPr="00DE07B8" w:rsidDel="00D66CD3">
                <w:t>Arguments – OUT</w:t>
              </w:r>
            </w:moveFrom>
          </w:p>
        </w:tc>
        <w:tc>
          <w:tcPr>
            <w:tcW w:w="7271" w:type="dxa"/>
            <w:noWrap/>
          </w:tcPr>
          <w:p w14:paraId="398A45A3" w14:textId="1BEEA1EE" w:rsidR="0086590D" w:rsidRPr="00DE07B8" w:rsidDel="00D66CD3" w:rsidRDefault="0086590D" w:rsidP="00627756">
            <w:pPr>
              <w:rPr>
                <w:moveFrom w:id="521" w:author="Lakshmipriya J" w:date="2023-12-08T20:35:00Z"/>
              </w:rPr>
            </w:pPr>
            <w:moveFrom w:id="522" w:author="Lakshmipriya J" w:date="2023-12-08T20:35:00Z">
              <w:r w:rsidDel="00D66CD3">
                <w:t>NA</w:t>
              </w:r>
            </w:moveFrom>
          </w:p>
        </w:tc>
      </w:tr>
      <w:tr w:rsidR="0086590D" w:rsidRPr="00DE07B8" w:rsidDel="00D66CD3" w14:paraId="10B45E2E" w14:textId="5600DEAE" w:rsidTr="003B16CD">
        <w:trPr>
          <w:trHeight w:val="255"/>
        </w:trPr>
        <w:tc>
          <w:tcPr>
            <w:tcW w:w="1994" w:type="dxa"/>
            <w:noWrap/>
          </w:tcPr>
          <w:p w14:paraId="3C715099" w14:textId="21006C8F" w:rsidR="0086590D" w:rsidRPr="00DE07B8" w:rsidDel="00D66CD3" w:rsidRDefault="0086590D" w:rsidP="00627756">
            <w:pPr>
              <w:rPr>
                <w:moveFrom w:id="523" w:author="Lakshmipriya J" w:date="2023-12-08T20:35:00Z"/>
              </w:rPr>
            </w:pPr>
            <w:moveFrom w:id="524" w:author="Lakshmipriya J" w:date="2023-12-08T20:35:00Z">
              <w:r w:rsidRPr="00DE07B8" w:rsidDel="00D66CD3">
                <w:t>Prelim Conditions</w:t>
              </w:r>
            </w:moveFrom>
          </w:p>
        </w:tc>
        <w:tc>
          <w:tcPr>
            <w:tcW w:w="7271" w:type="dxa"/>
            <w:noWrap/>
          </w:tcPr>
          <w:p w14:paraId="622DC390" w14:textId="2851679E" w:rsidR="0086590D" w:rsidRPr="00DE07B8" w:rsidDel="00D66CD3" w:rsidRDefault="0086590D" w:rsidP="00627756">
            <w:pPr>
              <w:rPr>
                <w:moveFrom w:id="525" w:author="Lakshmipriya J" w:date="2023-12-08T20:35:00Z"/>
              </w:rPr>
            </w:pPr>
          </w:p>
        </w:tc>
      </w:tr>
      <w:tr w:rsidR="0086590D" w:rsidRPr="00DE07B8" w:rsidDel="00D66CD3" w14:paraId="206EB12A" w14:textId="7EF45A9C" w:rsidTr="003B16CD">
        <w:trPr>
          <w:trHeight w:val="255"/>
        </w:trPr>
        <w:tc>
          <w:tcPr>
            <w:tcW w:w="1994" w:type="dxa"/>
            <w:noWrap/>
          </w:tcPr>
          <w:p w14:paraId="728DCFA4" w14:textId="0E22D24F" w:rsidR="0086590D" w:rsidRPr="00DE07B8" w:rsidDel="00D66CD3" w:rsidRDefault="0086590D" w:rsidP="00627756">
            <w:pPr>
              <w:rPr>
                <w:moveFrom w:id="526" w:author="Lakshmipriya J" w:date="2023-12-08T20:35:00Z"/>
              </w:rPr>
            </w:pPr>
            <w:moveFrom w:id="527" w:author="Lakshmipriya J" w:date="2023-12-08T20:35:00Z">
              <w:r w:rsidRPr="00DE07B8" w:rsidDel="00D66CD3">
                <w:t>Subroutine Flow</w:t>
              </w:r>
            </w:moveFrom>
          </w:p>
        </w:tc>
        <w:tc>
          <w:tcPr>
            <w:tcW w:w="7271" w:type="dxa"/>
            <w:noWrap/>
          </w:tcPr>
          <w:p w14:paraId="1686FFE8" w14:textId="5AD8438C" w:rsidR="001A6551" w:rsidDel="00D66CD3" w:rsidRDefault="007303D4" w:rsidP="00B61A5A">
            <w:pPr>
              <w:pStyle w:val="ListParagraph"/>
              <w:numPr>
                <w:ilvl w:val="0"/>
                <w:numId w:val="15"/>
              </w:numPr>
              <w:tabs>
                <w:tab w:val="left" w:pos="371"/>
              </w:tabs>
              <w:rPr>
                <w:moveFrom w:id="528" w:author="Lakshmipriya J" w:date="2023-12-08T20:35:00Z"/>
              </w:rPr>
            </w:pPr>
            <w:moveFrom w:id="529" w:author="Lakshmipriya J" w:date="2023-12-08T20:35:00Z">
              <w:r w:rsidDel="00D66CD3">
                <w:t xml:space="preserve">Extract the value before first dot(.) from </w:t>
              </w:r>
              <w:r w:rsidR="00B41A7D" w:rsidRPr="00B41A7D" w:rsidDel="00D66CD3">
                <w:t>currentRecordId</w:t>
              </w:r>
              <w:r w:rsidR="00B41A7D" w:rsidDel="00D66CD3">
                <w:t xml:space="preserve"> </w:t>
              </w:r>
              <w:r w:rsidDel="00D66CD3">
                <w:t xml:space="preserve">and </w:t>
              </w:r>
              <w:r w:rsidR="00A022E5" w:rsidDel="00D66CD3">
                <w:t>store it to the variable</w:t>
              </w:r>
              <w:r w:rsidR="001A6551" w:rsidDel="00D66CD3">
                <w:t xml:space="preserve"> IdType</w:t>
              </w:r>
            </w:moveFrom>
          </w:p>
          <w:p w14:paraId="5AF246E7" w14:textId="6203A2F2" w:rsidR="00B64A5B" w:rsidDel="00D66CD3" w:rsidRDefault="00C71C51" w:rsidP="00B61A5A">
            <w:pPr>
              <w:pStyle w:val="ListParagraph"/>
              <w:numPr>
                <w:ilvl w:val="0"/>
                <w:numId w:val="15"/>
              </w:numPr>
              <w:tabs>
                <w:tab w:val="left" w:pos="371"/>
              </w:tabs>
              <w:rPr>
                <w:moveFrom w:id="530" w:author="Lakshmipriya J" w:date="2023-12-08T20:35:00Z"/>
              </w:rPr>
            </w:pPr>
            <w:moveFrom w:id="531" w:author="Lakshmipriya J" w:date="2023-12-08T20:35:00Z">
              <w:r w:rsidDel="00D66CD3">
                <w:t xml:space="preserve">Get TYPE field value from </w:t>
              </w:r>
              <w:r w:rsidR="00AB57AF" w:rsidRPr="00AB57AF" w:rsidDel="00D66CD3">
                <w:t>currentRecord</w:t>
              </w:r>
              <w:r w:rsidR="001B0D05" w:rsidDel="00D66CD3">
                <w:t xml:space="preserve"> and store it to the variable InvoiceType</w:t>
              </w:r>
            </w:moveFrom>
          </w:p>
          <w:p w14:paraId="1BEC731C" w14:textId="2BBC0570" w:rsidR="00D820FB" w:rsidDel="00D66CD3" w:rsidRDefault="00FF68FD" w:rsidP="00B61A5A">
            <w:pPr>
              <w:pStyle w:val="ListParagraph"/>
              <w:numPr>
                <w:ilvl w:val="0"/>
                <w:numId w:val="15"/>
              </w:numPr>
              <w:tabs>
                <w:tab w:val="left" w:pos="371"/>
              </w:tabs>
              <w:rPr>
                <w:moveFrom w:id="532" w:author="Lakshmipriya J" w:date="2023-12-08T20:35:00Z"/>
              </w:rPr>
            </w:pPr>
            <w:moveFrom w:id="533" w:author="Lakshmipriya J" w:date="2023-12-08T20:35:00Z">
              <w:r w:rsidDel="00D66CD3">
                <w:t xml:space="preserve">Using </w:t>
              </w:r>
              <w:r w:rsidRPr="00FF68FD" w:rsidDel="00D66CD3">
                <w:t>getCurrNo</w:t>
              </w:r>
              <w:r w:rsidDel="00D66CD3">
                <w:t xml:space="preserve"> get cur number from </w:t>
              </w:r>
              <w:r w:rsidR="000E6B96" w:rsidDel="00D66CD3">
                <w:t>currenctrecord and store it to the variable CurrNoVal</w:t>
              </w:r>
            </w:moveFrom>
          </w:p>
          <w:p w14:paraId="05DB9669" w14:textId="567FA69E" w:rsidR="00C25046" w:rsidDel="00D66CD3" w:rsidRDefault="00C25046" w:rsidP="00C25046">
            <w:pPr>
              <w:pStyle w:val="ListParagraph"/>
              <w:numPr>
                <w:ilvl w:val="0"/>
                <w:numId w:val="15"/>
              </w:numPr>
              <w:tabs>
                <w:tab w:val="left" w:pos="371"/>
              </w:tabs>
              <w:rPr>
                <w:moveFrom w:id="534" w:author="Lakshmipriya J" w:date="2023-12-08T20:35:00Z"/>
              </w:rPr>
            </w:pPr>
            <w:moveFrom w:id="535" w:author="Lakshmipriya J" w:date="2023-12-08T20:35:00Z">
              <w:r w:rsidDel="00D66CD3">
                <w:t xml:space="preserve">Get TYPE field value from </w:t>
              </w:r>
              <w:r w:rsidRPr="00C25046" w:rsidDel="00D66CD3">
                <w:t xml:space="preserve">liveRecord </w:t>
              </w:r>
              <w:r w:rsidDel="00D66CD3">
                <w:t xml:space="preserve"> and store it to the variable OldInvoiceType</w:t>
              </w:r>
            </w:moveFrom>
          </w:p>
          <w:p w14:paraId="2077D0FA" w14:textId="31AD59C1" w:rsidR="000E6B96" w:rsidDel="00D66CD3" w:rsidRDefault="00A709C5" w:rsidP="00B61A5A">
            <w:pPr>
              <w:pStyle w:val="ListParagraph"/>
              <w:numPr>
                <w:ilvl w:val="0"/>
                <w:numId w:val="15"/>
              </w:numPr>
              <w:tabs>
                <w:tab w:val="left" w:pos="371"/>
              </w:tabs>
              <w:rPr>
                <w:moveFrom w:id="536" w:author="Lakshmipriya J" w:date="2023-12-08T20:35:00Z"/>
              </w:rPr>
            </w:pPr>
            <w:moveFrom w:id="537" w:author="Lakshmipriya J" w:date="2023-12-08T20:35:00Z">
              <w:r w:rsidDel="00D66CD3">
                <w:t>If CurrNoVal is equal to empty or (</w:t>
              </w:r>
              <w:r w:rsidR="00A77FF1" w:rsidDel="00D66CD3">
                <w:t>OldInvoiceType is not equal to empty and OldInvoiceType is not equal to InvoiceType</w:t>
              </w:r>
              <w:r w:rsidDel="00D66CD3">
                <w:t>)</w:t>
              </w:r>
              <w:r w:rsidR="00A77FF1" w:rsidDel="00D66CD3">
                <w:t xml:space="preserve"> then continue further else exit the routine.</w:t>
              </w:r>
            </w:moveFrom>
          </w:p>
          <w:p w14:paraId="38770B22" w14:textId="364207B0" w:rsidR="00AB57AF" w:rsidDel="00D66CD3" w:rsidRDefault="00A53F2E" w:rsidP="00B61A5A">
            <w:pPr>
              <w:pStyle w:val="ListParagraph"/>
              <w:numPr>
                <w:ilvl w:val="0"/>
                <w:numId w:val="15"/>
              </w:numPr>
              <w:tabs>
                <w:tab w:val="left" w:pos="371"/>
              </w:tabs>
              <w:rPr>
                <w:moveFrom w:id="538" w:author="Lakshmipriya J" w:date="2023-12-08T20:35:00Z"/>
              </w:rPr>
            </w:pPr>
            <w:moveFrom w:id="539" w:author="Lakshmipriya J" w:date="2023-12-08T20:35:00Z">
              <w:r w:rsidDel="00D66CD3">
                <w:t xml:space="preserve">Get </w:t>
              </w:r>
              <w:r w:rsidRPr="00A53F2E" w:rsidDel="00D66CD3">
                <w:t>CASE.ID</w:t>
              </w:r>
              <w:r w:rsidDel="00D66CD3">
                <w:t xml:space="preserve"> </w:t>
              </w:r>
              <w:r w:rsidR="001B0D05" w:rsidDel="00D66CD3">
                <w:t xml:space="preserve"> </w:t>
              </w:r>
              <w:r w:rsidDel="00D66CD3">
                <w:t xml:space="preserve">field value from </w:t>
              </w:r>
              <w:r w:rsidRPr="00AB57AF" w:rsidDel="00D66CD3">
                <w:t>currentRecord</w:t>
              </w:r>
              <w:r w:rsidDel="00D66CD3">
                <w:t xml:space="preserve"> and store it to the variable</w:t>
              </w:r>
              <w:r w:rsidR="00126C2E" w:rsidDel="00D66CD3">
                <w:t xml:space="preserve"> CaseId</w:t>
              </w:r>
              <w:r w:rsidR="00B11811" w:rsidDel="00D66CD3">
                <w:t>.</w:t>
              </w:r>
            </w:moveFrom>
          </w:p>
          <w:p w14:paraId="55A7C48F" w14:textId="408FE876" w:rsidR="00B11811" w:rsidDel="00D66CD3" w:rsidRDefault="00B11811" w:rsidP="00B61A5A">
            <w:pPr>
              <w:pStyle w:val="ListParagraph"/>
              <w:numPr>
                <w:ilvl w:val="0"/>
                <w:numId w:val="15"/>
              </w:numPr>
              <w:tabs>
                <w:tab w:val="left" w:pos="371"/>
              </w:tabs>
              <w:rPr>
                <w:moveFrom w:id="540" w:author="Lakshmipriya J" w:date="2023-12-08T20:35:00Z"/>
              </w:rPr>
            </w:pPr>
            <w:moveFrom w:id="541" w:author="Lakshmipriya J" w:date="2023-12-08T20:35:00Z">
              <w:r w:rsidDel="00D66CD3">
                <w:t xml:space="preserve">If CaseId length is not equal to 12 then </w:t>
              </w:r>
              <w:r w:rsidR="009472ED" w:rsidDel="00D66CD3">
                <w:t xml:space="preserve">using </w:t>
              </w:r>
              <w:r w:rsidR="009472ED" w:rsidRPr="009472ED" w:rsidDel="00D66CD3">
                <w:t>String.format</w:t>
              </w:r>
              <w:r w:rsidR="009472ED" w:rsidDel="00D66CD3">
                <w:t xml:space="preserve"> </w:t>
              </w:r>
              <w:r w:rsidDel="00D66CD3">
                <w:t>add leading 0’s to make the length to 12</w:t>
              </w:r>
            </w:moveFrom>
          </w:p>
          <w:p w14:paraId="70550D0D" w14:textId="66C5138F" w:rsidR="006123F6" w:rsidDel="00D66CD3" w:rsidRDefault="006123F6" w:rsidP="006123F6">
            <w:pPr>
              <w:pStyle w:val="ListParagraph"/>
              <w:tabs>
                <w:tab w:val="left" w:pos="371"/>
              </w:tabs>
              <w:rPr>
                <w:moveFrom w:id="542" w:author="Lakshmipriya J" w:date="2023-12-08T20:35:00Z"/>
              </w:rPr>
            </w:pPr>
            <w:moveFrom w:id="543" w:author="Lakshmipriya J" w:date="2023-12-08T20:35:00Z">
              <w:r w:rsidDel="00D66CD3">
                <w:t xml:space="preserve">Example: </w:t>
              </w:r>
              <w:r w:rsidRPr="006123F6" w:rsidDel="00D66CD3">
                <w:t>String.format("%0</w:t>
              </w:r>
              <w:r w:rsidDel="00D66CD3">
                <w:t>12</w:t>
              </w:r>
              <w:r w:rsidRPr="006123F6" w:rsidDel="00D66CD3">
                <w:t xml:space="preserve">d", </w:t>
              </w:r>
              <w:r w:rsidR="00223312" w:rsidDel="00D66CD3">
                <w:t>CaseId</w:t>
              </w:r>
              <w:r w:rsidRPr="006123F6" w:rsidDel="00D66CD3">
                <w:t>)</w:t>
              </w:r>
            </w:moveFrom>
          </w:p>
          <w:p w14:paraId="50BF7E81" w14:textId="6C242121" w:rsidR="0086590D" w:rsidDel="00D66CD3" w:rsidRDefault="00066EA9" w:rsidP="00B61A5A">
            <w:pPr>
              <w:pStyle w:val="ListParagraph"/>
              <w:numPr>
                <w:ilvl w:val="0"/>
                <w:numId w:val="15"/>
              </w:numPr>
              <w:tabs>
                <w:tab w:val="left" w:pos="371"/>
              </w:tabs>
              <w:rPr>
                <w:moveFrom w:id="544" w:author="Lakshmipriya J" w:date="2023-12-08T20:35:00Z"/>
              </w:rPr>
            </w:pPr>
            <w:moveFrom w:id="545" w:author="Lakshmipriya J" w:date="2023-12-08T20:35:00Z">
              <w:r w:rsidDel="00D66CD3">
                <w:t>C</w:t>
              </w:r>
              <w:r w:rsidR="00502218" w:rsidRPr="00502218" w:rsidDel="00D66CD3">
                <w:t xml:space="preserve">heck </w:t>
              </w:r>
              <w:r w:rsidR="00502218" w:rsidDel="00D66CD3">
                <w:t>IdType</w:t>
              </w:r>
              <w:r w:rsidR="00502218" w:rsidRPr="00502218" w:rsidDel="00D66CD3">
                <w:t xml:space="preserve"> and </w:t>
              </w:r>
              <w:r w:rsidR="00502218" w:rsidDel="00D66CD3">
                <w:t>InvoiceType</w:t>
              </w:r>
              <w:r w:rsidR="00502218" w:rsidRPr="00502218" w:rsidDel="00D66CD3">
                <w:t xml:space="preserve"> and </w:t>
              </w:r>
              <w:r w:rsidR="001E00F8" w:rsidDel="00D66CD3">
                <w:t>form KidNumber and</w:t>
              </w:r>
              <w:r w:rsidR="0015446D" w:rsidDel="00D66CD3">
                <w:t xml:space="preserve"> WeightVal</w:t>
              </w:r>
              <w:r w:rsidR="001E00F8" w:rsidDel="00D66CD3">
                <w:t xml:space="preserve"> </w:t>
              </w:r>
            </w:moveFrom>
          </w:p>
          <w:p w14:paraId="64859777" w14:textId="4117CE39" w:rsidR="003B1497" w:rsidDel="00D66CD3" w:rsidRDefault="003B1497" w:rsidP="003B1497">
            <w:pPr>
              <w:pStyle w:val="ListParagraph"/>
              <w:tabs>
                <w:tab w:val="left" w:pos="371"/>
              </w:tabs>
              <w:rPr>
                <w:moveFrom w:id="546" w:author="Lakshmipriya J" w:date="2023-12-08T20:35:00Z"/>
              </w:rPr>
            </w:pPr>
          </w:p>
          <w:p w14:paraId="07A221CB" w14:textId="10FE608B" w:rsidR="00D96E06" w:rsidDel="00D66CD3" w:rsidRDefault="00150F36" w:rsidP="00D96E06">
            <w:pPr>
              <w:pStyle w:val="ListParagraph"/>
              <w:rPr>
                <w:moveFrom w:id="547" w:author="Lakshmipriya J" w:date="2023-12-08T20:35:00Z"/>
              </w:rPr>
            </w:pPr>
            <w:moveFrom w:id="548" w:author="Lakshmipriya J" w:date="2023-12-08T20:35:00Z">
              <w:r w:rsidDel="00D66CD3">
                <w:t>If</w:t>
              </w:r>
              <w:r w:rsidR="00D96E06" w:rsidDel="00D66CD3">
                <w:t xml:space="preserve"> </w:t>
              </w:r>
              <w:r w:rsidR="009F274F" w:rsidDel="00D66CD3">
                <w:t>IdType</w:t>
              </w:r>
              <w:r w:rsidR="00D96E06" w:rsidDel="00D66CD3">
                <w:t xml:space="preserve"> EQ “</w:t>
              </w:r>
              <w:r w:rsidR="009F274F" w:rsidDel="00D66CD3">
                <w:t>I</w:t>
              </w:r>
              <w:r w:rsidR="00D96E06" w:rsidDel="00D66CD3">
                <w:t xml:space="preserve">” AND </w:t>
              </w:r>
              <w:r w:rsidR="007F14B0" w:rsidDel="00D66CD3">
                <w:t xml:space="preserve">InvoiceType </w:t>
              </w:r>
              <w:r w:rsidR="00D96E06" w:rsidDel="00D66CD3">
                <w:t>EQ “</w:t>
              </w:r>
              <w:r w:rsidR="007F14B0" w:rsidDel="00D66CD3">
                <w:t>INVOICE</w:t>
              </w:r>
              <w:r w:rsidR="00D96E06" w:rsidDel="00D66CD3">
                <w:rPr>
                  <w:rStyle w:val="disableddealbox"/>
                </w:rPr>
                <w:t>”</w:t>
              </w:r>
              <w:r w:rsidDel="00D66CD3">
                <w:rPr>
                  <w:rStyle w:val="disableddealbox"/>
                </w:rPr>
                <w:t xml:space="preserve"> then do the below steps</w:t>
              </w:r>
            </w:moveFrom>
          </w:p>
          <w:p w14:paraId="71F70A63" w14:textId="597B79A5" w:rsidR="00D96E06" w:rsidDel="00D66CD3" w:rsidRDefault="00D96E06" w:rsidP="00D96E06">
            <w:pPr>
              <w:pStyle w:val="ListParagraph"/>
              <w:tabs>
                <w:tab w:val="left" w:pos="371"/>
              </w:tabs>
              <w:ind w:left="370"/>
              <w:rPr>
                <w:moveFrom w:id="549" w:author="Lakshmipriya J" w:date="2023-12-08T20:35:00Z"/>
              </w:rPr>
            </w:pPr>
            <w:moveFrom w:id="550" w:author="Lakshmipriya J" w:date="2023-12-08T20:35:00Z">
              <w:r w:rsidDel="00D66CD3">
                <w:t xml:space="preserve">              </w:t>
              </w:r>
              <w:r w:rsidR="00413470" w:rsidDel="00D66CD3">
                <w:t xml:space="preserve"> </w:t>
              </w:r>
              <w:r w:rsidR="00DA78CB" w:rsidDel="00D66CD3">
                <w:t xml:space="preserve">CaseInstalId = </w:t>
              </w:r>
              <w:r w:rsidR="004E5B97" w:rsidDel="00D66CD3">
                <w:t>CaseId</w:t>
              </w:r>
            </w:moveFrom>
          </w:p>
          <w:p w14:paraId="12BFC4DB" w14:textId="54E420B7" w:rsidR="00CF63FA" w:rsidDel="00D66CD3" w:rsidRDefault="00CF63FA" w:rsidP="00D96E06">
            <w:pPr>
              <w:pStyle w:val="ListParagraph"/>
              <w:tabs>
                <w:tab w:val="left" w:pos="371"/>
              </w:tabs>
              <w:ind w:left="370"/>
              <w:rPr>
                <w:moveFrom w:id="551" w:author="Lakshmipriya J" w:date="2023-12-08T20:35:00Z"/>
              </w:rPr>
            </w:pPr>
            <w:moveFrom w:id="552" w:author="Lakshmipriya J" w:date="2023-12-08T20:35:00Z">
              <w:r w:rsidDel="00D66CD3">
                <w:t xml:space="preserve">               Do the steps in </w:t>
              </w:r>
              <w:r w:rsidR="00B26CC2" w:rsidDel="00D66CD3">
                <w:t xml:space="preserve">the </w:t>
              </w:r>
              <w:r w:rsidDel="00D66CD3">
                <w:t xml:space="preserve">paragraph </w:t>
              </w:r>
              <w:r w:rsidRPr="00CF63FA" w:rsidDel="00D66CD3">
                <w:t>GetandUpdateConcat</w:t>
              </w:r>
            </w:moveFrom>
          </w:p>
          <w:p w14:paraId="6558CD1E" w14:textId="691A6415" w:rsidR="000E2F9B" w:rsidDel="00D66CD3" w:rsidRDefault="000E2F9B" w:rsidP="00D96E06">
            <w:pPr>
              <w:pStyle w:val="ListParagraph"/>
              <w:tabs>
                <w:tab w:val="left" w:pos="371"/>
              </w:tabs>
              <w:ind w:left="370"/>
              <w:rPr>
                <w:moveFrom w:id="553" w:author="Lakshmipriya J" w:date="2023-12-08T20:35:00Z"/>
              </w:rPr>
            </w:pPr>
            <w:moveFrom w:id="554" w:author="Lakshmipriya J" w:date="2023-12-08T20:35:00Z">
              <w:r w:rsidDel="00D66CD3">
                <w:t xml:space="preserve">               Form KidNumber as shown below</w:t>
              </w:r>
            </w:moveFrom>
          </w:p>
          <w:p w14:paraId="4B947B08" w14:textId="3B8212F8" w:rsidR="000E2F9B" w:rsidDel="00D66CD3" w:rsidRDefault="000E2F9B" w:rsidP="00D96E06">
            <w:pPr>
              <w:pStyle w:val="ListParagraph"/>
              <w:tabs>
                <w:tab w:val="left" w:pos="371"/>
              </w:tabs>
              <w:ind w:left="370"/>
              <w:rPr>
                <w:moveFrom w:id="555" w:author="Lakshmipriya J" w:date="2023-12-08T20:35:00Z"/>
              </w:rPr>
            </w:pPr>
            <w:moveFrom w:id="556" w:author="Lakshmipriya J" w:date="2023-12-08T20:35:00Z">
              <w:r w:rsidDel="00D66CD3">
                <w:t xml:space="preserve">               </w:t>
              </w:r>
              <w:r w:rsidR="00220448" w:rsidDel="00D66CD3">
                <w:t>KidNumber</w:t>
              </w:r>
              <w:r w:rsidDel="00D66CD3">
                <w:t xml:space="preserve"> = CaseId + </w:t>
              </w:r>
              <w:r w:rsidR="001D3261" w:rsidDel="00D66CD3">
                <w:t>InstallNum</w:t>
              </w:r>
            </w:moveFrom>
          </w:p>
          <w:p w14:paraId="661C18A6" w14:textId="15E41D2E" w:rsidR="003B1497" w:rsidDel="00D66CD3" w:rsidRDefault="0021035A" w:rsidP="00D96E06">
            <w:pPr>
              <w:pStyle w:val="ListParagraph"/>
              <w:tabs>
                <w:tab w:val="left" w:pos="371"/>
              </w:tabs>
              <w:ind w:left="370"/>
              <w:rPr>
                <w:moveFrom w:id="557" w:author="Lakshmipriya J" w:date="2023-12-08T20:35:00Z"/>
              </w:rPr>
            </w:pPr>
            <w:moveFrom w:id="558" w:author="Lakshmipriya J" w:date="2023-12-08T20:35:00Z">
              <w:r w:rsidDel="00D66CD3">
                <w:t xml:space="preserve">               Assign Weigh</w:t>
              </w:r>
              <w:r w:rsidR="001E00F8" w:rsidDel="00D66CD3">
                <w:t>t</w:t>
              </w:r>
              <w:r w:rsidDel="00D66CD3">
                <w:t>Val = “</w:t>
              </w:r>
              <w:r w:rsidRPr="0021035A" w:rsidDel="00D66CD3">
                <w:t>212121212121212</w:t>
              </w:r>
              <w:r w:rsidDel="00D66CD3">
                <w:t>”</w:t>
              </w:r>
            </w:moveFrom>
          </w:p>
          <w:p w14:paraId="57F2D8E2" w14:textId="6B4024DB" w:rsidR="00950550" w:rsidDel="00D66CD3" w:rsidRDefault="00950550" w:rsidP="00D96E06">
            <w:pPr>
              <w:pStyle w:val="ListParagraph"/>
              <w:tabs>
                <w:tab w:val="left" w:pos="371"/>
              </w:tabs>
              <w:ind w:left="370"/>
              <w:rPr>
                <w:moveFrom w:id="559" w:author="Lakshmipriya J" w:date="2023-12-08T20:35:00Z"/>
              </w:rPr>
            </w:pPr>
          </w:p>
          <w:p w14:paraId="2D566729" w14:textId="7BECDFDB" w:rsidR="00D96E06" w:rsidDel="00D66CD3" w:rsidRDefault="00150F36" w:rsidP="00150F36">
            <w:pPr>
              <w:pStyle w:val="ListParagraph"/>
              <w:ind w:left="730"/>
              <w:rPr>
                <w:moveFrom w:id="560" w:author="Lakshmipriya J" w:date="2023-12-08T20:35:00Z"/>
              </w:rPr>
            </w:pPr>
            <w:moveFrom w:id="561" w:author="Lakshmipriya J" w:date="2023-12-08T20:35:00Z">
              <w:r w:rsidDel="00D66CD3">
                <w:t>If</w:t>
              </w:r>
              <w:r w:rsidR="00D96E06" w:rsidDel="00D66CD3">
                <w:t xml:space="preserve"> </w:t>
              </w:r>
              <w:r w:rsidR="00D12481" w:rsidDel="00D66CD3">
                <w:t>IdType EQ “I” AND InvoiceType EQ “</w:t>
              </w:r>
              <w:r w:rsidR="003B16CD" w:rsidRPr="003B16CD" w:rsidDel="00D66CD3">
                <w:t>DEBT.COLLECTION.NOTICE</w:t>
              </w:r>
              <w:r w:rsidR="00D12481" w:rsidDel="00D66CD3">
                <w:rPr>
                  <w:rStyle w:val="disableddealbox"/>
                </w:rPr>
                <w:t>”</w:t>
              </w:r>
              <w:r w:rsidR="003B16CD" w:rsidDel="00D66CD3">
                <w:rPr>
                  <w:rStyle w:val="disableddealbox"/>
                </w:rPr>
                <w:t xml:space="preserve"> </w:t>
              </w:r>
              <w:r w:rsidDel="00D66CD3">
                <w:rPr>
                  <w:rStyle w:val="disableddealbox"/>
                </w:rPr>
                <w:t xml:space="preserve">then     do the below steps </w:t>
              </w:r>
            </w:moveFrom>
          </w:p>
          <w:p w14:paraId="66C058A6" w14:textId="7663C867" w:rsidR="00D96E06" w:rsidDel="00D66CD3" w:rsidRDefault="00D96E06" w:rsidP="00D96E06">
            <w:pPr>
              <w:pStyle w:val="ListParagraph"/>
              <w:tabs>
                <w:tab w:val="left" w:pos="371"/>
              </w:tabs>
              <w:ind w:left="370"/>
              <w:rPr>
                <w:moveFrom w:id="562" w:author="Lakshmipriya J" w:date="2023-12-08T20:35:00Z"/>
              </w:rPr>
            </w:pPr>
            <w:moveFrom w:id="563" w:author="Lakshmipriya J" w:date="2023-12-08T20:35:00Z">
              <w:r w:rsidDel="00D66CD3">
                <w:t xml:space="preserve">              </w:t>
              </w:r>
              <w:r w:rsidR="0064729F" w:rsidDel="00D66CD3">
                <w:t>CaseInstalId = CaseId</w:t>
              </w:r>
              <w:r w:rsidR="00BA5D76" w:rsidDel="00D66CD3">
                <w:t>+</w:t>
              </w:r>
              <w:r w:rsidR="00120A32" w:rsidDel="00D66CD3">
                <w:t>”2”</w:t>
              </w:r>
            </w:moveFrom>
          </w:p>
          <w:p w14:paraId="5A01FA84" w14:textId="0ACCE2A9" w:rsidR="00356470" w:rsidDel="00D66CD3" w:rsidRDefault="00356470" w:rsidP="00D96E06">
            <w:pPr>
              <w:pStyle w:val="ListParagraph"/>
              <w:tabs>
                <w:tab w:val="left" w:pos="371"/>
              </w:tabs>
              <w:ind w:left="370"/>
              <w:rPr>
                <w:moveFrom w:id="564" w:author="Lakshmipriya J" w:date="2023-12-08T20:35:00Z"/>
              </w:rPr>
            </w:pPr>
            <w:moveFrom w:id="565" w:author="Lakshmipriya J" w:date="2023-12-08T20:35:00Z">
              <w:r w:rsidDel="00D66CD3">
                <w:t xml:space="preserve">              Do the steps in the paragraph </w:t>
              </w:r>
              <w:r w:rsidRPr="00CF63FA" w:rsidDel="00D66CD3">
                <w:t>GetandUpdateConcat</w:t>
              </w:r>
            </w:moveFrom>
          </w:p>
          <w:p w14:paraId="79A18530" w14:textId="13C72134" w:rsidR="0029678B" w:rsidDel="00D66CD3" w:rsidRDefault="000E2F9B" w:rsidP="0029678B">
            <w:pPr>
              <w:pStyle w:val="ListParagraph"/>
              <w:tabs>
                <w:tab w:val="left" w:pos="371"/>
              </w:tabs>
              <w:ind w:left="370"/>
              <w:rPr>
                <w:moveFrom w:id="566" w:author="Lakshmipriya J" w:date="2023-12-08T20:35:00Z"/>
              </w:rPr>
            </w:pPr>
            <w:moveFrom w:id="567" w:author="Lakshmipriya J" w:date="2023-12-08T20:35:00Z">
              <w:r w:rsidDel="00D66CD3">
                <w:t xml:space="preserve">              </w:t>
              </w:r>
              <w:r w:rsidR="0029678B" w:rsidDel="00D66CD3">
                <w:t>Form KidNumber as shown below</w:t>
              </w:r>
            </w:moveFrom>
          </w:p>
          <w:p w14:paraId="3F209527" w14:textId="4141DBB3" w:rsidR="000E2F9B" w:rsidDel="00D66CD3" w:rsidRDefault="0029678B" w:rsidP="0029678B">
            <w:pPr>
              <w:pStyle w:val="ListParagraph"/>
              <w:tabs>
                <w:tab w:val="left" w:pos="371"/>
              </w:tabs>
              <w:ind w:left="370"/>
              <w:rPr>
                <w:moveFrom w:id="568" w:author="Lakshmipriya J" w:date="2023-12-08T20:35:00Z"/>
              </w:rPr>
            </w:pPr>
            <w:moveFrom w:id="569" w:author="Lakshmipriya J" w:date="2023-12-08T20:35:00Z">
              <w:r w:rsidDel="00D66CD3">
                <w:t xml:space="preserve">               </w:t>
              </w:r>
              <w:r w:rsidR="00220448" w:rsidDel="00D66CD3">
                <w:t>KidNumber</w:t>
              </w:r>
              <w:r w:rsidDel="00D66CD3">
                <w:t xml:space="preserve"> = CaseId +”2”+ InstallNum</w:t>
              </w:r>
            </w:moveFrom>
          </w:p>
          <w:p w14:paraId="0E1C1C10" w14:textId="67BE7563" w:rsidR="003B1497" w:rsidDel="00D66CD3" w:rsidRDefault="00F57489" w:rsidP="0029678B">
            <w:pPr>
              <w:pStyle w:val="ListParagraph"/>
              <w:tabs>
                <w:tab w:val="left" w:pos="371"/>
              </w:tabs>
              <w:ind w:left="370"/>
              <w:rPr>
                <w:moveFrom w:id="570" w:author="Lakshmipriya J" w:date="2023-12-08T20:35:00Z"/>
              </w:rPr>
            </w:pPr>
            <w:moveFrom w:id="571" w:author="Lakshmipriya J" w:date="2023-12-08T20:35:00Z">
              <w:r w:rsidDel="00D66CD3">
                <w:t xml:space="preserve">               Assign </w:t>
              </w:r>
              <w:r w:rsidR="001E00F8" w:rsidDel="00D66CD3">
                <w:t>WeightVal</w:t>
              </w:r>
              <w:r w:rsidDel="00D66CD3">
                <w:t xml:space="preserve"> = “1</w:t>
              </w:r>
              <w:r w:rsidRPr="0021035A" w:rsidDel="00D66CD3">
                <w:t>212121212121212</w:t>
              </w:r>
              <w:r w:rsidDel="00D66CD3">
                <w:t>”</w:t>
              </w:r>
            </w:moveFrom>
          </w:p>
          <w:p w14:paraId="3C5B0B86" w14:textId="0FD3CFAE" w:rsidR="00120A32" w:rsidDel="00D66CD3" w:rsidRDefault="00AC5B1E" w:rsidP="00AC5B1E">
            <w:pPr>
              <w:tabs>
                <w:tab w:val="left" w:pos="820"/>
              </w:tabs>
              <w:ind w:left="720"/>
              <w:rPr>
                <w:moveFrom w:id="572" w:author="Lakshmipriya J" w:date="2023-12-08T20:35:00Z"/>
              </w:rPr>
            </w:pPr>
            <w:moveFrom w:id="573" w:author="Lakshmipriya J" w:date="2023-12-08T20:35:00Z">
              <w:r w:rsidDel="00D66CD3">
                <w:t>If</w:t>
              </w:r>
              <w:r w:rsidR="00120A32" w:rsidDel="00D66CD3">
                <w:t xml:space="preserve"> IdType EQ “I” AND InvoiceType EQ “</w:t>
              </w:r>
              <w:r w:rsidR="00EF736F" w:rsidRPr="00EF736F" w:rsidDel="00D66CD3">
                <w:t>FINAL.DEMAND.PAYMENT</w:t>
              </w:r>
              <w:r w:rsidR="00120A32" w:rsidDel="00D66CD3">
                <w:rPr>
                  <w:rStyle w:val="disableddealbox"/>
                </w:rPr>
                <w:t xml:space="preserve">” </w:t>
              </w:r>
              <w:r w:rsidDel="00D66CD3">
                <w:rPr>
                  <w:rStyle w:val="disableddealbox"/>
                </w:rPr>
                <w:t>then do the below steps</w:t>
              </w:r>
            </w:moveFrom>
          </w:p>
          <w:p w14:paraId="0BD5DE29" w14:textId="4CB0C588" w:rsidR="00120A32" w:rsidDel="00D66CD3" w:rsidRDefault="00120A32" w:rsidP="00120A32">
            <w:pPr>
              <w:pStyle w:val="ListParagraph"/>
              <w:tabs>
                <w:tab w:val="left" w:pos="371"/>
              </w:tabs>
              <w:ind w:left="370"/>
              <w:rPr>
                <w:moveFrom w:id="574" w:author="Lakshmipriya J" w:date="2023-12-08T20:35:00Z"/>
              </w:rPr>
            </w:pPr>
            <w:moveFrom w:id="575" w:author="Lakshmipriya J" w:date="2023-12-08T20:35:00Z">
              <w:r w:rsidDel="00D66CD3">
                <w:t xml:space="preserve">              CaseInstalId = CaseId+”</w:t>
              </w:r>
              <w:r w:rsidR="00EF736F" w:rsidDel="00D66CD3">
                <w:t>3</w:t>
              </w:r>
              <w:r w:rsidDel="00D66CD3">
                <w:t>”</w:t>
              </w:r>
            </w:moveFrom>
          </w:p>
          <w:p w14:paraId="45822B1A" w14:textId="1676DE26" w:rsidR="00356470" w:rsidDel="00D66CD3" w:rsidRDefault="00356470" w:rsidP="00120A32">
            <w:pPr>
              <w:pStyle w:val="ListParagraph"/>
              <w:tabs>
                <w:tab w:val="left" w:pos="371"/>
              </w:tabs>
              <w:ind w:left="370"/>
              <w:rPr>
                <w:moveFrom w:id="576" w:author="Lakshmipriya J" w:date="2023-12-08T20:35:00Z"/>
              </w:rPr>
            </w:pPr>
            <w:moveFrom w:id="577" w:author="Lakshmipriya J" w:date="2023-12-08T20:35:00Z">
              <w:r w:rsidDel="00D66CD3">
                <w:t xml:space="preserve">              Do the steps in the paragraph </w:t>
              </w:r>
              <w:r w:rsidRPr="00CF63FA" w:rsidDel="00D66CD3">
                <w:t>GetandUpdateConcat</w:t>
              </w:r>
            </w:moveFrom>
          </w:p>
          <w:p w14:paraId="6AEF0BD3" w14:textId="1F6F175A" w:rsidR="00AB127A" w:rsidDel="00D66CD3" w:rsidRDefault="00AB127A" w:rsidP="00AB127A">
            <w:pPr>
              <w:pStyle w:val="ListParagraph"/>
              <w:tabs>
                <w:tab w:val="left" w:pos="371"/>
              </w:tabs>
              <w:ind w:left="370"/>
              <w:rPr>
                <w:moveFrom w:id="578" w:author="Lakshmipriya J" w:date="2023-12-08T20:35:00Z"/>
              </w:rPr>
            </w:pPr>
            <w:moveFrom w:id="579" w:author="Lakshmipriya J" w:date="2023-12-08T20:35:00Z">
              <w:r w:rsidDel="00D66CD3">
                <w:t xml:space="preserve">               Form KidNumber as shown below</w:t>
              </w:r>
            </w:moveFrom>
          </w:p>
          <w:p w14:paraId="6FA57CA9" w14:textId="568FA52A" w:rsidR="00AB127A" w:rsidDel="00D66CD3" w:rsidRDefault="00AB127A" w:rsidP="00AB127A">
            <w:pPr>
              <w:pStyle w:val="ListParagraph"/>
              <w:tabs>
                <w:tab w:val="left" w:pos="371"/>
              </w:tabs>
              <w:ind w:left="370"/>
              <w:rPr>
                <w:moveFrom w:id="580" w:author="Lakshmipriya J" w:date="2023-12-08T20:35:00Z"/>
              </w:rPr>
            </w:pPr>
            <w:moveFrom w:id="581" w:author="Lakshmipriya J" w:date="2023-12-08T20:35:00Z">
              <w:r w:rsidDel="00D66CD3">
                <w:t xml:space="preserve">               </w:t>
              </w:r>
              <w:r w:rsidR="00BE1D28" w:rsidDel="00D66CD3">
                <w:t>KidNumber</w:t>
              </w:r>
              <w:r w:rsidDel="00D66CD3">
                <w:t xml:space="preserve"> = CaseId +”</w:t>
              </w:r>
              <w:r w:rsidR="007A646B" w:rsidDel="00D66CD3">
                <w:t>3</w:t>
              </w:r>
              <w:r w:rsidDel="00D66CD3">
                <w:t>”+ InstallNum</w:t>
              </w:r>
            </w:moveFrom>
          </w:p>
          <w:p w14:paraId="4E45E856" w14:textId="77D3796E" w:rsidR="00AB127A" w:rsidDel="00D66CD3" w:rsidRDefault="00E246EF" w:rsidP="00120A32">
            <w:pPr>
              <w:pStyle w:val="ListParagraph"/>
              <w:tabs>
                <w:tab w:val="left" w:pos="371"/>
              </w:tabs>
              <w:ind w:left="370"/>
              <w:rPr>
                <w:moveFrom w:id="582" w:author="Lakshmipriya J" w:date="2023-12-08T20:35:00Z"/>
              </w:rPr>
            </w:pPr>
            <w:moveFrom w:id="583" w:author="Lakshmipriya J" w:date="2023-12-08T20:35:00Z">
              <w:r w:rsidDel="00D66CD3">
                <w:t xml:space="preserve">               Assign </w:t>
              </w:r>
              <w:r w:rsidR="001E00F8" w:rsidDel="00D66CD3">
                <w:t xml:space="preserve">WeightVal </w:t>
              </w:r>
              <w:r w:rsidDel="00D66CD3">
                <w:t>= “1</w:t>
              </w:r>
              <w:r w:rsidRPr="0021035A" w:rsidDel="00D66CD3">
                <w:t>212121212121212</w:t>
              </w:r>
              <w:r w:rsidDel="00D66CD3">
                <w:t>”</w:t>
              </w:r>
            </w:moveFrom>
          </w:p>
          <w:p w14:paraId="69D2FE15" w14:textId="06E66208" w:rsidR="00950550" w:rsidDel="00D66CD3" w:rsidRDefault="00950550" w:rsidP="00120A32">
            <w:pPr>
              <w:pStyle w:val="ListParagraph"/>
              <w:tabs>
                <w:tab w:val="left" w:pos="371"/>
              </w:tabs>
              <w:ind w:left="370"/>
              <w:rPr>
                <w:moveFrom w:id="584" w:author="Lakshmipriya J" w:date="2023-12-08T20:35:00Z"/>
              </w:rPr>
            </w:pPr>
          </w:p>
          <w:p w14:paraId="11FF6FB8" w14:textId="011ED922" w:rsidR="00120A32" w:rsidDel="00D66CD3" w:rsidRDefault="0015446D" w:rsidP="00950550">
            <w:pPr>
              <w:pStyle w:val="ListParagraph"/>
              <w:tabs>
                <w:tab w:val="left" w:pos="371"/>
              </w:tabs>
              <w:rPr>
                <w:moveFrom w:id="585" w:author="Lakshmipriya J" w:date="2023-12-08T20:35:00Z"/>
              </w:rPr>
            </w:pPr>
            <w:moveFrom w:id="586" w:author="Lakshmipriya J" w:date="2023-12-08T20:35:00Z">
              <w:r w:rsidDel="00D66CD3">
                <w:t>If</w:t>
              </w:r>
              <w:r w:rsidR="00120A32" w:rsidDel="00D66CD3">
                <w:t xml:space="preserve"> IdType EQ “I” AND InvoiceType EQ “</w:t>
              </w:r>
              <w:r w:rsidR="00133D74" w:rsidDel="00D66CD3">
                <w:t>CREDIT.NOTE</w:t>
              </w:r>
              <w:r w:rsidR="00120A32" w:rsidDel="00D66CD3">
                <w:rPr>
                  <w:rStyle w:val="disableddealbox"/>
                </w:rPr>
                <w:t xml:space="preserve">” </w:t>
              </w:r>
              <w:r w:rsidR="00950550" w:rsidDel="00D66CD3">
                <w:rPr>
                  <w:rStyle w:val="disableddealbox"/>
                </w:rPr>
                <w:t xml:space="preserve">then do the below steps </w:t>
              </w:r>
            </w:moveFrom>
          </w:p>
          <w:p w14:paraId="0F6D8DA2" w14:textId="66808804" w:rsidR="00120A32" w:rsidDel="00D66CD3" w:rsidRDefault="00120A32" w:rsidP="00120A32">
            <w:pPr>
              <w:pStyle w:val="ListParagraph"/>
              <w:tabs>
                <w:tab w:val="left" w:pos="371"/>
              </w:tabs>
              <w:ind w:left="370"/>
              <w:rPr>
                <w:moveFrom w:id="587" w:author="Lakshmipriya J" w:date="2023-12-08T20:35:00Z"/>
              </w:rPr>
            </w:pPr>
            <w:moveFrom w:id="588" w:author="Lakshmipriya J" w:date="2023-12-08T20:35:00Z">
              <w:r w:rsidDel="00D66CD3">
                <w:t xml:space="preserve">              CaseInstalId = CaseId+”</w:t>
              </w:r>
              <w:r w:rsidR="002F63CE" w:rsidDel="00D66CD3">
                <w:t>8</w:t>
              </w:r>
              <w:r w:rsidDel="00D66CD3">
                <w:t>”</w:t>
              </w:r>
            </w:moveFrom>
          </w:p>
          <w:p w14:paraId="31945A71" w14:textId="135000E4" w:rsidR="00356470" w:rsidDel="00D66CD3" w:rsidRDefault="00356470" w:rsidP="00120A32">
            <w:pPr>
              <w:pStyle w:val="ListParagraph"/>
              <w:tabs>
                <w:tab w:val="left" w:pos="371"/>
              </w:tabs>
              <w:ind w:left="370"/>
              <w:rPr>
                <w:moveFrom w:id="589" w:author="Lakshmipriya J" w:date="2023-12-08T20:35:00Z"/>
              </w:rPr>
            </w:pPr>
            <w:moveFrom w:id="590" w:author="Lakshmipriya J" w:date="2023-12-08T20:35:00Z">
              <w:r w:rsidDel="00D66CD3">
                <w:t xml:space="preserve">              Do the steps in the paragraph </w:t>
              </w:r>
              <w:r w:rsidRPr="00CF63FA" w:rsidDel="00D66CD3">
                <w:t>GetandUpdateConcat</w:t>
              </w:r>
            </w:moveFrom>
          </w:p>
          <w:p w14:paraId="60C7A741" w14:textId="2BDA3161" w:rsidR="003B1497" w:rsidDel="00D66CD3" w:rsidRDefault="003B1497" w:rsidP="003B1497">
            <w:pPr>
              <w:pStyle w:val="ListParagraph"/>
              <w:tabs>
                <w:tab w:val="left" w:pos="371"/>
              </w:tabs>
              <w:ind w:left="370"/>
              <w:rPr>
                <w:moveFrom w:id="591" w:author="Lakshmipriya J" w:date="2023-12-08T20:35:00Z"/>
              </w:rPr>
            </w:pPr>
            <w:moveFrom w:id="592" w:author="Lakshmipriya J" w:date="2023-12-08T20:35:00Z">
              <w:r w:rsidDel="00D66CD3">
                <w:t xml:space="preserve">              Form KidNumber as shown below</w:t>
              </w:r>
            </w:moveFrom>
          </w:p>
          <w:p w14:paraId="6668601F" w14:textId="3E09180C" w:rsidR="003B1497" w:rsidDel="00D66CD3" w:rsidRDefault="003B1497" w:rsidP="003B1497">
            <w:pPr>
              <w:pStyle w:val="ListParagraph"/>
              <w:tabs>
                <w:tab w:val="left" w:pos="371"/>
              </w:tabs>
              <w:ind w:left="370"/>
              <w:rPr>
                <w:moveFrom w:id="593" w:author="Lakshmipriya J" w:date="2023-12-08T20:35:00Z"/>
              </w:rPr>
            </w:pPr>
            <w:moveFrom w:id="594" w:author="Lakshmipriya J" w:date="2023-12-08T20:35:00Z">
              <w:r w:rsidDel="00D66CD3">
                <w:t xml:space="preserve">              </w:t>
              </w:r>
              <w:r w:rsidR="00BE1D28" w:rsidDel="00D66CD3">
                <w:t>KidNumber</w:t>
              </w:r>
              <w:r w:rsidDel="00D66CD3">
                <w:t xml:space="preserve"> = CaseId +”8”+ InstallNum</w:t>
              </w:r>
            </w:moveFrom>
          </w:p>
          <w:p w14:paraId="397F46DC" w14:textId="54006B83" w:rsidR="003B1497" w:rsidDel="00D66CD3" w:rsidRDefault="00E246EF" w:rsidP="00120A32">
            <w:pPr>
              <w:pStyle w:val="ListParagraph"/>
              <w:tabs>
                <w:tab w:val="left" w:pos="371"/>
              </w:tabs>
              <w:ind w:left="370"/>
              <w:rPr>
                <w:moveFrom w:id="595" w:author="Lakshmipriya J" w:date="2023-12-08T20:35:00Z"/>
              </w:rPr>
            </w:pPr>
            <w:moveFrom w:id="596" w:author="Lakshmipriya J" w:date="2023-12-08T20:35:00Z">
              <w:r w:rsidDel="00D66CD3">
                <w:t xml:space="preserve">              Assign </w:t>
              </w:r>
              <w:r w:rsidR="001E00F8" w:rsidDel="00D66CD3">
                <w:t>WeightVal</w:t>
              </w:r>
              <w:r w:rsidDel="00D66CD3">
                <w:t xml:space="preserve"> = “1</w:t>
              </w:r>
              <w:r w:rsidRPr="0021035A" w:rsidDel="00D66CD3">
                <w:t>212121212121212</w:t>
              </w:r>
              <w:r w:rsidDel="00D66CD3">
                <w:t>”</w:t>
              </w:r>
            </w:moveFrom>
          </w:p>
          <w:p w14:paraId="5BDD6735" w14:textId="2F295EB3" w:rsidR="003F4441" w:rsidDel="00D66CD3" w:rsidRDefault="003F4441" w:rsidP="00120A32">
            <w:pPr>
              <w:pStyle w:val="ListParagraph"/>
              <w:tabs>
                <w:tab w:val="left" w:pos="371"/>
              </w:tabs>
              <w:ind w:left="370"/>
              <w:rPr>
                <w:moveFrom w:id="597" w:author="Lakshmipriya J" w:date="2023-12-08T20:35:00Z"/>
              </w:rPr>
            </w:pPr>
          </w:p>
          <w:p w14:paraId="46A75B2E" w14:textId="2A469E28" w:rsidR="00120A32" w:rsidDel="00D66CD3" w:rsidRDefault="003F4441" w:rsidP="00C9072F">
            <w:pPr>
              <w:pStyle w:val="ListParagraph"/>
              <w:tabs>
                <w:tab w:val="left" w:pos="371"/>
              </w:tabs>
              <w:rPr>
                <w:moveFrom w:id="598" w:author="Lakshmipriya J" w:date="2023-12-08T20:35:00Z"/>
              </w:rPr>
            </w:pPr>
            <w:moveFrom w:id="599" w:author="Lakshmipriya J" w:date="2023-12-08T20:35:00Z">
              <w:r w:rsidDel="00D66CD3">
                <w:t xml:space="preserve">If </w:t>
              </w:r>
              <w:r w:rsidR="00120A32" w:rsidDel="00D66CD3">
                <w:t xml:space="preserve"> IdType EQ “</w:t>
              </w:r>
              <w:r w:rsidR="002F63CE" w:rsidDel="00D66CD3">
                <w:t>C</w:t>
              </w:r>
              <w:r w:rsidR="00120A32" w:rsidDel="00D66CD3">
                <w:t>” AND InvoiceType EQ “</w:t>
              </w:r>
              <w:r w:rsidR="002F63CE" w:rsidDel="00D66CD3">
                <w:t>CREDIT.NOTE</w:t>
              </w:r>
              <w:r w:rsidR="00120A32" w:rsidDel="00D66CD3">
                <w:rPr>
                  <w:rStyle w:val="disableddealbox"/>
                </w:rPr>
                <w:t xml:space="preserve">” </w:t>
              </w:r>
              <w:r w:rsidR="00CB1191" w:rsidDel="00D66CD3">
                <w:rPr>
                  <w:rStyle w:val="disableddealbox"/>
                </w:rPr>
                <w:t xml:space="preserve">then do the below steps </w:t>
              </w:r>
            </w:moveFrom>
          </w:p>
          <w:p w14:paraId="1D61DB7D" w14:textId="294C7D99" w:rsidR="00120A32" w:rsidDel="00D66CD3" w:rsidRDefault="00120A32" w:rsidP="00120A32">
            <w:pPr>
              <w:pStyle w:val="ListParagraph"/>
              <w:tabs>
                <w:tab w:val="left" w:pos="371"/>
              </w:tabs>
              <w:ind w:left="370"/>
              <w:rPr>
                <w:moveFrom w:id="600" w:author="Lakshmipriya J" w:date="2023-12-08T20:35:00Z"/>
              </w:rPr>
            </w:pPr>
            <w:moveFrom w:id="601" w:author="Lakshmipriya J" w:date="2023-12-08T20:35:00Z">
              <w:r w:rsidDel="00D66CD3">
                <w:t xml:space="preserve">              CaseInstalId = CaseId+”</w:t>
              </w:r>
              <w:r w:rsidR="006B75BE" w:rsidDel="00D66CD3">
                <w:t>8</w:t>
              </w:r>
              <w:r w:rsidDel="00D66CD3">
                <w:t>”</w:t>
              </w:r>
            </w:moveFrom>
          </w:p>
          <w:p w14:paraId="153114DC" w14:textId="5D622077" w:rsidR="00356470" w:rsidDel="00D66CD3" w:rsidRDefault="00356470" w:rsidP="00120A32">
            <w:pPr>
              <w:pStyle w:val="ListParagraph"/>
              <w:tabs>
                <w:tab w:val="left" w:pos="371"/>
              </w:tabs>
              <w:ind w:left="370"/>
              <w:rPr>
                <w:moveFrom w:id="602" w:author="Lakshmipriya J" w:date="2023-12-08T20:35:00Z"/>
              </w:rPr>
            </w:pPr>
            <w:moveFrom w:id="603" w:author="Lakshmipriya J" w:date="2023-12-08T20:35:00Z">
              <w:r w:rsidDel="00D66CD3">
                <w:t xml:space="preserve">              Do the steps in the paragraph </w:t>
              </w:r>
              <w:r w:rsidRPr="00CF63FA" w:rsidDel="00D66CD3">
                <w:t>GetandUpdateConcat</w:t>
              </w:r>
            </w:moveFrom>
          </w:p>
          <w:p w14:paraId="1473CB80" w14:textId="26309ED8" w:rsidR="003B1497" w:rsidDel="00D66CD3" w:rsidRDefault="003B1497" w:rsidP="003B1497">
            <w:pPr>
              <w:pStyle w:val="ListParagraph"/>
              <w:tabs>
                <w:tab w:val="left" w:pos="371"/>
              </w:tabs>
              <w:ind w:left="370"/>
              <w:rPr>
                <w:moveFrom w:id="604" w:author="Lakshmipriya J" w:date="2023-12-08T20:35:00Z"/>
              </w:rPr>
            </w:pPr>
            <w:moveFrom w:id="605" w:author="Lakshmipriya J" w:date="2023-12-08T20:35:00Z">
              <w:r w:rsidDel="00D66CD3">
                <w:t xml:space="preserve">              Form KidNumber as shown below</w:t>
              </w:r>
            </w:moveFrom>
          </w:p>
          <w:p w14:paraId="3952BB0D" w14:textId="5A94F530" w:rsidR="003B1497" w:rsidDel="00D66CD3" w:rsidRDefault="003B1497" w:rsidP="003B1497">
            <w:pPr>
              <w:pStyle w:val="ListParagraph"/>
              <w:tabs>
                <w:tab w:val="left" w:pos="371"/>
              </w:tabs>
              <w:ind w:left="370"/>
              <w:rPr>
                <w:moveFrom w:id="606" w:author="Lakshmipriya J" w:date="2023-12-08T20:35:00Z"/>
              </w:rPr>
            </w:pPr>
            <w:moveFrom w:id="607" w:author="Lakshmipriya J" w:date="2023-12-08T20:35:00Z">
              <w:r w:rsidDel="00D66CD3">
                <w:t xml:space="preserve">              </w:t>
              </w:r>
              <w:r w:rsidR="00BE1D28" w:rsidDel="00D66CD3">
                <w:t>KidNumber</w:t>
              </w:r>
              <w:r w:rsidDel="00D66CD3">
                <w:t xml:space="preserve"> = CaseId +”8”+ InstallNum</w:t>
              </w:r>
            </w:moveFrom>
          </w:p>
          <w:p w14:paraId="3C5D02BD" w14:textId="1F613C24" w:rsidR="003B1497" w:rsidDel="00D66CD3" w:rsidRDefault="00BC0A98" w:rsidP="00120A32">
            <w:pPr>
              <w:pStyle w:val="ListParagraph"/>
              <w:tabs>
                <w:tab w:val="left" w:pos="371"/>
              </w:tabs>
              <w:ind w:left="370"/>
              <w:rPr>
                <w:moveFrom w:id="608" w:author="Lakshmipriya J" w:date="2023-12-08T20:35:00Z"/>
              </w:rPr>
            </w:pPr>
            <w:moveFrom w:id="609" w:author="Lakshmipriya J" w:date="2023-12-08T20:35:00Z">
              <w:r w:rsidDel="00D66CD3">
                <w:t xml:space="preserve">              Assign </w:t>
              </w:r>
              <w:r w:rsidR="001E00F8" w:rsidDel="00D66CD3">
                <w:t>WeightVal</w:t>
              </w:r>
              <w:r w:rsidDel="00D66CD3">
                <w:t xml:space="preserve"> = “1</w:t>
              </w:r>
              <w:r w:rsidRPr="0021035A" w:rsidDel="00D66CD3">
                <w:t>212121212121212</w:t>
              </w:r>
              <w:r w:rsidDel="00D66CD3">
                <w:t>”</w:t>
              </w:r>
            </w:moveFrom>
          </w:p>
          <w:p w14:paraId="2D07F169" w14:textId="220D5950" w:rsidR="00E522BE" w:rsidDel="00D66CD3" w:rsidRDefault="00E522BE" w:rsidP="00E522BE">
            <w:pPr>
              <w:pStyle w:val="ListParagraph"/>
              <w:tabs>
                <w:tab w:val="left" w:pos="371"/>
              </w:tabs>
              <w:ind w:left="370"/>
              <w:rPr>
                <w:moveFrom w:id="610" w:author="Lakshmipriya J" w:date="2023-12-08T20:35:00Z"/>
              </w:rPr>
            </w:pPr>
            <w:moveFrom w:id="611" w:author="Lakshmipriya J" w:date="2023-12-08T20:35:00Z">
              <w:r w:rsidDel="00D66CD3">
                <w:t xml:space="preserve">      </w:t>
              </w:r>
              <w:r w:rsidR="00C9072F" w:rsidDel="00D66CD3">
                <w:t>If</w:t>
              </w:r>
              <w:r w:rsidDel="00D66CD3">
                <w:t xml:space="preserve"> IdType EQ “</w:t>
              </w:r>
              <w:r w:rsidR="00BC4FFD" w:rsidDel="00D66CD3">
                <w:t>P</w:t>
              </w:r>
              <w:r w:rsidDel="00D66CD3">
                <w:t xml:space="preserve">” </w:t>
              </w:r>
              <w:r w:rsidR="00C9072F" w:rsidDel="00D66CD3">
                <w:t>then do the below steps.</w:t>
              </w:r>
            </w:moveFrom>
          </w:p>
          <w:p w14:paraId="24C50B89" w14:textId="3018623F" w:rsidR="00E522BE" w:rsidDel="00D66CD3" w:rsidRDefault="00E522BE" w:rsidP="00E522BE">
            <w:pPr>
              <w:pStyle w:val="ListParagraph"/>
              <w:tabs>
                <w:tab w:val="left" w:pos="371"/>
              </w:tabs>
              <w:ind w:left="370"/>
              <w:rPr>
                <w:moveFrom w:id="612" w:author="Lakshmipriya J" w:date="2023-12-08T20:35:00Z"/>
              </w:rPr>
            </w:pPr>
            <w:moveFrom w:id="613" w:author="Lakshmipriya J" w:date="2023-12-08T20:35:00Z">
              <w:r w:rsidDel="00D66CD3">
                <w:t xml:space="preserve">              CaseInstalId = CaseId+”</w:t>
              </w:r>
              <w:r w:rsidR="00BC4FFD" w:rsidDel="00D66CD3">
                <w:t>9</w:t>
              </w:r>
              <w:r w:rsidDel="00D66CD3">
                <w:t>”</w:t>
              </w:r>
            </w:moveFrom>
          </w:p>
          <w:p w14:paraId="734F3355" w14:textId="47676258" w:rsidR="00356470" w:rsidDel="00D66CD3" w:rsidRDefault="00356470" w:rsidP="00E522BE">
            <w:pPr>
              <w:pStyle w:val="ListParagraph"/>
              <w:tabs>
                <w:tab w:val="left" w:pos="371"/>
              </w:tabs>
              <w:ind w:left="370"/>
              <w:rPr>
                <w:moveFrom w:id="614" w:author="Lakshmipriya J" w:date="2023-12-08T20:35:00Z"/>
              </w:rPr>
            </w:pPr>
            <w:moveFrom w:id="615" w:author="Lakshmipriya J" w:date="2023-12-08T20:35:00Z">
              <w:r w:rsidDel="00D66CD3">
                <w:t xml:space="preserve">              Do the steps in the paragraph </w:t>
              </w:r>
              <w:r w:rsidRPr="00CF63FA" w:rsidDel="00D66CD3">
                <w:t>GetandUpdateConcat</w:t>
              </w:r>
            </w:moveFrom>
          </w:p>
          <w:p w14:paraId="73C9F362" w14:textId="513DFC3A" w:rsidR="00B44AD1" w:rsidDel="00D66CD3" w:rsidRDefault="00B44AD1" w:rsidP="00B44AD1">
            <w:pPr>
              <w:pStyle w:val="ListParagraph"/>
              <w:tabs>
                <w:tab w:val="left" w:pos="371"/>
              </w:tabs>
              <w:ind w:left="370"/>
              <w:rPr>
                <w:moveFrom w:id="616" w:author="Lakshmipriya J" w:date="2023-12-08T20:35:00Z"/>
              </w:rPr>
            </w:pPr>
            <w:moveFrom w:id="617" w:author="Lakshmipriya J" w:date="2023-12-08T20:35:00Z">
              <w:r w:rsidDel="00D66CD3">
                <w:t xml:space="preserve">              Form KidNumber as shown below</w:t>
              </w:r>
            </w:moveFrom>
          </w:p>
          <w:p w14:paraId="258AF2C2" w14:textId="4BBE9D07" w:rsidR="00B44AD1" w:rsidDel="00D66CD3" w:rsidRDefault="00B44AD1" w:rsidP="00B44AD1">
            <w:pPr>
              <w:pStyle w:val="ListParagraph"/>
              <w:tabs>
                <w:tab w:val="left" w:pos="371"/>
              </w:tabs>
              <w:ind w:left="370"/>
              <w:rPr>
                <w:moveFrom w:id="618" w:author="Lakshmipriya J" w:date="2023-12-08T20:35:00Z"/>
              </w:rPr>
            </w:pPr>
            <w:moveFrom w:id="619" w:author="Lakshmipriya J" w:date="2023-12-08T20:35:00Z">
              <w:r w:rsidDel="00D66CD3">
                <w:t xml:space="preserve">              </w:t>
              </w:r>
              <w:r w:rsidR="00BE1D28" w:rsidDel="00D66CD3">
                <w:t>KidNumber</w:t>
              </w:r>
              <w:r w:rsidDel="00D66CD3">
                <w:t xml:space="preserve"> = CaseId +”9”+ InstallNum</w:t>
              </w:r>
            </w:moveFrom>
          </w:p>
          <w:p w14:paraId="3B4E8EA3" w14:textId="34DDEB0E" w:rsidR="00B44AD1" w:rsidDel="00D66CD3" w:rsidRDefault="0069363D" w:rsidP="00E522BE">
            <w:pPr>
              <w:pStyle w:val="ListParagraph"/>
              <w:tabs>
                <w:tab w:val="left" w:pos="371"/>
              </w:tabs>
              <w:ind w:left="370"/>
              <w:rPr>
                <w:moveFrom w:id="620" w:author="Lakshmipriya J" w:date="2023-12-08T20:35:00Z"/>
              </w:rPr>
            </w:pPr>
            <w:moveFrom w:id="621" w:author="Lakshmipriya J" w:date="2023-12-08T20:35:00Z">
              <w:r w:rsidDel="00D66CD3">
                <w:t xml:space="preserve">              Assign </w:t>
              </w:r>
              <w:r w:rsidR="001E00F8" w:rsidDel="00D66CD3">
                <w:t xml:space="preserve">WeightVal </w:t>
              </w:r>
              <w:r w:rsidDel="00D66CD3">
                <w:t>= “1</w:t>
              </w:r>
              <w:r w:rsidRPr="0021035A" w:rsidDel="00D66CD3">
                <w:t>212121212121212</w:t>
              </w:r>
              <w:r w:rsidDel="00D66CD3">
                <w:t>”</w:t>
              </w:r>
            </w:moveFrom>
          </w:p>
          <w:p w14:paraId="3DA1FF88" w14:textId="408F3620" w:rsidR="00C51ACF" w:rsidDel="00D66CD3" w:rsidRDefault="00C51ACF" w:rsidP="00E522BE">
            <w:pPr>
              <w:pStyle w:val="ListParagraph"/>
              <w:tabs>
                <w:tab w:val="left" w:pos="371"/>
              </w:tabs>
              <w:ind w:left="370"/>
              <w:rPr>
                <w:moveFrom w:id="622" w:author="Lakshmipriya J" w:date="2023-12-08T20:35:00Z"/>
              </w:rPr>
            </w:pPr>
          </w:p>
          <w:p w14:paraId="3EF61445" w14:textId="5217E320" w:rsidR="005843DB" w:rsidDel="00D66CD3" w:rsidRDefault="005843DB" w:rsidP="00B61A5A">
            <w:pPr>
              <w:pStyle w:val="ListParagraph"/>
              <w:numPr>
                <w:ilvl w:val="0"/>
                <w:numId w:val="15"/>
              </w:numPr>
              <w:tabs>
                <w:tab w:val="left" w:pos="371"/>
              </w:tabs>
              <w:rPr>
                <w:moveFrom w:id="623" w:author="Lakshmipriya J" w:date="2023-12-08T20:35:00Z"/>
              </w:rPr>
            </w:pPr>
            <w:moveFrom w:id="624" w:author="Lakshmipriya J" w:date="2023-12-08T20:35:00Z">
              <w:r w:rsidDel="00D66CD3">
                <w:lastRenderedPageBreak/>
                <w:t xml:space="preserve">Initialize </w:t>
              </w:r>
              <w:r w:rsidR="00172CC3" w:rsidDel="00D66CD3">
                <w:t>SumOfDigit</w:t>
              </w:r>
              <w:r w:rsidDel="00D66CD3">
                <w:t xml:space="preserve"> = 0</w:t>
              </w:r>
              <w:r w:rsidR="00DB4D20" w:rsidDel="00D66CD3">
                <w:t xml:space="preserve"> (variable will be used in For…Loop for cumulative sum)</w:t>
              </w:r>
            </w:moveFrom>
          </w:p>
          <w:p w14:paraId="2E8F817D" w14:textId="7DB431B0" w:rsidR="00CF63FA" w:rsidDel="00D66CD3" w:rsidRDefault="00BE1D28" w:rsidP="00B61A5A">
            <w:pPr>
              <w:pStyle w:val="ListParagraph"/>
              <w:numPr>
                <w:ilvl w:val="0"/>
                <w:numId w:val="15"/>
              </w:numPr>
              <w:tabs>
                <w:tab w:val="left" w:pos="371"/>
              </w:tabs>
              <w:rPr>
                <w:moveFrom w:id="625" w:author="Lakshmipriya J" w:date="2023-12-08T20:35:00Z"/>
              </w:rPr>
            </w:pPr>
            <w:moveFrom w:id="626" w:author="Lakshmipriya J" w:date="2023-12-08T20:35:00Z">
              <w:r w:rsidDel="00D66CD3">
                <w:t xml:space="preserve">Calculate the length of </w:t>
              </w:r>
              <w:r w:rsidR="00177D03" w:rsidDel="00D66CD3">
                <w:t>KidNumber</w:t>
              </w:r>
              <w:r w:rsidR="00F2098E" w:rsidDel="00D66CD3">
                <w:t xml:space="preserve"> and using </w:t>
              </w:r>
              <w:r w:rsidR="00A3284B" w:rsidDel="00D66CD3">
                <w:t>F</w:t>
              </w:r>
              <w:r w:rsidR="005843DB" w:rsidDel="00D66CD3">
                <w:t>or…</w:t>
              </w:r>
              <w:r w:rsidR="00A3284B" w:rsidDel="00D66CD3">
                <w:t>L</w:t>
              </w:r>
              <w:r w:rsidR="00F2098E" w:rsidDel="00D66CD3">
                <w:t>oop</w:t>
              </w:r>
              <w:r w:rsidR="005843DB" w:rsidDel="00D66CD3">
                <w:t>,</w:t>
              </w:r>
              <w:r w:rsidR="00F2098E" w:rsidDel="00D66CD3">
                <w:t xml:space="preserve"> get each</w:t>
              </w:r>
              <w:r w:rsidR="00875EA9" w:rsidDel="00D66CD3">
                <w:t xml:space="preserve"> </w:t>
              </w:r>
              <w:r w:rsidR="00F2098E" w:rsidDel="00D66CD3">
                <w:t>digit from</w:t>
              </w:r>
              <w:r w:rsidR="00875EA9" w:rsidDel="00D66CD3">
                <w:t xml:space="preserve"> KidNumber &amp; WeightVal</w:t>
              </w:r>
              <w:r w:rsidR="000B755B" w:rsidDel="00D66CD3">
                <w:t xml:space="preserve"> </w:t>
              </w:r>
              <w:r w:rsidR="00AD11FE" w:rsidDel="00D66CD3">
                <w:t xml:space="preserve">respectively </w:t>
              </w:r>
              <w:r w:rsidR="000B755B" w:rsidDel="00D66CD3">
                <w:t xml:space="preserve">and </w:t>
              </w:r>
              <w:r w:rsidR="00567D98" w:rsidDel="00D66CD3">
                <w:t>store it the variable DigKidNum &amp; DigWeigt</w:t>
              </w:r>
            </w:moveFrom>
          </w:p>
          <w:p w14:paraId="0B40DB65" w14:textId="4915DC17" w:rsidR="00E57B51" w:rsidDel="00D66CD3" w:rsidRDefault="005843DB" w:rsidP="005843DB">
            <w:pPr>
              <w:pStyle w:val="ListParagraph"/>
              <w:numPr>
                <w:ilvl w:val="0"/>
                <w:numId w:val="17"/>
              </w:numPr>
              <w:tabs>
                <w:tab w:val="left" w:pos="371"/>
              </w:tabs>
              <w:rPr>
                <w:moveFrom w:id="627" w:author="Lakshmipriya J" w:date="2023-12-08T20:35:00Z"/>
              </w:rPr>
            </w:pPr>
            <w:moveFrom w:id="628" w:author="Lakshmipriya J" w:date="2023-12-08T20:35:00Z">
              <w:r w:rsidDel="00D66CD3">
                <w:t xml:space="preserve">Multiply </w:t>
              </w:r>
              <w:r w:rsidR="00AD11FE" w:rsidDel="00D66CD3">
                <w:t>DigKidNum</w:t>
              </w:r>
              <w:r w:rsidR="00567D98" w:rsidDel="00D66CD3">
                <w:t xml:space="preserve"> with </w:t>
              </w:r>
              <w:r w:rsidR="00AD11FE" w:rsidDel="00D66CD3">
                <w:t>DigWeigt</w:t>
              </w:r>
              <w:r w:rsidR="00076EBB" w:rsidDel="00D66CD3">
                <w:t xml:space="preserve"> and store the result to </w:t>
              </w:r>
              <w:r w:rsidR="005B776C" w:rsidDel="00D66CD3">
                <w:t>Product</w:t>
              </w:r>
              <w:r w:rsidR="00E12765" w:rsidDel="00D66CD3">
                <w:t>Val</w:t>
              </w:r>
            </w:moveFrom>
          </w:p>
          <w:p w14:paraId="6D26CEA7" w14:textId="5328AC3C" w:rsidR="000B755B" w:rsidDel="00D66CD3" w:rsidRDefault="00E57B51" w:rsidP="005843DB">
            <w:pPr>
              <w:pStyle w:val="ListParagraph"/>
              <w:numPr>
                <w:ilvl w:val="0"/>
                <w:numId w:val="17"/>
              </w:numPr>
              <w:tabs>
                <w:tab w:val="left" w:pos="371"/>
              </w:tabs>
              <w:rPr>
                <w:moveFrom w:id="629" w:author="Lakshmipriya J" w:date="2023-12-08T20:35:00Z"/>
              </w:rPr>
            </w:pPr>
            <w:moveFrom w:id="630" w:author="Lakshmipriya J" w:date="2023-12-08T20:35:00Z">
              <w:r w:rsidDel="00D66CD3">
                <w:t xml:space="preserve">If </w:t>
              </w:r>
              <w:r w:rsidR="00085DBD" w:rsidDel="00D66CD3">
                <w:t>Product</w:t>
              </w:r>
              <w:r w:rsidR="00E12765" w:rsidDel="00D66CD3">
                <w:t>Val</w:t>
              </w:r>
              <w:r w:rsidR="003E74A8" w:rsidDel="00D66CD3">
                <w:t xml:space="preserve"> </w:t>
              </w:r>
              <w:r w:rsidDel="00D66CD3">
                <w:t xml:space="preserve">length is equal to 2 then </w:t>
              </w:r>
              <w:r w:rsidR="009C7E53" w:rsidDel="00D66CD3">
                <w:t xml:space="preserve">using substring separate each digit and sum it and store the result to </w:t>
              </w:r>
              <w:r w:rsidR="00B43EF1" w:rsidDel="00D66CD3">
                <w:t>ProductSum</w:t>
              </w:r>
              <w:r w:rsidR="002D56DB" w:rsidDel="00D66CD3">
                <w:t xml:space="preserve"> else assign ProductVal to </w:t>
              </w:r>
              <w:r w:rsidR="00392933" w:rsidDel="00D66CD3">
                <w:t>ProductSum variable</w:t>
              </w:r>
            </w:moveFrom>
          </w:p>
          <w:p w14:paraId="4654A9E3" w14:textId="52D55A3A" w:rsidR="00AD11FE" w:rsidDel="00D66CD3" w:rsidRDefault="007E40F9" w:rsidP="005843DB">
            <w:pPr>
              <w:pStyle w:val="ListParagraph"/>
              <w:numPr>
                <w:ilvl w:val="0"/>
                <w:numId w:val="17"/>
              </w:numPr>
              <w:tabs>
                <w:tab w:val="left" w:pos="371"/>
              </w:tabs>
              <w:rPr>
                <w:moveFrom w:id="631" w:author="Lakshmipriya J" w:date="2023-12-08T20:35:00Z"/>
              </w:rPr>
            </w:pPr>
            <w:moveFrom w:id="632" w:author="Lakshmipriya J" w:date="2023-12-08T20:35:00Z">
              <w:r w:rsidDel="00D66CD3">
                <w:t xml:space="preserve">Add ProductSum to </w:t>
              </w:r>
              <w:r w:rsidR="00AA5FB3" w:rsidDel="00D66CD3">
                <w:t>SumOfDigit</w:t>
              </w:r>
              <w:r w:rsidR="002F7EBD" w:rsidDel="00D66CD3">
                <w:t xml:space="preserve"> in a cumulative way.</w:t>
              </w:r>
            </w:moveFrom>
          </w:p>
          <w:p w14:paraId="56D97AB5" w14:textId="56AE313D" w:rsidR="002F7EBD" w:rsidDel="00D66CD3" w:rsidRDefault="002F7EBD" w:rsidP="002F7EBD">
            <w:pPr>
              <w:pStyle w:val="ListParagraph"/>
              <w:tabs>
                <w:tab w:val="left" w:pos="371"/>
              </w:tabs>
              <w:ind w:left="1440"/>
              <w:rPr>
                <w:moveFrom w:id="633" w:author="Lakshmipriya J" w:date="2023-12-08T20:35:00Z"/>
              </w:rPr>
            </w:pPr>
            <w:moveFrom w:id="634" w:author="Lakshmipriya J" w:date="2023-12-08T20:35:00Z">
              <w:r w:rsidDel="00D66CD3">
                <w:t>SumOfDigit = SumOfDigit + ProductSum</w:t>
              </w:r>
            </w:moveFrom>
          </w:p>
          <w:p w14:paraId="4B64863F" w14:textId="04174C1E" w:rsidR="006677CB" w:rsidDel="00D66CD3" w:rsidRDefault="002F7EBD" w:rsidP="00B61A5A">
            <w:pPr>
              <w:pStyle w:val="ListParagraph"/>
              <w:numPr>
                <w:ilvl w:val="0"/>
                <w:numId w:val="15"/>
              </w:numPr>
              <w:tabs>
                <w:tab w:val="left" w:pos="371"/>
              </w:tabs>
              <w:rPr>
                <w:moveFrom w:id="635" w:author="Lakshmipriya J" w:date="2023-12-08T20:35:00Z"/>
              </w:rPr>
            </w:pPr>
            <w:moveFrom w:id="636" w:author="Lakshmipriya J" w:date="2023-12-08T20:35:00Z">
              <w:r w:rsidDel="00D66CD3">
                <w:t>Using substring get the last digit from SumOfDigit</w:t>
              </w:r>
              <w:r w:rsidR="00CB6629" w:rsidDel="00D66CD3">
                <w:t xml:space="preserve"> and store it to the variable </w:t>
              </w:r>
              <w:r w:rsidR="005C7ABF" w:rsidDel="00D66CD3">
                <w:t>SumLastDigit</w:t>
              </w:r>
            </w:moveFrom>
          </w:p>
          <w:p w14:paraId="4B56F165" w14:textId="3012EE3E" w:rsidR="002F7EBD" w:rsidDel="00D66CD3" w:rsidRDefault="002F7EBD" w:rsidP="00B61A5A">
            <w:pPr>
              <w:pStyle w:val="ListParagraph"/>
              <w:numPr>
                <w:ilvl w:val="0"/>
                <w:numId w:val="15"/>
              </w:numPr>
              <w:tabs>
                <w:tab w:val="left" w:pos="371"/>
              </w:tabs>
              <w:rPr>
                <w:moveFrom w:id="637" w:author="Lakshmipriya J" w:date="2023-12-08T20:35:00Z"/>
              </w:rPr>
            </w:pPr>
            <w:moveFrom w:id="638" w:author="Lakshmipriya J" w:date="2023-12-08T20:35:00Z">
              <w:r w:rsidDel="00D66CD3">
                <w:t xml:space="preserve">If </w:t>
              </w:r>
              <w:r w:rsidR="00147685" w:rsidDel="00D66CD3">
                <w:t>SumLastDigit</w:t>
              </w:r>
              <w:r w:rsidDel="00D66CD3">
                <w:t xml:space="preserve"> is equal to zero</w:t>
              </w:r>
              <w:r w:rsidR="004C223F" w:rsidDel="00D66CD3">
                <w:t xml:space="preserve"> (0),</w:t>
              </w:r>
              <w:r w:rsidDel="00D66CD3">
                <w:t xml:space="preserve"> assign zero</w:t>
              </w:r>
              <w:r w:rsidR="004C223F" w:rsidDel="00D66CD3">
                <w:t xml:space="preserve"> (0)</w:t>
              </w:r>
              <w:r w:rsidDel="00D66CD3">
                <w:t xml:space="preserve"> to ControlDigit variable else </w:t>
              </w:r>
              <w:r w:rsidR="00CB6629" w:rsidDel="00D66CD3">
                <w:t xml:space="preserve">subtract </w:t>
              </w:r>
              <w:r w:rsidR="0035650D" w:rsidDel="00D66CD3">
                <w:t xml:space="preserve">SumLastDigit </w:t>
              </w:r>
              <w:r w:rsidR="00CB6629" w:rsidDel="00D66CD3">
                <w:t xml:space="preserve">from 10 </w:t>
              </w:r>
              <w:r w:rsidR="0035650D" w:rsidDel="00D66CD3">
                <w:t xml:space="preserve"> </w:t>
              </w:r>
              <w:r w:rsidR="00013F03" w:rsidDel="00D66CD3">
                <w:t>and store the result to ControlDigit</w:t>
              </w:r>
            </w:moveFrom>
          </w:p>
          <w:p w14:paraId="378BA841" w14:textId="32815F7D" w:rsidR="00013F03" w:rsidDel="00D66CD3" w:rsidRDefault="00E409DF" w:rsidP="00B61A5A">
            <w:pPr>
              <w:pStyle w:val="ListParagraph"/>
              <w:numPr>
                <w:ilvl w:val="0"/>
                <w:numId w:val="15"/>
              </w:numPr>
              <w:tabs>
                <w:tab w:val="left" w:pos="371"/>
              </w:tabs>
              <w:rPr>
                <w:moveFrom w:id="639" w:author="Lakshmipriya J" w:date="2023-12-08T20:35:00Z"/>
              </w:rPr>
            </w:pPr>
            <w:moveFrom w:id="640" w:author="Lakshmipriya J" w:date="2023-12-08T20:35:00Z">
              <w:r w:rsidDel="00D66CD3">
                <w:t>Concatenate</w:t>
              </w:r>
              <w:r w:rsidR="002673E2" w:rsidDel="00D66CD3">
                <w:t xml:space="preserve">  </w:t>
              </w:r>
              <w:r w:rsidR="004A7F43" w:rsidDel="00D66CD3">
                <w:t xml:space="preserve">KidNumber </w:t>
              </w:r>
              <w:r w:rsidR="0028166F" w:rsidDel="00D66CD3">
                <w:t xml:space="preserve">and ControlDigit </w:t>
              </w:r>
            </w:moveFrom>
          </w:p>
          <w:p w14:paraId="352DE2BA" w14:textId="557122BC" w:rsidR="004A7F43" w:rsidDel="00D66CD3" w:rsidRDefault="004A7F43" w:rsidP="004A7F43">
            <w:pPr>
              <w:pStyle w:val="ListParagraph"/>
              <w:tabs>
                <w:tab w:val="left" w:pos="371"/>
              </w:tabs>
              <w:rPr>
                <w:moveFrom w:id="641" w:author="Lakshmipriya J" w:date="2023-12-08T20:35:00Z"/>
              </w:rPr>
            </w:pPr>
            <w:moveFrom w:id="642" w:author="Lakshmipriya J" w:date="2023-12-08T20:35:00Z">
              <w:r w:rsidDel="00D66CD3">
                <w:t>KidNumber = KidNumber</w:t>
              </w:r>
              <w:r w:rsidR="000433ED" w:rsidDel="00D66CD3">
                <w:t xml:space="preserve"> + ControlDigit </w:t>
              </w:r>
            </w:moveFrom>
          </w:p>
          <w:p w14:paraId="274F1EF0" w14:textId="4CF25FF6" w:rsidR="004A7F43" w:rsidDel="00D66CD3" w:rsidRDefault="00E116A3" w:rsidP="00B61A5A">
            <w:pPr>
              <w:pStyle w:val="ListParagraph"/>
              <w:numPr>
                <w:ilvl w:val="0"/>
                <w:numId w:val="15"/>
              </w:numPr>
              <w:tabs>
                <w:tab w:val="left" w:pos="371"/>
              </w:tabs>
              <w:rPr>
                <w:moveFrom w:id="643" w:author="Lakshmipriya J" w:date="2023-12-08T20:35:00Z"/>
              </w:rPr>
            </w:pPr>
            <w:moveFrom w:id="644" w:author="Lakshmipriya J" w:date="2023-12-08T20:35:00Z">
              <w:r w:rsidDel="00D66CD3">
                <w:t xml:space="preserve">Default </w:t>
              </w:r>
              <w:r w:rsidR="001833DC" w:rsidDel="00D66CD3">
                <w:t>EB.HB.INVOICE.DETAILS</w:t>
              </w:r>
              <w:r w:rsidDel="00D66CD3">
                <w:t>&gt;</w:t>
              </w:r>
              <w:r w:rsidRPr="00E116A3" w:rsidDel="00D66CD3">
                <w:t>KID.NUMBER</w:t>
              </w:r>
              <w:r w:rsidDel="00D66CD3">
                <w:t xml:space="preserve"> </w:t>
              </w:r>
              <w:r w:rsidR="002F1990" w:rsidDel="00D66CD3">
                <w:t xml:space="preserve">and </w:t>
              </w:r>
              <w:r w:rsidR="002F1990" w:rsidDel="00D66CD3">
                <w:rPr>
                  <w:szCs w:val="20"/>
                </w:rPr>
                <w:t>INVOICE.NO</w:t>
              </w:r>
              <w:r w:rsidR="002F1990" w:rsidDel="00D66CD3">
                <w:t xml:space="preserve">  </w:t>
              </w:r>
              <w:r w:rsidDel="00D66CD3">
                <w:t xml:space="preserve">field with the value of </w:t>
              </w:r>
              <w:r w:rsidR="00FE0475" w:rsidDel="00D66CD3">
                <w:t>KidNumber</w:t>
              </w:r>
            </w:moveFrom>
          </w:p>
          <w:p w14:paraId="7C46ACA5" w14:textId="18AF7593" w:rsidR="00CF63FA" w:rsidRPr="009E4C38" w:rsidDel="00D66CD3" w:rsidRDefault="00CF63FA" w:rsidP="00CF63FA">
            <w:pPr>
              <w:tabs>
                <w:tab w:val="left" w:pos="371"/>
              </w:tabs>
              <w:rPr>
                <w:moveFrom w:id="645" w:author="Lakshmipriya J" w:date="2023-12-08T20:35:00Z"/>
                <w:b/>
                <w:bCs/>
                <w:u w:val="single"/>
              </w:rPr>
            </w:pPr>
            <w:moveFrom w:id="646" w:author="Lakshmipriya J" w:date="2023-12-08T20:35:00Z">
              <w:r w:rsidRPr="009E4C38" w:rsidDel="00D66CD3">
                <w:rPr>
                  <w:b/>
                  <w:bCs/>
                  <w:u w:val="single"/>
                </w:rPr>
                <w:t>GetandUpdateConcat:</w:t>
              </w:r>
            </w:moveFrom>
          </w:p>
          <w:p w14:paraId="0FB0140A" w14:textId="65CA8A74" w:rsidR="004946D0" w:rsidDel="00D66CD3" w:rsidRDefault="004946D0" w:rsidP="00413470">
            <w:pPr>
              <w:pStyle w:val="ListParagraph"/>
              <w:numPr>
                <w:ilvl w:val="0"/>
                <w:numId w:val="16"/>
              </w:numPr>
              <w:tabs>
                <w:tab w:val="left" w:pos="371"/>
              </w:tabs>
              <w:rPr>
                <w:moveFrom w:id="647" w:author="Lakshmipriya J" w:date="2023-12-08T20:35:00Z"/>
              </w:rPr>
            </w:pPr>
            <w:moveFrom w:id="648" w:author="Lakshmipriya J" w:date="2023-12-08T20:35:00Z">
              <w:r w:rsidDel="00D66CD3">
                <w:t xml:space="preserve">Use </w:t>
              </w:r>
              <w:r w:rsidRPr="004946D0" w:rsidDel="00D66CD3">
                <w:t xml:space="preserve">getConcatValues </w:t>
              </w:r>
              <w:r w:rsidDel="00D66CD3">
                <w:t>to r</w:t>
              </w:r>
              <w:r w:rsidR="007D5F01" w:rsidDel="00D66CD3">
                <w:t xml:space="preserve">ead </w:t>
              </w:r>
              <w:r w:rsidR="001833DC" w:rsidDel="00D66CD3">
                <w:t>EB.HB.CASE.INSTALMENTNO</w:t>
              </w:r>
              <w:r w:rsidR="007D5F01" w:rsidDel="00D66CD3">
                <w:t xml:space="preserve"> </w:t>
              </w:r>
              <w:r w:rsidR="00E6768C" w:rsidDel="00D66CD3">
                <w:t>table record with @ID as CaseInstalId</w:t>
              </w:r>
            </w:moveFrom>
          </w:p>
          <w:p w14:paraId="6FEFFC2B" w14:textId="59FCB5D1" w:rsidR="00BB470F" w:rsidDel="00D66CD3" w:rsidRDefault="00BB470F" w:rsidP="00413470">
            <w:pPr>
              <w:pStyle w:val="ListParagraph"/>
              <w:numPr>
                <w:ilvl w:val="0"/>
                <w:numId w:val="16"/>
              </w:numPr>
              <w:tabs>
                <w:tab w:val="left" w:pos="371"/>
              </w:tabs>
              <w:rPr>
                <w:moveFrom w:id="649" w:author="Lakshmipriya J" w:date="2023-12-08T20:35:00Z"/>
              </w:rPr>
            </w:pPr>
            <w:moveFrom w:id="650" w:author="Lakshmipriya J" w:date="2023-12-08T20:35:00Z">
              <w:r w:rsidDel="00D66CD3">
                <w:t xml:space="preserve">If record not </w:t>
              </w:r>
              <w:r w:rsidR="007C3157" w:rsidDel="00D66CD3">
                <w:t>found,</w:t>
              </w:r>
              <w:r w:rsidDel="00D66CD3">
                <w:t xml:space="preserve"> create new record with</w:t>
              </w:r>
              <w:r w:rsidR="007C3157" w:rsidDel="00D66CD3">
                <w:t xml:space="preserve"> @ID as CaseInstalId and </w:t>
              </w:r>
              <w:r w:rsidR="007C3157" w:rsidRPr="00C119DE" w:rsidDel="00D66CD3">
                <w:t>INSTAL.NO</w:t>
              </w:r>
              <w:r w:rsidR="007C3157" w:rsidDel="00D66CD3">
                <w:t xml:space="preserve"> equal to 001</w:t>
              </w:r>
              <w:r w:rsidR="00C0683E" w:rsidDel="00D66CD3">
                <w:t>. Assign InstallNum = 001</w:t>
              </w:r>
            </w:moveFrom>
          </w:p>
          <w:p w14:paraId="4563CAFA" w14:textId="18A4A255" w:rsidR="00C119DE" w:rsidRPr="00EC54D4" w:rsidDel="00D66CD3" w:rsidRDefault="00E45DF0" w:rsidP="003854CD">
            <w:pPr>
              <w:pStyle w:val="ListParagraph"/>
              <w:numPr>
                <w:ilvl w:val="0"/>
                <w:numId w:val="16"/>
              </w:numPr>
              <w:tabs>
                <w:tab w:val="left" w:pos="371"/>
              </w:tabs>
              <w:rPr>
                <w:moveFrom w:id="651" w:author="Lakshmipriya J" w:date="2023-12-08T20:35:00Z"/>
              </w:rPr>
            </w:pPr>
            <w:moveFrom w:id="652" w:author="Lakshmipriya J" w:date="2023-12-08T20:35:00Z">
              <w:r w:rsidDel="00D66CD3">
                <w:t xml:space="preserve">If record found, </w:t>
              </w:r>
              <w:r w:rsidR="00E5230A" w:rsidDel="00D66CD3">
                <w:t xml:space="preserve">Get </w:t>
              </w:r>
              <w:r w:rsidR="00C119DE" w:rsidRPr="00C119DE" w:rsidDel="00D66CD3">
                <w:t>INSTAL.NO</w:t>
              </w:r>
              <w:r w:rsidR="00C119DE" w:rsidDel="00D66CD3">
                <w:t xml:space="preserve"> field value and increment to one and update the record with </w:t>
              </w:r>
              <w:r w:rsidR="00E71AAD" w:rsidDel="00D66CD3">
                <w:t>new</w:t>
              </w:r>
              <w:r w:rsidR="00C119DE" w:rsidDel="00D66CD3">
                <w:t xml:space="preserve"> value</w:t>
              </w:r>
              <w:r w:rsidR="007E1CBF" w:rsidDel="00D66CD3">
                <w:t xml:space="preserve">. Assign the incremented value to the variable </w:t>
              </w:r>
              <w:r w:rsidR="007F20C3" w:rsidDel="00D66CD3">
                <w:t>InstallNum</w:t>
              </w:r>
              <w:r w:rsidR="003A5491" w:rsidDel="00D66CD3">
                <w:t>.</w:t>
              </w:r>
            </w:moveFrom>
          </w:p>
        </w:tc>
      </w:tr>
      <w:tr w:rsidR="0086590D" w:rsidRPr="00DE07B8" w:rsidDel="00D66CD3" w14:paraId="5F3F7CD8" w14:textId="1D2F78D4" w:rsidTr="003B16CD">
        <w:trPr>
          <w:trHeight w:val="255"/>
        </w:trPr>
        <w:tc>
          <w:tcPr>
            <w:tcW w:w="1994" w:type="dxa"/>
            <w:noWrap/>
          </w:tcPr>
          <w:p w14:paraId="518F51A7" w14:textId="191CDFAD" w:rsidR="0086590D" w:rsidRPr="00DE07B8" w:rsidDel="00D66CD3" w:rsidRDefault="0086590D" w:rsidP="00627756">
            <w:pPr>
              <w:rPr>
                <w:moveFrom w:id="653" w:author="Lakshmipriya J" w:date="2023-12-08T20:35:00Z"/>
              </w:rPr>
            </w:pPr>
            <w:moveFrom w:id="654" w:author="Lakshmipriya J" w:date="2023-12-08T20:35:00Z">
              <w:r w:rsidRPr="00DE07B8" w:rsidDel="00D66CD3">
                <w:lastRenderedPageBreak/>
                <w:t>Special Instructions</w:t>
              </w:r>
            </w:moveFrom>
          </w:p>
        </w:tc>
        <w:tc>
          <w:tcPr>
            <w:tcW w:w="7271" w:type="dxa"/>
            <w:noWrap/>
          </w:tcPr>
          <w:p w14:paraId="023C52C2" w14:textId="03BDA354" w:rsidR="0086590D" w:rsidRPr="00DE07B8" w:rsidDel="00D66CD3" w:rsidRDefault="0086590D" w:rsidP="00627756">
            <w:pPr>
              <w:rPr>
                <w:moveFrom w:id="655" w:author="Lakshmipriya J" w:date="2023-12-08T20:35:00Z"/>
              </w:rPr>
            </w:pPr>
          </w:p>
        </w:tc>
      </w:tr>
    </w:tbl>
    <w:p w14:paraId="4ECC5C8E" w14:textId="413B100B" w:rsidR="008C152B" w:rsidDel="00D66CD3" w:rsidRDefault="008C152B" w:rsidP="003E3A9A">
      <w:pPr>
        <w:rPr>
          <w:moveFrom w:id="656" w:author="Lakshmipriya J" w:date="2023-12-08T20:35:00Z"/>
        </w:rPr>
      </w:pPr>
    </w:p>
    <w:moveFromRangeEnd w:id="487"/>
    <w:p w14:paraId="11E34439" w14:textId="77777777" w:rsidR="00D66CD3" w:rsidRPr="00DE07B8" w:rsidRDefault="00D66CD3" w:rsidP="00D66CD3">
      <w:pPr>
        <w:pStyle w:val="Heading2"/>
        <w:rPr>
          <w:moveTo w:id="657" w:author="Lakshmipriya J" w:date="2023-12-08T20:35:00Z"/>
        </w:rPr>
      </w:pPr>
      <w:moveToRangeStart w:id="658" w:author="Lakshmipriya J" w:date="2023-12-08T20:35:00Z" w:name="move152960142"/>
      <w:proofErr w:type="spellStart"/>
      <w:moveTo w:id="659" w:author="Lakshmipriya J" w:date="2023-12-08T20:35:00Z">
        <w:r>
          <w:t>HusDefKidGeneration</w:t>
        </w:r>
        <w:proofErr w:type="spellEnd"/>
      </w:moveTo>
    </w:p>
    <w:tbl>
      <w:tblPr>
        <w:tblW w:w="92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271"/>
      </w:tblGrid>
      <w:tr w:rsidR="00D66CD3" w:rsidRPr="00DE07B8" w14:paraId="1C2A6B5B" w14:textId="77777777" w:rsidTr="00246E4F">
        <w:trPr>
          <w:trHeight w:val="255"/>
        </w:trPr>
        <w:tc>
          <w:tcPr>
            <w:tcW w:w="1994" w:type="dxa"/>
            <w:shd w:val="clear" w:color="auto" w:fill="B9CFDD"/>
            <w:noWrap/>
          </w:tcPr>
          <w:p w14:paraId="56BD0A75" w14:textId="77777777" w:rsidR="00D66CD3" w:rsidRPr="00DE07B8" w:rsidRDefault="00D66CD3" w:rsidP="00246E4F">
            <w:pPr>
              <w:pStyle w:val="BoldBlueDark"/>
              <w:rPr>
                <w:moveTo w:id="660" w:author="Lakshmipriya J" w:date="2023-12-08T20:35:00Z"/>
              </w:rPr>
            </w:pPr>
            <w:moveTo w:id="661" w:author="Lakshmipriya J" w:date="2023-12-08T20:35:00Z">
              <w:r w:rsidRPr="00DE07B8">
                <w:t xml:space="preserve">Property </w:t>
              </w:r>
            </w:moveTo>
          </w:p>
        </w:tc>
        <w:tc>
          <w:tcPr>
            <w:tcW w:w="7271" w:type="dxa"/>
            <w:shd w:val="clear" w:color="auto" w:fill="B9CFDD"/>
            <w:noWrap/>
          </w:tcPr>
          <w:p w14:paraId="2D471CD9" w14:textId="77777777" w:rsidR="00D66CD3" w:rsidRPr="00DE07B8" w:rsidRDefault="00D66CD3" w:rsidP="00246E4F">
            <w:pPr>
              <w:pStyle w:val="BoldBlueDark"/>
              <w:rPr>
                <w:moveTo w:id="662" w:author="Lakshmipriya J" w:date="2023-12-08T20:35:00Z"/>
              </w:rPr>
            </w:pPr>
            <w:moveTo w:id="663" w:author="Lakshmipriya J" w:date="2023-12-08T20:35:00Z">
              <w:r w:rsidRPr="00DE07B8">
                <w:t>Specification</w:t>
              </w:r>
            </w:moveTo>
          </w:p>
        </w:tc>
      </w:tr>
      <w:tr w:rsidR="00D66CD3" w:rsidRPr="00DE07B8" w14:paraId="18815C35" w14:textId="77777777" w:rsidTr="00246E4F">
        <w:trPr>
          <w:trHeight w:val="255"/>
        </w:trPr>
        <w:tc>
          <w:tcPr>
            <w:tcW w:w="1994" w:type="dxa"/>
            <w:noWrap/>
          </w:tcPr>
          <w:p w14:paraId="22653037" w14:textId="77777777" w:rsidR="00D66CD3" w:rsidRPr="00DE07B8" w:rsidRDefault="00D66CD3" w:rsidP="00246E4F">
            <w:pPr>
              <w:rPr>
                <w:moveTo w:id="664" w:author="Lakshmipriya J" w:date="2023-12-08T20:35:00Z"/>
              </w:rPr>
            </w:pPr>
            <w:moveTo w:id="665" w:author="Lakshmipriya J" w:date="2023-12-08T20:35:00Z">
              <w:r w:rsidRPr="00DE07B8">
                <w:t>Type</w:t>
              </w:r>
            </w:moveTo>
          </w:p>
        </w:tc>
        <w:tc>
          <w:tcPr>
            <w:tcW w:w="7271" w:type="dxa"/>
            <w:noWrap/>
          </w:tcPr>
          <w:p w14:paraId="1EF783A0" w14:textId="77777777" w:rsidR="00D66CD3" w:rsidRPr="00DE07B8" w:rsidRDefault="00D66CD3" w:rsidP="00246E4F">
            <w:pPr>
              <w:rPr>
                <w:moveTo w:id="666" w:author="Lakshmipriya J" w:date="2023-12-08T20:35:00Z"/>
              </w:rPr>
            </w:pPr>
            <w:moveTo w:id="667" w:author="Lakshmipriya J" w:date="2023-12-08T20:35:00Z">
              <w:r>
                <w:t>S</w:t>
              </w:r>
            </w:moveTo>
          </w:p>
        </w:tc>
      </w:tr>
      <w:tr w:rsidR="00D66CD3" w:rsidRPr="00DE07B8" w14:paraId="1CA047A9" w14:textId="77777777" w:rsidTr="00246E4F">
        <w:trPr>
          <w:trHeight w:val="255"/>
        </w:trPr>
        <w:tc>
          <w:tcPr>
            <w:tcW w:w="1994" w:type="dxa"/>
            <w:noWrap/>
          </w:tcPr>
          <w:p w14:paraId="35BB10E1" w14:textId="77777777" w:rsidR="00D66CD3" w:rsidRPr="00DE07B8" w:rsidRDefault="00D66CD3" w:rsidP="00246E4F">
            <w:pPr>
              <w:rPr>
                <w:moveTo w:id="668" w:author="Lakshmipriya J" w:date="2023-12-08T20:35:00Z"/>
              </w:rPr>
            </w:pPr>
            <w:moveTo w:id="669" w:author="Lakshmipriya J" w:date="2023-12-08T20:35:00Z">
              <w:r w:rsidRPr="00DE07B8">
                <w:t>Attached To</w:t>
              </w:r>
            </w:moveTo>
          </w:p>
        </w:tc>
        <w:tc>
          <w:tcPr>
            <w:tcW w:w="7271" w:type="dxa"/>
            <w:noWrap/>
          </w:tcPr>
          <w:p w14:paraId="64836758" w14:textId="77777777" w:rsidR="00D66CD3" w:rsidRDefault="00D66CD3" w:rsidP="00246E4F">
            <w:pPr>
              <w:rPr>
                <w:moveTo w:id="670" w:author="Lakshmipriya J" w:date="2023-12-08T20:35:00Z"/>
              </w:rPr>
            </w:pPr>
            <w:moveTo w:id="671" w:author="Lakshmipriya J" w:date="2023-12-08T20:35:00Z">
              <w:r w:rsidRPr="00C47BD5">
                <w:t>EB.HB.INVOICE.DETAILS</w:t>
              </w:r>
              <w:r>
                <w:t>,HUS.OFS</w:t>
              </w:r>
            </w:moveTo>
          </w:p>
          <w:p w14:paraId="2020927B" w14:textId="77777777" w:rsidR="00D66CD3" w:rsidRPr="00DE07B8" w:rsidRDefault="00D66CD3" w:rsidP="00246E4F">
            <w:pPr>
              <w:rPr>
                <w:moveTo w:id="672" w:author="Lakshmipriya J" w:date="2023-12-08T20:35:00Z"/>
              </w:rPr>
            </w:pPr>
            <w:moveTo w:id="673" w:author="Lakshmipriya J" w:date="2023-12-08T20:35:00Z">
              <w:r>
                <w:t>EB.HB.INVOICE.DETAILS</w:t>
              </w:r>
              <w:r w:rsidRPr="00491013">
                <w:t>,HUS</w:t>
              </w:r>
              <w:r>
                <w:t>.INPUT</w:t>
              </w:r>
            </w:moveTo>
          </w:p>
        </w:tc>
      </w:tr>
      <w:tr w:rsidR="00D66CD3" w:rsidRPr="00DE07B8" w14:paraId="14001AD2" w14:textId="77777777" w:rsidTr="00246E4F">
        <w:trPr>
          <w:trHeight w:val="255"/>
        </w:trPr>
        <w:tc>
          <w:tcPr>
            <w:tcW w:w="1994" w:type="dxa"/>
            <w:noWrap/>
          </w:tcPr>
          <w:p w14:paraId="4BE9E31A" w14:textId="77777777" w:rsidR="00D66CD3" w:rsidRPr="00DE07B8" w:rsidRDefault="00D66CD3" w:rsidP="00246E4F">
            <w:pPr>
              <w:rPr>
                <w:moveTo w:id="674" w:author="Lakshmipriya J" w:date="2023-12-08T20:35:00Z"/>
              </w:rPr>
            </w:pPr>
            <w:moveTo w:id="675" w:author="Lakshmipriya J" w:date="2023-12-08T20:35:00Z">
              <w:r w:rsidRPr="00DE07B8">
                <w:t>Attached As</w:t>
              </w:r>
            </w:moveTo>
          </w:p>
        </w:tc>
        <w:tc>
          <w:tcPr>
            <w:tcW w:w="7271" w:type="dxa"/>
            <w:noWrap/>
          </w:tcPr>
          <w:p w14:paraId="66BA4BF0" w14:textId="77777777" w:rsidR="00D66CD3" w:rsidRPr="00DE07B8" w:rsidRDefault="00D66CD3" w:rsidP="00246E4F">
            <w:pPr>
              <w:rPr>
                <w:moveTo w:id="676" w:author="Lakshmipriya J" w:date="2023-12-08T20:35:00Z"/>
              </w:rPr>
            </w:pPr>
            <w:moveTo w:id="677" w:author="Lakshmipriya J" w:date="2023-12-08T20:35:00Z">
              <w:r>
                <w:t>Default Routine</w:t>
              </w:r>
            </w:moveTo>
          </w:p>
        </w:tc>
      </w:tr>
      <w:tr w:rsidR="00D66CD3" w:rsidRPr="00DE07B8" w14:paraId="2B6520F0" w14:textId="77777777" w:rsidTr="00246E4F">
        <w:trPr>
          <w:trHeight w:val="255"/>
        </w:trPr>
        <w:tc>
          <w:tcPr>
            <w:tcW w:w="1994" w:type="dxa"/>
            <w:noWrap/>
          </w:tcPr>
          <w:p w14:paraId="63119B97" w14:textId="77777777" w:rsidR="00D66CD3" w:rsidRPr="00DE07B8" w:rsidRDefault="00D66CD3" w:rsidP="00246E4F">
            <w:pPr>
              <w:rPr>
                <w:moveTo w:id="678" w:author="Lakshmipriya J" w:date="2023-12-08T20:35:00Z"/>
              </w:rPr>
            </w:pPr>
            <w:moveTo w:id="679" w:author="Lakshmipriya J" w:date="2023-12-08T20:35:00Z">
              <w:r w:rsidRPr="00DE07B8">
                <w:t>Dependency</w:t>
              </w:r>
            </w:moveTo>
          </w:p>
        </w:tc>
        <w:tc>
          <w:tcPr>
            <w:tcW w:w="7271" w:type="dxa"/>
            <w:noWrap/>
          </w:tcPr>
          <w:p w14:paraId="358ADDA0" w14:textId="77777777" w:rsidR="00D66CD3" w:rsidRPr="00DE07B8" w:rsidRDefault="00D66CD3" w:rsidP="00246E4F">
            <w:pPr>
              <w:rPr>
                <w:moveTo w:id="680" w:author="Lakshmipriya J" w:date="2023-12-08T20:35:00Z"/>
              </w:rPr>
            </w:pPr>
            <w:moveTo w:id="681" w:author="Lakshmipriya J" w:date="2023-12-08T20:35:00Z">
              <w:r>
                <w:t>NA</w:t>
              </w:r>
            </w:moveTo>
          </w:p>
        </w:tc>
      </w:tr>
      <w:tr w:rsidR="00D66CD3" w:rsidRPr="00DE07B8" w14:paraId="50295F2C" w14:textId="77777777" w:rsidTr="00246E4F">
        <w:trPr>
          <w:trHeight w:val="255"/>
        </w:trPr>
        <w:tc>
          <w:tcPr>
            <w:tcW w:w="1994" w:type="dxa"/>
            <w:noWrap/>
          </w:tcPr>
          <w:p w14:paraId="61AD5A8C" w14:textId="77777777" w:rsidR="00D66CD3" w:rsidRPr="00DE07B8" w:rsidRDefault="00D66CD3" w:rsidP="00246E4F">
            <w:pPr>
              <w:rPr>
                <w:moveTo w:id="682" w:author="Lakshmipriya J" w:date="2023-12-08T20:35:00Z"/>
              </w:rPr>
            </w:pPr>
            <w:moveTo w:id="683" w:author="Lakshmipriya J" w:date="2023-12-08T20:35:00Z">
              <w:r w:rsidRPr="00DE07B8">
                <w:t>Description</w:t>
              </w:r>
            </w:moveTo>
          </w:p>
        </w:tc>
        <w:tc>
          <w:tcPr>
            <w:tcW w:w="7271" w:type="dxa"/>
            <w:noWrap/>
          </w:tcPr>
          <w:p w14:paraId="52779203" w14:textId="77777777" w:rsidR="00D66CD3" w:rsidRPr="00DE07B8" w:rsidRDefault="00D66CD3" w:rsidP="00246E4F">
            <w:pPr>
              <w:rPr>
                <w:moveTo w:id="684" w:author="Lakshmipriya J" w:date="2023-12-08T20:35:00Z"/>
              </w:rPr>
            </w:pPr>
            <w:moveTo w:id="685" w:author="Lakshmipriya J" w:date="2023-12-08T20:35:00Z">
              <w:r>
                <w:t>This routine used to calculate KID number and default few fields in  EB.HB.INVOICE.DETAILS record.</w:t>
              </w:r>
            </w:moveTo>
          </w:p>
        </w:tc>
      </w:tr>
      <w:tr w:rsidR="00D66CD3" w:rsidRPr="00DE07B8" w14:paraId="6BDA548D" w14:textId="77777777" w:rsidTr="00246E4F">
        <w:trPr>
          <w:trHeight w:val="255"/>
        </w:trPr>
        <w:tc>
          <w:tcPr>
            <w:tcW w:w="1994" w:type="dxa"/>
            <w:noWrap/>
          </w:tcPr>
          <w:p w14:paraId="5E34EBE8" w14:textId="77777777" w:rsidR="00D66CD3" w:rsidRPr="00DE07B8" w:rsidRDefault="00D66CD3" w:rsidP="00246E4F">
            <w:pPr>
              <w:rPr>
                <w:moveTo w:id="686" w:author="Lakshmipriya J" w:date="2023-12-08T20:35:00Z"/>
              </w:rPr>
            </w:pPr>
            <w:moveTo w:id="687" w:author="Lakshmipriya J" w:date="2023-12-08T20:35:00Z">
              <w:r w:rsidRPr="00DE07B8">
                <w:lastRenderedPageBreak/>
                <w:t>Arguments – IN</w:t>
              </w:r>
            </w:moveTo>
          </w:p>
        </w:tc>
        <w:tc>
          <w:tcPr>
            <w:tcW w:w="7271" w:type="dxa"/>
            <w:noWrap/>
          </w:tcPr>
          <w:p w14:paraId="2F4B03B7" w14:textId="77777777" w:rsidR="00D66CD3" w:rsidRPr="00DE07B8" w:rsidRDefault="00D66CD3" w:rsidP="00246E4F">
            <w:pPr>
              <w:rPr>
                <w:moveTo w:id="688" w:author="Lakshmipriya J" w:date="2023-12-08T20:35:00Z"/>
              </w:rPr>
            </w:pPr>
            <w:moveTo w:id="689" w:author="Lakshmipriya J" w:date="2023-12-08T20:35:00Z">
              <w:r>
                <w:t>NA</w:t>
              </w:r>
            </w:moveTo>
          </w:p>
        </w:tc>
      </w:tr>
      <w:tr w:rsidR="00D66CD3" w:rsidRPr="00DE07B8" w14:paraId="4B115659" w14:textId="77777777" w:rsidTr="00246E4F">
        <w:trPr>
          <w:trHeight w:val="255"/>
        </w:trPr>
        <w:tc>
          <w:tcPr>
            <w:tcW w:w="1994" w:type="dxa"/>
            <w:noWrap/>
          </w:tcPr>
          <w:p w14:paraId="31EA9398" w14:textId="77777777" w:rsidR="00D66CD3" w:rsidRPr="00DE07B8" w:rsidRDefault="00D66CD3" w:rsidP="00246E4F">
            <w:pPr>
              <w:rPr>
                <w:moveTo w:id="690" w:author="Lakshmipriya J" w:date="2023-12-08T20:35:00Z"/>
              </w:rPr>
            </w:pPr>
            <w:moveTo w:id="691" w:author="Lakshmipriya J" w:date="2023-12-08T20:35:00Z">
              <w:r w:rsidRPr="00DE07B8">
                <w:t>Arguments – OUT</w:t>
              </w:r>
            </w:moveTo>
          </w:p>
        </w:tc>
        <w:tc>
          <w:tcPr>
            <w:tcW w:w="7271" w:type="dxa"/>
            <w:noWrap/>
          </w:tcPr>
          <w:p w14:paraId="0F2CF721" w14:textId="77777777" w:rsidR="00D66CD3" w:rsidRPr="00DE07B8" w:rsidRDefault="00D66CD3" w:rsidP="00246E4F">
            <w:pPr>
              <w:rPr>
                <w:moveTo w:id="692" w:author="Lakshmipriya J" w:date="2023-12-08T20:35:00Z"/>
              </w:rPr>
            </w:pPr>
            <w:moveTo w:id="693" w:author="Lakshmipriya J" w:date="2023-12-08T20:35:00Z">
              <w:r>
                <w:t>NA</w:t>
              </w:r>
            </w:moveTo>
          </w:p>
        </w:tc>
      </w:tr>
      <w:tr w:rsidR="00D66CD3" w:rsidRPr="00DE07B8" w14:paraId="39B7CAB4" w14:textId="77777777" w:rsidTr="00246E4F">
        <w:trPr>
          <w:trHeight w:val="255"/>
        </w:trPr>
        <w:tc>
          <w:tcPr>
            <w:tcW w:w="1994" w:type="dxa"/>
            <w:noWrap/>
          </w:tcPr>
          <w:p w14:paraId="732A785C" w14:textId="77777777" w:rsidR="00D66CD3" w:rsidRPr="00DE07B8" w:rsidRDefault="00D66CD3" w:rsidP="00246E4F">
            <w:pPr>
              <w:rPr>
                <w:moveTo w:id="694" w:author="Lakshmipriya J" w:date="2023-12-08T20:35:00Z"/>
              </w:rPr>
            </w:pPr>
            <w:moveTo w:id="695" w:author="Lakshmipriya J" w:date="2023-12-08T20:35:00Z">
              <w:r w:rsidRPr="00DE07B8">
                <w:t>Prelim Conditions</w:t>
              </w:r>
            </w:moveTo>
          </w:p>
        </w:tc>
        <w:tc>
          <w:tcPr>
            <w:tcW w:w="7271" w:type="dxa"/>
            <w:noWrap/>
          </w:tcPr>
          <w:p w14:paraId="3F584E11" w14:textId="77777777" w:rsidR="00D66CD3" w:rsidRPr="00DE07B8" w:rsidRDefault="00D66CD3" w:rsidP="00246E4F">
            <w:pPr>
              <w:rPr>
                <w:moveTo w:id="696" w:author="Lakshmipriya J" w:date="2023-12-08T20:35:00Z"/>
              </w:rPr>
            </w:pPr>
          </w:p>
        </w:tc>
      </w:tr>
      <w:tr w:rsidR="00D66CD3" w:rsidRPr="00DE07B8" w14:paraId="73B1D06F" w14:textId="77777777" w:rsidTr="00246E4F">
        <w:trPr>
          <w:trHeight w:val="255"/>
        </w:trPr>
        <w:tc>
          <w:tcPr>
            <w:tcW w:w="1994" w:type="dxa"/>
            <w:noWrap/>
          </w:tcPr>
          <w:p w14:paraId="5AE81DC7" w14:textId="77777777" w:rsidR="00D66CD3" w:rsidRPr="00DE07B8" w:rsidRDefault="00D66CD3" w:rsidP="00246E4F">
            <w:pPr>
              <w:rPr>
                <w:moveTo w:id="697" w:author="Lakshmipriya J" w:date="2023-12-08T20:35:00Z"/>
              </w:rPr>
            </w:pPr>
            <w:moveTo w:id="698" w:author="Lakshmipriya J" w:date="2023-12-08T20:35:00Z">
              <w:r w:rsidRPr="00DE07B8">
                <w:t>Subroutine Flow</w:t>
              </w:r>
            </w:moveTo>
          </w:p>
        </w:tc>
        <w:tc>
          <w:tcPr>
            <w:tcW w:w="7271" w:type="dxa"/>
            <w:noWrap/>
          </w:tcPr>
          <w:p w14:paraId="15CB3296" w14:textId="77777777" w:rsidR="00D66CD3" w:rsidRDefault="00D66CD3" w:rsidP="00246E4F">
            <w:pPr>
              <w:pStyle w:val="ListParagraph"/>
              <w:numPr>
                <w:ilvl w:val="0"/>
                <w:numId w:val="15"/>
              </w:numPr>
              <w:tabs>
                <w:tab w:val="left" w:pos="371"/>
              </w:tabs>
              <w:rPr>
                <w:moveTo w:id="699" w:author="Lakshmipriya J" w:date="2023-12-08T20:35:00Z"/>
              </w:rPr>
            </w:pPr>
            <w:moveTo w:id="700" w:author="Lakshmipriya J" w:date="2023-12-08T20:35:00Z">
              <w:r>
                <w:t xml:space="preserve">Extract the value before first dot(.) from </w:t>
              </w:r>
              <w:proofErr w:type="spellStart"/>
              <w:r w:rsidRPr="00B41A7D">
                <w:t>currentRecordId</w:t>
              </w:r>
              <w:proofErr w:type="spellEnd"/>
              <w:r>
                <w:t xml:space="preserve"> and store it to the variable </w:t>
              </w:r>
              <w:proofErr w:type="spellStart"/>
              <w:r>
                <w:t>IdType</w:t>
              </w:r>
              <w:proofErr w:type="spellEnd"/>
            </w:moveTo>
          </w:p>
          <w:p w14:paraId="2F606F6C" w14:textId="77777777" w:rsidR="00D66CD3" w:rsidRDefault="00D66CD3" w:rsidP="00246E4F">
            <w:pPr>
              <w:pStyle w:val="ListParagraph"/>
              <w:numPr>
                <w:ilvl w:val="0"/>
                <w:numId w:val="15"/>
              </w:numPr>
              <w:tabs>
                <w:tab w:val="left" w:pos="371"/>
              </w:tabs>
              <w:rPr>
                <w:moveTo w:id="701" w:author="Lakshmipriya J" w:date="2023-12-08T20:35:00Z"/>
              </w:rPr>
            </w:pPr>
            <w:moveTo w:id="702" w:author="Lakshmipriya J" w:date="2023-12-08T20:35:00Z">
              <w:r>
                <w:t xml:space="preserve">Get TYPE field value from </w:t>
              </w:r>
              <w:proofErr w:type="spellStart"/>
              <w:r w:rsidRPr="00AB57AF">
                <w:t>currentRecord</w:t>
              </w:r>
              <w:proofErr w:type="spellEnd"/>
              <w:r>
                <w:t xml:space="preserve"> and store it to the variable </w:t>
              </w:r>
              <w:proofErr w:type="spellStart"/>
              <w:r>
                <w:t>InvoiceType</w:t>
              </w:r>
              <w:proofErr w:type="spellEnd"/>
            </w:moveTo>
          </w:p>
          <w:p w14:paraId="219F4E4A" w14:textId="77777777" w:rsidR="00D66CD3" w:rsidRDefault="00D66CD3" w:rsidP="00246E4F">
            <w:pPr>
              <w:pStyle w:val="ListParagraph"/>
              <w:numPr>
                <w:ilvl w:val="0"/>
                <w:numId w:val="15"/>
              </w:numPr>
              <w:tabs>
                <w:tab w:val="left" w:pos="371"/>
              </w:tabs>
              <w:rPr>
                <w:moveTo w:id="703" w:author="Lakshmipriya J" w:date="2023-12-08T20:35:00Z"/>
              </w:rPr>
            </w:pPr>
            <w:moveTo w:id="704" w:author="Lakshmipriya J" w:date="2023-12-08T20:35:00Z">
              <w:r>
                <w:t xml:space="preserve">Using </w:t>
              </w:r>
              <w:proofErr w:type="spellStart"/>
              <w:r w:rsidRPr="00FF68FD">
                <w:t>getCurrNo</w:t>
              </w:r>
              <w:proofErr w:type="spellEnd"/>
              <w:r>
                <w:t xml:space="preserve"> get cur number from </w:t>
              </w:r>
              <w:proofErr w:type="spellStart"/>
              <w:r>
                <w:t>currenctrecord</w:t>
              </w:r>
              <w:proofErr w:type="spellEnd"/>
              <w:r>
                <w:t xml:space="preserve"> and store it to the variable </w:t>
              </w:r>
              <w:proofErr w:type="spellStart"/>
              <w:r>
                <w:t>CurrNoVal</w:t>
              </w:r>
              <w:proofErr w:type="spellEnd"/>
            </w:moveTo>
          </w:p>
          <w:p w14:paraId="778B2E5E" w14:textId="77777777" w:rsidR="00D66CD3" w:rsidRDefault="00D66CD3" w:rsidP="00246E4F">
            <w:pPr>
              <w:pStyle w:val="ListParagraph"/>
              <w:numPr>
                <w:ilvl w:val="0"/>
                <w:numId w:val="15"/>
              </w:numPr>
              <w:tabs>
                <w:tab w:val="left" w:pos="371"/>
              </w:tabs>
              <w:rPr>
                <w:moveTo w:id="705" w:author="Lakshmipriya J" w:date="2023-12-08T20:35:00Z"/>
              </w:rPr>
            </w:pPr>
            <w:moveTo w:id="706" w:author="Lakshmipriya J" w:date="2023-12-08T20:35:00Z">
              <w:r>
                <w:t xml:space="preserve">Get TYPE field value from </w:t>
              </w:r>
              <w:proofErr w:type="spellStart"/>
              <w:proofErr w:type="gramStart"/>
              <w:r w:rsidRPr="00C25046">
                <w:t>liveRecord</w:t>
              </w:r>
              <w:proofErr w:type="spellEnd"/>
              <w:r w:rsidRPr="00C25046">
                <w:t xml:space="preserve"> </w:t>
              </w:r>
              <w:r>
                <w:t xml:space="preserve"> and</w:t>
              </w:r>
              <w:proofErr w:type="gramEnd"/>
              <w:r>
                <w:t xml:space="preserve"> store it to the variable </w:t>
              </w:r>
              <w:proofErr w:type="spellStart"/>
              <w:r>
                <w:t>OldInvoiceType</w:t>
              </w:r>
              <w:proofErr w:type="spellEnd"/>
            </w:moveTo>
          </w:p>
          <w:p w14:paraId="317EC2E9" w14:textId="77777777" w:rsidR="00D66CD3" w:rsidRDefault="00D66CD3" w:rsidP="00246E4F">
            <w:pPr>
              <w:pStyle w:val="ListParagraph"/>
              <w:numPr>
                <w:ilvl w:val="0"/>
                <w:numId w:val="15"/>
              </w:numPr>
              <w:tabs>
                <w:tab w:val="left" w:pos="371"/>
              </w:tabs>
              <w:rPr>
                <w:moveTo w:id="707" w:author="Lakshmipriya J" w:date="2023-12-08T20:35:00Z"/>
              </w:rPr>
            </w:pPr>
            <w:moveTo w:id="708" w:author="Lakshmipriya J" w:date="2023-12-08T20:35:00Z">
              <w:r>
                <w:t xml:space="preserve">If </w:t>
              </w:r>
              <w:proofErr w:type="spellStart"/>
              <w:r>
                <w:t>CurrNoVal</w:t>
              </w:r>
              <w:proofErr w:type="spellEnd"/>
              <w:r>
                <w:t xml:space="preserve"> is equal to empty or (</w:t>
              </w:r>
              <w:proofErr w:type="spellStart"/>
              <w:r>
                <w:t>OldInvoiceType</w:t>
              </w:r>
              <w:proofErr w:type="spellEnd"/>
              <w:r>
                <w:t xml:space="preserve"> is not equal to empty and </w:t>
              </w:r>
              <w:proofErr w:type="spellStart"/>
              <w:r>
                <w:t>OldInvoiceType</w:t>
              </w:r>
              <w:proofErr w:type="spellEnd"/>
              <w:r>
                <w:t xml:space="preserve"> is not equal to </w:t>
              </w:r>
              <w:proofErr w:type="spellStart"/>
              <w:r>
                <w:t>InvoiceType</w:t>
              </w:r>
              <w:proofErr w:type="spellEnd"/>
              <w:r>
                <w:t>) then continue further else exit the routine.</w:t>
              </w:r>
            </w:moveTo>
          </w:p>
          <w:p w14:paraId="67083ABC" w14:textId="77777777" w:rsidR="00D66CD3" w:rsidRDefault="00D66CD3" w:rsidP="00246E4F">
            <w:pPr>
              <w:pStyle w:val="ListParagraph"/>
              <w:numPr>
                <w:ilvl w:val="0"/>
                <w:numId w:val="15"/>
              </w:numPr>
              <w:tabs>
                <w:tab w:val="left" w:pos="371"/>
              </w:tabs>
              <w:rPr>
                <w:moveTo w:id="709" w:author="Lakshmipriya J" w:date="2023-12-08T20:35:00Z"/>
              </w:rPr>
            </w:pPr>
            <w:moveTo w:id="710" w:author="Lakshmipriya J" w:date="2023-12-08T20:35:00Z">
              <w:r>
                <w:t xml:space="preserve">Get </w:t>
              </w:r>
              <w:proofErr w:type="gramStart"/>
              <w:r w:rsidRPr="00A53F2E">
                <w:t>CASE.ID</w:t>
              </w:r>
              <w:r>
                <w:t xml:space="preserve">  field</w:t>
              </w:r>
              <w:proofErr w:type="gramEnd"/>
              <w:r>
                <w:t xml:space="preserve"> value from </w:t>
              </w:r>
              <w:proofErr w:type="spellStart"/>
              <w:r w:rsidRPr="00AB57AF">
                <w:t>currentRecord</w:t>
              </w:r>
              <w:proofErr w:type="spellEnd"/>
              <w:r>
                <w:t xml:space="preserve"> and store it to the variable </w:t>
              </w:r>
              <w:proofErr w:type="spellStart"/>
              <w:r>
                <w:t>CaseId</w:t>
              </w:r>
              <w:proofErr w:type="spellEnd"/>
              <w:r>
                <w:t>.</w:t>
              </w:r>
            </w:moveTo>
          </w:p>
          <w:p w14:paraId="41C2332F" w14:textId="77777777" w:rsidR="00D66CD3" w:rsidRDefault="00D66CD3" w:rsidP="00246E4F">
            <w:pPr>
              <w:pStyle w:val="ListParagraph"/>
              <w:numPr>
                <w:ilvl w:val="0"/>
                <w:numId w:val="15"/>
              </w:numPr>
              <w:tabs>
                <w:tab w:val="left" w:pos="371"/>
              </w:tabs>
              <w:rPr>
                <w:moveTo w:id="711" w:author="Lakshmipriya J" w:date="2023-12-08T20:35:00Z"/>
              </w:rPr>
            </w:pPr>
            <w:moveTo w:id="712" w:author="Lakshmipriya J" w:date="2023-12-08T20:35:00Z">
              <w:r>
                <w:t xml:space="preserve">If </w:t>
              </w:r>
              <w:proofErr w:type="spellStart"/>
              <w:r>
                <w:t>CaseId</w:t>
              </w:r>
              <w:proofErr w:type="spellEnd"/>
              <w:r>
                <w:t xml:space="preserve"> length is not equal to 12 then using </w:t>
              </w:r>
              <w:proofErr w:type="spellStart"/>
              <w:r w:rsidRPr="009472ED">
                <w:t>String.format</w:t>
              </w:r>
              <w:proofErr w:type="spellEnd"/>
              <w:r>
                <w:t xml:space="preserve"> add leading 0’s to make the length to 12</w:t>
              </w:r>
            </w:moveTo>
          </w:p>
          <w:p w14:paraId="523279B3" w14:textId="77777777" w:rsidR="00D66CD3" w:rsidRDefault="00D66CD3" w:rsidP="00246E4F">
            <w:pPr>
              <w:pStyle w:val="ListParagraph"/>
              <w:tabs>
                <w:tab w:val="left" w:pos="371"/>
              </w:tabs>
              <w:rPr>
                <w:moveTo w:id="713" w:author="Lakshmipriya J" w:date="2023-12-08T20:35:00Z"/>
              </w:rPr>
            </w:pPr>
            <w:moveTo w:id="714" w:author="Lakshmipriya J" w:date="2023-12-08T20:35:00Z">
              <w:r>
                <w:t xml:space="preserve">Example: </w:t>
              </w:r>
              <w:proofErr w:type="spellStart"/>
              <w:r w:rsidRPr="006123F6">
                <w:t>String.format</w:t>
              </w:r>
              <w:proofErr w:type="spellEnd"/>
              <w:r w:rsidRPr="006123F6">
                <w:t>("%0</w:t>
              </w:r>
              <w:r>
                <w:t>12</w:t>
              </w:r>
              <w:r w:rsidRPr="006123F6">
                <w:t xml:space="preserve">d", </w:t>
              </w:r>
              <w:proofErr w:type="spellStart"/>
              <w:r>
                <w:t>CaseId</w:t>
              </w:r>
              <w:proofErr w:type="spellEnd"/>
              <w:r w:rsidRPr="006123F6">
                <w:t>)</w:t>
              </w:r>
            </w:moveTo>
          </w:p>
          <w:p w14:paraId="7573A9E1" w14:textId="77777777" w:rsidR="00D66CD3" w:rsidRDefault="00D66CD3" w:rsidP="00246E4F">
            <w:pPr>
              <w:pStyle w:val="ListParagraph"/>
              <w:numPr>
                <w:ilvl w:val="0"/>
                <w:numId w:val="15"/>
              </w:numPr>
              <w:tabs>
                <w:tab w:val="left" w:pos="371"/>
              </w:tabs>
              <w:rPr>
                <w:moveTo w:id="715" w:author="Lakshmipriya J" w:date="2023-12-08T20:35:00Z"/>
              </w:rPr>
            </w:pPr>
            <w:moveTo w:id="716" w:author="Lakshmipriya J" w:date="2023-12-08T20:35:00Z">
              <w:r>
                <w:t>C</w:t>
              </w:r>
              <w:r w:rsidRPr="00502218">
                <w:t xml:space="preserve">heck </w:t>
              </w:r>
              <w:proofErr w:type="spellStart"/>
              <w:r>
                <w:t>IdType</w:t>
              </w:r>
              <w:proofErr w:type="spellEnd"/>
              <w:r w:rsidRPr="00502218">
                <w:t xml:space="preserve"> and </w:t>
              </w:r>
              <w:proofErr w:type="spellStart"/>
              <w:r>
                <w:t>InvoiceType</w:t>
              </w:r>
              <w:proofErr w:type="spellEnd"/>
              <w:r w:rsidRPr="00502218">
                <w:t xml:space="preserve"> and </w:t>
              </w:r>
              <w:r>
                <w:t xml:space="preserve">form KidNumber and </w:t>
              </w:r>
              <w:proofErr w:type="spellStart"/>
              <w:r>
                <w:t>WeightVal</w:t>
              </w:r>
              <w:proofErr w:type="spellEnd"/>
              <w:r>
                <w:t xml:space="preserve"> </w:t>
              </w:r>
            </w:moveTo>
          </w:p>
          <w:p w14:paraId="7149257B" w14:textId="77777777" w:rsidR="00D66CD3" w:rsidRDefault="00D66CD3" w:rsidP="00246E4F">
            <w:pPr>
              <w:pStyle w:val="ListParagraph"/>
              <w:tabs>
                <w:tab w:val="left" w:pos="371"/>
              </w:tabs>
              <w:rPr>
                <w:moveTo w:id="717" w:author="Lakshmipriya J" w:date="2023-12-08T20:35:00Z"/>
              </w:rPr>
            </w:pPr>
          </w:p>
          <w:p w14:paraId="1E2FCC8F" w14:textId="77777777" w:rsidR="00D66CD3" w:rsidRDefault="00D66CD3" w:rsidP="00246E4F">
            <w:pPr>
              <w:pStyle w:val="ListParagraph"/>
              <w:rPr>
                <w:moveTo w:id="718" w:author="Lakshmipriya J" w:date="2023-12-08T20:35:00Z"/>
              </w:rPr>
            </w:pPr>
            <w:moveTo w:id="719" w:author="Lakshmipriya J" w:date="2023-12-08T20:35:00Z">
              <w:r>
                <w:t xml:space="preserve">If </w:t>
              </w:r>
              <w:proofErr w:type="spellStart"/>
              <w:r>
                <w:t>IdType</w:t>
              </w:r>
              <w:proofErr w:type="spellEnd"/>
              <w:r>
                <w:t xml:space="preserve"> EQ “I” AND </w:t>
              </w:r>
              <w:proofErr w:type="spellStart"/>
              <w:r>
                <w:t>InvoiceType</w:t>
              </w:r>
              <w:proofErr w:type="spellEnd"/>
              <w:r>
                <w:t xml:space="preserve"> EQ “INVOICE</w:t>
              </w:r>
              <w:r>
                <w:rPr>
                  <w:rStyle w:val="disableddealbox"/>
                </w:rPr>
                <w:t>” then do the below steps</w:t>
              </w:r>
            </w:moveTo>
          </w:p>
          <w:p w14:paraId="2AC73A94" w14:textId="77777777" w:rsidR="00D66CD3" w:rsidRDefault="00D66CD3" w:rsidP="00246E4F">
            <w:pPr>
              <w:pStyle w:val="ListParagraph"/>
              <w:tabs>
                <w:tab w:val="left" w:pos="371"/>
              </w:tabs>
              <w:ind w:left="370"/>
              <w:rPr>
                <w:moveTo w:id="720" w:author="Lakshmipriya J" w:date="2023-12-08T20:35:00Z"/>
              </w:rPr>
            </w:pPr>
            <w:moveTo w:id="721" w:author="Lakshmipriya J" w:date="2023-12-08T20:35:00Z">
              <w:r>
                <w:t xml:space="preserve">               </w:t>
              </w:r>
              <w:proofErr w:type="spellStart"/>
              <w:r>
                <w:t>CaseInstalId</w:t>
              </w:r>
              <w:proofErr w:type="spellEnd"/>
              <w:r>
                <w:t xml:space="preserve"> = </w:t>
              </w:r>
              <w:proofErr w:type="spellStart"/>
              <w:r>
                <w:t>CaseId</w:t>
              </w:r>
              <w:proofErr w:type="spellEnd"/>
            </w:moveTo>
          </w:p>
          <w:p w14:paraId="381F152F" w14:textId="77777777" w:rsidR="00D66CD3" w:rsidRDefault="00D66CD3" w:rsidP="00246E4F">
            <w:pPr>
              <w:pStyle w:val="ListParagraph"/>
              <w:tabs>
                <w:tab w:val="left" w:pos="371"/>
              </w:tabs>
              <w:ind w:left="370"/>
              <w:rPr>
                <w:moveTo w:id="722" w:author="Lakshmipriya J" w:date="2023-12-08T20:35:00Z"/>
              </w:rPr>
            </w:pPr>
            <w:moveTo w:id="723" w:author="Lakshmipriya J" w:date="2023-12-08T20:35:00Z">
              <w:r>
                <w:t xml:space="preserve">               Do the steps in the paragraph </w:t>
              </w:r>
              <w:proofErr w:type="spellStart"/>
              <w:r w:rsidRPr="00CF63FA">
                <w:t>GetandUpdateConcat</w:t>
              </w:r>
              <w:proofErr w:type="spellEnd"/>
            </w:moveTo>
          </w:p>
          <w:p w14:paraId="1B7C889D" w14:textId="77777777" w:rsidR="00D66CD3" w:rsidRDefault="00D66CD3" w:rsidP="00246E4F">
            <w:pPr>
              <w:pStyle w:val="ListParagraph"/>
              <w:tabs>
                <w:tab w:val="left" w:pos="371"/>
              </w:tabs>
              <w:ind w:left="370"/>
              <w:rPr>
                <w:moveTo w:id="724" w:author="Lakshmipriya J" w:date="2023-12-08T20:35:00Z"/>
              </w:rPr>
            </w:pPr>
            <w:moveTo w:id="725" w:author="Lakshmipriya J" w:date="2023-12-08T20:35:00Z">
              <w:r>
                <w:t xml:space="preserve">               Form KidNumber as shown below</w:t>
              </w:r>
            </w:moveTo>
          </w:p>
          <w:p w14:paraId="1391AF07" w14:textId="77777777" w:rsidR="00D66CD3" w:rsidRDefault="00D66CD3" w:rsidP="00246E4F">
            <w:pPr>
              <w:pStyle w:val="ListParagraph"/>
              <w:tabs>
                <w:tab w:val="left" w:pos="371"/>
              </w:tabs>
              <w:ind w:left="370"/>
              <w:rPr>
                <w:moveTo w:id="726" w:author="Lakshmipriya J" w:date="2023-12-08T20:35:00Z"/>
              </w:rPr>
            </w:pPr>
            <w:moveTo w:id="727" w:author="Lakshmipriya J" w:date="2023-12-08T20:35:00Z">
              <w:r>
                <w:t xml:space="preserve">               KidNumber = </w:t>
              </w:r>
              <w:proofErr w:type="spellStart"/>
              <w:r>
                <w:t>CaseId</w:t>
              </w:r>
              <w:proofErr w:type="spellEnd"/>
              <w:r>
                <w:t xml:space="preserve"> + </w:t>
              </w:r>
              <w:proofErr w:type="spellStart"/>
              <w:r>
                <w:t>InstallNum</w:t>
              </w:r>
              <w:proofErr w:type="spellEnd"/>
            </w:moveTo>
          </w:p>
          <w:p w14:paraId="56F457AA" w14:textId="77777777" w:rsidR="00D66CD3" w:rsidRDefault="00D66CD3" w:rsidP="00246E4F">
            <w:pPr>
              <w:pStyle w:val="ListParagraph"/>
              <w:tabs>
                <w:tab w:val="left" w:pos="371"/>
              </w:tabs>
              <w:ind w:left="370"/>
              <w:rPr>
                <w:moveTo w:id="728" w:author="Lakshmipriya J" w:date="2023-12-08T20:35:00Z"/>
              </w:rPr>
            </w:pPr>
            <w:moveTo w:id="729" w:author="Lakshmipriya J" w:date="2023-12-08T20:35:00Z">
              <w:r>
                <w:t xml:space="preserve">               Assign </w:t>
              </w:r>
              <w:proofErr w:type="spellStart"/>
              <w:r>
                <w:t>WeightVal</w:t>
              </w:r>
              <w:proofErr w:type="spellEnd"/>
              <w:r>
                <w:t xml:space="preserve"> = “</w:t>
              </w:r>
              <w:r w:rsidRPr="0021035A">
                <w:t>212121212121212</w:t>
              </w:r>
              <w:r>
                <w:t>”</w:t>
              </w:r>
            </w:moveTo>
          </w:p>
          <w:p w14:paraId="76D3F078" w14:textId="77777777" w:rsidR="00D66CD3" w:rsidRDefault="00D66CD3" w:rsidP="00246E4F">
            <w:pPr>
              <w:pStyle w:val="ListParagraph"/>
              <w:tabs>
                <w:tab w:val="left" w:pos="371"/>
              </w:tabs>
              <w:ind w:left="370"/>
              <w:rPr>
                <w:moveTo w:id="730" w:author="Lakshmipriya J" w:date="2023-12-08T20:35:00Z"/>
              </w:rPr>
            </w:pPr>
          </w:p>
          <w:p w14:paraId="3BBD1205" w14:textId="77777777" w:rsidR="00D66CD3" w:rsidRDefault="00D66CD3" w:rsidP="00246E4F">
            <w:pPr>
              <w:pStyle w:val="ListParagraph"/>
              <w:ind w:left="730"/>
              <w:rPr>
                <w:moveTo w:id="731" w:author="Lakshmipriya J" w:date="2023-12-08T20:35:00Z"/>
              </w:rPr>
            </w:pPr>
            <w:moveTo w:id="732" w:author="Lakshmipriya J" w:date="2023-12-08T20:35:00Z">
              <w:r>
                <w:t xml:space="preserve">If </w:t>
              </w:r>
              <w:proofErr w:type="spellStart"/>
              <w:r>
                <w:t>IdType</w:t>
              </w:r>
              <w:proofErr w:type="spellEnd"/>
              <w:r>
                <w:t xml:space="preserve"> EQ “I” AND </w:t>
              </w:r>
              <w:proofErr w:type="spellStart"/>
              <w:r>
                <w:t>InvoiceType</w:t>
              </w:r>
              <w:proofErr w:type="spellEnd"/>
              <w:r>
                <w:t xml:space="preserve"> EQ “</w:t>
              </w:r>
              <w:proofErr w:type="gramStart"/>
              <w:r w:rsidRPr="003B16CD">
                <w:t>DEBT.COLLECTION.NOTICE</w:t>
              </w:r>
              <w:proofErr w:type="gramEnd"/>
              <w:r>
                <w:rPr>
                  <w:rStyle w:val="disableddealbox"/>
                </w:rPr>
                <w:t xml:space="preserve">” then     do the below steps </w:t>
              </w:r>
            </w:moveTo>
          </w:p>
          <w:p w14:paraId="5F692F58" w14:textId="77777777" w:rsidR="00D66CD3" w:rsidRDefault="00D66CD3" w:rsidP="00246E4F">
            <w:pPr>
              <w:pStyle w:val="ListParagraph"/>
              <w:tabs>
                <w:tab w:val="left" w:pos="371"/>
              </w:tabs>
              <w:ind w:left="370"/>
              <w:rPr>
                <w:moveTo w:id="733" w:author="Lakshmipriya J" w:date="2023-12-08T20:35:00Z"/>
              </w:rPr>
            </w:pPr>
            <w:moveTo w:id="734" w:author="Lakshmipriya J" w:date="2023-12-08T20:35:00Z">
              <w:r>
                <w:t xml:space="preserve">              </w:t>
              </w:r>
              <w:proofErr w:type="spellStart"/>
              <w:r>
                <w:t>CaseInstalId</w:t>
              </w:r>
              <w:proofErr w:type="spellEnd"/>
              <w:r>
                <w:t xml:space="preserve"> = CaseId+”2”</w:t>
              </w:r>
            </w:moveTo>
          </w:p>
          <w:p w14:paraId="614A2187" w14:textId="77777777" w:rsidR="00D66CD3" w:rsidRDefault="00D66CD3" w:rsidP="00246E4F">
            <w:pPr>
              <w:pStyle w:val="ListParagraph"/>
              <w:tabs>
                <w:tab w:val="left" w:pos="371"/>
              </w:tabs>
              <w:ind w:left="370"/>
              <w:rPr>
                <w:moveTo w:id="735" w:author="Lakshmipriya J" w:date="2023-12-08T20:35:00Z"/>
              </w:rPr>
            </w:pPr>
            <w:moveTo w:id="736" w:author="Lakshmipriya J" w:date="2023-12-08T20:35:00Z">
              <w:r>
                <w:t xml:space="preserve">              Do the steps in the paragraph </w:t>
              </w:r>
              <w:proofErr w:type="spellStart"/>
              <w:r w:rsidRPr="00CF63FA">
                <w:t>GetandUpdateConcat</w:t>
              </w:r>
              <w:proofErr w:type="spellEnd"/>
            </w:moveTo>
          </w:p>
          <w:p w14:paraId="73F51AB8" w14:textId="77777777" w:rsidR="00D66CD3" w:rsidRDefault="00D66CD3" w:rsidP="00246E4F">
            <w:pPr>
              <w:pStyle w:val="ListParagraph"/>
              <w:tabs>
                <w:tab w:val="left" w:pos="371"/>
              </w:tabs>
              <w:ind w:left="370"/>
              <w:rPr>
                <w:moveTo w:id="737" w:author="Lakshmipriya J" w:date="2023-12-08T20:35:00Z"/>
              </w:rPr>
            </w:pPr>
            <w:moveTo w:id="738" w:author="Lakshmipriya J" w:date="2023-12-08T20:35:00Z">
              <w:r>
                <w:t xml:space="preserve">              Form KidNumber as shown below</w:t>
              </w:r>
            </w:moveTo>
          </w:p>
          <w:p w14:paraId="1D0F0D84" w14:textId="77777777" w:rsidR="00D66CD3" w:rsidRDefault="00D66CD3" w:rsidP="00246E4F">
            <w:pPr>
              <w:pStyle w:val="ListParagraph"/>
              <w:tabs>
                <w:tab w:val="left" w:pos="371"/>
              </w:tabs>
              <w:ind w:left="370"/>
              <w:rPr>
                <w:moveTo w:id="739" w:author="Lakshmipriya J" w:date="2023-12-08T20:35:00Z"/>
              </w:rPr>
            </w:pPr>
            <w:moveTo w:id="740" w:author="Lakshmipriya J" w:date="2023-12-08T20:35:00Z">
              <w:r>
                <w:t xml:space="preserve">               KidNumber = </w:t>
              </w:r>
              <w:proofErr w:type="spellStart"/>
              <w:r>
                <w:t>CaseId</w:t>
              </w:r>
              <w:proofErr w:type="spellEnd"/>
              <w:r>
                <w:t xml:space="preserve"> +”</w:t>
              </w:r>
              <w:proofErr w:type="gramStart"/>
              <w:r>
                <w:t>2”+</w:t>
              </w:r>
              <w:proofErr w:type="gramEnd"/>
              <w:r>
                <w:t xml:space="preserve"> </w:t>
              </w:r>
              <w:proofErr w:type="spellStart"/>
              <w:r>
                <w:t>InstallNum</w:t>
              </w:r>
              <w:proofErr w:type="spellEnd"/>
            </w:moveTo>
          </w:p>
          <w:p w14:paraId="6586406A" w14:textId="77777777" w:rsidR="00D66CD3" w:rsidRDefault="00D66CD3" w:rsidP="00246E4F">
            <w:pPr>
              <w:pStyle w:val="ListParagraph"/>
              <w:tabs>
                <w:tab w:val="left" w:pos="371"/>
              </w:tabs>
              <w:ind w:left="370"/>
              <w:rPr>
                <w:moveTo w:id="741" w:author="Lakshmipriya J" w:date="2023-12-08T20:35:00Z"/>
              </w:rPr>
            </w:pPr>
            <w:moveTo w:id="742" w:author="Lakshmipriya J" w:date="2023-12-08T20:35:00Z">
              <w:r>
                <w:t xml:space="preserve">               Assign </w:t>
              </w:r>
              <w:proofErr w:type="spellStart"/>
              <w:r>
                <w:t>WeightVal</w:t>
              </w:r>
              <w:proofErr w:type="spellEnd"/>
              <w:r>
                <w:t xml:space="preserve"> = “1</w:t>
              </w:r>
              <w:r w:rsidRPr="0021035A">
                <w:t>212121212121212</w:t>
              </w:r>
              <w:r>
                <w:t>”</w:t>
              </w:r>
            </w:moveTo>
          </w:p>
          <w:p w14:paraId="6A621CF0" w14:textId="77777777" w:rsidR="00D66CD3" w:rsidRDefault="00D66CD3" w:rsidP="00246E4F">
            <w:pPr>
              <w:tabs>
                <w:tab w:val="left" w:pos="820"/>
              </w:tabs>
              <w:ind w:left="720"/>
              <w:rPr>
                <w:moveTo w:id="743" w:author="Lakshmipriya J" w:date="2023-12-08T20:35:00Z"/>
              </w:rPr>
            </w:pPr>
            <w:moveTo w:id="744" w:author="Lakshmipriya J" w:date="2023-12-08T20:35:00Z">
              <w:r>
                <w:t xml:space="preserve">If </w:t>
              </w:r>
              <w:proofErr w:type="spellStart"/>
              <w:r>
                <w:t>IdType</w:t>
              </w:r>
              <w:proofErr w:type="spellEnd"/>
              <w:r>
                <w:t xml:space="preserve"> EQ “I” AND </w:t>
              </w:r>
              <w:proofErr w:type="spellStart"/>
              <w:r>
                <w:t>InvoiceType</w:t>
              </w:r>
              <w:proofErr w:type="spellEnd"/>
              <w:r>
                <w:t xml:space="preserve"> EQ “</w:t>
              </w:r>
              <w:r w:rsidRPr="00EF736F">
                <w:t>FINAL.DEMAND.PAYMENT</w:t>
              </w:r>
              <w:r>
                <w:rPr>
                  <w:rStyle w:val="disableddealbox"/>
                </w:rPr>
                <w:t>” then do the below steps</w:t>
              </w:r>
            </w:moveTo>
          </w:p>
          <w:p w14:paraId="50FD1BBF" w14:textId="77777777" w:rsidR="00D66CD3" w:rsidRDefault="00D66CD3" w:rsidP="00246E4F">
            <w:pPr>
              <w:pStyle w:val="ListParagraph"/>
              <w:tabs>
                <w:tab w:val="left" w:pos="371"/>
              </w:tabs>
              <w:ind w:left="370"/>
              <w:rPr>
                <w:moveTo w:id="745" w:author="Lakshmipriya J" w:date="2023-12-08T20:35:00Z"/>
              </w:rPr>
            </w:pPr>
            <w:moveTo w:id="746" w:author="Lakshmipriya J" w:date="2023-12-08T20:35:00Z">
              <w:r>
                <w:t xml:space="preserve">              </w:t>
              </w:r>
              <w:proofErr w:type="spellStart"/>
              <w:r>
                <w:t>CaseInstalId</w:t>
              </w:r>
              <w:proofErr w:type="spellEnd"/>
              <w:r>
                <w:t xml:space="preserve"> = CaseId+”3”</w:t>
              </w:r>
            </w:moveTo>
          </w:p>
          <w:p w14:paraId="191E5232" w14:textId="77777777" w:rsidR="00D66CD3" w:rsidRDefault="00D66CD3" w:rsidP="00246E4F">
            <w:pPr>
              <w:pStyle w:val="ListParagraph"/>
              <w:tabs>
                <w:tab w:val="left" w:pos="371"/>
              </w:tabs>
              <w:ind w:left="370"/>
              <w:rPr>
                <w:moveTo w:id="747" w:author="Lakshmipriya J" w:date="2023-12-08T20:35:00Z"/>
              </w:rPr>
            </w:pPr>
            <w:moveTo w:id="748" w:author="Lakshmipriya J" w:date="2023-12-08T20:35:00Z">
              <w:r>
                <w:t xml:space="preserve">              Do the steps in the paragraph </w:t>
              </w:r>
              <w:proofErr w:type="spellStart"/>
              <w:r w:rsidRPr="00CF63FA">
                <w:t>GetandUpdateConcat</w:t>
              </w:r>
              <w:proofErr w:type="spellEnd"/>
            </w:moveTo>
          </w:p>
          <w:p w14:paraId="3B43F98B" w14:textId="77777777" w:rsidR="00D66CD3" w:rsidRDefault="00D66CD3" w:rsidP="00246E4F">
            <w:pPr>
              <w:pStyle w:val="ListParagraph"/>
              <w:tabs>
                <w:tab w:val="left" w:pos="371"/>
              </w:tabs>
              <w:ind w:left="370"/>
              <w:rPr>
                <w:moveTo w:id="749" w:author="Lakshmipriya J" w:date="2023-12-08T20:35:00Z"/>
              </w:rPr>
            </w:pPr>
            <w:moveTo w:id="750" w:author="Lakshmipriya J" w:date="2023-12-08T20:35:00Z">
              <w:r>
                <w:t xml:space="preserve">               Form KidNumber as shown below</w:t>
              </w:r>
            </w:moveTo>
          </w:p>
          <w:p w14:paraId="39C917DF" w14:textId="77777777" w:rsidR="00D66CD3" w:rsidRDefault="00D66CD3" w:rsidP="00246E4F">
            <w:pPr>
              <w:pStyle w:val="ListParagraph"/>
              <w:tabs>
                <w:tab w:val="left" w:pos="371"/>
              </w:tabs>
              <w:ind w:left="370"/>
              <w:rPr>
                <w:moveTo w:id="751" w:author="Lakshmipriya J" w:date="2023-12-08T20:35:00Z"/>
              </w:rPr>
            </w:pPr>
            <w:moveTo w:id="752" w:author="Lakshmipriya J" w:date="2023-12-08T20:35:00Z">
              <w:r>
                <w:t xml:space="preserve">               KidNumber = </w:t>
              </w:r>
              <w:proofErr w:type="spellStart"/>
              <w:r>
                <w:t>CaseId</w:t>
              </w:r>
              <w:proofErr w:type="spellEnd"/>
              <w:r>
                <w:t xml:space="preserve"> +”</w:t>
              </w:r>
              <w:proofErr w:type="gramStart"/>
              <w:r>
                <w:t>3”+</w:t>
              </w:r>
              <w:proofErr w:type="gramEnd"/>
              <w:r>
                <w:t xml:space="preserve"> </w:t>
              </w:r>
              <w:proofErr w:type="spellStart"/>
              <w:r>
                <w:t>InstallNum</w:t>
              </w:r>
              <w:proofErr w:type="spellEnd"/>
            </w:moveTo>
          </w:p>
          <w:p w14:paraId="72A59FB3" w14:textId="77777777" w:rsidR="00D66CD3" w:rsidRDefault="00D66CD3" w:rsidP="00246E4F">
            <w:pPr>
              <w:pStyle w:val="ListParagraph"/>
              <w:tabs>
                <w:tab w:val="left" w:pos="371"/>
              </w:tabs>
              <w:ind w:left="370"/>
              <w:rPr>
                <w:moveTo w:id="753" w:author="Lakshmipriya J" w:date="2023-12-08T20:35:00Z"/>
              </w:rPr>
            </w:pPr>
            <w:moveTo w:id="754" w:author="Lakshmipriya J" w:date="2023-12-08T20:35:00Z">
              <w:r>
                <w:t xml:space="preserve">               Assign </w:t>
              </w:r>
              <w:proofErr w:type="spellStart"/>
              <w:r>
                <w:t>WeightVal</w:t>
              </w:r>
              <w:proofErr w:type="spellEnd"/>
              <w:r>
                <w:t xml:space="preserve"> = “1</w:t>
              </w:r>
              <w:r w:rsidRPr="0021035A">
                <w:t>212121212121212</w:t>
              </w:r>
              <w:r>
                <w:t>”</w:t>
              </w:r>
            </w:moveTo>
          </w:p>
          <w:p w14:paraId="56EC8020" w14:textId="77777777" w:rsidR="00D66CD3" w:rsidRDefault="00D66CD3" w:rsidP="00246E4F">
            <w:pPr>
              <w:pStyle w:val="ListParagraph"/>
              <w:tabs>
                <w:tab w:val="left" w:pos="371"/>
              </w:tabs>
              <w:ind w:left="370"/>
              <w:rPr>
                <w:moveTo w:id="755" w:author="Lakshmipriya J" w:date="2023-12-08T20:35:00Z"/>
              </w:rPr>
            </w:pPr>
          </w:p>
          <w:p w14:paraId="49FC2D42" w14:textId="77777777" w:rsidR="00D66CD3" w:rsidRDefault="00D66CD3" w:rsidP="00246E4F">
            <w:pPr>
              <w:pStyle w:val="ListParagraph"/>
              <w:tabs>
                <w:tab w:val="left" w:pos="371"/>
              </w:tabs>
              <w:rPr>
                <w:moveTo w:id="756" w:author="Lakshmipriya J" w:date="2023-12-08T20:35:00Z"/>
              </w:rPr>
            </w:pPr>
            <w:moveTo w:id="757" w:author="Lakshmipriya J" w:date="2023-12-08T20:35:00Z">
              <w:r>
                <w:lastRenderedPageBreak/>
                <w:t xml:space="preserve">If </w:t>
              </w:r>
              <w:proofErr w:type="spellStart"/>
              <w:r>
                <w:t>IdType</w:t>
              </w:r>
              <w:proofErr w:type="spellEnd"/>
              <w:r>
                <w:t xml:space="preserve"> EQ “I” AND </w:t>
              </w:r>
              <w:proofErr w:type="spellStart"/>
              <w:r>
                <w:t>InvoiceType</w:t>
              </w:r>
              <w:proofErr w:type="spellEnd"/>
              <w:r>
                <w:t xml:space="preserve"> EQ “CREDIT.NOTE</w:t>
              </w:r>
              <w:r>
                <w:rPr>
                  <w:rStyle w:val="disableddealbox"/>
                </w:rPr>
                <w:t xml:space="preserve">” then do the below steps </w:t>
              </w:r>
            </w:moveTo>
          </w:p>
          <w:p w14:paraId="6A610A73" w14:textId="77777777" w:rsidR="00D66CD3" w:rsidRDefault="00D66CD3" w:rsidP="00246E4F">
            <w:pPr>
              <w:pStyle w:val="ListParagraph"/>
              <w:tabs>
                <w:tab w:val="left" w:pos="371"/>
              </w:tabs>
              <w:ind w:left="370"/>
              <w:rPr>
                <w:moveTo w:id="758" w:author="Lakshmipriya J" w:date="2023-12-08T20:35:00Z"/>
              </w:rPr>
            </w:pPr>
            <w:moveTo w:id="759" w:author="Lakshmipriya J" w:date="2023-12-08T20:35:00Z">
              <w:r>
                <w:t xml:space="preserve">              </w:t>
              </w:r>
              <w:proofErr w:type="spellStart"/>
              <w:r>
                <w:t>CaseInstalId</w:t>
              </w:r>
              <w:proofErr w:type="spellEnd"/>
              <w:r>
                <w:t xml:space="preserve"> = CaseId+”8”</w:t>
              </w:r>
            </w:moveTo>
          </w:p>
          <w:p w14:paraId="27DAD6F0" w14:textId="77777777" w:rsidR="00D66CD3" w:rsidRDefault="00D66CD3" w:rsidP="00246E4F">
            <w:pPr>
              <w:pStyle w:val="ListParagraph"/>
              <w:tabs>
                <w:tab w:val="left" w:pos="371"/>
              </w:tabs>
              <w:ind w:left="370"/>
              <w:rPr>
                <w:moveTo w:id="760" w:author="Lakshmipriya J" w:date="2023-12-08T20:35:00Z"/>
              </w:rPr>
            </w:pPr>
            <w:moveTo w:id="761" w:author="Lakshmipriya J" w:date="2023-12-08T20:35:00Z">
              <w:r>
                <w:t xml:space="preserve">              Do the steps in the paragraph </w:t>
              </w:r>
              <w:proofErr w:type="spellStart"/>
              <w:r w:rsidRPr="00CF63FA">
                <w:t>GetandUpdateConcat</w:t>
              </w:r>
              <w:proofErr w:type="spellEnd"/>
            </w:moveTo>
          </w:p>
          <w:p w14:paraId="11748404" w14:textId="77777777" w:rsidR="00D66CD3" w:rsidRDefault="00D66CD3" w:rsidP="00246E4F">
            <w:pPr>
              <w:pStyle w:val="ListParagraph"/>
              <w:tabs>
                <w:tab w:val="left" w:pos="371"/>
              </w:tabs>
              <w:ind w:left="370"/>
              <w:rPr>
                <w:moveTo w:id="762" w:author="Lakshmipriya J" w:date="2023-12-08T20:35:00Z"/>
              </w:rPr>
            </w:pPr>
            <w:moveTo w:id="763" w:author="Lakshmipriya J" w:date="2023-12-08T20:35:00Z">
              <w:r>
                <w:t xml:space="preserve">              Form KidNumber as shown below</w:t>
              </w:r>
            </w:moveTo>
          </w:p>
          <w:p w14:paraId="3DF9443A" w14:textId="77777777" w:rsidR="00D66CD3" w:rsidRDefault="00D66CD3" w:rsidP="00246E4F">
            <w:pPr>
              <w:pStyle w:val="ListParagraph"/>
              <w:tabs>
                <w:tab w:val="left" w:pos="371"/>
              </w:tabs>
              <w:ind w:left="370"/>
              <w:rPr>
                <w:moveTo w:id="764" w:author="Lakshmipriya J" w:date="2023-12-08T20:35:00Z"/>
              </w:rPr>
            </w:pPr>
            <w:moveTo w:id="765" w:author="Lakshmipriya J" w:date="2023-12-08T20:35:00Z">
              <w:r>
                <w:t xml:space="preserve">              KidNumber = </w:t>
              </w:r>
              <w:proofErr w:type="spellStart"/>
              <w:r>
                <w:t>CaseId</w:t>
              </w:r>
              <w:proofErr w:type="spellEnd"/>
              <w:r>
                <w:t xml:space="preserve"> +”</w:t>
              </w:r>
              <w:proofErr w:type="gramStart"/>
              <w:r>
                <w:t>8”+</w:t>
              </w:r>
              <w:proofErr w:type="gramEnd"/>
              <w:r>
                <w:t xml:space="preserve"> </w:t>
              </w:r>
              <w:proofErr w:type="spellStart"/>
              <w:r>
                <w:t>InstallNum</w:t>
              </w:r>
              <w:proofErr w:type="spellEnd"/>
            </w:moveTo>
          </w:p>
          <w:p w14:paraId="1EBB3672" w14:textId="77777777" w:rsidR="00D66CD3" w:rsidRDefault="00D66CD3" w:rsidP="00246E4F">
            <w:pPr>
              <w:pStyle w:val="ListParagraph"/>
              <w:tabs>
                <w:tab w:val="left" w:pos="371"/>
              </w:tabs>
              <w:ind w:left="370"/>
              <w:rPr>
                <w:moveTo w:id="766" w:author="Lakshmipriya J" w:date="2023-12-08T20:35:00Z"/>
              </w:rPr>
            </w:pPr>
            <w:moveTo w:id="767" w:author="Lakshmipriya J" w:date="2023-12-08T20:35:00Z">
              <w:r>
                <w:t xml:space="preserve">              Assign </w:t>
              </w:r>
              <w:proofErr w:type="spellStart"/>
              <w:r>
                <w:t>WeightVal</w:t>
              </w:r>
              <w:proofErr w:type="spellEnd"/>
              <w:r>
                <w:t xml:space="preserve"> = “1</w:t>
              </w:r>
              <w:r w:rsidRPr="0021035A">
                <w:t>212121212121212</w:t>
              </w:r>
              <w:r>
                <w:t>”</w:t>
              </w:r>
            </w:moveTo>
          </w:p>
          <w:p w14:paraId="0F2470EF" w14:textId="77777777" w:rsidR="00D66CD3" w:rsidRDefault="00D66CD3" w:rsidP="00246E4F">
            <w:pPr>
              <w:pStyle w:val="ListParagraph"/>
              <w:tabs>
                <w:tab w:val="left" w:pos="371"/>
              </w:tabs>
              <w:ind w:left="370"/>
              <w:rPr>
                <w:moveTo w:id="768" w:author="Lakshmipriya J" w:date="2023-12-08T20:35:00Z"/>
              </w:rPr>
            </w:pPr>
          </w:p>
          <w:p w14:paraId="040D392D" w14:textId="77777777" w:rsidR="00D66CD3" w:rsidRDefault="00D66CD3" w:rsidP="00246E4F">
            <w:pPr>
              <w:pStyle w:val="ListParagraph"/>
              <w:tabs>
                <w:tab w:val="left" w:pos="371"/>
              </w:tabs>
              <w:rPr>
                <w:moveTo w:id="769" w:author="Lakshmipriya J" w:date="2023-12-08T20:35:00Z"/>
              </w:rPr>
            </w:pPr>
            <w:proofErr w:type="gramStart"/>
            <w:moveTo w:id="770" w:author="Lakshmipriya J" w:date="2023-12-08T20:35:00Z">
              <w:r>
                <w:t xml:space="preserve">If  </w:t>
              </w:r>
              <w:proofErr w:type="spellStart"/>
              <w:r>
                <w:t>IdType</w:t>
              </w:r>
              <w:proofErr w:type="spellEnd"/>
              <w:proofErr w:type="gramEnd"/>
              <w:r>
                <w:t xml:space="preserve"> EQ “C” AND </w:t>
              </w:r>
              <w:proofErr w:type="spellStart"/>
              <w:r>
                <w:t>InvoiceType</w:t>
              </w:r>
              <w:proofErr w:type="spellEnd"/>
              <w:r>
                <w:t xml:space="preserve"> EQ “CREDIT.NOTE</w:t>
              </w:r>
              <w:r>
                <w:rPr>
                  <w:rStyle w:val="disableddealbox"/>
                </w:rPr>
                <w:t xml:space="preserve">” then do the below steps </w:t>
              </w:r>
            </w:moveTo>
          </w:p>
          <w:p w14:paraId="0A57173E" w14:textId="77777777" w:rsidR="00D66CD3" w:rsidRDefault="00D66CD3" w:rsidP="00246E4F">
            <w:pPr>
              <w:pStyle w:val="ListParagraph"/>
              <w:tabs>
                <w:tab w:val="left" w:pos="371"/>
              </w:tabs>
              <w:ind w:left="370"/>
              <w:rPr>
                <w:moveTo w:id="771" w:author="Lakshmipriya J" w:date="2023-12-08T20:35:00Z"/>
              </w:rPr>
            </w:pPr>
            <w:moveTo w:id="772" w:author="Lakshmipriya J" w:date="2023-12-08T20:35:00Z">
              <w:r>
                <w:t xml:space="preserve">              </w:t>
              </w:r>
              <w:proofErr w:type="spellStart"/>
              <w:r>
                <w:t>CaseInstalId</w:t>
              </w:r>
              <w:proofErr w:type="spellEnd"/>
              <w:r>
                <w:t xml:space="preserve"> = CaseId+”8”</w:t>
              </w:r>
            </w:moveTo>
          </w:p>
          <w:p w14:paraId="4A235939" w14:textId="77777777" w:rsidR="00D66CD3" w:rsidRDefault="00D66CD3" w:rsidP="00246E4F">
            <w:pPr>
              <w:pStyle w:val="ListParagraph"/>
              <w:tabs>
                <w:tab w:val="left" w:pos="371"/>
              </w:tabs>
              <w:ind w:left="370"/>
              <w:rPr>
                <w:moveTo w:id="773" w:author="Lakshmipriya J" w:date="2023-12-08T20:35:00Z"/>
              </w:rPr>
            </w:pPr>
            <w:moveTo w:id="774" w:author="Lakshmipriya J" w:date="2023-12-08T20:35:00Z">
              <w:r>
                <w:t xml:space="preserve">              Do the steps in the paragraph </w:t>
              </w:r>
              <w:proofErr w:type="spellStart"/>
              <w:r w:rsidRPr="00CF63FA">
                <w:t>GetandUpdateConcat</w:t>
              </w:r>
              <w:proofErr w:type="spellEnd"/>
            </w:moveTo>
          </w:p>
          <w:p w14:paraId="4922C649" w14:textId="77777777" w:rsidR="00D66CD3" w:rsidRDefault="00D66CD3" w:rsidP="00246E4F">
            <w:pPr>
              <w:pStyle w:val="ListParagraph"/>
              <w:tabs>
                <w:tab w:val="left" w:pos="371"/>
              </w:tabs>
              <w:ind w:left="370"/>
              <w:rPr>
                <w:moveTo w:id="775" w:author="Lakshmipriya J" w:date="2023-12-08T20:35:00Z"/>
              </w:rPr>
            </w:pPr>
            <w:moveTo w:id="776" w:author="Lakshmipriya J" w:date="2023-12-08T20:35:00Z">
              <w:r>
                <w:t xml:space="preserve">              Form KidNumber as shown below</w:t>
              </w:r>
            </w:moveTo>
          </w:p>
          <w:p w14:paraId="561DAB8B" w14:textId="77777777" w:rsidR="00D66CD3" w:rsidRDefault="00D66CD3" w:rsidP="00246E4F">
            <w:pPr>
              <w:pStyle w:val="ListParagraph"/>
              <w:tabs>
                <w:tab w:val="left" w:pos="371"/>
              </w:tabs>
              <w:ind w:left="370"/>
              <w:rPr>
                <w:moveTo w:id="777" w:author="Lakshmipriya J" w:date="2023-12-08T20:35:00Z"/>
              </w:rPr>
            </w:pPr>
            <w:moveTo w:id="778" w:author="Lakshmipriya J" w:date="2023-12-08T20:35:00Z">
              <w:r>
                <w:t xml:space="preserve">              KidNumber = </w:t>
              </w:r>
              <w:proofErr w:type="spellStart"/>
              <w:r>
                <w:t>CaseId</w:t>
              </w:r>
              <w:proofErr w:type="spellEnd"/>
              <w:r>
                <w:t xml:space="preserve"> +”</w:t>
              </w:r>
              <w:proofErr w:type="gramStart"/>
              <w:r>
                <w:t>8”+</w:t>
              </w:r>
              <w:proofErr w:type="gramEnd"/>
              <w:r>
                <w:t xml:space="preserve"> </w:t>
              </w:r>
              <w:proofErr w:type="spellStart"/>
              <w:r>
                <w:t>InstallNum</w:t>
              </w:r>
              <w:proofErr w:type="spellEnd"/>
            </w:moveTo>
          </w:p>
          <w:p w14:paraId="4B4AE935" w14:textId="77777777" w:rsidR="00D66CD3" w:rsidRDefault="00D66CD3" w:rsidP="00246E4F">
            <w:pPr>
              <w:pStyle w:val="ListParagraph"/>
              <w:tabs>
                <w:tab w:val="left" w:pos="371"/>
              </w:tabs>
              <w:ind w:left="370"/>
              <w:rPr>
                <w:moveTo w:id="779" w:author="Lakshmipriya J" w:date="2023-12-08T20:35:00Z"/>
              </w:rPr>
            </w:pPr>
            <w:moveTo w:id="780" w:author="Lakshmipriya J" w:date="2023-12-08T20:35:00Z">
              <w:r>
                <w:t xml:space="preserve">              Assign </w:t>
              </w:r>
              <w:proofErr w:type="spellStart"/>
              <w:r>
                <w:t>WeightVal</w:t>
              </w:r>
              <w:proofErr w:type="spellEnd"/>
              <w:r>
                <w:t xml:space="preserve"> = “1</w:t>
              </w:r>
              <w:r w:rsidRPr="0021035A">
                <w:t>212121212121212</w:t>
              </w:r>
              <w:r>
                <w:t>”</w:t>
              </w:r>
            </w:moveTo>
          </w:p>
          <w:p w14:paraId="13E17DCF" w14:textId="77777777" w:rsidR="00D66CD3" w:rsidRDefault="00D66CD3" w:rsidP="00246E4F">
            <w:pPr>
              <w:pStyle w:val="ListParagraph"/>
              <w:tabs>
                <w:tab w:val="left" w:pos="371"/>
              </w:tabs>
              <w:ind w:left="370"/>
              <w:rPr>
                <w:moveTo w:id="781" w:author="Lakshmipriya J" w:date="2023-12-08T20:35:00Z"/>
              </w:rPr>
            </w:pPr>
            <w:moveTo w:id="782" w:author="Lakshmipriya J" w:date="2023-12-08T20:35:00Z">
              <w:r>
                <w:t xml:space="preserve">      If </w:t>
              </w:r>
              <w:proofErr w:type="spellStart"/>
              <w:r>
                <w:t>IdType</w:t>
              </w:r>
              <w:proofErr w:type="spellEnd"/>
              <w:r>
                <w:t xml:space="preserve"> EQ “P” then do the below steps.</w:t>
              </w:r>
            </w:moveTo>
          </w:p>
          <w:p w14:paraId="4CA422B9" w14:textId="77777777" w:rsidR="00D66CD3" w:rsidRDefault="00D66CD3" w:rsidP="00246E4F">
            <w:pPr>
              <w:pStyle w:val="ListParagraph"/>
              <w:tabs>
                <w:tab w:val="left" w:pos="371"/>
              </w:tabs>
              <w:ind w:left="370"/>
              <w:rPr>
                <w:moveTo w:id="783" w:author="Lakshmipriya J" w:date="2023-12-08T20:35:00Z"/>
              </w:rPr>
            </w:pPr>
            <w:moveTo w:id="784" w:author="Lakshmipriya J" w:date="2023-12-08T20:35:00Z">
              <w:r>
                <w:t xml:space="preserve">              </w:t>
              </w:r>
              <w:proofErr w:type="spellStart"/>
              <w:r>
                <w:t>CaseInstalId</w:t>
              </w:r>
              <w:proofErr w:type="spellEnd"/>
              <w:r>
                <w:t xml:space="preserve"> = CaseId+”9”</w:t>
              </w:r>
            </w:moveTo>
          </w:p>
          <w:p w14:paraId="4FD4F9B5" w14:textId="77777777" w:rsidR="00D66CD3" w:rsidRDefault="00D66CD3" w:rsidP="00246E4F">
            <w:pPr>
              <w:pStyle w:val="ListParagraph"/>
              <w:tabs>
                <w:tab w:val="left" w:pos="371"/>
              </w:tabs>
              <w:ind w:left="370"/>
              <w:rPr>
                <w:moveTo w:id="785" w:author="Lakshmipriya J" w:date="2023-12-08T20:35:00Z"/>
              </w:rPr>
            </w:pPr>
            <w:moveTo w:id="786" w:author="Lakshmipriya J" w:date="2023-12-08T20:35:00Z">
              <w:r>
                <w:t xml:space="preserve">              Do the steps in the paragraph </w:t>
              </w:r>
              <w:proofErr w:type="spellStart"/>
              <w:r w:rsidRPr="00CF63FA">
                <w:t>GetandUpdateConcat</w:t>
              </w:r>
              <w:proofErr w:type="spellEnd"/>
            </w:moveTo>
          </w:p>
          <w:p w14:paraId="387C812D" w14:textId="77777777" w:rsidR="00D66CD3" w:rsidRDefault="00D66CD3" w:rsidP="00246E4F">
            <w:pPr>
              <w:pStyle w:val="ListParagraph"/>
              <w:tabs>
                <w:tab w:val="left" w:pos="371"/>
              </w:tabs>
              <w:ind w:left="370"/>
              <w:rPr>
                <w:moveTo w:id="787" w:author="Lakshmipriya J" w:date="2023-12-08T20:35:00Z"/>
              </w:rPr>
            </w:pPr>
            <w:moveTo w:id="788" w:author="Lakshmipriya J" w:date="2023-12-08T20:35:00Z">
              <w:r>
                <w:t xml:space="preserve">              Form KidNumber as shown below</w:t>
              </w:r>
            </w:moveTo>
          </w:p>
          <w:p w14:paraId="1B746ED2" w14:textId="77777777" w:rsidR="00D66CD3" w:rsidRDefault="00D66CD3" w:rsidP="00246E4F">
            <w:pPr>
              <w:pStyle w:val="ListParagraph"/>
              <w:tabs>
                <w:tab w:val="left" w:pos="371"/>
              </w:tabs>
              <w:ind w:left="370"/>
              <w:rPr>
                <w:moveTo w:id="789" w:author="Lakshmipriya J" w:date="2023-12-08T20:35:00Z"/>
              </w:rPr>
            </w:pPr>
            <w:moveTo w:id="790" w:author="Lakshmipriya J" w:date="2023-12-08T20:35:00Z">
              <w:r>
                <w:t xml:space="preserve">              KidNumber = </w:t>
              </w:r>
              <w:proofErr w:type="spellStart"/>
              <w:r>
                <w:t>CaseId</w:t>
              </w:r>
              <w:proofErr w:type="spellEnd"/>
              <w:r>
                <w:t xml:space="preserve"> +”</w:t>
              </w:r>
              <w:proofErr w:type="gramStart"/>
              <w:r>
                <w:t>9”+</w:t>
              </w:r>
              <w:proofErr w:type="gramEnd"/>
              <w:r>
                <w:t xml:space="preserve"> </w:t>
              </w:r>
              <w:proofErr w:type="spellStart"/>
              <w:r>
                <w:t>InstallNum</w:t>
              </w:r>
              <w:proofErr w:type="spellEnd"/>
            </w:moveTo>
          </w:p>
          <w:p w14:paraId="5CCC2F1A" w14:textId="77777777" w:rsidR="00D66CD3" w:rsidRDefault="00D66CD3" w:rsidP="00246E4F">
            <w:pPr>
              <w:pStyle w:val="ListParagraph"/>
              <w:tabs>
                <w:tab w:val="left" w:pos="371"/>
              </w:tabs>
              <w:ind w:left="370"/>
              <w:rPr>
                <w:moveTo w:id="791" w:author="Lakshmipriya J" w:date="2023-12-08T20:35:00Z"/>
              </w:rPr>
            </w:pPr>
            <w:moveTo w:id="792" w:author="Lakshmipriya J" w:date="2023-12-08T20:35:00Z">
              <w:r>
                <w:t xml:space="preserve">              Assign </w:t>
              </w:r>
              <w:proofErr w:type="spellStart"/>
              <w:r>
                <w:t>WeightVal</w:t>
              </w:r>
              <w:proofErr w:type="spellEnd"/>
              <w:r>
                <w:t xml:space="preserve"> = “1</w:t>
              </w:r>
              <w:r w:rsidRPr="0021035A">
                <w:t>212121212121212</w:t>
              </w:r>
              <w:r>
                <w:t>”</w:t>
              </w:r>
            </w:moveTo>
          </w:p>
          <w:p w14:paraId="2037D6DB" w14:textId="77777777" w:rsidR="00D66CD3" w:rsidRDefault="00D66CD3" w:rsidP="00246E4F">
            <w:pPr>
              <w:pStyle w:val="ListParagraph"/>
              <w:tabs>
                <w:tab w:val="left" w:pos="371"/>
              </w:tabs>
              <w:ind w:left="370"/>
              <w:rPr>
                <w:moveTo w:id="793" w:author="Lakshmipriya J" w:date="2023-12-08T20:35:00Z"/>
              </w:rPr>
            </w:pPr>
          </w:p>
          <w:p w14:paraId="193A644E" w14:textId="77777777" w:rsidR="00D66CD3" w:rsidRDefault="00D66CD3" w:rsidP="00246E4F">
            <w:pPr>
              <w:pStyle w:val="ListParagraph"/>
              <w:numPr>
                <w:ilvl w:val="0"/>
                <w:numId w:val="15"/>
              </w:numPr>
              <w:tabs>
                <w:tab w:val="left" w:pos="371"/>
              </w:tabs>
              <w:rPr>
                <w:moveTo w:id="794" w:author="Lakshmipriya J" w:date="2023-12-08T20:35:00Z"/>
              </w:rPr>
            </w:pPr>
            <w:moveTo w:id="795" w:author="Lakshmipriya J" w:date="2023-12-08T20:35:00Z">
              <w:r>
                <w:t xml:space="preserve">Initialize </w:t>
              </w:r>
              <w:proofErr w:type="spellStart"/>
              <w:r>
                <w:t>SumOfDigit</w:t>
              </w:r>
              <w:proofErr w:type="spellEnd"/>
              <w:r>
                <w:t xml:space="preserve"> = 0 (variable will be used in </w:t>
              </w:r>
              <w:proofErr w:type="gramStart"/>
              <w:r>
                <w:t>For</w:t>
              </w:r>
              <w:proofErr w:type="gramEnd"/>
              <w:r>
                <w:t>…Loop for cumulative sum)</w:t>
              </w:r>
            </w:moveTo>
          </w:p>
          <w:p w14:paraId="7026C885" w14:textId="77777777" w:rsidR="00D66CD3" w:rsidRDefault="00D66CD3" w:rsidP="00246E4F">
            <w:pPr>
              <w:pStyle w:val="ListParagraph"/>
              <w:numPr>
                <w:ilvl w:val="0"/>
                <w:numId w:val="15"/>
              </w:numPr>
              <w:tabs>
                <w:tab w:val="left" w:pos="371"/>
              </w:tabs>
              <w:rPr>
                <w:moveTo w:id="796" w:author="Lakshmipriya J" w:date="2023-12-08T20:35:00Z"/>
              </w:rPr>
            </w:pPr>
            <w:moveTo w:id="797" w:author="Lakshmipriya J" w:date="2023-12-08T20:35:00Z">
              <w:r>
                <w:t xml:space="preserve">Calculate the length of KidNumber and using </w:t>
              </w:r>
              <w:proofErr w:type="gramStart"/>
              <w:r>
                <w:t>For</w:t>
              </w:r>
              <w:proofErr w:type="gramEnd"/>
              <w:r>
                <w:t xml:space="preserve">…Loop, get each digit from KidNumber &amp; </w:t>
              </w:r>
              <w:proofErr w:type="spellStart"/>
              <w:r>
                <w:t>WeightVal</w:t>
              </w:r>
              <w:proofErr w:type="spellEnd"/>
              <w:r>
                <w:t xml:space="preserve"> respectively and store it the variable </w:t>
              </w:r>
              <w:proofErr w:type="spellStart"/>
              <w:r>
                <w:t>DigKidNum</w:t>
              </w:r>
              <w:proofErr w:type="spellEnd"/>
              <w:r>
                <w:t xml:space="preserve"> &amp; </w:t>
              </w:r>
              <w:proofErr w:type="spellStart"/>
              <w:r>
                <w:t>DigWeigt</w:t>
              </w:r>
              <w:proofErr w:type="spellEnd"/>
            </w:moveTo>
          </w:p>
          <w:p w14:paraId="1AE77B66" w14:textId="77777777" w:rsidR="00D66CD3" w:rsidRDefault="00D66CD3" w:rsidP="00246E4F">
            <w:pPr>
              <w:pStyle w:val="ListParagraph"/>
              <w:numPr>
                <w:ilvl w:val="0"/>
                <w:numId w:val="17"/>
              </w:numPr>
              <w:tabs>
                <w:tab w:val="left" w:pos="371"/>
              </w:tabs>
              <w:rPr>
                <w:moveTo w:id="798" w:author="Lakshmipriya J" w:date="2023-12-08T20:35:00Z"/>
              </w:rPr>
            </w:pPr>
            <w:moveTo w:id="799" w:author="Lakshmipriya J" w:date="2023-12-08T20:35:00Z">
              <w:r>
                <w:t xml:space="preserve">Multiply </w:t>
              </w:r>
              <w:proofErr w:type="spellStart"/>
              <w:r>
                <w:t>DigKidNum</w:t>
              </w:r>
              <w:proofErr w:type="spellEnd"/>
              <w:r>
                <w:t xml:space="preserve"> with </w:t>
              </w:r>
              <w:proofErr w:type="spellStart"/>
              <w:r>
                <w:t>DigWeigt</w:t>
              </w:r>
              <w:proofErr w:type="spellEnd"/>
              <w:r>
                <w:t xml:space="preserve"> and store the result to </w:t>
              </w:r>
              <w:proofErr w:type="spellStart"/>
              <w:r>
                <w:t>ProductVal</w:t>
              </w:r>
              <w:proofErr w:type="spellEnd"/>
            </w:moveTo>
          </w:p>
          <w:p w14:paraId="3D75ACE1" w14:textId="77777777" w:rsidR="00D66CD3" w:rsidRDefault="00D66CD3" w:rsidP="00246E4F">
            <w:pPr>
              <w:pStyle w:val="ListParagraph"/>
              <w:numPr>
                <w:ilvl w:val="0"/>
                <w:numId w:val="17"/>
              </w:numPr>
              <w:tabs>
                <w:tab w:val="left" w:pos="371"/>
              </w:tabs>
              <w:rPr>
                <w:moveTo w:id="800" w:author="Lakshmipriya J" w:date="2023-12-08T20:35:00Z"/>
              </w:rPr>
            </w:pPr>
            <w:moveTo w:id="801" w:author="Lakshmipriya J" w:date="2023-12-08T20:35:00Z">
              <w:r>
                <w:t xml:space="preserve">If </w:t>
              </w:r>
              <w:proofErr w:type="spellStart"/>
              <w:r>
                <w:t>ProductVal</w:t>
              </w:r>
              <w:proofErr w:type="spellEnd"/>
              <w:r>
                <w:t xml:space="preserve"> length is equal to 2 then using substring separate each digit and sum it and store the result to </w:t>
              </w:r>
              <w:proofErr w:type="spellStart"/>
              <w:r>
                <w:t>ProductSum</w:t>
              </w:r>
              <w:proofErr w:type="spellEnd"/>
              <w:r>
                <w:t xml:space="preserve"> else assign </w:t>
              </w:r>
              <w:proofErr w:type="spellStart"/>
              <w:r>
                <w:t>ProductVal</w:t>
              </w:r>
              <w:proofErr w:type="spellEnd"/>
              <w:r>
                <w:t xml:space="preserve"> to </w:t>
              </w:r>
              <w:proofErr w:type="spellStart"/>
              <w:r>
                <w:t>ProductSum</w:t>
              </w:r>
              <w:proofErr w:type="spellEnd"/>
              <w:r>
                <w:t xml:space="preserve"> variable</w:t>
              </w:r>
            </w:moveTo>
          </w:p>
          <w:p w14:paraId="66760FC0" w14:textId="77777777" w:rsidR="00D66CD3" w:rsidRDefault="00D66CD3" w:rsidP="00246E4F">
            <w:pPr>
              <w:pStyle w:val="ListParagraph"/>
              <w:numPr>
                <w:ilvl w:val="0"/>
                <w:numId w:val="17"/>
              </w:numPr>
              <w:tabs>
                <w:tab w:val="left" w:pos="371"/>
              </w:tabs>
              <w:rPr>
                <w:moveTo w:id="802" w:author="Lakshmipriya J" w:date="2023-12-08T20:35:00Z"/>
              </w:rPr>
            </w:pPr>
            <w:moveTo w:id="803" w:author="Lakshmipriya J" w:date="2023-12-08T20:35:00Z">
              <w:r>
                <w:t xml:space="preserve">Add </w:t>
              </w:r>
              <w:proofErr w:type="spellStart"/>
              <w:r>
                <w:t>ProductSum</w:t>
              </w:r>
              <w:proofErr w:type="spellEnd"/>
              <w:r>
                <w:t xml:space="preserve"> to </w:t>
              </w:r>
              <w:proofErr w:type="spellStart"/>
              <w:r>
                <w:t>SumOfDigit</w:t>
              </w:r>
              <w:proofErr w:type="spellEnd"/>
              <w:r>
                <w:t xml:space="preserve"> in a cumulative way.</w:t>
              </w:r>
            </w:moveTo>
          </w:p>
          <w:p w14:paraId="5A4714B0" w14:textId="77777777" w:rsidR="00D66CD3" w:rsidRDefault="00D66CD3" w:rsidP="00246E4F">
            <w:pPr>
              <w:pStyle w:val="ListParagraph"/>
              <w:tabs>
                <w:tab w:val="left" w:pos="371"/>
              </w:tabs>
              <w:ind w:left="1440"/>
              <w:rPr>
                <w:moveTo w:id="804" w:author="Lakshmipriya J" w:date="2023-12-08T20:35:00Z"/>
              </w:rPr>
            </w:pPr>
            <w:proofErr w:type="spellStart"/>
            <w:moveTo w:id="805" w:author="Lakshmipriya J" w:date="2023-12-08T20:35:00Z">
              <w:r>
                <w:t>SumOfDigit</w:t>
              </w:r>
              <w:proofErr w:type="spellEnd"/>
              <w:r>
                <w:t xml:space="preserve"> = </w:t>
              </w:r>
              <w:proofErr w:type="spellStart"/>
              <w:r>
                <w:t>SumOfDigit</w:t>
              </w:r>
              <w:proofErr w:type="spellEnd"/>
              <w:r>
                <w:t xml:space="preserve"> + </w:t>
              </w:r>
              <w:proofErr w:type="spellStart"/>
              <w:r>
                <w:t>ProductSum</w:t>
              </w:r>
              <w:proofErr w:type="spellEnd"/>
            </w:moveTo>
          </w:p>
          <w:p w14:paraId="73F178E7" w14:textId="77777777" w:rsidR="00D66CD3" w:rsidRDefault="00D66CD3" w:rsidP="00246E4F">
            <w:pPr>
              <w:pStyle w:val="ListParagraph"/>
              <w:numPr>
                <w:ilvl w:val="0"/>
                <w:numId w:val="15"/>
              </w:numPr>
              <w:tabs>
                <w:tab w:val="left" w:pos="371"/>
              </w:tabs>
              <w:rPr>
                <w:moveTo w:id="806" w:author="Lakshmipriya J" w:date="2023-12-08T20:35:00Z"/>
              </w:rPr>
            </w:pPr>
            <w:moveTo w:id="807" w:author="Lakshmipriya J" w:date="2023-12-08T20:35:00Z">
              <w:r>
                <w:t xml:space="preserve">Using substring get the last digit from </w:t>
              </w:r>
              <w:proofErr w:type="spellStart"/>
              <w:r>
                <w:t>SumOfDigit</w:t>
              </w:r>
              <w:proofErr w:type="spellEnd"/>
              <w:r>
                <w:t xml:space="preserve"> and store it to the variable </w:t>
              </w:r>
              <w:proofErr w:type="spellStart"/>
              <w:r>
                <w:t>SumLastDigit</w:t>
              </w:r>
              <w:proofErr w:type="spellEnd"/>
            </w:moveTo>
          </w:p>
          <w:p w14:paraId="11B83560" w14:textId="77777777" w:rsidR="00D66CD3" w:rsidRDefault="00D66CD3" w:rsidP="00246E4F">
            <w:pPr>
              <w:pStyle w:val="ListParagraph"/>
              <w:numPr>
                <w:ilvl w:val="0"/>
                <w:numId w:val="15"/>
              </w:numPr>
              <w:tabs>
                <w:tab w:val="left" w:pos="371"/>
              </w:tabs>
              <w:rPr>
                <w:moveTo w:id="808" w:author="Lakshmipriya J" w:date="2023-12-08T20:35:00Z"/>
              </w:rPr>
            </w:pPr>
            <w:moveTo w:id="809" w:author="Lakshmipriya J" w:date="2023-12-08T20:35:00Z">
              <w:r>
                <w:t xml:space="preserve">If </w:t>
              </w:r>
              <w:proofErr w:type="spellStart"/>
              <w:r>
                <w:t>SumLastDigit</w:t>
              </w:r>
              <w:proofErr w:type="spellEnd"/>
              <w:r>
                <w:t xml:space="preserve"> is equal to zero (0), assign zero (0) to </w:t>
              </w:r>
              <w:proofErr w:type="spellStart"/>
              <w:r>
                <w:t>ControlDigit</w:t>
              </w:r>
              <w:proofErr w:type="spellEnd"/>
              <w:r>
                <w:t xml:space="preserve"> variable else subtract </w:t>
              </w:r>
              <w:proofErr w:type="spellStart"/>
              <w:r>
                <w:t>SumLastDigit</w:t>
              </w:r>
              <w:proofErr w:type="spellEnd"/>
              <w:r>
                <w:t xml:space="preserve"> from </w:t>
              </w:r>
              <w:proofErr w:type="gramStart"/>
              <w:r>
                <w:t>10  and</w:t>
              </w:r>
              <w:proofErr w:type="gramEnd"/>
              <w:r>
                <w:t xml:space="preserve"> store the result to </w:t>
              </w:r>
              <w:proofErr w:type="spellStart"/>
              <w:r>
                <w:t>ControlDigit</w:t>
              </w:r>
              <w:proofErr w:type="spellEnd"/>
            </w:moveTo>
          </w:p>
          <w:p w14:paraId="62E4564D" w14:textId="77777777" w:rsidR="00D66CD3" w:rsidRDefault="00D66CD3" w:rsidP="00246E4F">
            <w:pPr>
              <w:pStyle w:val="ListParagraph"/>
              <w:numPr>
                <w:ilvl w:val="0"/>
                <w:numId w:val="15"/>
              </w:numPr>
              <w:tabs>
                <w:tab w:val="left" w:pos="371"/>
              </w:tabs>
              <w:rPr>
                <w:moveTo w:id="810" w:author="Lakshmipriya J" w:date="2023-12-08T20:35:00Z"/>
              </w:rPr>
            </w:pPr>
            <w:proofErr w:type="gramStart"/>
            <w:moveTo w:id="811" w:author="Lakshmipriya J" w:date="2023-12-08T20:35:00Z">
              <w:r>
                <w:t>Concatenate  KidNumber</w:t>
              </w:r>
              <w:proofErr w:type="gramEnd"/>
              <w:r>
                <w:t xml:space="preserve"> and </w:t>
              </w:r>
              <w:proofErr w:type="spellStart"/>
              <w:r>
                <w:t>ControlDigit</w:t>
              </w:r>
              <w:proofErr w:type="spellEnd"/>
              <w:r>
                <w:t xml:space="preserve"> </w:t>
              </w:r>
            </w:moveTo>
          </w:p>
          <w:p w14:paraId="6CCFAB2D" w14:textId="77777777" w:rsidR="00D66CD3" w:rsidRDefault="00D66CD3" w:rsidP="00246E4F">
            <w:pPr>
              <w:pStyle w:val="ListParagraph"/>
              <w:tabs>
                <w:tab w:val="left" w:pos="371"/>
              </w:tabs>
              <w:rPr>
                <w:moveTo w:id="812" w:author="Lakshmipriya J" w:date="2023-12-08T20:35:00Z"/>
              </w:rPr>
            </w:pPr>
            <w:moveTo w:id="813" w:author="Lakshmipriya J" w:date="2023-12-08T20:35:00Z">
              <w:r>
                <w:t xml:space="preserve">KidNumber = KidNumber + </w:t>
              </w:r>
              <w:proofErr w:type="spellStart"/>
              <w:r>
                <w:t>ControlDigit</w:t>
              </w:r>
              <w:proofErr w:type="spellEnd"/>
              <w:r>
                <w:t xml:space="preserve"> </w:t>
              </w:r>
            </w:moveTo>
          </w:p>
          <w:p w14:paraId="75E6CA11" w14:textId="77777777" w:rsidR="00D66CD3" w:rsidRDefault="00D66CD3" w:rsidP="00246E4F">
            <w:pPr>
              <w:pStyle w:val="ListParagraph"/>
              <w:numPr>
                <w:ilvl w:val="0"/>
                <w:numId w:val="15"/>
              </w:numPr>
              <w:tabs>
                <w:tab w:val="left" w:pos="371"/>
              </w:tabs>
              <w:rPr>
                <w:moveTo w:id="814" w:author="Lakshmipriya J" w:date="2023-12-08T20:35:00Z"/>
              </w:rPr>
            </w:pPr>
            <w:moveTo w:id="815" w:author="Lakshmipriya J" w:date="2023-12-08T20:35:00Z">
              <w:r>
                <w:t>Default EB.</w:t>
              </w:r>
              <w:proofErr w:type="gramStart"/>
              <w:r>
                <w:t>HB.INVOICE.DETAILS</w:t>
              </w:r>
              <w:proofErr w:type="gramEnd"/>
              <w:r>
                <w:t>&gt;</w:t>
              </w:r>
              <w:r w:rsidRPr="00E116A3">
                <w:t>KID.NUMBER</w:t>
              </w:r>
              <w:r>
                <w:t xml:space="preserve"> and </w:t>
              </w:r>
              <w:r>
                <w:rPr>
                  <w:szCs w:val="20"/>
                </w:rPr>
                <w:t>INVOICE.NO</w:t>
              </w:r>
              <w:r>
                <w:t xml:space="preserve">  field with the value of KidNumber</w:t>
              </w:r>
            </w:moveTo>
          </w:p>
          <w:p w14:paraId="31E2DD98" w14:textId="77777777" w:rsidR="00D66CD3" w:rsidRPr="009E4C38" w:rsidRDefault="00D66CD3" w:rsidP="00246E4F">
            <w:pPr>
              <w:tabs>
                <w:tab w:val="left" w:pos="371"/>
              </w:tabs>
              <w:rPr>
                <w:moveTo w:id="816" w:author="Lakshmipriya J" w:date="2023-12-08T20:35:00Z"/>
                <w:b/>
                <w:bCs/>
                <w:u w:val="single"/>
              </w:rPr>
            </w:pPr>
            <w:proofErr w:type="spellStart"/>
            <w:moveTo w:id="817" w:author="Lakshmipriya J" w:date="2023-12-08T20:35:00Z">
              <w:r w:rsidRPr="009E4C38">
                <w:rPr>
                  <w:b/>
                  <w:bCs/>
                  <w:u w:val="single"/>
                </w:rPr>
                <w:t>GetandUpdateConcat</w:t>
              </w:r>
              <w:proofErr w:type="spellEnd"/>
              <w:r w:rsidRPr="009E4C38">
                <w:rPr>
                  <w:b/>
                  <w:bCs/>
                  <w:u w:val="single"/>
                </w:rPr>
                <w:t>:</w:t>
              </w:r>
            </w:moveTo>
          </w:p>
          <w:p w14:paraId="675BEDF4" w14:textId="77777777" w:rsidR="00D66CD3" w:rsidRDefault="00D66CD3" w:rsidP="00246E4F">
            <w:pPr>
              <w:pStyle w:val="ListParagraph"/>
              <w:numPr>
                <w:ilvl w:val="0"/>
                <w:numId w:val="16"/>
              </w:numPr>
              <w:tabs>
                <w:tab w:val="left" w:pos="371"/>
              </w:tabs>
              <w:rPr>
                <w:moveTo w:id="818" w:author="Lakshmipriya J" w:date="2023-12-08T20:35:00Z"/>
              </w:rPr>
            </w:pPr>
            <w:moveTo w:id="819" w:author="Lakshmipriya J" w:date="2023-12-08T20:35:00Z">
              <w:r>
                <w:t xml:space="preserve">Use </w:t>
              </w:r>
              <w:proofErr w:type="spellStart"/>
              <w:r w:rsidRPr="004946D0">
                <w:t>getConcatValues</w:t>
              </w:r>
              <w:proofErr w:type="spellEnd"/>
              <w:r w:rsidRPr="004946D0">
                <w:t xml:space="preserve"> </w:t>
              </w:r>
              <w:r>
                <w:t>to read EB.</w:t>
              </w:r>
              <w:proofErr w:type="gramStart"/>
              <w:r>
                <w:t>HB.CASE.INSTALMENTNO</w:t>
              </w:r>
              <w:proofErr w:type="gramEnd"/>
              <w:r>
                <w:t xml:space="preserve"> table record with @ID as </w:t>
              </w:r>
              <w:proofErr w:type="spellStart"/>
              <w:r>
                <w:t>CaseInstalId</w:t>
              </w:r>
              <w:proofErr w:type="spellEnd"/>
            </w:moveTo>
          </w:p>
          <w:p w14:paraId="4CC48C65" w14:textId="77777777" w:rsidR="00D66CD3" w:rsidRDefault="00D66CD3" w:rsidP="00246E4F">
            <w:pPr>
              <w:pStyle w:val="ListParagraph"/>
              <w:numPr>
                <w:ilvl w:val="0"/>
                <w:numId w:val="16"/>
              </w:numPr>
              <w:tabs>
                <w:tab w:val="left" w:pos="371"/>
              </w:tabs>
              <w:rPr>
                <w:moveTo w:id="820" w:author="Lakshmipriya J" w:date="2023-12-08T20:35:00Z"/>
              </w:rPr>
            </w:pPr>
            <w:moveTo w:id="821" w:author="Lakshmipriya J" w:date="2023-12-08T20:35:00Z">
              <w:r>
                <w:lastRenderedPageBreak/>
                <w:t xml:space="preserve">If record not found, create new record with @ID as </w:t>
              </w:r>
              <w:proofErr w:type="spellStart"/>
              <w:r>
                <w:t>CaseInstalId</w:t>
              </w:r>
              <w:proofErr w:type="spellEnd"/>
              <w:r>
                <w:t xml:space="preserve"> and </w:t>
              </w:r>
              <w:r w:rsidRPr="00C119DE">
                <w:t>INSTAL.NO</w:t>
              </w:r>
              <w:r>
                <w:t xml:space="preserve"> equal to 001. Assign </w:t>
              </w:r>
              <w:proofErr w:type="spellStart"/>
              <w:r>
                <w:t>InstallNum</w:t>
              </w:r>
              <w:proofErr w:type="spellEnd"/>
              <w:r>
                <w:t xml:space="preserve"> = 001</w:t>
              </w:r>
            </w:moveTo>
          </w:p>
          <w:p w14:paraId="2B4AE7F8" w14:textId="77777777" w:rsidR="00D66CD3" w:rsidRPr="00EC54D4" w:rsidRDefault="00D66CD3" w:rsidP="00246E4F">
            <w:pPr>
              <w:pStyle w:val="ListParagraph"/>
              <w:numPr>
                <w:ilvl w:val="0"/>
                <w:numId w:val="16"/>
              </w:numPr>
              <w:tabs>
                <w:tab w:val="left" w:pos="371"/>
              </w:tabs>
              <w:rPr>
                <w:moveTo w:id="822" w:author="Lakshmipriya J" w:date="2023-12-08T20:35:00Z"/>
              </w:rPr>
            </w:pPr>
            <w:moveTo w:id="823" w:author="Lakshmipriya J" w:date="2023-12-08T20:35:00Z">
              <w:r>
                <w:t xml:space="preserve">If record found, Get </w:t>
              </w:r>
              <w:r w:rsidRPr="00C119DE">
                <w:t>INSTAL.NO</w:t>
              </w:r>
              <w:r>
                <w:t xml:space="preserve"> field value and increment to one and update the record with new value. Assign the incremented value to the variable </w:t>
              </w:r>
              <w:proofErr w:type="spellStart"/>
              <w:r>
                <w:t>InstallNum</w:t>
              </w:r>
              <w:proofErr w:type="spellEnd"/>
              <w:r>
                <w:t>.</w:t>
              </w:r>
            </w:moveTo>
          </w:p>
        </w:tc>
      </w:tr>
      <w:tr w:rsidR="00D66CD3" w:rsidRPr="00DE07B8" w14:paraId="7FFDFB9C" w14:textId="77777777" w:rsidTr="00246E4F">
        <w:trPr>
          <w:trHeight w:val="255"/>
        </w:trPr>
        <w:tc>
          <w:tcPr>
            <w:tcW w:w="1994" w:type="dxa"/>
            <w:noWrap/>
          </w:tcPr>
          <w:p w14:paraId="07962D23" w14:textId="77777777" w:rsidR="00D66CD3" w:rsidRPr="00DE07B8" w:rsidRDefault="00D66CD3" w:rsidP="00246E4F">
            <w:pPr>
              <w:rPr>
                <w:moveTo w:id="824" w:author="Lakshmipriya J" w:date="2023-12-08T20:35:00Z"/>
              </w:rPr>
            </w:pPr>
            <w:moveTo w:id="825" w:author="Lakshmipriya J" w:date="2023-12-08T20:35:00Z">
              <w:r w:rsidRPr="00DE07B8">
                <w:lastRenderedPageBreak/>
                <w:t>Special Instructions</w:t>
              </w:r>
            </w:moveTo>
          </w:p>
        </w:tc>
        <w:tc>
          <w:tcPr>
            <w:tcW w:w="7271" w:type="dxa"/>
            <w:noWrap/>
          </w:tcPr>
          <w:p w14:paraId="274E401A" w14:textId="77777777" w:rsidR="00D66CD3" w:rsidRPr="00DE07B8" w:rsidRDefault="00D66CD3" w:rsidP="00246E4F">
            <w:pPr>
              <w:rPr>
                <w:moveTo w:id="826" w:author="Lakshmipriya J" w:date="2023-12-08T20:35:00Z"/>
              </w:rPr>
            </w:pPr>
          </w:p>
        </w:tc>
      </w:tr>
    </w:tbl>
    <w:p w14:paraId="4DAA8B87" w14:textId="77777777" w:rsidR="00D66CD3" w:rsidRDefault="00D66CD3" w:rsidP="00D66CD3">
      <w:pPr>
        <w:rPr>
          <w:moveTo w:id="827" w:author="Lakshmipriya J" w:date="2023-12-08T20:35:00Z"/>
        </w:rPr>
      </w:pPr>
    </w:p>
    <w:moveToRangeEnd w:id="658"/>
    <w:p w14:paraId="530E2E63" w14:textId="509C0E90" w:rsidR="006131FE" w:rsidRPr="00DE07B8" w:rsidRDefault="006131FE" w:rsidP="006131FE">
      <w:pPr>
        <w:pStyle w:val="Heading2"/>
      </w:pPr>
      <w:proofErr w:type="spellStart"/>
      <w:r w:rsidRPr="006131FE">
        <w:t>HusAutUpdateInvId</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6131FE" w:rsidRPr="00DE07B8" w14:paraId="4CF66B24" w14:textId="77777777" w:rsidTr="0091154C">
        <w:trPr>
          <w:trHeight w:val="255"/>
        </w:trPr>
        <w:tc>
          <w:tcPr>
            <w:tcW w:w="1994" w:type="dxa"/>
            <w:shd w:val="clear" w:color="auto" w:fill="B9CFDD"/>
            <w:noWrap/>
          </w:tcPr>
          <w:p w14:paraId="62167C0E" w14:textId="77777777" w:rsidR="006131FE" w:rsidRPr="00DE07B8" w:rsidRDefault="006131FE" w:rsidP="0091154C">
            <w:pPr>
              <w:pStyle w:val="BoldBlueDark"/>
            </w:pPr>
            <w:r w:rsidRPr="00DE07B8">
              <w:t xml:space="preserve">Property </w:t>
            </w:r>
          </w:p>
        </w:tc>
        <w:tc>
          <w:tcPr>
            <w:tcW w:w="6464" w:type="dxa"/>
            <w:shd w:val="clear" w:color="auto" w:fill="B9CFDD"/>
            <w:noWrap/>
          </w:tcPr>
          <w:p w14:paraId="13A21B1A" w14:textId="77777777" w:rsidR="006131FE" w:rsidRPr="00DE07B8" w:rsidRDefault="006131FE" w:rsidP="0091154C">
            <w:pPr>
              <w:pStyle w:val="BoldBlueDark"/>
            </w:pPr>
            <w:r w:rsidRPr="00DE07B8">
              <w:t>Specification</w:t>
            </w:r>
          </w:p>
        </w:tc>
      </w:tr>
      <w:tr w:rsidR="006131FE" w:rsidRPr="00DE07B8" w14:paraId="1D831BEE" w14:textId="77777777" w:rsidTr="0091154C">
        <w:trPr>
          <w:trHeight w:val="255"/>
        </w:trPr>
        <w:tc>
          <w:tcPr>
            <w:tcW w:w="1994" w:type="dxa"/>
            <w:noWrap/>
          </w:tcPr>
          <w:p w14:paraId="247934D9" w14:textId="77777777" w:rsidR="006131FE" w:rsidRPr="00DE07B8" w:rsidRDefault="006131FE" w:rsidP="0091154C">
            <w:r w:rsidRPr="00DE07B8">
              <w:t>Type</w:t>
            </w:r>
          </w:p>
        </w:tc>
        <w:tc>
          <w:tcPr>
            <w:tcW w:w="6464" w:type="dxa"/>
            <w:noWrap/>
          </w:tcPr>
          <w:p w14:paraId="58ED2A78" w14:textId="77777777" w:rsidR="006131FE" w:rsidRPr="00DE07B8" w:rsidRDefault="006131FE" w:rsidP="0091154C">
            <w:r>
              <w:t>S</w:t>
            </w:r>
          </w:p>
        </w:tc>
      </w:tr>
      <w:tr w:rsidR="006131FE" w:rsidRPr="00DE07B8" w14:paraId="1E6B34F0" w14:textId="77777777" w:rsidTr="0091154C">
        <w:trPr>
          <w:trHeight w:val="255"/>
        </w:trPr>
        <w:tc>
          <w:tcPr>
            <w:tcW w:w="1994" w:type="dxa"/>
            <w:noWrap/>
          </w:tcPr>
          <w:p w14:paraId="49D3473C" w14:textId="77777777" w:rsidR="006131FE" w:rsidRPr="00DE07B8" w:rsidRDefault="006131FE" w:rsidP="0091154C">
            <w:r w:rsidRPr="00DE07B8">
              <w:t>Attached To</w:t>
            </w:r>
          </w:p>
        </w:tc>
        <w:tc>
          <w:tcPr>
            <w:tcW w:w="6464" w:type="dxa"/>
            <w:noWrap/>
          </w:tcPr>
          <w:p w14:paraId="4960B777" w14:textId="7E991471" w:rsidR="006131FE" w:rsidRPr="00DE07B8" w:rsidRDefault="002415F6" w:rsidP="0091154C">
            <w:r>
              <w:t>VERSION</w:t>
            </w:r>
            <w:r w:rsidR="004A633F">
              <w:t>.CONTROL</w:t>
            </w:r>
            <w:r w:rsidR="006131FE">
              <w:t>&gt;</w:t>
            </w:r>
            <w:r w:rsidR="001833DC">
              <w:rPr>
                <w:rFonts w:ascii="Segoe UI" w:hAnsi="Segoe UI" w:cs="Segoe UI"/>
                <w:sz w:val="21"/>
                <w:szCs w:val="21"/>
                <w:lang w:val="en-US" w:eastAsia="en-US"/>
              </w:rPr>
              <w:t>EB.HB.INVOICE.DETAILS</w:t>
            </w:r>
          </w:p>
        </w:tc>
      </w:tr>
      <w:tr w:rsidR="006131FE" w:rsidRPr="00DE07B8" w14:paraId="0A328B5B" w14:textId="77777777" w:rsidTr="0091154C">
        <w:trPr>
          <w:trHeight w:val="255"/>
        </w:trPr>
        <w:tc>
          <w:tcPr>
            <w:tcW w:w="1994" w:type="dxa"/>
            <w:noWrap/>
          </w:tcPr>
          <w:p w14:paraId="11DA9376" w14:textId="77777777" w:rsidR="006131FE" w:rsidRPr="00DE07B8" w:rsidRDefault="006131FE" w:rsidP="0091154C">
            <w:r w:rsidRPr="00DE07B8">
              <w:t>Attached As</w:t>
            </w:r>
          </w:p>
        </w:tc>
        <w:tc>
          <w:tcPr>
            <w:tcW w:w="6464" w:type="dxa"/>
            <w:noWrap/>
          </w:tcPr>
          <w:p w14:paraId="0957D928" w14:textId="5C6640B1" w:rsidR="006131FE" w:rsidRPr="00DE07B8" w:rsidRDefault="00EC29ED" w:rsidP="0091154C">
            <w:r>
              <w:t>Authorisation Routine</w:t>
            </w:r>
          </w:p>
        </w:tc>
      </w:tr>
      <w:tr w:rsidR="006131FE" w:rsidRPr="00DE07B8" w14:paraId="20939A67" w14:textId="77777777" w:rsidTr="0091154C">
        <w:trPr>
          <w:trHeight w:val="255"/>
        </w:trPr>
        <w:tc>
          <w:tcPr>
            <w:tcW w:w="1994" w:type="dxa"/>
            <w:noWrap/>
          </w:tcPr>
          <w:p w14:paraId="5018E1E6" w14:textId="77777777" w:rsidR="006131FE" w:rsidRPr="00DE07B8" w:rsidRDefault="006131FE" w:rsidP="0091154C">
            <w:r w:rsidRPr="00DE07B8">
              <w:t>Dependency</w:t>
            </w:r>
          </w:p>
        </w:tc>
        <w:tc>
          <w:tcPr>
            <w:tcW w:w="6464" w:type="dxa"/>
            <w:noWrap/>
          </w:tcPr>
          <w:p w14:paraId="659F051A" w14:textId="77777777" w:rsidR="006131FE" w:rsidRPr="00DE07B8" w:rsidRDefault="006131FE" w:rsidP="0091154C">
            <w:r>
              <w:t>NA</w:t>
            </w:r>
          </w:p>
        </w:tc>
      </w:tr>
      <w:tr w:rsidR="006131FE" w:rsidRPr="00DE07B8" w14:paraId="57316066" w14:textId="77777777" w:rsidTr="0091154C">
        <w:trPr>
          <w:trHeight w:val="255"/>
        </w:trPr>
        <w:tc>
          <w:tcPr>
            <w:tcW w:w="1994" w:type="dxa"/>
            <w:noWrap/>
          </w:tcPr>
          <w:p w14:paraId="599720BB" w14:textId="77777777" w:rsidR="006131FE" w:rsidRPr="00DE07B8" w:rsidRDefault="006131FE" w:rsidP="0091154C">
            <w:r w:rsidRPr="00DE07B8">
              <w:t>Description</w:t>
            </w:r>
          </w:p>
        </w:tc>
        <w:tc>
          <w:tcPr>
            <w:tcW w:w="6464" w:type="dxa"/>
            <w:noWrap/>
          </w:tcPr>
          <w:p w14:paraId="15CF926F" w14:textId="09BEB4EC" w:rsidR="006131FE" w:rsidRPr="00DE07B8" w:rsidRDefault="006131FE" w:rsidP="0091154C">
            <w:r>
              <w:t xml:space="preserve">Routine </w:t>
            </w:r>
            <w:r w:rsidR="003356F5">
              <w:t xml:space="preserve">to update </w:t>
            </w:r>
            <w:r w:rsidR="001833DC">
              <w:t>EB.HB.INVOICE.UNPROCESS</w:t>
            </w:r>
            <w:r w:rsidR="006267A8">
              <w:t xml:space="preserve"> and </w:t>
            </w:r>
            <w:r w:rsidR="006267A8" w:rsidRPr="006267A8">
              <w:t>EB.H</w:t>
            </w:r>
            <w:r w:rsidR="00CC5F05">
              <w:t>B</w:t>
            </w:r>
            <w:r w:rsidR="006267A8" w:rsidRPr="006267A8">
              <w:t>.UNPAID.INVOICE</w:t>
            </w:r>
            <w:r w:rsidR="00677870">
              <w:t xml:space="preserve"> table </w:t>
            </w:r>
            <w:r w:rsidR="004570C2">
              <w:t xml:space="preserve">records </w:t>
            </w:r>
            <w:r w:rsidR="00260BD8">
              <w:t>based on STATUS &amp;</w:t>
            </w:r>
            <w:r w:rsidR="00677870">
              <w:t xml:space="preserve"> CHENNEL</w:t>
            </w:r>
            <w:r w:rsidR="00337DE0">
              <w:t>.</w:t>
            </w:r>
          </w:p>
        </w:tc>
      </w:tr>
      <w:tr w:rsidR="006131FE" w:rsidRPr="00DE07B8" w14:paraId="4955C43A" w14:textId="77777777" w:rsidTr="0091154C">
        <w:trPr>
          <w:trHeight w:val="255"/>
        </w:trPr>
        <w:tc>
          <w:tcPr>
            <w:tcW w:w="1994" w:type="dxa"/>
            <w:noWrap/>
          </w:tcPr>
          <w:p w14:paraId="1C4C0C1D" w14:textId="77777777" w:rsidR="006131FE" w:rsidRPr="00DE07B8" w:rsidRDefault="006131FE" w:rsidP="0091154C">
            <w:r w:rsidRPr="00DE07B8">
              <w:t>Arguments – IN</w:t>
            </w:r>
          </w:p>
        </w:tc>
        <w:tc>
          <w:tcPr>
            <w:tcW w:w="6464" w:type="dxa"/>
            <w:noWrap/>
          </w:tcPr>
          <w:p w14:paraId="2C796CF5" w14:textId="77777777" w:rsidR="006131FE" w:rsidRPr="00DE07B8" w:rsidRDefault="006131FE" w:rsidP="0091154C">
            <w:r>
              <w:t>NA</w:t>
            </w:r>
          </w:p>
        </w:tc>
      </w:tr>
      <w:tr w:rsidR="006131FE" w:rsidRPr="00DE07B8" w14:paraId="47A2F4A7" w14:textId="77777777" w:rsidTr="0091154C">
        <w:trPr>
          <w:trHeight w:val="255"/>
        </w:trPr>
        <w:tc>
          <w:tcPr>
            <w:tcW w:w="1994" w:type="dxa"/>
            <w:noWrap/>
          </w:tcPr>
          <w:p w14:paraId="7A55BB03" w14:textId="77777777" w:rsidR="006131FE" w:rsidRPr="00DE07B8" w:rsidRDefault="006131FE" w:rsidP="0091154C">
            <w:r w:rsidRPr="00DE07B8">
              <w:t>Arguments – OUT</w:t>
            </w:r>
          </w:p>
        </w:tc>
        <w:tc>
          <w:tcPr>
            <w:tcW w:w="6464" w:type="dxa"/>
            <w:noWrap/>
          </w:tcPr>
          <w:p w14:paraId="45F4490B" w14:textId="77777777" w:rsidR="006131FE" w:rsidRPr="00DE07B8" w:rsidRDefault="006131FE" w:rsidP="0091154C">
            <w:r>
              <w:t>NA</w:t>
            </w:r>
          </w:p>
        </w:tc>
      </w:tr>
      <w:tr w:rsidR="006131FE" w:rsidRPr="00DE07B8" w14:paraId="5421D7FB" w14:textId="77777777" w:rsidTr="0091154C">
        <w:trPr>
          <w:trHeight w:val="255"/>
        </w:trPr>
        <w:tc>
          <w:tcPr>
            <w:tcW w:w="1994" w:type="dxa"/>
            <w:noWrap/>
          </w:tcPr>
          <w:p w14:paraId="51907359" w14:textId="77777777" w:rsidR="006131FE" w:rsidRPr="00DE07B8" w:rsidRDefault="006131FE" w:rsidP="0091154C">
            <w:r w:rsidRPr="00DE07B8">
              <w:t>Prelim Conditions</w:t>
            </w:r>
          </w:p>
        </w:tc>
        <w:tc>
          <w:tcPr>
            <w:tcW w:w="6464" w:type="dxa"/>
            <w:noWrap/>
          </w:tcPr>
          <w:p w14:paraId="2DA5FE84" w14:textId="77777777" w:rsidR="006131FE" w:rsidRPr="00DE07B8" w:rsidRDefault="006131FE" w:rsidP="0091154C"/>
        </w:tc>
      </w:tr>
      <w:tr w:rsidR="006131FE" w:rsidRPr="00DE07B8" w14:paraId="11AC5A8E" w14:textId="77777777" w:rsidTr="0091154C">
        <w:trPr>
          <w:trHeight w:val="255"/>
        </w:trPr>
        <w:tc>
          <w:tcPr>
            <w:tcW w:w="1994" w:type="dxa"/>
            <w:noWrap/>
          </w:tcPr>
          <w:p w14:paraId="3167A3B5" w14:textId="77777777" w:rsidR="006131FE" w:rsidRPr="00DE07B8" w:rsidRDefault="006131FE" w:rsidP="0091154C">
            <w:r w:rsidRPr="00DE07B8">
              <w:t>Subroutine Flow</w:t>
            </w:r>
          </w:p>
        </w:tc>
        <w:tc>
          <w:tcPr>
            <w:tcW w:w="6464" w:type="dxa"/>
            <w:noWrap/>
          </w:tcPr>
          <w:p w14:paraId="0ED41E2C" w14:textId="76B5B153" w:rsidR="00BF06B8" w:rsidRDefault="00BF06B8" w:rsidP="00875281">
            <w:pPr>
              <w:pStyle w:val="ListParagraph"/>
              <w:numPr>
                <w:ilvl w:val="0"/>
                <w:numId w:val="18"/>
              </w:numPr>
              <w:tabs>
                <w:tab w:val="left" w:pos="371"/>
              </w:tabs>
            </w:pPr>
            <w:r>
              <w:t xml:space="preserve">Extract </w:t>
            </w:r>
            <w:r w:rsidRPr="00BF06B8">
              <w:t xml:space="preserve">the value before first dot(.) from </w:t>
            </w:r>
            <w:proofErr w:type="spellStart"/>
            <w:r w:rsidRPr="00BF06B8">
              <w:t>currentRecordId</w:t>
            </w:r>
            <w:proofErr w:type="spellEnd"/>
            <w:r w:rsidRPr="00BF06B8">
              <w:t xml:space="preserve"> and store it to the variable </w:t>
            </w:r>
            <w:proofErr w:type="spellStart"/>
            <w:r w:rsidRPr="00BF06B8">
              <w:t>IdType</w:t>
            </w:r>
            <w:proofErr w:type="spellEnd"/>
          </w:p>
          <w:p w14:paraId="25442316" w14:textId="552986DD" w:rsidR="00931AED" w:rsidRDefault="000F5D52" w:rsidP="00875281">
            <w:pPr>
              <w:pStyle w:val="ListParagraph"/>
              <w:numPr>
                <w:ilvl w:val="0"/>
                <w:numId w:val="18"/>
              </w:numPr>
              <w:tabs>
                <w:tab w:val="left" w:pos="371"/>
              </w:tabs>
            </w:pPr>
            <w:r>
              <w:t xml:space="preserve">Get </w:t>
            </w:r>
            <w:r w:rsidR="006131FE">
              <w:t>STATUS</w:t>
            </w:r>
            <w:r w:rsidR="003F02E1">
              <w:t xml:space="preserve">, </w:t>
            </w:r>
            <w:r w:rsidR="003F02E1" w:rsidRPr="0017767F">
              <w:t>CASE.ID</w:t>
            </w:r>
            <w:r w:rsidR="006131FE">
              <w:t xml:space="preserve"> </w:t>
            </w:r>
            <w:r>
              <w:t xml:space="preserve">and </w:t>
            </w:r>
            <w:r w:rsidR="00F428CF" w:rsidRPr="00F428CF">
              <w:t xml:space="preserve">CHANNEL </w:t>
            </w:r>
            <w:r w:rsidR="00F428CF">
              <w:t>field value from</w:t>
            </w:r>
            <w:r w:rsidR="00931AED">
              <w:t xml:space="preserve"> </w:t>
            </w:r>
            <w:proofErr w:type="spellStart"/>
            <w:r w:rsidR="00931AED" w:rsidRPr="00AB57AF">
              <w:t>currentRecord</w:t>
            </w:r>
            <w:proofErr w:type="spellEnd"/>
          </w:p>
          <w:p w14:paraId="12A4FCFB" w14:textId="77777777" w:rsidR="007931DB" w:rsidRDefault="00931AED" w:rsidP="00875281">
            <w:pPr>
              <w:pStyle w:val="ListParagraph"/>
              <w:numPr>
                <w:ilvl w:val="0"/>
                <w:numId w:val="18"/>
              </w:numPr>
              <w:tabs>
                <w:tab w:val="left" w:pos="371"/>
              </w:tabs>
            </w:pPr>
            <w:r>
              <w:t>If</w:t>
            </w:r>
            <w:r w:rsidR="00F428CF">
              <w:t xml:space="preserve"> </w:t>
            </w:r>
            <w:r>
              <w:t xml:space="preserve">STATUS is </w:t>
            </w:r>
            <w:r w:rsidR="006131FE">
              <w:t xml:space="preserve">equal to “NEW” </w:t>
            </w:r>
            <w:r>
              <w:t xml:space="preserve">and </w:t>
            </w:r>
            <w:r w:rsidR="007931DB" w:rsidRPr="00F428CF">
              <w:t>CHANNEL</w:t>
            </w:r>
            <w:r w:rsidR="007931DB">
              <w:t xml:space="preserve"> </w:t>
            </w:r>
            <w:r w:rsidR="0022217C">
              <w:t xml:space="preserve">is </w:t>
            </w:r>
            <w:r w:rsidR="007931DB">
              <w:t xml:space="preserve">not equal to empty then create record in </w:t>
            </w:r>
            <w:r w:rsidR="001833DC">
              <w:t>EB.</w:t>
            </w:r>
            <w:proofErr w:type="gramStart"/>
            <w:r w:rsidR="001833DC">
              <w:t>HB.INVOICE.UNPROCESS</w:t>
            </w:r>
            <w:proofErr w:type="gramEnd"/>
            <w:r w:rsidR="00D50FBE">
              <w:t xml:space="preserve"> with @ID as </w:t>
            </w:r>
            <w:proofErr w:type="spellStart"/>
            <w:r w:rsidR="0045328E" w:rsidRPr="0045328E">
              <w:t>currentRecordId</w:t>
            </w:r>
            <w:proofErr w:type="spellEnd"/>
            <w:r w:rsidR="00BF06B8">
              <w:t xml:space="preserve"> and </w:t>
            </w:r>
            <w:r w:rsidR="00485586" w:rsidRPr="00485586">
              <w:t>INVOICE.TYPE</w:t>
            </w:r>
            <w:r w:rsidR="00485586">
              <w:t xml:space="preserve"> equal to </w:t>
            </w:r>
            <w:proofErr w:type="spellStart"/>
            <w:r w:rsidR="00485586" w:rsidRPr="00BF06B8">
              <w:t>IdType</w:t>
            </w:r>
            <w:proofErr w:type="spellEnd"/>
          </w:p>
          <w:p w14:paraId="5B684561" w14:textId="000C5EA0" w:rsidR="009F6647" w:rsidRDefault="00A46D2A" w:rsidP="00875281">
            <w:pPr>
              <w:pStyle w:val="ListParagraph"/>
              <w:numPr>
                <w:ilvl w:val="0"/>
                <w:numId w:val="18"/>
              </w:numPr>
              <w:tabs>
                <w:tab w:val="left" w:pos="371"/>
              </w:tabs>
            </w:pPr>
            <w:r>
              <w:t xml:space="preserve">If STATUS is </w:t>
            </w:r>
            <w:r w:rsidR="00FB6C0B">
              <w:t xml:space="preserve">not equal to “CLOSED” </w:t>
            </w:r>
            <w:r w:rsidR="00977579">
              <w:t xml:space="preserve">and </w:t>
            </w:r>
            <w:proofErr w:type="spellStart"/>
            <w:r w:rsidR="007A41D0" w:rsidRPr="00BF06B8">
              <w:t>IdType</w:t>
            </w:r>
            <w:proofErr w:type="spellEnd"/>
            <w:r w:rsidR="007A41D0">
              <w:t xml:space="preserve"> is</w:t>
            </w:r>
            <w:r w:rsidR="00977579">
              <w:t xml:space="preserve"> equal to “I” </w:t>
            </w:r>
            <w:r w:rsidR="00FB6C0B">
              <w:t xml:space="preserve">then </w:t>
            </w:r>
          </w:p>
          <w:p w14:paraId="1F07B80C" w14:textId="3C9C0A18" w:rsidR="0017767F" w:rsidRDefault="00703C57" w:rsidP="00875281">
            <w:pPr>
              <w:pStyle w:val="ListParagraph"/>
              <w:numPr>
                <w:ilvl w:val="0"/>
                <w:numId w:val="19"/>
              </w:numPr>
              <w:tabs>
                <w:tab w:val="left" w:pos="371"/>
              </w:tabs>
            </w:pPr>
            <w:r>
              <w:t xml:space="preserve">Read </w:t>
            </w:r>
            <w:r w:rsidR="00CB6844" w:rsidRPr="00CB6844">
              <w:t>EB.</w:t>
            </w:r>
            <w:proofErr w:type="gramStart"/>
            <w:r w:rsidR="00CB6844" w:rsidRPr="00CB6844">
              <w:t>H</w:t>
            </w:r>
            <w:r w:rsidR="00CC5F05">
              <w:t>B</w:t>
            </w:r>
            <w:r w:rsidR="00CB6844" w:rsidRPr="00CB6844">
              <w:t>.UNPAID.INVOICE</w:t>
            </w:r>
            <w:proofErr w:type="gramEnd"/>
            <w:r w:rsidR="00CB6844" w:rsidRPr="00CB6844">
              <w:t xml:space="preserve"> </w:t>
            </w:r>
            <w:r w:rsidR="0027156B">
              <w:t xml:space="preserve">record with @ID as </w:t>
            </w:r>
            <w:r w:rsidR="0027156B" w:rsidRPr="0017767F">
              <w:t>CASE.ID</w:t>
            </w:r>
          </w:p>
          <w:p w14:paraId="25FEA36E" w14:textId="4CCD40A3" w:rsidR="00C70A84" w:rsidRDefault="0027156B" w:rsidP="00875281">
            <w:pPr>
              <w:pStyle w:val="ListParagraph"/>
              <w:numPr>
                <w:ilvl w:val="0"/>
                <w:numId w:val="19"/>
              </w:numPr>
              <w:tabs>
                <w:tab w:val="left" w:pos="371"/>
              </w:tabs>
            </w:pPr>
            <w:r>
              <w:t>If record not found then create new record</w:t>
            </w:r>
            <w:r w:rsidR="00BD1384">
              <w:t xml:space="preserve"> in </w:t>
            </w:r>
            <w:r w:rsidR="00CB6844" w:rsidRPr="00CB6844">
              <w:t>EB.</w:t>
            </w:r>
            <w:proofErr w:type="gramStart"/>
            <w:r w:rsidR="00CB6844" w:rsidRPr="00CB6844">
              <w:t>H</w:t>
            </w:r>
            <w:r w:rsidR="00CC5F05">
              <w:t>B</w:t>
            </w:r>
            <w:r w:rsidR="00CB6844" w:rsidRPr="00CB6844">
              <w:t>.UNPAID.INVOICE</w:t>
            </w:r>
            <w:proofErr w:type="gramEnd"/>
          </w:p>
          <w:p w14:paraId="69ADD101" w14:textId="7B511DC6" w:rsidR="00C70A84" w:rsidRDefault="00C70A84" w:rsidP="00C70A84">
            <w:pPr>
              <w:pStyle w:val="ListParagraph"/>
              <w:tabs>
                <w:tab w:val="left" w:pos="371"/>
              </w:tabs>
              <w:ind w:left="1440"/>
            </w:pPr>
            <w:r>
              <w:t xml:space="preserve">@ID = </w:t>
            </w:r>
            <w:r w:rsidRPr="0017767F">
              <w:t>CASE.ID</w:t>
            </w:r>
          </w:p>
          <w:p w14:paraId="71F02DC9" w14:textId="03F2525B" w:rsidR="00C70A84" w:rsidRDefault="00C70A84" w:rsidP="00C70A84">
            <w:pPr>
              <w:pStyle w:val="ListParagraph"/>
              <w:tabs>
                <w:tab w:val="left" w:pos="371"/>
              </w:tabs>
              <w:ind w:left="1440"/>
            </w:pPr>
            <w:r w:rsidRPr="00C70A84">
              <w:t>INVOICE.DET.ID</w:t>
            </w:r>
            <w:r>
              <w:t xml:space="preserve"> = </w:t>
            </w:r>
            <w:proofErr w:type="spellStart"/>
            <w:r w:rsidRPr="00C70A84">
              <w:t>currentRecordId</w:t>
            </w:r>
            <w:proofErr w:type="spellEnd"/>
          </w:p>
          <w:p w14:paraId="63801EEF" w14:textId="2C06BE67" w:rsidR="0027156B" w:rsidRDefault="00BD1384" w:rsidP="00875281">
            <w:pPr>
              <w:pStyle w:val="ListParagraph"/>
              <w:numPr>
                <w:ilvl w:val="0"/>
                <w:numId w:val="19"/>
              </w:numPr>
              <w:tabs>
                <w:tab w:val="left" w:pos="371"/>
              </w:tabs>
            </w:pPr>
            <w:r>
              <w:t xml:space="preserve">If record found in </w:t>
            </w:r>
            <w:r w:rsidR="001A38A7" w:rsidRPr="001A38A7">
              <w:t>EB.</w:t>
            </w:r>
            <w:proofErr w:type="gramStart"/>
            <w:r w:rsidR="001A38A7" w:rsidRPr="001A38A7">
              <w:t>H</w:t>
            </w:r>
            <w:r w:rsidR="00CC5F05">
              <w:t>B</w:t>
            </w:r>
            <w:r w:rsidR="001A38A7" w:rsidRPr="001A38A7">
              <w:t>.UNPAID.INVOICE</w:t>
            </w:r>
            <w:proofErr w:type="gramEnd"/>
            <w:r w:rsidR="001A38A7" w:rsidRPr="001A38A7">
              <w:t xml:space="preserve"> </w:t>
            </w:r>
            <w:r w:rsidR="000623FA">
              <w:t xml:space="preserve">then check </w:t>
            </w:r>
            <w:proofErr w:type="spellStart"/>
            <w:r w:rsidR="000623FA" w:rsidRPr="00C70A84">
              <w:t>currentRecordId</w:t>
            </w:r>
            <w:proofErr w:type="spellEnd"/>
            <w:r w:rsidR="000623FA">
              <w:t xml:space="preserve"> is existing in </w:t>
            </w:r>
            <w:r w:rsidR="001A38A7" w:rsidRPr="001A38A7">
              <w:t>EB.H</w:t>
            </w:r>
            <w:r w:rsidR="00CC5F05">
              <w:t>B</w:t>
            </w:r>
            <w:r w:rsidR="001A38A7" w:rsidRPr="001A38A7">
              <w:t>.UNPAID.INVOICE</w:t>
            </w:r>
            <w:r w:rsidR="0075056D">
              <w:t>&gt;</w:t>
            </w:r>
            <w:r w:rsidR="0075056D" w:rsidRPr="00C70A84">
              <w:t xml:space="preserve"> INVOICE.DET.ID</w:t>
            </w:r>
            <w:r w:rsidR="0075056D">
              <w:t xml:space="preserve"> if it is not exist then add it in new multi-value</w:t>
            </w:r>
          </w:p>
          <w:p w14:paraId="20D98D48" w14:textId="5A96896D" w:rsidR="0017767F" w:rsidRDefault="00B86E66" w:rsidP="00875281">
            <w:pPr>
              <w:pStyle w:val="ListParagraph"/>
              <w:numPr>
                <w:ilvl w:val="0"/>
                <w:numId w:val="18"/>
              </w:numPr>
              <w:tabs>
                <w:tab w:val="left" w:pos="371"/>
              </w:tabs>
            </w:pPr>
            <w:r>
              <w:t xml:space="preserve">If STATUS is equal to “CLOSED” </w:t>
            </w:r>
            <w:r w:rsidR="007A41D0">
              <w:t xml:space="preserve">and </w:t>
            </w:r>
            <w:proofErr w:type="spellStart"/>
            <w:r w:rsidR="007A41D0" w:rsidRPr="00BF06B8">
              <w:t>IdType</w:t>
            </w:r>
            <w:proofErr w:type="spellEnd"/>
            <w:r w:rsidR="007A41D0">
              <w:t xml:space="preserve"> is equal to “I” </w:t>
            </w:r>
            <w:r>
              <w:t>then</w:t>
            </w:r>
          </w:p>
          <w:p w14:paraId="190D90BB" w14:textId="730E132C" w:rsidR="00B86E66" w:rsidRDefault="00B86E66" w:rsidP="00875281">
            <w:pPr>
              <w:pStyle w:val="ListParagraph"/>
              <w:numPr>
                <w:ilvl w:val="0"/>
                <w:numId w:val="19"/>
              </w:numPr>
              <w:tabs>
                <w:tab w:val="left" w:pos="371"/>
              </w:tabs>
            </w:pPr>
            <w:r>
              <w:lastRenderedPageBreak/>
              <w:t xml:space="preserve">Read </w:t>
            </w:r>
            <w:r w:rsidR="007918BB" w:rsidRPr="007918BB">
              <w:t>EB.</w:t>
            </w:r>
            <w:proofErr w:type="gramStart"/>
            <w:r w:rsidR="007918BB" w:rsidRPr="007918BB">
              <w:t>H</w:t>
            </w:r>
            <w:r w:rsidR="00CC5F05">
              <w:t>B</w:t>
            </w:r>
            <w:r w:rsidR="007918BB" w:rsidRPr="007918BB">
              <w:t>.UNPAID.INVOICE</w:t>
            </w:r>
            <w:proofErr w:type="gramEnd"/>
            <w:r w:rsidR="007918BB" w:rsidRPr="007918BB">
              <w:t xml:space="preserve"> </w:t>
            </w:r>
            <w:r>
              <w:t xml:space="preserve">record with @ID as </w:t>
            </w:r>
            <w:r w:rsidRPr="0017767F">
              <w:t>CASE.ID</w:t>
            </w:r>
          </w:p>
          <w:p w14:paraId="6493B5A5" w14:textId="048433BC" w:rsidR="00B86E66" w:rsidRPr="009E6F16" w:rsidRDefault="008D26AC" w:rsidP="00875281">
            <w:pPr>
              <w:pStyle w:val="ListParagraph"/>
              <w:numPr>
                <w:ilvl w:val="0"/>
                <w:numId w:val="19"/>
              </w:numPr>
              <w:tabs>
                <w:tab w:val="left" w:pos="371"/>
              </w:tabs>
            </w:pPr>
            <w:r>
              <w:t xml:space="preserve">If record found in </w:t>
            </w:r>
            <w:r w:rsidR="007918BB" w:rsidRPr="007918BB">
              <w:t>EB.</w:t>
            </w:r>
            <w:proofErr w:type="gramStart"/>
            <w:r w:rsidR="007918BB" w:rsidRPr="007918BB">
              <w:t>H</w:t>
            </w:r>
            <w:r w:rsidR="00CC5F05">
              <w:t>B</w:t>
            </w:r>
            <w:r w:rsidR="007918BB" w:rsidRPr="007918BB">
              <w:t>.UNPAID.INVOICE</w:t>
            </w:r>
            <w:proofErr w:type="gramEnd"/>
            <w:r w:rsidR="007918BB" w:rsidRPr="007918BB">
              <w:t xml:space="preserve"> </w:t>
            </w:r>
            <w:r>
              <w:t xml:space="preserve">then check </w:t>
            </w:r>
            <w:proofErr w:type="spellStart"/>
            <w:r w:rsidRPr="00C70A84">
              <w:t>currentRecordId</w:t>
            </w:r>
            <w:proofErr w:type="spellEnd"/>
            <w:r>
              <w:t xml:space="preserve"> is existing in </w:t>
            </w:r>
            <w:r w:rsidR="007918BB" w:rsidRPr="007918BB">
              <w:t>EB.H</w:t>
            </w:r>
            <w:r w:rsidR="00CC5F05">
              <w:t>B</w:t>
            </w:r>
            <w:r w:rsidR="007918BB" w:rsidRPr="007918BB">
              <w:t>.UNPAID.INVOICE</w:t>
            </w:r>
            <w:r>
              <w:t>&gt;</w:t>
            </w:r>
            <w:r w:rsidRPr="00C70A84">
              <w:t>INVOICE.DET.ID</w:t>
            </w:r>
            <w:r>
              <w:t xml:space="preserve"> if it is exist then </w:t>
            </w:r>
            <w:r w:rsidR="009440A2">
              <w:t>remove that multi-value. If it is last multi-</w:t>
            </w:r>
            <w:proofErr w:type="gramStart"/>
            <w:r w:rsidR="009440A2">
              <w:t>value</w:t>
            </w:r>
            <w:proofErr w:type="gramEnd"/>
            <w:r w:rsidR="009440A2">
              <w:t xml:space="preserve"> then delete the record.</w:t>
            </w:r>
          </w:p>
        </w:tc>
      </w:tr>
      <w:tr w:rsidR="006131FE" w:rsidRPr="00DE07B8" w14:paraId="0F93431F" w14:textId="77777777" w:rsidTr="0091154C">
        <w:trPr>
          <w:trHeight w:val="255"/>
        </w:trPr>
        <w:tc>
          <w:tcPr>
            <w:tcW w:w="1994" w:type="dxa"/>
            <w:noWrap/>
          </w:tcPr>
          <w:p w14:paraId="1C1AA45F" w14:textId="77777777" w:rsidR="006131FE" w:rsidRPr="00DE07B8" w:rsidRDefault="006131FE" w:rsidP="0091154C">
            <w:r w:rsidRPr="00DE07B8">
              <w:lastRenderedPageBreak/>
              <w:t>Special Instructions</w:t>
            </w:r>
          </w:p>
        </w:tc>
        <w:tc>
          <w:tcPr>
            <w:tcW w:w="6464" w:type="dxa"/>
            <w:noWrap/>
          </w:tcPr>
          <w:p w14:paraId="45209F7C" w14:textId="77777777" w:rsidR="006131FE" w:rsidRPr="00DE07B8" w:rsidRDefault="006131FE" w:rsidP="0091154C"/>
        </w:tc>
      </w:tr>
    </w:tbl>
    <w:p w14:paraId="36D2E0FE" w14:textId="77777777" w:rsidR="006131FE" w:rsidRDefault="006131FE" w:rsidP="003E3A9A"/>
    <w:p w14:paraId="23AB8F84" w14:textId="074EE865" w:rsidR="006E53FC" w:rsidRPr="00DE07B8" w:rsidRDefault="006E53FC" w:rsidP="006E53FC">
      <w:pPr>
        <w:pStyle w:val="Heading2"/>
      </w:pPr>
      <w:proofErr w:type="spellStart"/>
      <w:r>
        <w:t>Hus</w:t>
      </w:r>
      <w:r w:rsidR="009F3C1E">
        <w:t>B</w:t>
      </w:r>
      <w:r w:rsidR="00BD55A7">
        <w:t>at</w:t>
      </w:r>
      <w:r w:rsidR="00E2298E">
        <w:t>InvoiceGeneration</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6E53FC" w:rsidRPr="00DE07B8" w14:paraId="2FCC3976" w14:textId="77777777" w:rsidTr="004C6EEB">
        <w:trPr>
          <w:trHeight w:val="255"/>
        </w:trPr>
        <w:tc>
          <w:tcPr>
            <w:tcW w:w="1994" w:type="dxa"/>
            <w:shd w:val="clear" w:color="auto" w:fill="B9CFDD"/>
            <w:noWrap/>
          </w:tcPr>
          <w:p w14:paraId="07AD8F2D" w14:textId="77777777" w:rsidR="006E53FC" w:rsidRPr="00DE07B8" w:rsidRDefault="006E53FC" w:rsidP="004C6EEB">
            <w:pPr>
              <w:pStyle w:val="BoldBlueDark"/>
            </w:pPr>
            <w:r w:rsidRPr="00DE07B8">
              <w:t xml:space="preserve">Property </w:t>
            </w:r>
          </w:p>
        </w:tc>
        <w:tc>
          <w:tcPr>
            <w:tcW w:w="6464" w:type="dxa"/>
            <w:shd w:val="clear" w:color="auto" w:fill="B9CFDD"/>
            <w:noWrap/>
          </w:tcPr>
          <w:p w14:paraId="285A6B1F" w14:textId="77777777" w:rsidR="006E53FC" w:rsidRPr="00DE07B8" w:rsidRDefault="006E53FC" w:rsidP="004C6EEB">
            <w:pPr>
              <w:pStyle w:val="BoldBlueDark"/>
            </w:pPr>
            <w:r w:rsidRPr="00DE07B8">
              <w:t>Specification</w:t>
            </w:r>
          </w:p>
        </w:tc>
      </w:tr>
      <w:tr w:rsidR="006E53FC" w:rsidRPr="00DE07B8" w14:paraId="69582EF4" w14:textId="77777777" w:rsidTr="004C6EEB">
        <w:trPr>
          <w:trHeight w:val="255"/>
        </w:trPr>
        <w:tc>
          <w:tcPr>
            <w:tcW w:w="1994" w:type="dxa"/>
            <w:noWrap/>
          </w:tcPr>
          <w:p w14:paraId="48C53C5B" w14:textId="77777777" w:rsidR="006E53FC" w:rsidRPr="00DE07B8" w:rsidRDefault="006E53FC" w:rsidP="004C6EEB">
            <w:r w:rsidRPr="00DE07B8">
              <w:t>Type</w:t>
            </w:r>
          </w:p>
        </w:tc>
        <w:tc>
          <w:tcPr>
            <w:tcW w:w="6464" w:type="dxa"/>
            <w:noWrap/>
          </w:tcPr>
          <w:p w14:paraId="51A95CC1" w14:textId="77777777" w:rsidR="006E53FC" w:rsidRPr="00DE07B8" w:rsidRDefault="006E53FC" w:rsidP="004C6EEB">
            <w:r>
              <w:t>S</w:t>
            </w:r>
          </w:p>
        </w:tc>
      </w:tr>
      <w:tr w:rsidR="006E53FC" w:rsidRPr="00DE07B8" w14:paraId="641C4D54" w14:textId="77777777" w:rsidTr="004C6EEB">
        <w:trPr>
          <w:trHeight w:val="255"/>
        </w:trPr>
        <w:tc>
          <w:tcPr>
            <w:tcW w:w="1994" w:type="dxa"/>
            <w:noWrap/>
          </w:tcPr>
          <w:p w14:paraId="770E347C" w14:textId="77777777" w:rsidR="006E53FC" w:rsidRPr="00DE07B8" w:rsidRDefault="006E53FC" w:rsidP="004C6EEB">
            <w:r w:rsidRPr="00DE07B8">
              <w:t>Attached To</w:t>
            </w:r>
          </w:p>
        </w:tc>
        <w:tc>
          <w:tcPr>
            <w:tcW w:w="6464" w:type="dxa"/>
            <w:noWrap/>
          </w:tcPr>
          <w:p w14:paraId="77005DD3" w14:textId="4ECFFEA1" w:rsidR="006E53FC" w:rsidRPr="00DE07B8" w:rsidRDefault="008457CA" w:rsidP="004C6EEB">
            <w:r>
              <w:t>BATCH&gt;</w:t>
            </w:r>
            <w:r w:rsidRPr="00DD27F2">
              <w:rPr>
                <w:rFonts w:ascii="Segoe UI" w:hAnsi="Segoe UI" w:cs="Segoe UI"/>
                <w:sz w:val="21"/>
                <w:szCs w:val="21"/>
                <w:lang w:val="en-US" w:eastAsia="en-US"/>
              </w:rPr>
              <w:t>BNK/</w:t>
            </w:r>
            <w:r>
              <w:rPr>
                <w:rFonts w:ascii="Segoe UI" w:hAnsi="Segoe UI" w:cs="Segoe UI"/>
                <w:sz w:val="21"/>
                <w:szCs w:val="21"/>
                <w:lang w:val="en-US" w:eastAsia="en-US"/>
              </w:rPr>
              <w:t>HUS.B.</w:t>
            </w:r>
            <w:r w:rsidR="0004394C">
              <w:rPr>
                <w:rFonts w:ascii="Segoe UI" w:hAnsi="Segoe UI" w:cs="Segoe UI"/>
                <w:sz w:val="21"/>
                <w:szCs w:val="21"/>
                <w:lang w:val="en-US" w:eastAsia="en-US"/>
              </w:rPr>
              <w:t>INVOICE.GENERATION</w:t>
            </w:r>
          </w:p>
        </w:tc>
      </w:tr>
      <w:tr w:rsidR="006E53FC" w:rsidRPr="00DE07B8" w14:paraId="381EDCFD" w14:textId="77777777" w:rsidTr="004C6EEB">
        <w:trPr>
          <w:trHeight w:val="255"/>
        </w:trPr>
        <w:tc>
          <w:tcPr>
            <w:tcW w:w="1994" w:type="dxa"/>
            <w:noWrap/>
          </w:tcPr>
          <w:p w14:paraId="2CCF7C17" w14:textId="77777777" w:rsidR="006E53FC" w:rsidRPr="00DE07B8" w:rsidRDefault="006E53FC" w:rsidP="004C6EEB">
            <w:r w:rsidRPr="00DE07B8">
              <w:t>Attached As</w:t>
            </w:r>
          </w:p>
        </w:tc>
        <w:tc>
          <w:tcPr>
            <w:tcW w:w="6464" w:type="dxa"/>
            <w:noWrap/>
          </w:tcPr>
          <w:p w14:paraId="2ED83966" w14:textId="4DF85B40" w:rsidR="006E53FC" w:rsidRPr="00DE07B8" w:rsidRDefault="009775DE" w:rsidP="004C6EEB">
            <w:r>
              <w:t>Batch</w:t>
            </w:r>
            <w:r w:rsidR="006E53FC">
              <w:t xml:space="preserve"> Routine</w:t>
            </w:r>
          </w:p>
        </w:tc>
      </w:tr>
      <w:tr w:rsidR="006E53FC" w:rsidRPr="00DE07B8" w14:paraId="1576A8DD" w14:textId="77777777" w:rsidTr="004C6EEB">
        <w:trPr>
          <w:trHeight w:val="255"/>
        </w:trPr>
        <w:tc>
          <w:tcPr>
            <w:tcW w:w="1994" w:type="dxa"/>
            <w:noWrap/>
          </w:tcPr>
          <w:p w14:paraId="1310B512" w14:textId="77777777" w:rsidR="006E53FC" w:rsidRPr="00DE07B8" w:rsidRDefault="006E53FC" w:rsidP="004C6EEB">
            <w:r w:rsidRPr="00DE07B8">
              <w:t>Dependency</w:t>
            </w:r>
          </w:p>
        </w:tc>
        <w:tc>
          <w:tcPr>
            <w:tcW w:w="6464" w:type="dxa"/>
            <w:noWrap/>
          </w:tcPr>
          <w:p w14:paraId="02FF413E" w14:textId="77777777" w:rsidR="006E53FC" w:rsidRPr="00DE07B8" w:rsidRDefault="006E53FC" w:rsidP="004C6EEB">
            <w:r>
              <w:t>NA</w:t>
            </w:r>
          </w:p>
        </w:tc>
      </w:tr>
      <w:tr w:rsidR="006E53FC" w:rsidRPr="00DE07B8" w14:paraId="112EB069" w14:textId="77777777" w:rsidTr="004C6EEB">
        <w:trPr>
          <w:trHeight w:val="255"/>
        </w:trPr>
        <w:tc>
          <w:tcPr>
            <w:tcW w:w="1994" w:type="dxa"/>
            <w:noWrap/>
          </w:tcPr>
          <w:p w14:paraId="0438E8C1" w14:textId="77777777" w:rsidR="006E53FC" w:rsidRPr="00DE07B8" w:rsidRDefault="006E53FC" w:rsidP="004C6EEB">
            <w:r w:rsidRPr="00DE07B8">
              <w:t>Description</w:t>
            </w:r>
          </w:p>
        </w:tc>
        <w:tc>
          <w:tcPr>
            <w:tcW w:w="6464" w:type="dxa"/>
            <w:noWrap/>
          </w:tcPr>
          <w:p w14:paraId="1645DCA7" w14:textId="6D338C3A" w:rsidR="006E53FC" w:rsidRPr="00DE07B8" w:rsidRDefault="00310593" w:rsidP="004C6EEB">
            <w:r>
              <w:t xml:space="preserve">Routine will select records of </w:t>
            </w:r>
            <w:r w:rsidR="001833DC">
              <w:t>EB.HB.INVOICE.DETAILS</w:t>
            </w:r>
            <w:r>
              <w:t xml:space="preserve"> and will update </w:t>
            </w:r>
            <w:r w:rsidR="001833DC">
              <w:rPr>
                <w:rStyle w:val="iddisplay"/>
              </w:rPr>
              <w:t>EB.HB.INVOICE.STAGING</w:t>
            </w:r>
            <w:r>
              <w:t xml:space="preserve"> to generate invoice.</w:t>
            </w:r>
          </w:p>
        </w:tc>
      </w:tr>
      <w:tr w:rsidR="006E53FC" w:rsidRPr="00DE07B8" w14:paraId="0E394E1B" w14:textId="77777777" w:rsidTr="004C6EEB">
        <w:trPr>
          <w:trHeight w:val="255"/>
        </w:trPr>
        <w:tc>
          <w:tcPr>
            <w:tcW w:w="1994" w:type="dxa"/>
            <w:noWrap/>
          </w:tcPr>
          <w:p w14:paraId="47327965" w14:textId="77777777" w:rsidR="006E53FC" w:rsidRPr="00DE07B8" w:rsidRDefault="006E53FC" w:rsidP="004C6EEB">
            <w:r w:rsidRPr="00DE07B8">
              <w:t>Arguments – IN</w:t>
            </w:r>
          </w:p>
        </w:tc>
        <w:tc>
          <w:tcPr>
            <w:tcW w:w="6464" w:type="dxa"/>
            <w:noWrap/>
          </w:tcPr>
          <w:p w14:paraId="7667FBF1" w14:textId="77777777" w:rsidR="006E53FC" w:rsidRPr="00DE07B8" w:rsidRDefault="006E53FC" w:rsidP="004C6EEB">
            <w:r>
              <w:t>NA</w:t>
            </w:r>
          </w:p>
        </w:tc>
      </w:tr>
      <w:tr w:rsidR="006E53FC" w:rsidRPr="00DE07B8" w14:paraId="59F990E9" w14:textId="77777777" w:rsidTr="004C6EEB">
        <w:trPr>
          <w:trHeight w:val="255"/>
        </w:trPr>
        <w:tc>
          <w:tcPr>
            <w:tcW w:w="1994" w:type="dxa"/>
            <w:noWrap/>
          </w:tcPr>
          <w:p w14:paraId="47761788" w14:textId="77777777" w:rsidR="006E53FC" w:rsidRPr="00DE07B8" w:rsidRDefault="006E53FC" w:rsidP="004C6EEB">
            <w:r w:rsidRPr="00DE07B8">
              <w:t>Arguments – OUT</w:t>
            </w:r>
          </w:p>
        </w:tc>
        <w:tc>
          <w:tcPr>
            <w:tcW w:w="6464" w:type="dxa"/>
            <w:noWrap/>
          </w:tcPr>
          <w:p w14:paraId="18719F50" w14:textId="77777777" w:rsidR="006E53FC" w:rsidRPr="00DE07B8" w:rsidRDefault="006E53FC" w:rsidP="004C6EEB">
            <w:r>
              <w:t>NA</w:t>
            </w:r>
          </w:p>
        </w:tc>
      </w:tr>
      <w:tr w:rsidR="006E53FC" w:rsidRPr="00DE07B8" w14:paraId="39E91CC8" w14:textId="77777777" w:rsidTr="004C6EEB">
        <w:trPr>
          <w:trHeight w:val="255"/>
        </w:trPr>
        <w:tc>
          <w:tcPr>
            <w:tcW w:w="1994" w:type="dxa"/>
            <w:noWrap/>
          </w:tcPr>
          <w:p w14:paraId="5639141C" w14:textId="77777777" w:rsidR="006E53FC" w:rsidRPr="00DE07B8" w:rsidRDefault="006E53FC" w:rsidP="004C6EEB">
            <w:r w:rsidRPr="00DE07B8">
              <w:t>Prelim Conditions</w:t>
            </w:r>
          </w:p>
        </w:tc>
        <w:tc>
          <w:tcPr>
            <w:tcW w:w="6464" w:type="dxa"/>
            <w:noWrap/>
          </w:tcPr>
          <w:p w14:paraId="66C54B5D" w14:textId="77777777" w:rsidR="006E53FC" w:rsidRPr="00DE07B8" w:rsidRDefault="006E53FC" w:rsidP="004C6EEB"/>
        </w:tc>
      </w:tr>
      <w:tr w:rsidR="006E53FC" w:rsidRPr="00DE07B8" w14:paraId="1987AD46" w14:textId="77777777" w:rsidTr="004C6EEB">
        <w:trPr>
          <w:trHeight w:val="255"/>
        </w:trPr>
        <w:tc>
          <w:tcPr>
            <w:tcW w:w="1994" w:type="dxa"/>
            <w:noWrap/>
          </w:tcPr>
          <w:p w14:paraId="3F01F102" w14:textId="77777777" w:rsidR="006E53FC" w:rsidRPr="00DE07B8" w:rsidRDefault="006E53FC" w:rsidP="004C6EEB">
            <w:r w:rsidRPr="00DE07B8">
              <w:t>Subroutine Flow</w:t>
            </w:r>
          </w:p>
        </w:tc>
        <w:tc>
          <w:tcPr>
            <w:tcW w:w="6464" w:type="dxa"/>
            <w:noWrap/>
          </w:tcPr>
          <w:p w14:paraId="05A3934C" w14:textId="41B20077" w:rsidR="00ED5015" w:rsidRDefault="00ED5015" w:rsidP="00ED5015">
            <w:pPr>
              <w:tabs>
                <w:tab w:val="left" w:pos="371"/>
              </w:tabs>
              <w:rPr>
                <w:b/>
                <w:bCs/>
                <w:u w:val="single"/>
              </w:rPr>
            </w:pPr>
            <w:r w:rsidRPr="00ED5015">
              <w:rPr>
                <w:b/>
                <w:bCs/>
                <w:u w:val="single"/>
              </w:rPr>
              <w:t>Initialise</w:t>
            </w:r>
          </w:p>
          <w:p w14:paraId="10FB56C8" w14:textId="77777777" w:rsidR="00ED5015" w:rsidRDefault="00ED5015" w:rsidP="00875281">
            <w:pPr>
              <w:pStyle w:val="ListParagraph"/>
              <w:numPr>
                <w:ilvl w:val="0"/>
                <w:numId w:val="20"/>
              </w:numPr>
              <w:tabs>
                <w:tab w:val="left" w:pos="371"/>
              </w:tabs>
            </w:pPr>
            <w:r>
              <w:t>Read EB.</w:t>
            </w:r>
            <w:proofErr w:type="gramStart"/>
            <w:r>
              <w:t>HB.INVOICE.PARAM</w:t>
            </w:r>
            <w:proofErr w:type="gramEnd"/>
            <w:r>
              <w:t xml:space="preserve"> table record with @ID as “SYSTEM” and get </w:t>
            </w:r>
            <w:r w:rsidRPr="00505DB3">
              <w:t>INV.MIN.AMOUNT</w:t>
            </w:r>
            <w:r>
              <w:t xml:space="preserve"> field value</w:t>
            </w:r>
          </w:p>
          <w:p w14:paraId="153CE2DE" w14:textId="77777777" w:rsidR="00ED5015" w:rsidRDefault="00ED5015" w:rsidP="00875281">
            <w:pPr>
              <w:pStyle w:val="ListParagraph"/>
              <w:numPr>
                <w:ilvl w:val="0"/>
                <w:numId w:val="20"/>
              </w:numPr>
              <w:tabs>
                <w:tab w:val="left" w:pos="371"/>
              </w:tabs>
            </w:pPr>
            <w:r>
              <w:t xml:space="preserve">If </w:t>
            </w:r>
            <w:r w:rsidRPr="00505DB3">
              <w:t>INV.MIN.AMOUNT</w:t>
            </w:r>
            <w:r>
              <w:t xml:space="preserve"> is </w:t>
            </w:r>
            <w:proofErr w:type="gramStart"/>
            <w:r>
              <w:t>null</w:t>
            </w:r>
            <w:proofErr w:type="gramEnd"/>
            <w:r>
              <w:t xml:space="preserve"> then consider it as Zero </w:t>
            </w:r>
          </w:p>
          <w:p w14:paraId="4C02E4F4" w14:textId="77777777" w:rsidR="00ED5015" w:rsidRPr="00ED5015" w:rsidRDefault="00ED5015" w:rsidP="00ED5015">
            <w:pPr>
              <w:pStyle w:val="ListParagraph"/>
              <w:tabs>
                <w:tab w:val="left" w:pos="371"/>
              </w:tabs>
            </w:pPr>
          </w:p>
          <w:p w14:paraId="6C95CE53" w14:textId="3B068EDD" w:rsidR="00ED5015" w:rsidRPr="00ED5015" w:rsidRDefault="00ED5015" w:rsidP="00ED5015">
            <w:pPr>
              <w:tabs>
                <w:tab w:val="left" w:pos="371"/>
              </w:tabs>
              <w:rPr>
                <w:b/>
                <w:bCs/>
                <w:u w:val="single"/>
              </w:rPr>
            </w:pPr>
            <w:proofErr w:type="spellStart"/>
            <w:r w:rsidRPr="00ED5015">
              <w:rPr>
                <w:b/>
                <w:bCs/>
                <w:u w:val="single"/>
              </w:rPr>
              <w:t>getIds</w:t>
            </w:r>
            <w:proofErr w:type="spellEnd"/>
            <w:r w:rsidRPr="00ED5015">
              <w:rPr>
                <w:b/>
                <w:bCs/>
                <w:u w:val="single"/>
              </w:rPr>
              <w:t>:</w:t>
            </w:r>
          </w:p>
          <w:p w14:paraId="6D6461EC" w14:textId="600A7C98" w:rsidR="006E53FC" w:rsidRDefault="004A04DB" w:rsidP="00875281">
            <w:pPr>
              <w:pStyle w:val="ListParagraph"/>
              <w:numPr>
                <w:ilvl w:val="0"/>
                <w:numId w:val="21"/>
              </w:numPr>
              <w:tabs>
                <w:tab w:val="left" w:pos="371"/>
              </w:tabs>
            </w:pPr>
            <w:r>
              <w:t xml:space="preserve">Select all records of </w:t>
            </w:r>
            <w:r w:rsidR="001833DC">
              <w:t>EB.</w:t>
            </w:r>
            <w:proofErr w:type="gramStart"/>
            <w:r w:rsidR="001833DC">
              <w:t>HB.INVOICE.UNPROCESS</w:t>
            </w:r>
            <w:proofErr w:type="gramEnd"/>
            <w:r w:rsidR="000900BE" w:rsidRPr="000900BE">
              <w:t xml:space="preserve"> </w:t>
            </w:r>
            <w:r w:rsidR="00B10264">
              <w:t xml:space="preserve"> </w:t>
            </w:r>
          </w:p>
          <w:p w14:paraId="0D5AC749" w14:textId="0FD73D8B" w:rsidR="00ED5015" w:rsidRPr="00D27B9F" w:rsidRDefault="00D27B9F" w:rsidP="00ED5015">
            <w:pPr>
              <w:tabs>
                <w:tab w:val="left" w:pos="371"/>
              </w:tabs>
              <w:rPr>
                <w:b/>
                <w:bCs/>
                <w:u w:val="single"/>
              </w:rPr>
            </w:pPr>
            <w:proofErr w:type="spellStart"/>
            <w:r w:rsidRPr="00D27B9F">
              <w:rPr>
                <w:b/>
                <w:bCs/>
                <w:u w:val="single"/>
              </w:rPr>
              <w:t>postUpdateRequest</w:t>
            </w:r>
            <w:proofErr w:type="spellEnd"/>
            <w:r>
              <w:rPr>
                <w:b/>
                <w:bCs/>
                <w:u w:val="single"/>
              </w:rPr>
              <w:t>:</w:t>
            </w:r>
          </w:p>
          <w:p w14:paraId="1CEFCEC4" w14:textId="261F4A45" w:rsidR="008D08D7" w:rsidRDefault="008D08D7" w:rsidP="00875281">
            <w:pPr>
              <w:pStyle w:val="ListParagraph"/>
              <w:numPr>
                <w:ilvl w:val="0"/>
                <w:numId w:val="22"/>
              </w:numPr>
              <w:tabs>
                <w:tab w:val="left" w:pos="371"/>
              </w:tabs>
            </w:pPr>
            <w:r>
              <w:t xml:space="preserve">Assign incoming id to the variable </w:t>
            </w:r>
            <w:proofErr w:type="spellStart"/>
            <w:r>
              <w:t>InvoiceDetId</w:t>
            </w:r>
            <w:proofErr w:type="spellEnd"/>
          </w:p>
          <w:p w14:paraId="4CB1730C" w14:textId="68796068" w:rsidR="006F5A29" w:rsidRDefault="006F5A29" w:rsidP="00875281">
            <w:pPr>
              <w:pStyle w:val="ListParagraph"/>
              <w:numPr>
                <w:ilvl w:val="0"/>
                <w:numId w:val="22"/>
              </w:numPr>
              <w:tabs>
                <w:tab w:val="left" w:pos="371"/>
              </w:tabs>
            </w:pPr>
            <w:r w:rsidRPr="006F5A29">
              <w:t xml:space="preserve">Extract the value before first dot(.) from </w:t>
            </w:r>
            <w:proofErr w:type="spellStart"/>
            <w:r w:rsidR="009A5B17">
              <w:t>InvoiceDetId</w:t>
            </w:r>
            <w:proofErr w:type="spellEnd"/>
            <w:r w:rsidR="009A5B17" w:rsidRPr="006F5A29">
              <w:t xml:space="preserve"> </w:t>
            </w:r>
            <w:r w:rsidRPr="006F5A29">
              <w:t xml:space="preserve">and store it to the variable </w:t>
            </w:r>
            <w:proofErr w:type="spellStart"/>
            <w:r w:rsidRPr="006F5A29">
              <w:t>IdType</w:t>
            </w:r>
            <w:proofErr w:type="spellEnd"/>
          </w:p>
          <w:p w14:paraId="74A46406" w14:textId="166F6233" w:rsidR="00582498" w:rsidRDefault="00582498" w:rsidP="00875281">
            <w:pPr>
              <w:pStyle w:val="ListParagraph"/>
              <w:numPr>
                <w:ilvl w:val="0"/>
                <w:numId w:val="22"/>
              </w:numPr>
              <w:tabs>
                <w:tab w:val="left" w:pos="371"/>
              </w:tabs>
            </w:pPr>
            <w:r>
              <w:t xml:space="preserve">If </w:t>
            </w:r>
            <w:proofErr w:type="spellStart"/>
            <w:r w:rsidRPr="006F5A29">
              <w:t>IdType</w:t>
            </w:r>
            <w:proofErr w:type="spellEnd"/>
            <w:r>
              <w:t xml:space="preserve"> equal to “I” then do the below steps</w:t>
            </w:r>
          </w:p>
          <w:p w14:paraId="374F89BB" w14:textId="269C13D4" w:rsidR="00505DB3" w:rsidRDefault="00C819D0" w:rsidP="00875281">
            <w:pPr>
              <w:pStyle w:val="ListParagraph"/>
              <w:numPr>
                <w:ilvl w:val="1"/>
                <w:numId w:val="22"/>
              </w:numPr>
              <w:tabs>
                <w:tab w:val="left" w:pos="371"/>
              </w:tabs>
            </w:pPr>
            <w:r>
              <w:t xml:space="preserve">Read </w:t>
            </w:r>
            <w:r w:rsidR="001833DC">
              <w:t>EB.</w:t>
            </w:r>
            <w:proofErr w:type="gramStart"/>
            <w:r w:rsidR="001833DC">
              <w:t>HB.INVOICE.DETAILS</w:t>
            </w:r>
            <w:proofErr w:type="gramEnd"/>
            <w:r>
              <w:t xml:space="preserve"> details record with @ID as incoming </w:t>
            </w:r>
            <w:r w:rsidR="00A149E8">
              <w:t>id</w:t>
            </w:r>
            <w:r w:rsidR="00876D81">
              <w:t xml:space="preserve"> </w:t>
            </w:r>
            <w:r w:rsidR="001A1C7A">
              <w:t xml:space="preserve">and get </w:t>
            </w:r>
            <w:r w:rsidR="001A1C7A" w:rsidRPr="001A1C7A">
              <w:t>TOTAL.AMOUNT</w:t>
            </w:r>
            <w:r w:rsidR="001A1C7A">
              <w:t xml:space="preserve"> field value</w:t>
            </w:r>
          </w:p>
          <w:p w14:paraId="1AF7C5B9" w14:textId="1B6BF471" w:rsidR="00C25232" w:rsidRDefault="001A1C7A" w:rsidP="00875281">
            <w:pPr>
              <w:pStyle w:val="ListParagraph"/>
              <w:numPr>
                <w:ilvl w:val="1"/>
                <w:numId w:val="22"/>
              </w:numPr>
              <w:tabs>
                <w:tab w:val="left" w:pos="371"/>
              </w:tabs>
            </w:pPr>
            <w:r>
              <w:t xml:space="preserve">If </w:t>
            </w:r>
            <w:r w:rsidR="001833DC">
              <w:t>EB.</w:t>
            </w:r>
            <w:proofErr w:type="gramStart"/>
            <w:r w:rsidR="001833DC">
              <w:t>HB.INVOICE.DETAILS</w:t>
            </w:r>
            <w:proofErr w:type="gramEnd"/>
            <w:r>
              <w:t>&gt;</w:t>
            </w:r>
            <w:r w:rsidRPr="001A1C7A">
              <w:t>TOTAL.AMOUNT</w:t>
            </w:r>
            <w:r>
              <w:t xml:space="preserve"> is greater than or equal to </w:t>
            </w:r>
            <w:r w:rsidR="001833DC">
              <w:lastRenderedPageBreak/>
              <w:t>EB.HB.INVOICE.PARAM</w:t>
            </w:r>
            <w:r w:rsidR="0099236C">
              <w:t>&gt;</w:t>
            </w:r>
            <w:r w:rsidR="0099236C" w:rsidRPr="00505DB3">
              <w:t>INV.MIN.AMOUNT</w:t>
            </w:r>
            <w:r w:rsidR="0003304F">
              <w:t xml:space="preserve"> then do the steps in </w:t>
            </w:r>
            <w:proofErr w:type="spellStart"/>
            <w:r w:rsidR="00D72EBA" w:rsidRPr="00D72EBA">
              <w:rPr>
                <w:b/>
                <w:bCs/>
              </w:rPr>
              <w:t>UpdateStagingforIType</w:t>
            </w:r>
            <w:proofErr w:type="spellEnd"/>
            <w:r w:rsidR="007A1ACD">
              <w:t xml:space="preserve"> </w:t>
            </w:r>
            <w:r w:rsidR="0003304F">
              <w:t xml:space="preserve">paragraph </w:t>
            </w:r>
            <w:r w:rsidR="00AA1B0D">
              <w:t xml:space="preserve">else </w:t>
            </w:r>
            <w:r w:rsidR="0020618C">
              <w:t xml:space="preserve">do the steps in </w:t>
            </w:r>
            <w:proofErr w:type="spellStart"/>
            <w:r w:rsidR="0020618C" w:rsidRPr="0020618C">
              <w:rPr>
                <w:b/>
                <w:bCs/>
              </w:rPr>
              <w:t>UpdateLeftOver</w:t>
            </w:r>
            <w:proofErr w:type="spellEnd"/>
            <w:r w:rsidR="0020618C">
              <w:t xml:space="preserve"> paragraph</w:t>
            </w:r>
          </w:p>
          <w:p w14:paraId="09AF7F86" w14:textId="153C9907" w:rsidR="0003304F" w:rsidRDefault="00970EE8" w:rsidP="00875281">
            <w:pPr>
              <w:pStyle w:val="ListParagraph"/>
              <w:numPr>
                <w:ilvl w:val="0"/>
                <w:numId w:val="22"/>
              </w:numPr>
              <w:tabs>
                <w:tab w:val="left" w:pos="371"/>
              </w:tabs>
            </w:pPr>
            <w:r>
              <w:t xml:space="preserve">If </w:t>
            </w:r>
            <w:proofErr w:type="spellStart"/>
            <w:r w:rsidR="009335E1" w:rsidRPr="006F5A29">
              <w:t>IdType</w:t>
            </w:r>
            <w:proofErr w:type="spellEnd"/>
            <w:r w:rsidR="009335E1">
              <w:t xml:space="preserve"> equal to “</w:t>
            </w:r>
            <w:r w:rsidR="00FE5980">
              <w:t>P</w:t>
            </w:r>
            <w:r w:rsidR="009335E1">
              <w:t>” then</w:t>
            </w:r>
            <w:r w:rsidR="00A87775">
              <w:t xml:space="preserve"> create new record </w:t>
            </w:r>
            <w:r w:rsidR="004301C7" w:rsidRPr="004301C7">
              <w:t>in EB.</w:t>
            </w:r>
            <w:proofErr w:type="gramStart"/>
            <w:r w:rsidR="004301C7" w:rsidRPr="004301C7">
              <w:t>HB.INVOICE.STAGING</w:t>
            </w:r>
            <w:proofErr w:type="gramEnd"/>
            <w:r w:rsidR="004301C7" w:rsidRPr="004301C7">
              <w:t xml:space="preserve"> with below details</w:t>
            </w:r>
          </w:p>
          <w:p w14:paraId="7973DE2B" w14:textId="77777777" w:rsidR="00120681" w:rsidRDefault="00120681" w:rsidP="00120681">
            <w:pPr>
              <w:pStyle w:val="ListParagraph"/>
              <w:tabs>
                <w:tab w:val="left" w:pos="371"/>
              </w:tabs>
            </w:pPr>
            <w:r>
              <w:t xml:space="preserve">Version = </w:t>
            </w:r>
            <w:r w:rsidRPr="00F95326">
              <w:t>EB.</w:t>
            </w:r>
            <w:proofErr w:type="gramStart"/>
            <w:r w:rsidRPr="00F95326">
              <w:t>HB.INVOICE.STAGING</w:t>
            </w:r>
            <w:proofErr w:type="gramEnd"/>
            <w:r>
              <w:t>,HUS.OFS</w:t>
            </w:r>
          </w:p>
          <w:p w14:paraId="6D1F1EB7" w14:textId="77777777" w:rsidR="00120681" w:rsidRDefault="00120681" w:rsidP="00120681">
            <w:pPr>
              <w:pStyle w:val="ListParagraph"/>
              <w:tabs>
                <w:tab w:val="left" w:pos="371"/>
              </w:tabs>
            </w:pPr>
            <w:r>
              <w:t>Function = “INPUT”</w:t>
            </w:r>
          </w:p>
          <w:p w14:paraId="5DEA3F80" w14:textId="77777777" w:rsidR="00120681" w:rsidRDefault="00120681" w:rsidP="00120681">
            <w:pPr>
              <w:pStyle w:val="ListParagraph"/>
              <w:tabs>
                <w:tab w:val="left" w:pos="371"/>
              </w:tabs>
            </w:pPr>
            <w:r>
              <w:t>Field mapping in the attached sheet</w:t>
            </w:r>
          </w:p>
          <w:p w14:paraId="50C756D1" w14:textId="26013C81" w:rsidR="004301C7" w:rsidRDefault="003A6037" w:rsidP="004301C7">
            <w:pPr>
              <w:pStyle w:val="ListParagraph"/>
              <w:tabs>
                <w:tab w:val="left" w:pos="371"/>
              </w:tabs>
            </w:pPr>
            <w:r>
              <w:object w:dxaOrig="1508" w:dyaOrig="983" w14:anchorId="187AF7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1.5pt" o:ole="">
                  <v:imagedata r:id="rId29" o:title=""/>
                </v:shape>
                <o:OLEObject Type="Embed" ProgID="Excel.Sheet.12" ShapeID="_x0000_i1025" DrawAspect="Icon" ObjectID="_1765877490" r:id="rId30"/>
              </w:object>
            </w:r>
          </w:p>
          <w:p w14:paraId="044748E4" w14:textId="0079EBA4" w:rsidR="00FE5980" w:rsidRDefault="00FE5980" w:rsidP="00875281">
            <w:pPr>
              <w:pStyle w:val="ListParagraph"/>
              <w:numPr>
                <w:ilvl w:val="0"/>
                <w:numId w:val="22"/>
              </w:numPr>
              <w:tabs>
                <w:tab w:val="left" w:pos="371"/>
              </w:tabs>
            </w:pPr>
            <w:r>
              <w:t xml:space="preserve">If </w:t>
            </w:r>
            <w:proofErr w:type="spellStart"/>
            <w:r w:rsidRPr="006F5A29">
              <w:t>IdType</w:t>
            </w:r>
            <w:proofErr w:type="spellEnd"/>
            <w:r>
              <w:t xml:space="preserve"> equal to “C” then</w:t>
            </w:r>
            <w:r w:rsidR="004301C7">
              <w:t xml:space="preserve"> create new record </w:t>
            </w:r>
            <w:r w:rsidR="004301C7" w:rsidRPr="004301C7">
              <w:t>in EB.</w:t>
            </w:r>
            <w:proofErr w:type="gramStart"/>
            <w:r w:rsidR="004301C7" w:rsidRPr="004301C7">
              <w:t>HB.INVOICE.STAGING</w:t>
            </w:r>
            <w:proofErr w:type="gramEnd"/>
            <w:r w:rsidR="004301C7" w:rsidRPr="004301C7">
              <w:t xml:space="preserve"> with below details</w:t>
            </w:r>
          </w:p>
          <w:p w14:paraId="624A4F64" w14:textId="0D712DD9" w:rsidR="00120681" w:rsidRDefault="00120681" w:rsidP="00120681">
            <w:pPr>
              <w:pStyle w:val="ListParagraph"/>
              <w:tabs>
                <w:tab w:val="left" w:pos="371"/>
              </w:tabs>
            </w:pPr>
            <w:r>
              <w:t xml:space="preserve">Version = </w:t>
            </w:r>
            <w:r w:rsidRPr="00F95326">
              <w:t>EB.</w:t>
            </w:r>
            <w:proofErr w:type="gramStart"/>
            <w:r w:rsidRPr="00F95326">
              <w:t>HB.INVOICE.STAGING</w:t>
            </w:r>
            <w:proofErr w:type="gramEnd"/>
            <w:r>
              <w:t>,HUS.OFS</w:t>
            </w:r>
          </w:p>
          <w:p w14:paraId="57D496A7" w14:textId="77777777" w:rsidR="00120681" w:rsidRDefault="00120681" w:rsidP="00120681">
            <w:pPr>
              <w:pStyle w:val="ListParagraph"/>
              <w:tabs>
                <w:tab w:val="left" w:pos="371"/>
              </w:tabs>
            </w:pPr>
            <w:r>
              <w:t>Function = “INPUT”</w:t>
            </w:r>
          </w:p>
          <w:p w14:paraId="11A47104" w14:textId="6C1E2E78" w:rsidR="00120681" w:rsidRDefault="00120681" w:rsidP="00120681">
            <w:pPr>
              <w:pStyle w:val="ListParagraph"/>
              <w:tabs>
                <w:tab w:val="left" w:pos="371"/>
              </w:tabs>
            </w:pPr>
            <w:r>
              <w:t>Field mapping in the attached sheet</w:t>
            </w:r>
          </w:p>
          <w:p w14:paraId="5CE99B9E" w14:textId="01D92600" w:rsidR="00F707C6" w:rsidRDefault="003A6037" w:rsidP="00120681">
            <w:pPr>
              <w:pStyle w:val="ListParagraph"/>
              <w:tabs>
                <w:tab w:val="left" w:pos="371"/>
              </w:tabs>
            </w:pPr>
            <w:r>
              <w:object w:dxaOrig="1508" w:dyaOrig="983" w14:anchorId="0293714C">
                <v:shape id="_x0000_i1026" type="#_x0000_t75" style="width:77pt;height:51.5pt" o:ole="">
                  <v:imagedata r:id="rId31" o:title=""/>
                </v:shape>
                <o:OLEObject Type="Embed" ProgID="Excel.Sheet.12" ShapeID="_x0000_i1026" DrawAspect="Icon" ObjectID="_1765877491" r:id="rId32"/>
              </w:object>
            </w:r>
          </w:p>
          <w:p w14:paraId="3B79C5EF" w14:textId="6601FD51" w:rsidR="0003304F" w:rsidRDefault="007E5DE3" w:rsidP="00875281">
            <w:pPr>
              <w:pStyle w:val="ListParagraph"/>
              <w:numPr>
                <w:ilvl w:val="0"/>
                <w:numId w:val="22"/>
              </w:numPr>
              <w:tabs>
                <w:tab w:val="left" w:pos="371"/>
              </w:tabs>
            </w:pPr>
            <w:r>
              <w:t xml:space="preserve">Delete record from </w:t>
            </w:r>
            <w:r w:rsidR="0052058E">
              <w:t>EB.</w:t>
            </w:r>
            <w:proofErr w:type="gramStart"/>
            <w:r w:rsidR="0052058E">
              <w:t>HB.INVOICE.UNPROCESS</w:t>
            </w:r>
            <w:proofErr w:type="gramEnd"/>
            <w:r w:rsidR="008C738D">
              <w:t xml:space="preserve"> for the @ID stored in </w:t>
            </w:r>
            <w:proofErr w:type="spellStart"/>
            <w:r w:rsidR="008C738D">
              <w:t>InvoiceDetId</w:t>
            </w:r>
            <w:proofErr w:type="spellEnd"/>
          </w:p>
          <w:p w14:paraId="421296F4" w14:textId="77777777" w:rsidR="00BD4BE7" w:rsidRPr="008B2765" w:rsidRDefault="00BD4BE7" w:rsidP="00116617">
            <w:pPr>
              <w:pStyle w:val="ListParagraph"/>
              <w:tabs>
                <w:tab w:val="left" w:pos="371"/>
              </w:tabs>
            </w:pPr>
          </w:p>
          <w:p w14:paraId="69DFAF6D" w14:textId="2F8134DD" w:rsidR="00116617" w:rsidRDefault="00116617" w:rsidP="00116617">
            <w:pPr>
              <w:tabs>
                <w:tab w:val="left" w:pos="371"/>
              </w:tabs>
              <w:rPr>
                <w:b/>
                <w:bCs/>
              </w:rPr>
            </w:pPr>
            <w:proofErr w:type="spellStart"/>
            <w:r w:rsidRPr="0003304F">
              <w:rPr>
                <w:b/>
                <w:bCs/>
              </w:rPr>
              <w:t>UpdateStaging</w:t>
            </w:r>
            <w:r w:rsidR="00013929">
              <w:rPr>
                <w:b/>
                <w:bCs/>
              </w:rPr>
              <w:t>for</w:t>
            </w:r>
            <w:r w:rsidR="00756735">
              <w:rPr>
                <w:b/>
                <w:bCs/>
              </w:rPr>
              <w:t>IType</w:t>
            </w:r>
            <w:proofErr w:type="spellEnd"/>
            <w:r>
              <w:rPr>
                <w:b/>
                <w:bCs/>
              </w:rPr>
              <w:t>:</w:t>
            </w:r>
          </w:p>
          <w:p w14:paraId="427775D2" w14:textId="2FA75EF8" w:rsidR="00756735" w:rsidRDefault="00C47BD5" w:rsidP="00875281">
            <w:pPr>
              <w:pStyle w:val="ListParagraph"/>
              <w:numPr>
                <w:ilvl w:val="0"/>
                <w:numId w:val="25"/>
              </w:numPr>
              <w:tabs>
                <w:tab w:val="left" w:pos="371"/>
              </w:tabs>
            </w:pPr>
            <w:r w:rsidRPr="00C47BD5">
              <w:t>Get EB.</w:t>
            </w:r>
            <w:proofErr w:type="gramStart"/>
            <w:r w:rsidRPr="00C47BD5">
              <w:t>HB.INVOICE.DETAILS</w:t>
            </w:r>
            <w:proofErr w:type="gramEnd"/>
            <w:r w:rsidRPr="00C47BD5">
              <w:t xml:space="preserve">&gt;CASE.ID and store it the variable </w:t>
            </w:r>
            <w:proofErr w:type="spellStart"/>
            <w:r w:rsidRPr="00C47BD5">
              <w:t>CaseIdval</w:t>
            </w:r>
            <w:proofErr w:type="spellEnd"/>
          </w:p>
          <w:p w14:paraId="42F31D1F" w14:textId="13A93D53" w:rsidR="00C47BD5" w:rsidRDefault="00C47BD5" w:rsidP="00875281">
            <w:pPr>
              <w:pStyle w:val="ListParagraph"/>
              <w:numPr>
                <w:ilvl w:val="0"/>
                <w:numId w:val="25"/>
              </w:numPr>
              <w:tabs>
                <w:tab w:val="left" w:pos="371"/>
              </w:tabs>
            </w:pPr>
            <w:r w:rsidRPr="00C47BD5">
              <w:t>Read EB.</w:t>
            </w:r>
            <w:proofErr w:type="gramStart"/>
            <w:r w:rsidRPr="00C47BD5">
              <w:t>HB.INVOICE.LEFTOVER</w:t>
            </w:r>
            <w:proofErr w:type="gramEnd"/>
            <w:r w:rsidRPr="00C47BD5">
              <w:t xml:space="preserve"> record with @ID as </w:t>
            </w:r>
            <w:proofErr w:type="spellStart"/>
            <w:r w:rsidRPr="00C47BD5">
              <w:t>CaseIdval</w:t>
            </w:r>
            <w:proofErr w:type="spellEnd"/>
          </w:p>
          <w:p w14:paraId="5EA254B8" w14:textId="7365CA09" w:rsidR="000A0E34" w:rsidRDefault="000A0E34" w:rsidP="00875281">
            <w:pPr>
              <w:pStyle w:val="ListParagraph"/>
              <w:numPr>
                <w:ilvl w:val="0"/>
                <w:numId w:val="25"/>
              </w:numPr>
              <w:tabs>
                <w:tab w:val="left" w:pos="371"/>
              </w:tabs>
            </w:pPr>
            <w:r>
              <w:t>If record found</w:t>
            </w:r>
            <w:r w:rsidR="005F6CA4">
              <w:t xml:space="preserve"> in </w:t>
            </w:r>
            <w:r w:rsidR="005F6CA4" w:rsidRPr="00C47BD5">
              <w:t>EB.</w:t>
            </w:r>
            <w:proofErr w:type="gramStart"/>
            <w:r w:rsidR="005F6CA4" w:rsidRPr="00C47BD5">
              <w:t>HB.INVOICE.LEFTOVER</w:t>
            </w:r>
            <w:proofErr w:type="gramEnd"/>
            <w:r w:rsidR="004B148F">
              <w:t xml:space="preserve">, Loop through each multi-value set and </w:t>
            </w:r>
            <w:r w:rsidR="00CB3472">
              <w:t>do the below steps</w:t>
            </w:r>
          </w:p>
          <w:p w14:paraId="2A9FF6C8" w14:textId="4ABD15A0" w:rsidR="004B148F" w:rsidRDefault="006D0E69" w:rsidP="00875281">
            <w:pPr>
              <w:pStyle w:val="ListParagraph"/>
              <w:numPr>
                <w:ilvl w:val="0"/>
                <w:numId w:val="26"/>
              </w:numPr>
              <w:tabs>
                <w:tab w:val="left" w:pos="371"/>
              </w:tabs>
            </w:pPr>
            <w:r>
              <w:t xml:space="preserve">If </w:t>
            </w:r>
            <w:r w:rsidRPr="00C47BD5">
              <w:t>EB.</w:t>
            </w:r>
            <w:proofErr w:type="gramStart"/>
            <w:r w:rsidRPr="00C47BD5">
              <w:t>HB.INVOICE.LEFTOVER</w:t>
            </w:r>
            <w:proofErr w:type="gramEnd"/>
            <w:r>
              <w:t>&gt;</w:t>
            </w:r>
            <w:r w:rsidR="00DB7A01" w:rsidRPr="00DB7A01">
              <w:t>NEW.INVOICE</w:t>
            </w:r>
            <w:r w:rsidR="00DB7A01">
              <w:t xml:space="preserve"> is empty then get corresponding multi-value of </w:t>
            </w:r>
            <w:r w:rsidR="00DB7A01" w:rsidRPr="00DB7A01">
              <w:t>BILL.ID</w:t>
            </w:r>
          </w:p>
          <w:p w14:paraId="52F371E4" w14:textId="37700A29" w:rsidR="00DB7A01" w:rsidRDefault="00DB7A01" w:rsidP="00875281">
            <w:pPr>
              <w:pStyle w:val="ListParagraph"/>
              <w:numPr>
                <w:ilvl w:val="0"/>
                <w:numId w:val="26"/>
              </w:numPr>
              <w:tabs>
                <w:tab w:val="left" w:pos="371"/>
              </w:tabs>
            </w:pPr>
            <w:r>
              <w:t xml:space="preserve">Read </w:t>
            </w:r>
            <w:proofErr w:type="gramStart"/>
            <w:r>
              <w:t>AA.BILL.DETAILS</w:t>
            </w:r>
            <w:proofErr w:type="gramEnd"/>
            <w:r>
              <w:t xml:space="preserve"> record with @ID as BILL.ID and get </w:t>
            </w:r>
            <w:r>
              <w:rPr>
                <w:rFonts w:cstheme="minorHAnsi"/>
              </w:rPr>
              <w:t xml:space="preserve">OS.TOTAL.AMOUNT and add new multi-value in </w:t>
            </w:r>
            <w:r w:rsidR="00616553" w:rsidRPr="00C47BD5">
              <w:t>EB.HB.INVOICE.DETAILS</w:t>
            </w:r>
            <w:r w:rsidR="002561D1">
              <w:t xml:space="preserve"> with the below mapping</w:t>
            </w:r>
          </w:p>
          <w:p w14:paraId="26583154" w14:textId="77777777" w:rsidR="002561D1" w:rsidRDefault="002561D1" w:rsidP="002561D1">
            <w:pPr>
              <w:pStyle w:val="ListParagraph"/>
              <w:tabs>
                <w:tab w:val="left" w:pos="371"/>
              </w:tabs>
              <w:ind w:left="1440"/>
              <w:rPr>
                <w:rFonts w:cstheme="minorHAnsi"/>
              </w:rPr>
            </w:pPr>
          </w:p>
          <w:p w14:paraId="6042A2D4" w14:textId="5FB3BD4A" w:rsidR="002561D1" w:rsidRDefault="002561D1" w:rsidP="002561D1">
            <w:pPr>
              <w:pStyle w:val="ListParagraph"/>
              <w:tabs>
                <w:tab w:val="left" w:pos="371"/>
              </w:tabs>
              <w:ind w:left="1440"/>
              <w:rPr>
                <w:rFonts w:cstheme="minorHAnsi"/>
              </w:rPr>
            </w:pPr>
            <w:r w:rsidRPr="00A64BDA">
              <w:rPr>
                <w:rFonts w:cstheme="minorHAnsi"/>
              </w:rPr>
              <w:t>ARRANGEMENT.ID</w:t>
            </w:r>
            <w:r>
              <w:rPr>
                <w:rFonts w:cstheme="minorHAnsi"/>
              </w:rPr>
              <w:t xml:space="preserve"> = </w:t>
            </w:r>
            <w:proofErr w:type="gramStart"/>
            <w:r w:rsidR="00AC7422">
              <w:rPr>
                <w:rFonts w:cstheme="minorHAnsi"/>
              </w:rPr>
              <w:t>“”(</w:t>
            </w:r>
            <w:proofErr w:type="gramEnd"/>
            <w:r w:rsidR="00AC7422">
              <w:rPr>
                <w:rFonts w:cstheme="minorHAnsi"/>
              </w:rPr>
              <w:t>Blank)</w:t>
            </w:r>
          </w:p>
          <w:p w14:paraId="75FCF546" w14:textId="20692A40" w:rsidR="002561D1" w:rsidRDefault="002561D1" w:rsidP="002561D1">
            <w:pPr>
              <w:pStyle w:val="ListParagraph"/>
              <w:tabs>
                <w:tab w:val="left" w:pos="371"/>
              </w:tabs>
              <w:ind w:left="1440"/>
              <w:rPr>
                <w:rFonts w:cstheme="minorHAnsi"/>
              </w:rPr>
            </w:pPr>
            <w:r w:rsidRPr="00A64BDA">
              <w:rPr>
                <w:rFonts w:cstheme="minorHAnsi"/>
              </w:rPr>
              <w:t>LINE.ID</w:t>
            </w:r>
            <w:r>
              <w:rPr>
                <w:rFonts w:cstheme="minorHAnsi"/>
              </w:rPr>
              <w:t xml:space="preserve"> = Get value from previous multi-value set and increment by 1</w:t>
            </w:r>
          </w:p>
          <w:p w14:paraId="7D869EB5" w14:textId="607CBAA4" w:rsidR="002561D1" w:rsidRDefault="002561D1" w:rsidP="002561D1">
            <w:pPr>
              <w:pStyle w:val="ListParagraph"/>
              <w:tabs>
                <w:tab w:val="left" w:pos="371"/>
              </w:tabs>
              <w:ind w:left="1440"/>
              <w:rPr>
                <w:rFonts w:cstheme="minorHAnsi"/>
              </w:rPr>
            </w:pPr>
            <w:r w:rsidRPr="00A64BDA">
              <w:rPr>
                <w:rFonts w:cstheme="minorHAnsi"/>
              </w:rPr>
              <w:t>AMOUNT.TYPE</w:t>
            </w:r>
            <w:r>
              <w:rPr>
                <w:rFonts w:cstheme="minorHAnsi"/>
              </w:rPr>
              <w:t xml:space="preserve"> = EB.</w:t>
            </w:r>
            <w:proofErr w:type="gramStart"/>
            <w:r>
              <w:rPr>
                <w:rFonts w:cstheme="minorHAnsi"/>
              </w:rPr>
              <w:t>HB.INVOICE.PARAM</w:t>
            </w:r>
            <w:proofErr w:type="gramEnd"/>
            <w:r>
              <w:rPr>
                <w:rFonts w:cstheme="minorHAnsi"/>
              </w:rPr>
              <w:t xml:space="preserve">&gt; </w:t>
            </w:r>
            <w:r w:rsidRPr="00C5019A">
              <w:rPr>
                <w:rFonts w:cstheme="minorHAnsi"/>
              </w:rPr>
              <w:t>LEFTOVER.DESC</w:t>
            </w:r>
          </w:p>
          <w:p w14:paraId="2C110E08" w14:textId="28B658B2" w:rsidR="002561D1" w:rsidRDefault="002561D1" w:rsidP="002561D1">
            <w:pPr>
              <w:pStyle w:val="ListParagraph"/>
              <w:tabs>
                <w:tab w:val="left" w:pos="371"/>
              </w:tabs>
              <w:ind w:left="1440"/>
              <w:rPr>
                <w:rFonts w:cstheme="minorHAnsi"/>
              </w:rPr>
            </w:pPr>
            <w:r w:rsidRPr="00A64BDA">
              <w:rPr>
                <w:rFonts w:cstheme="minorHAnsi"/>
              </w:rPr>
              <w:t>AMOUNT</w:t>
            </w:r>
            <w:r>
              <w:rPr>
                <w:rFonts w:cstheme="minorHAnsi"/>
              </w:rPr>
              <w:t xml:space="preserve"> = </w:t>
            </w:r>
            <w:proofErr w:type="gramStart"/>
            <w:r w:rsidR="00800302">
              <w:t>AA.BILL.DETAILS</w:t>
            </w:r>
            <w:proofErr w:type="gramEnd"/>
            <w:r w:rsidR="00800302">
              <w:t>&gt;</w:t>
            </w:r>
            <w:r w:rsidR="00800302">
              <w:rPr>
                <w:rFonts w:cstheme="minorHAnsi"/>
              </w:rPr>
              <w:t>OS.TOTAL.AMOUNT</w:t>
            </w:r>
          </w:p>
          <w:p w14:paraId="42B868A4" w14:textId="362FBF99" w:rsidR="002561D1" w:rsidRDefault="00AC7422" w:rsidP="002561D1">
            <w:pPr>
              <w:pStyle w:val="ListParagraph"/>
              <w:tabs>
                <w:tab w:val="left" w:pos="371"/>
              </w:tabs>
              <w:ind w:left="1440"/>
              <w:rPr>
                <w:rFonts w:cstheme="minorHAnsi"/>
              </w:rPr>
            </w:pPr>
            <w:r w:rsidRPr="00A64BDA">
              <w:rPr>
                <w:rFonts w:cstheme="minorHAnsi"/>
              </w:rPr>
              <w:t>BILL.ID</w:t>
            </w:r>
            <w:r>
              <w:rPr>
                <w:rFonts w:cstheme="minorHAnsi"/>
              </w:rPr>
              <w:t xml:space="preserve"> = “” (Blank)</w:t>
            </w:r>
          </w:p>
          <w:p w14:paraId="60D61AFC" w14:textId="3EE6969C" w:rsidR="007205C1" w:rsidRDefault="007205C1" w:rsidP="002561D1">
            <w:pPr>
              <w:pStyle w:val="ListParagraph"/>
              <w:tabs>
                <w:tab w:val="left" w:pos="371"/>
              </w:tabs>
              <w:ind w:left="1440"/>
            </w:pPr>
            <w:r w:rsidRPr="00A64BDA">
              <w:rPr>
                <w:rFonts w:cstheme="minorHAnsi"/>
              </w:rPr>
              <w:t>TOTAL.AMOUNT</w:t>
            </w:r>
            <w:r>
              <w:rPr>
                <w:rFonts w:cstheme="minorHAnsi"/>
              </w:rPr>
              <w:t xml:space="preserve"> = Sum of all amount fields.</w:t>
            </w:r>
          </w:p>
          <w:p w14:paraId="547F9A62" w14:textId="2B329A94" w:rsidR="002561D1" w:rsidRDefault="0086059D" w:rsidP="00875281">
            <w:pPr>
              <w:pStyle w:val="ListParagraph"/>
              <w:numPr>
                <w:ilvl w:val="0"/>
                <w:numId w:val="26"/>
              </w:numPr>
              <w:tabs>
                <w:tab w:val="left" w:pos="371"/>
              </w:tabs>
            </w:pPr>
            <w:r>
              <w:t xml:space="preserve">Update current multi-value </w:t>
            </w:r>
            <w:proofErr w:type="gramStart"/>
            <w:r>
              <w:t xml:space="preserve">of  </w:t>
            </w:r>
            <w:r w:rsidR="00EA70CC" w:rsidRPr="00C47BD5">
              <w:t>EB</w:t>
            </w:r>
            <w:proofErr w:type="gramEnd"/>
            <w:r w:rsidR="00EA70CC" w:rsidRPr="00C47BD5">
              <w:t>.HB.INVOICE.LEFTOVER</w:t>
            </w:r>
            <w:r w:rsidR="00EA70CC">
              <w:t>&gt;</w:t>
            </w:r>
            <w:r w:rsidR="00EA70CC" w:rsidRPr="00EA70CC">
              <w:t>NEW.INVOICE</w:t>
            </w:r>
            <w:r w:rsidR="00EA70CC">
              <w:t xml:space="preserve"> with the value</w:t>
            </w:r>
            <w:r w:rsidR="00460242">
              <w:t xml:space="preserve"> of</w:t>
            </w:r>
            <w:r w:rsidR="00EA70CC">
              <w:t xml:space="preserve"> </w:t>
            </w:r>
            <w:proofErr w:type="spellStart"/>
            <w:r w:rsidR="0072439D">
              <w:t>InvoiceDetId</w:t>
            </w:r>
            <w:proofErr w:type="spellEnd"/>
          </w:p>
          <w:p w14:paraId="769ABBF1" w14:textId="27AE2699" w:rsidR="004B148F" w:rsidRDefault="002D6980" w:rsidP="00875281">
            <w:pPr>
              <w:pStyle w:val="ListParagraph"/>
              <w:numPr>
                <w:ilvl w:val="0"/>
                <w:numId w:val="25"/>
              </w:numPr>
              <w:tabs>
                <w:tab w:val="left" w:pos="371"/>
              </w:tabs>
            </w:pPr>
            <w:r>
              <w:lastRenderedPageBreak/>
              <w:t xml:space="preserve">Create new record in </w:t>
            </w:r>
            <w:r w:rsidR="00F95326" w:rsidRPr="00F95326">
              <w:t>EB.</w:t>
            </w:r>
            <w:proofErr w:type="gramStart"/>
            <w:r w:rsidR="00F95326" w:rsidRPr="00F95326">
              <w:t>HB.INVOICE.STAGING</w:t>
            </w:r>
            <w:proofErr w:type="gramEnd"/>
            <w:r w:rsidR="00F95326">
              <w:t xml:space="preserve"> with below</w:t>
            </w:r>
            <w:r w:rsidR="00E92853">
              <w:t xml:space="preserve"> details</w:t>
            </w:r>
          </w:p>
          <w:p w14:paraId="5F0B7174" w14:textId="77777777" w:rsidR="00E92853" w:rsidRDefault="00E92853" w:rsidP="00E92853">
            <w:pPr>
              <w:pStyle w:val="ListParagraph"/>
              <w:tabs>
                <w:tab w:val="left" w:pos="371"/>
              </w:tabs>
            </w:pPr>
          </w:p>
          <w:p w14:paraId="7EB9C338" w14:textId="2B2A7B97" w:rsidR="00E92853" w:rsidRDefault="00E92853" w:rsidP="00E92853">
            <w:pPr>
              <w:pStyle w:val="ListParagraph"/>
              <w:tabs>
                <w:tab w:val="left" w:pos="371"/>
              </w:tabs>
            </w:pPr>
            <w:r>
              <w:t xml:space="preserve">Version = </w:t>
            </w:r>
            <w:r w:rsidRPr="00F95326">
              <w:t>EB.</w:t>
            </w:r>
            <w:proofErr w:type="gramStart"/>
            <w:r w:rsidRPr="00F95326">
              <w:t>HB.INVOICE.STAGING</w:t>
            </w:r>
            <w:proofErr w:type="gramEnd"/>
            <w:r>
              <w:t>,HUS.OFS</w:t>
            </w:r>
          </w:p>
          <w:p w14:paraId="2DA0F3E7" w14:textId="17D40BA7" w:rsidR="00F95326" w:rsidRDefault="00E92853" w:rsidP="00E92853">
            <w:pPr>
              <w:pStyle w:val="ListParagraph"/>
              <w:tabs>
                <w:tab w:val="left" w:pos="371"/>
              </w:tabs>
            </w:pPr>
            <w:r>
              <w:t>Function = “INPUT”</w:t>
            </w:r>
          </w:p>
          <w:p w14:paraId="3CCFB732" w14:textId="13F8ABDA" w:rsidR="00E92853" w:rsidRDefault="00E8437B" w:rsidP="00E92853">
            <w:pPr>
              <w:pStyle w:val="ListParagraph"/>
              <w:tabs>
                <w:tab w:val="left" w:pos="371"/>
              </w:tabs>
            </w:pPr>
            <w:r>
              <w:t>Field mapping in the attached sheet</w:t>
            </w:r>
          </w:p>
          <w:p w14:paraId="3C86E7DE" w14:textId="5F82574B" w:rsidR="00235205" w:rsidRDefault="003A6037" w:rsidP="00116617">
            <w:pPr>
              <w:tabs>
                <w:tab w:val="left" w:pos="371"/>
              </w:tabs>
              <w:rPr>
                <w:b/>
                <w:bCs/>
              </w:rPr>
            </w:pPr>
            <w:r>
              <w:rPr>
                <w:b/>
                <w:bCs/>
              </w:rPr>
              <w:object w:dxaOrig="1508" w:dyaOrig="983" w14:anchorId="265BBEE6">
                <v:shape id="_x0000_i1027" type="#_x0000_t75" style="width:77pt;height:51.5pt" o:ole="">
                  <v:imagedata r:id="rId33" o:title=""/>
                </v:shape>
                <o:OLEObject Type="Embed" ProgID="Excel.Sheet.12" ShapeID="_x0000_i1027" DrawAspect="Icon" ObjectID="_1765877492" r:id="rId34"/>
              </w:object>
            </w:r>
          </w:p>
          <w:p w14:paraId="1909AB2E" w14:textId="77777777" w:rsidR="00235205" w:rsidRDefault="00235205" w:rsidP="00235205">
            <w:pPr>
              <w:tabs>
                <w:tab w:val="left" w:pos="371"/>
              </w:tabs>
              <w:rPr>
                <w:b/>
                <w:bCs/>
              </w:rPr>
            </w:pPr>
            <w:proofErr w:type="spellStart"/>
            <w:r w:rsidRPr="0020618C">
              <w:rPr>
                <w:b/>
                <w:bCs/>
              </w:rPr>
              <w:t>UpdateLeftOver</w:t>
            </w:r>
            <w:proofErr w:type="spellEnd"/>
            <w:r>
              <w:rPr>
                <w:b/>
                <w:bCs/>
              </w:rPr>
              <w:t>:</w:t>
            </w:r>
          </w:p>
          <w:p w14:paraId="3A46E2A8" w14:textId="77777777" w:rsidR="00116617" w:rsidRPr="006243AE" w:rsidRDefault="006243AE" w:rsidP="00875281">
            <w:pPr>
              <w:pStyle w:val="ListParagraph"/>
              <w:numPr>
                <w:ilvl w:val="0"/>
                <w:numId w:val="24"/>
              </w:numPr>
              <w:tabs>
                <w:tab w:val="left" w:pos="371"/>
              </w:tabs>
              <w:rPr>
                <w:b/>
                <w:bCs/>
              </w:rPr>
            </w:pPr>
            <w:r>
              <w:t>Get EB.</w:t>
            </w:r>
            <w:proofErr w:type="gramStart"/>
            <w:r>
              <w:t>HB.INVOICE.DETAILS</w:t>
            </w:r>
            <w:proofErr w:type="gramEnd"/>
            <w:r>
              <w:t>&gt;</w:t>
            </w:r>
            <w:r w:rsidRPr="006243AE">
              <w:t>CASE.ID</w:t>
            </w:r>
            <w:r>
              <w:t xml:space="preserve"> and store it the variable </w:t>
            </w:r>
            <w:proofErr w:type="spellStart"/>
            <w:r>
              <w:t>CaseIdval</w:t>
            </w:r>
            <w:proofErr w:type="spellEnd"/>
          </w:p>
          <w:p w14:paraId="5F58788A" w14:textId="77777777" w:rsidR="006243AE" w:rsidRPr="005D5EC1" w:rsidRDefault="00EE7EE2" w:rsidP="00875281">
            <w:pPr>
              <w:pStyle w:val="ListParagraph"/>
              <w:numPr>
                <w:ilvl w:val="0"/>
                <w:numId w:val="24"/>
              </w:numPr>
              <w:tabs>
                <w:tab w:val="left" w:pos="371"/>
              </w:tabs>
              <w:rPr>
                <w:b/>
                <w:bCs/>
              </w:rPr>
            </w:pPr>
            <w:r>
              <w:t xml:space="preserve">Read </w:t>
            </w:r>
            <w:r w:rsidRPr="00EE7EE2">
              <w:t>EB.</w:t>
            </w:r>
            <w:proofErr w:type="gramStart"/>
            <w:r w:rsidRPr="00EE7EE2">
              <w:t>HB.INVOICE.LEFTOVER</w:t>
            </w:r>
            <w:proofErr w:type="gramEnd"/>
            <w:r>
              <w:t xml:space="preserve"> record with @ID as</w:t>
            </w:r>
            <w:r w:rsidR="002F3EBD">
              <w:t xml:space="preserve"> </w:t>
            </w:r>
            <w:proofErr w:type="spellStart"/>
            <w:r w:rsidR="002F3EBD">
              <w:t>CaseIdval</w:t>
            </w:r>
            <w:proofErr w:type="spellEnd"/>
          </w:p>
          <w:p w14:paraId="79D32741" w14:textId="77777777" w:rsidR="005D5EC1" w:rsidRPr="009F5949" w:rsidRDefault="005D5EC1" w:rsidP="00875281">
            <w:pPr>
              <w:pStyle w:val="ListParagraph"/>
              <w:numPr>
                <w:ilvl w:val="0"/>
                <w:numId w:val="24"/>
              </w:numPr>
              <w:tabs>
                <w:tab w:val="left" w:pos="371"/>
              </w:tabs>
              <w:rPr>
                <w:b/>
                <w:bCs/>
              </w:rPr>
            </w:pPr>
            <w:r>
              <w:t xml:space="preserve">If </w:t>
            </w:r>
            <w:proofErr w:type="gramStart"/>
            <w:r>
              <w:t>record</w:t>
            </w:r>
            <w:proofErr w:type="gramEnd"/>
            <w:r>
              <w:t xml:space="preserve"> not found then create new record in </w:t>
            </w:r>
            <w:r w:rsidRPr="00EE7EE2">
              <w:t>EB.</w:t>
            </w:r>
            <w:proofErr w:type="gramStart"/>
            <w:r w:rsidRPr="00EE7EE2">
              <w:t>HB.INVOICE.LEFTOVER</w:t>
            </w:r>
            <w:proofErr w:type="gramEnd"/>
            <w:r w:rsidR="009F5949">
              <w:t xml:space="preserve"> with below field mapping else add new multi-value set.</w:t>
            </w:r>
          </w:p>
          <w:p w14:paraId="589CD2BB" w14:textId="472A8726" w:rsidR="009F5949" w:rsidRDefault="00736850" w:rsidP="00CF2A7A">
            <w:pPr>
              <w:pStyle w:val="ListParagraph"/>
              <w:tabs>
                <w:tab w:val="left" w:pos="371"/>
              </w:tabs>
            </w:pPr>
            <w:r w:rsidRPr="00736850">
              <w:t>INVOICE.ID</w:t>
            </w:r>
            <w:r>
              <w:t xml:space="preserve"> = </w:t>
            </w:r>
            <w:r w:rsidRPr="00736850">
              <w:t>KID.NUMBER</w:t>
            </w:r>
          </w:p>
          <w:p w14:paraId="32786D43" w14:textId="77777777" w:rsidR="00CF2A7A" w:rsidRDefault="00736850" w:rsidP="009F5E34">
            <w:pPr>
              <w:pStyle w:val="ListParagraph"/>
              <w:tabs>
                <w:tab w:val="left" w:pos="371"/>
              </w:tabs>
              <w:rPr>
                <w:rFonts w:cstheme="minorHAnsi"/>
              </w:rPr>
            </w:pPr>
            <w:r w:rsidRPr="00736850">
              <w:t>BILL.ID</w:t>
            </w:r>
            <w:r>
              <w:t xml:space="preserve"> = EB.</w:t>
            </w:r>
            <w:proofErr w:type="gramStart"/>
            <w:r>
              <w:t>HB.INVOICE.DETAILS</w:t>
            </w:r>
            <w:proofErr w:type="gramEnd"/>
            <w:r>
              <w:t>&gt;</w:t>
            </w:r>
            <w:r w:rsidRPr="001925C9">
              <w:rPr>
                <w:rFonts w:cstheme="minorHAnsi"/>
              </w:rPr>
              <w:t>BILL.ID</w:t>
            </w:r>
            <w:r>
              <w:rPr>
                <w:rFonts w:cstheme="minorHAnsi"/>
              </w:rPr>
              <w:t xml:space="preserve"> (All Multi-value)</w:t>
            </w:r>
          </w:p>
          <w:p w14:paraId="1F6C2FA8" w14:textId="77777777" w:rsidR="00924DF9" w:rsidRPr="00924DF9" w:rsidRDefault="00924DF9" w:rsidP="00875281">
            <w:pPr>
              <w:pStyle w:val="ListParagraph"/>
              <w:numPr>
                <w:ilvl w:val="0"/>
                <w:numId w:val="27"/>
              </w:numPr>
              <w:tabs>
                <w:tab w:val="left" w:pos="371"/>
              </w:tabs>
              <w:rPr>
                <w:rFonts w:cstheme="minorHAnsi"/>
              </w:rPr>
            </w:pPr>
            <w:r>
              <w:rPr>
                <w:rFonts w:cstheme="minorHAnsi"/>
              </w:rPr>
              <w:t xml:space="preserve">Update </w:t>
            </w:r>
            <w:r w:rsidRPr="00C47BD5">
              <w:t>EB.</w:t>
            </w:r>
            <w:proofErr w:type="gramStart"/>
            <w:r w:rsidRPr="00C47BD5">
              <w:t>HB.INVOICE.DETAILS</w:t>
            </w:r>
            <w:proofErr w:type="gramEnd"/>
            <w:r>
              <w:t xml:space="preserve">&gt;STATUS with “CLOSED” </w:t>
            </w:r>
          </w:p>
          <w:p w14:paraId="2AA3DF30" w14:textId="01D45EE6" w:rsidR="00947554" w:rsidRDefault="00947554" w:rsidP="00947554">
            <w:pPr>
              <w:pStyle w:val="ListParagraph"/>
              <w:tabs>
                <w:tab w:val="left" w:pos="371"/>
              </w:tabs>
            </w:pPr>
            <w:r>
              <w:t xml:space="preserve">Version = </w:t>
            </w:r>
            <w:r w:rsidRPr="00C47BD5">
              <w:t>EB.</w:t>
            </w:r>
            <w:proofErr w:type="gramStart"/>
            <w:r w:rsidRPr="00C47BD5">
              <w:t>HB.INVOICE.DETAILS</w:t>
            </w:r>
            <w:proofErr w:type="gramEnd"/>
            <w:r>
              <w:t>,HUS.OFS</w:t>
            </w:r>
          </w:p>
          <w:p w14:paraId="6BB609DA" w14:textId="77777777" w:rsidR="00947554" w:rsidRDefault="00947554" w:rsidP="00947554">
            <w:pPr>
              <w:pStyle w:val="ListParagraph"/>
              <w:tabs>
                <w:tab w:val="left" w:pos="371"/>
              </w:tabs>
            </w:pPr>
            <w:r>
              <w:t>Function = “INPUT”</w:t>
            </w:r>
          </w:p>
          <w:p w14:paraId="4887B716" w14:textId="3A63BD91" w:rsidR="00924DF9" w:rsidRPr="009F5E34" w:rsidRDefault="00924DF9" w:rsidP="00924DF9">
            <w:pPr>
              <w:pStyle w:val="ListParagraph"/>
              <w:tabs>
                <w:tab w:val="left" w:pos="371"/>
              </w:tabs>
              <w:rPr>
                <w:rFonts w:cstheme="minorHAnsi"/>
              </w:rPr>
            </w:pPr>
          </w:p>
        </w:tc>
      </w:tr>
      <w:tr w:rsidR="006E53FC" w:rsidRPr="00DE07B8" w14:paraId="7A84C96B" w14:textId="77777777" w:rsidTr="004C6EEB">
        <w:trPr>
          <w:trHeight w:val="255"/>
        </w:trPr>
        <w:tc>
          <w:tcPr>
            <w:tcW w:w="1994" w:type="dxa"/>
            <w:noWrap/>
          </w:tcPr>
          <w:p w14:paraId="050F0796" w14:textId="77777777" w:rsidR="006E53FC" w:rsidRPr="00DE07B8" w:rsidRDefault="006E53FC" w:rsidP="004C6EEB">
            <w:r w:rsidRPr="00DE07B8">
              <w:lastRenderedPageBreak/>
              <w:t>Special Instructions</w:t>
            </w:r>
          </w:p>
        </w:tc>
        <w:tc>
          <w:tcPr>
            <w:tcW w:w="6464" w:type="dxa"/>
            <w:noWrap/>
          </w:tcPr>
          <w:p w14:paraId="2CA2BEF7" w14:textId="77777777" w:rsidR="006E53FC" w:rsidRPr="00DE07B8" w:rsidRDefault="006E53FC" w:rsidP="004C6EEB"/>
        </w:tc>
      </w:tr>
    </w:tbl>
    <w:p w14:paraId="532FF6D8" w14:textId="77777777" w:rsidR="006E53FC" w:rsidRDefault="006E53FC" w:rsidP="006E53FC"/>
    <w:p w14:paraId="7F36ECCF" w14:textId="1364FB8E" w:rsidR="00FE4594" w:rsidRPr="00DE07B8" w:rsidRDefault="00FE4594" w:rsidP="00FE4594">
      <w:pPr>
        <w:pStyle w:val="Heading2"/>
      </w:pPr>
      <w:proofErr w:type="spellStart"/>
      <w:r>
        <w:t>Hus</w:t>
      </w:r>
      <w:r w:rsidR="00E40BD7">
        <w:t>Bat</w:t>
      </w:r>
      <w:r w:rsidR="00DA517E">
        <w:t>OverdueProcess</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FE4594" w:rsidRPr="00DE07B8" w14:paraId="3C8B0EF4" w14:textId="77777777" w:rsidTr="000167A7">
        <w:trPr>
          <w:trHeight w:val="255"/>
        </w:trPr>
        <w:tc>
          <w:tcPr>
            <w:tcW w:w="1994" w:type="dxa"/>
            <w:shd w:val="clear" w:color="auto" w:fill="B9CFDD"/>
            <w:noWrap/>
          </w:tcPr>
          <w:p w14:paraId="7927B449" w14:textId="77777777" w:rsidR="00FE4594" w:rsidRPr="00DE07B8" w:rsidRDefault="00FE4594" w:rsidP="000167A7">
            <w:pPr>
              <w:pStyle w:val="BoldBlueDark"/>
            </w:pPr>
            <w:r w:rsidRPr="00DE07B8">
              <w:t xml:space="preserve">Property </w:t>
            </w:r>
          </w:p>
        </w:tc>
        <w:tc>
          <w:tcPr>
            <w:tcW w:w="6464" w:type="dxa"/>
            <w:shd w:val="clear" w:color="auto" w:fill="B9CFDD"/>
            <w:noWrap/>
          </w:tcPr>
          <w:p w14:paraId="033C54BA" w14:textId="77777777" w:rsidR="00FE4594" w:rsidRPr="00DE07B8" w:rsidRDefault="00FE4594" w:rsidP="000167A7">
            <w:pPr>
              <w:pStyle w:val="BoldBlueDark"/>
            </w:pPr>
            <w:r w:rsidRPr="00DE07B8">
              <w:t>Specification</w:t>
            </w:r>
          </w:p>
        </w:tc>
      </w:tr>
      <w:tr w:rsidR="00FE4594" w:rsidRPr="00DE07B8" w14:paraId="5D0AB13B" w14:textId="77777777" w:rsidTr="000167A7">
        <w:trPr>
          <w:trHeight w:val="255"/>
        </w:trPr>
        <w:tc>
          <w:tcPr>
            <w:tcW w:w="1994" w:type="dxa"/>
            <w:noWrap/>
          </w:tcPr>
          <w:p w14:paraId="3DC98700" w14:textId="77777777" w:rsidR="00FE4594" w:rsidRPr="00DE07B8" w:rsidRDefault="00FE4594" w:rsidP="000167A7">
            <w:r w:rsidRPr="00DE07B8">
              <w:t>Type</w:t>
            </w:r>
          </w:p>
        </w:tc>
        <w:tc>
          <w:tcPr>
            <w:tcW w:w="6464" w:type="dxa"/>
            <w:noWrap/>
          </w:tcPr>
          <w:p w14:paraId="774CEC1B" w14:textId="77777777" w:rsidR="00FE4594" w:rsidRPr="00DE07B8" w:rsidRDefault="00FE4594" w:rsidP="000167A7">
            <w:r>
              <w:t>S</w:t>
            </w:r>
          </w:p>
        </w:tc>
      </w:tr>
      <w:tr w:rsidR="00FE4594" w:rsidRPr="00DE07B8" w14:paraId="15C5A810" w14:textId="77777777" w:rsidTr="000167A7">
        <w:trPr>
          <w:trHeight w:val="255"/>
        </w:trPr>
        <w:tc>
          <w:tcPr>
            <w:tcW w:w="1994" w:type="dxa"/>
            <w:noWrap/>
          </w:tcPr>
          <w:p w14:paraId="7E3E1426" w14:textId="77777777" w:rsidR="00FE4594" w:rsidRPr="00DE07B8" w:rsidRDefault="00FE4594" w:rsidP="000167A7">
            <w:r w:rsidRPr="00DE07B8">
              <w:t>Attached To</w:t>
            </w:r>
          </w:p>
        </w:tc>
        <w:tc>
          <w:tcPr>
            <w:tcW w:w="6464" w:type="dxa"/>
            <w:noWrap/>
          </w:tcPr>
          <w:p w14:paraId="2E97EF57" w14:textId="17FFD792" w:rsidR="00FE4594" w:rsidRPr="00DE07B8" w:rsidRDefault="0092353D" w:rsidP="000167A7">
            <w:r>
              <w:t>BATCH&gt;</w:t>
            </w:r>
            <w:r w:rsidRPr="00252353">
              <w:t>BNK/HUS.B.OVERDUE.PROCESS</w:t>
            </w:r>
          </w:p>
        </w:tc>
      </w:tr>
      <w:tr w:rsidR="00FE4594" w:rsidRPr="00DE07B8" w14:paraId="784CB4E4" w14:textId="77777777" w:rsidTr="000167A7">
        <w:trPr>
          <w:trHeight w:val="255"/>
        </w:trPr>
        <w:tc>
          <w:tcPr>
            <w:tcW w:w="1994" w:type="dxa"/>
            <w:noWrap/>
          </w:tcPr>
          <w:p w14:paraId="5ACD1DEA" w14:textId="77777777" w:rsidR="00FE4594" w:rsidRPr="00DE07B8" w:rsidRDefault="00FE4594" w:rsidP="000167A7">
            <w:r w:rsidRPr="00DE07B8">
              <w:t>Attached As</w:t>
            </w:r>
          </w:p>
        </w:tc>
        <w:tc>
          <w:tcPr>
            <w:tcW w:w="6464" w:type="dxa"/>
            <w:noWrap/>
          </w:tcPr>
          <w:p w14:paraId="0A018B61" w14:textId="1635FD20" w:rsidR="00FE4594" w:rsidRPr="00DE07B8" w:rsidRDefault="00642058" w:rsidP="000167A7">
            <w:r>
              <w:t>Batch Routine</w:t>
            </w:r>
          </w:p>
        </w:tc>
      </w:tr>
      <w:tr w:rsidR="00FE4594" w:rsidRPr="00DE07B8" w14:paraId="420B3B98" w14:textId="77777777" w:rsidTr="000167A7">
        <w:trPr>
          <w:trHeight w:val="255"/>
        </w:trPr>
        <w:tc>
          <w:tcPr>
            <w:tcW w:w="1994" w:type="dxa"/>
            <w:noWrap/>
          </w:tcPr>
          <w:p w14:paraId="31C498EC" w14:textId="77777777" w:rsidR="00FE4594" w:rsidRPr="00DE07B8" w:rsidRDefault="00FE4594" w:rsidP="000167A7">
            <w:r w:rsidRPr="00DE07B8">
              <w:t>Dependency</w:t>
            </w:r>
          </w:p>
        </w:tc>
        <w:tc>
          <w:tcPr>
            <w:tcW w:w="6464" w:type="dxa"/>
            <w:noWrap/>
          </w:tcPr>
          <w:p w14:paraId="5E2B6695" w14:textId="77777777" w:rsidR="00FE4594" w:rsidRPr="00DE07B8" w:rsidRDefault="00FE4594" w:rsidP="000167A7">
            <w:r>
              <w:t>NA</w:t>
            </w:r>
          </w:p>
        </w:tc>
      </w:tr>
      <w:tr w:rsidR="00FE4594" w:rsidRPr="00DE07B8" w14:paraId="6429966E" w14:textId="77777777" w:rsidTr="000167A7">
        <w:trPr>
          <w:trHeight w:val="255"/>
        </w:trPr>
        <w:tc>
          <w:tcPr>
            <w:tcW w:w="1994" w:type="dxa"/>
            <w:noWrap/>
          </w:tcPr>
          <w:p w14:paraId="43FA0B6A" w14:textId="77777777" w:rsidR="00FE4594" w:rsidRPr="00DE07B8" w:rsidRDefault="00FE4594" w:rsidP="000167A7">
            <w:r w:rsidRPr="00DE07B8">
              <w:t>Description</w:t>
            </w:r>
          </w:p>
        </w:tc>
        <w:tc>
          <w:tcPr>
            <w:tcW w:w="6464" w:type="dxa"/>
            <w:noWrap/>
          </w:tcPr>
          <w:p w14:paraId="6A94A923" w14:textId="08CFAB49" w:rsidR="00FE4594" w:rsidRPr="00DE07B8" w:rsidRDefault="00E83AA9" w:rsidP="000167A7">
            <w:r>
              <w:t>This r</w:t>
            </w:r>
            <w:r w:rsidR="00381D85">
              <w:t xml:space="preserve">outine </w:t>
            </w:r>
            <w:r>
              <w:t xml:space="preserve">used </w:t>
            </w:r>
            <w:r w:rsidR="00B871AA" w:rsidRPr="00B871AA">
              <w:t>to monitor and update the overdue status of the invoices</w:t>
            </w:r>
          </w:p>
        </w:tc>
      </w:tr>
      <w:tr w:rsidR="00FE4594" w:rsidRPr="00DE07B8" w14:paraId="2015A2B2" w14:textId="77777777" w:rsidTr="000167A7">
        <w:trPr>
          <w:trHeight w:val="255"/>
        </w:trPr>
        <w:tc>
          <w:tcPr>
            <w:tcW w:w="1994" w:type="dxa"/>
            <w:noWrap/>
          </w:tcPr>
          <w:p w14:paraId="2A7CD753" w14:textId="77777777" w:rsidR="00FE4594" w:rsidRPr="00DE07B8" w:rsidRDefault="00FE4594" w:rsidP="000167A7">
            <w:r w:rsidRPr="00DE07B8">
              <w:t>Arguments – IN</w:t>
            </w:r>
          </w:p>
        </w:tc>
        <w:tc>
          <w:tcPr>
            <w:tcW w:w="6464" w:type="dxa"/>
            <w:noWrap/>
          </w:tcPr>
          <w:p w14:paraId="125D4B12" w14:textId="77777777" w:rsidR="00FE4594" w:rsidRPr="00DE07B8" w:rsidRDefault="00FE4594" w:rsidP="000167A7">
            <w:r>
              <w:t>NA</w:t>
            </w:r>
          </w:p>
        </w:tc>
      </w:tr>
      <w:tr w:rsidR="00FE4594" w:rsidRPr="00DE07B8" w14:paraId="2B92DE8B" w14:textId="77777777" w:rsidTr="000167A7">
        <w:trPr>
          <w:trHeight w:val="255"/>
        </w:trPr>
        <w:tc>
          <w:tcPr>
            <w:tcW w:w="1994" w:type="dxa"/>
            <w:noWrap/>
          </w:tcPr>
          <w:p w14:paraId="790F4022" w14:textId="77777777" w:rsidR="00FE4594" w:rsidRPr="00DE07B8" w:rsidRDefault="00FE4594" w:rsidP="000167A7">
            <w:r w:rsidRPr="00DE07B8">
              <w:t>Arguments – OUT</w:t>
            </w:r>
          </w:p>
        </w:tc>
        <w:tc>
          <w:tcPr>
            <w:tcW w:w="6464" w:type="dxa"/>
            <w:noWrap/>
          </w:tcPr>
          <w:p w14:paraId="591C3E67" w14:textId="77777777" w:rsidR="00FE4594" w:rsidRPr="00DE07B8" w:rsidRDefault="00FE4594" w:rsidP="000167A7">
            <w:r>
              <w:t>NA</w:t>
            </w:r>
          </w:p>
        </w:tc>
      </w:tr>
      <w:tr w:rsidR="00FE4594" w:rsidRPr="00DE07B8" w14:paraId="6E2CC140" w14:textId="77777777" w:rsidTr="000167A7">
        <w:trPr>
          <w:trHeight w:val="255"/>
        </w:trPr>
        <w:tc>
          <w:tcPr>
            <w:tcW w:w="1994" w:type="dxa"/>
            <w:noWrap/>
          </w:tcPr>
          <w:p w14:paraId="3C704E44" w14:textId="77777777" w:rsidR="00FE4594" w:rsidRPr="00DE07B8" w:rsidRDefault="00FE4594" w:rsidP="000167A7">
            <w:r w:rsidRPr="00DE07B8">
              <w:t>Prelim Conditions</w:t>
            </w:r>
          </w:p>
        </w:tc>
        <w:tc>
          <w:tcPr>
            <w:tcW w:w="6464" w:type="dxa"/>
            <w:noWrap/>
          </w:tcPr>
          <w:p w14:paraId="3B776364" w14:textId="77777777" w:rsidR="00FE4594" w:rsidRPr="00DE07B8" w:rsidRDefault="00FE4594" w:rsidP="000167A7"/>
        </w:tc>
      </w:tr>
      <w:tr w:rsidR="00FE4594" w:rsidRPr="00DE07B8" w14:paraId="0F64E513" w14:textId="77777777" w:rsidTr="000167A7">
        <w:trPr>
          <w:trHeight w:val="255"/>
        </w:trPr>
        <w:tc>
          <w:tcPr>
            <w:tcW w:w="1994" w:type="dxa"/>
            <w:noWrap/>
          </w:tcPr>
          <w:p w14:paraId="45FEB0DB" w14:textId="77777777" w:rsidR="00FE4594" w:rsidRPr="00DE07B8" w:rsidRDefault="00FE4594" w:rsidP="000167A7">
            <w:r w:rsidRPr="00DE07B8">
              <w:t>Subroutine Flow</w:t>
            </w:r>
          </w:p>
        </w:tc>
        <w:tc>
          <w:tcPr>
            <w:tcW w:w="6464" w:type="dxa"/>
            <w:noWrap/>
          </w:tcPr>
          <w:p w14:paraId="5D311233" w14:textId="004BF585" w:rsidR="0056629B" w:rsidRDefault="0056629B" w:rsidP="0056629B">
            <w:pPr>
              <w:tabs>
                <w:tab w:val="left" w:pos="371"/>
              </w:tabs>
              <w:rPr>
                <w:b/>
                <w:bCs/>
                <w:u w:val="single"/>
              </w:rPr>
            </w:pPr>
            <w:r w:rsidRPr="00ED5015">
              <w:rPr>
                <w:b/>
                <w:bCs/>
                <w:u w:val="single"/>
              </w:rPr>
              <w:t>Initialise</w:t>
            </w:r>
            <w:r w:rsidR="00640DF4">
              <w:rPr>
                <w:b/>
                <w:bCs/>
                <w:u w:val="single"/>
              </w:rPr>
              <w:t>:</w:t>
            </w:r>
          </w:p>
          <w:p w14:paraId="3E9427E9" w14:textId="58713FBE" w:rsidR="0056629B" w:rsidRPr="001A218B" w:rsidRDefault="0056629B" w:rsidP="00875281">
            <w:pPr>
              <w:pStyle w:val="ListParagraph"/>
              <w:numPr>
                <w:ilvl w:val="0"/>
                <w:numId w:val="32"/>
              </w:numPr>
              <w:tabs>
                <w:tab w:val="left" w:pos="371"/>
              </w:tabs>
              <w:rPr>
                <w:rFonts w:cstheme="minorHAnsi"/>
              </w:rPr>
            </w:pPr>
            <w:r w:rsidRPr="001A218B">
              <w:rPr>
                <w:rFonts w:cstheme="minorHAnsi"/>
              </w:rPr>
              <w:lastRenderedPageBreak/>
              <w:t>Read EB.</w:t>
            </w:r>
            <w:proofErr w:type="gramStart"/>
            <w:r w:rsidRPr="001A218B">
              <w:rPr>
                <w:rFonts w:cstheme="minorHAnsi"/>
              </w:rPr>
              <w:t>HB.INVOICE.PARAM</w:t>
            </w:r>
            <w:proofErr w:type="gramEnd"/>
            <w:r w:rsidRPr="001A218B">
              <w:rPr>
                <w:rFonts w:cstheme="minorHAnsi"/>
              </w:rPr>
              <w:t xml:space="preserve"> table record with @ID as “SYSTEM” and </w:t>
            </w:r>
            <w:r w:rsidRPr="001A218B">
              <w:rPr>
                <w:rFonts w:eastAsia="Times New Roman" w:cstheme="minorHAnsi"/>
                <w:lang w:val="en-GB" w:eastAsia="en-GB"/>
              </w:rPr>
              <w:t>get OVERDUE.DAYS and OVERDUE.TYPE multi-value</w:t>
            </w:r>
          </w:p>
          <w:p w14:paraId="77FDE313" w14:textId="350FD243" w:rsidR="00306AE1" w:rsidRPr="00ED5015" w:rsidRDefault="00306AE1" w:rsidP="00306AE1">
            <w:pPr>
              <w:tabs>
                <w:tab w:val="left" w:pos="371"/>
              </w:tabs>
              <w:rPr>
                <w:b/>
                <w:bCs/>
                <w:u w:val="single"/>
              </w:rPr>
            </w:pPr>
            <w:proofErr w:type="spellStart"/>
            <w:r w:rsidRPr="00ED5015">
              <w:rPr>
                <w:b/>
                <w:bCs/>
                <w:u w:val="single"/>
              </w:rPr>
              <w:t>getIds</w:t>
            </w:r>
            <w:proofErr w:type="spellEnd"/>
            <w:r w:rsidRPr="00ED5015">
              <w:rPr>
                <w:b/>
                <w:bCs/>
                <w:u w:val="single"/>
              </w:rPr>
              <w:t>:</w:t>
            </w:r>
          </w:p>
          <w:p w14:paraId="61FD556C" w14:textId="3DBCABAA" w:rsidR="00306AE1" w:rsidRDefault="00306AE1" w:rsidP="00875281">
            <w:pPr>
              <w:pStyle w:val="ListParagraph"/>
              <w:numPr>
                <w:ilvl w:val="0"/>
                <w:numId w:val="28"/>
              </w:numPr>
              <w:tabs>
                <w:tab w:val="left" w:pos="371"/>
              </w:tabs>
            </w:pPr>
            <w:r>
              <w:t xml:space="preserve">Select all records of </w:t>
            </w:r>
            <w:r w:rsidR="00E079E2" w:rsidRPr="00E079E2">
              <w:t>EB.</w:t>
            </w:r>
            <w:proofErr w:type="gramStart"/>
            <w:r w:rsidR="00E079E2" w:rsidRPr="00E079E2">
              <w:t>H</w:t>
            </w:r>
            <w:r w:rsidR="00CC5F05">
              <w:t>B</w:t>
            </w:r>
            <w:r w:rsidR="00E079E2" w:rsidRPr="00E079E2">
              <w:t>.UNPAID.INVOICE</w:t>
            </w:r>
            <w:proofErr w:type="gramEnd"/>
          </w:p>
          <w:p w14:paraId="45BC883C" w14:textId="77777777" w:rsidR="00311332" w:rsidRPr="00D27B9F" w:rsidRDefault="00311332" w:rsidP="00311332">
            <w:pPr>
              <w:tabs>
                <w:tab w:val="left" w:pos="371"/>
              </w:tabs>
              <w:rPr>
                <w:b/>
                <w:bCs/>
                <w:u w:val="single"/>
              </w:rPr>
            </w:pPr>
            <w:proofErr w:type="spellStart"/>
            <w:r w:rsidRPr="00D27B9F">
              <w:rPr>
                <w:b/>
                <w:bCs/>
                <w:u w:val="single"/>
              </w:rPr>
              <w:t>postUpdateRequest</w:t>
            </w:r>
            <w:proofErr w:type="spellEnd"/>
            <w:r>
              <w:rPr>
                <w:b/>
                <w:bCs/>
                <w:u w:val="single"/>
              </w:rPr>
              <w:t>:</w:t>
            </w:r>
          </w:p>
          <w:p w14:paraId="07261930" w14:textId="2492DA1B" w:rsidR="00115C3E" w:rsidRPr="001A218B" w:rsidRDefault="00115C3E" w:rsidP="00875281">
            <w:pPr>
              <w:pStyle w:val="ListParagraph"/>
              <w:numPr>
                <w:ilvl w:val="0"/>
                <w:numId w:val="29"/>
              </w:numPr>
              <w:tabs>
                <w:tab w:val="left" w:pos="371"/>
              </w:tabs>
              <w:rPr>
                <w:rFonts w:cstheme="minorHAnsi"/>
              </w:rPr>
            </w:pPr>
            <w:r w:rsidRPr="001A218B">
              <w:rPr>
                <w:rFonts w:cstheme="minorHAnsi"/>
              </w:rPr>
              <w:t xml:space="preserve">Assign incoming id to the variable </w:t>
            </w:r>
            <w:proofErr w:type="spellStart"/>
            <w:r w:rsidRPr="001A218B">
              <w:rPr>
                <w:rFonts w:cstheme="minorHAnsi"/>
              </w:rPr>
              <w:t>CaseIdval</w:t>
            </w:r>
            <w:proofErr w:type="spellEnd"/>
          </w:p>
          <w:p w14:paraId="2C4B835C" w14:textId="5A1B53D8" w:rsidR="00115C3E" w:rsidRPr="001A218B" w:rsidRDefault="007605C6" w:rsidP="00875281">
            <w:pPr>
              <w:pStyle w:val="ListParagraph"/>
              <w:numPr>
                <w:ilvl w:val="0"/>
                <w:numId w:val="29"/>
              </w:numPr>
              <w:tabs>
                <w:tab w:val="left" w:pos="371"/>
              </w:tabs>
              <w:rPr>
                <w:rFonts w:cstheme="minorHAnsi"/>
              </w:rPr>
            </w:pPr>
            <w:r w:rsidRPr="001A218B">
              <w:rPr>
                <w:rFonts w:cstheme="minorHAnsi"/>
              </w:rPr>
              <w:t xml:space="preserve">Read </w:t>
            </w:r>
            <w:r w:rsidR="000E6D05" w:rsidRPr="001A218B">
              <w:rPr>
                <w:rFonts w:cstheme="minorHAnsi"/>
              </w:rPr>
              <w:t xml:space="preserve">EB.HUS.LA.CASE with @ID as </w:t>
            </w:r>
            <w:proofErr w:type="spellStart"/>
            <w:r w:rsidR="000E6D05" w:rsidRPr="001A218B">
              <w:rPr>
                <w:rFonts w:cstheme="minorHAnsi"/>
              </w:rPr>
              <w:t>CaseIdval</w:t>
            </w:r>
            <w:proofErr w:type="spellEnd"/>
            <w:r w:rsidR="000E6D05" w:rsidRPr="001A218B">
              <w:rPr>
                <w:rFonts w:cstheme="minorHAnsi"/>
              </w:rPr>
              <w:t xml:space="preserve"> and get PROJECT.PARTY multi-value</w:t>
            </w:r>
          </w:p>
          <w:p w14:paraId="656C7BC7" w14:textId="518EAC23" w:rsidR="008E6E01" w:rsidRPr="001A218B" w:rsidRDefault="008E6E01" w:rsidP="00875281">
            <w:pPr>
              <w:pStyle w:val="ListParagraph"/>
              <w:numPr>
                <w:ilvl w:val="0"/>
                <w:numId w:val="29"/>
              </w:numPr>
              <w:tabs>
                <w:tab w:val="left" w:pos="371"/>
              </w:tabs>
              <w:rPr>
                <w:rFonts w:cstheme="minorHAnsi"/>
              </w:rPr>
            </w:pPr>
            <w:r w:rsidRPr="001A218B">
              <w:rPr>
                <w:rFonts w:cstheme="minorHAnsi"/>
              </w:rPr>
              <w:t xml:space="preserve">Calculate count of PROJECT.PARTY multi-value and store it to the variable </w:t>
            </w:r>
            <w:proofErr w:type="spellStart"/>
            <w:r w:rsidR="00706FAB" w:rsidRPr="001A218B">
              <w:rPr>
                <w:rFonts w:cstheme="minorHAnsi"/>
              </w:rPr>
              <w:t>Case</w:t>
            </w:r>
            <w:r w:rsidRPr="001A218B">
              <w:rPr>
                <w:rFonts w:cstheme="minorHAnsi"/>
              </w:rPr>
              <w:t>CustCnt</w:t>
            </w:r>
            <w:proofErr w:type="spellEnd"/>
          </w:p>
          <w:p w14:paraId="0808C42B" w14:textId="4BB1F887" w:rsidR="00F8374A" w:rsidRPr="001A218B" w:rsidRDefault="00AD5C47" w:rsidP="00875281">
            <w:pPr>
              <w:pStyle w:val="ListParagraph"/>
              <w:numPr>
                <w:ilvl w:val="0"/>
                <w:numId w:val="29"/>
              </w:numPr>
              <w:tabs>
                <w:tab w:val="left" w:pos="371"/>
              </w:tabs>
              <w:rPr>
                <w:rFonts w:eastAsia="Times New Roman" w:cstheme="minorHAnsi"/>
                <w:lang w:val="en-GB" w:eastAsia="en-GB"/>
              </w:rPr>
            </w:pPr>
            <w:r>
              <w:rPr>
                <w:rFonts w:eastAsia="Times New Roman" w:cstheme="minorHAnsi"/>
                <w:lang w:val="en-GB" w:eastAsia="en-GB"/>
              </w:rPr>
              <w:t>Initialise</w:t>
            </w:r>
            <w:r w:rsidR="006016C6" w:rsidRPr="001A218B">
              <w:rPr>
                <w:rFonts w:eastAsia="Times New Roman" w:cstheme="minorHAnsi"/>
                <w:lang w:val="en-GB" w:eastAsia="en-GB"/>
              </w:rPr>
              <w:t xml:space="preserve"> </w:t>
            </w:r>
            <w:proofErr w:type="spellStart"/>
            <w:r w:rsidR="00F8374A" w:rsidRPr="001A218B">
              <w:rPr>
                <w:rFonts w:eastAsia="Times New Roman" w:cstheme="minorHAnsi"/>
                <w:lang w:val="en-GB" w:eastAsia="en-GB"/>
              </w:rPr>
              <w:t>NegotiationCnt</w:t>
            </w:r>
            <w:proofErr w:type="spellEnd"/>
            <w:r w:rsidR="00F8374A" w:rsidRPr="001A218B">
              <w:rPr>
                <w:rFonts w:eastAsia="Times New Roman" w:cstheme="minorHAnsi"/>
                <w:lang w:val="en-GB" w:eastAsia="en-GB"/>
              </w:rPr>
              <w:t xml:space="preserve"> = 0 and </w:t>
            </w:r>
            <w:proofErr w:type="spellStart"/>
            <w:r w:rsidR="00F8374A" w:rsidRPr="001A218B">
              <w:rPr>
                <w:rFonts w:eastAsia="Times New Roman" w:cstheme="minorHAnsi"/>
                <w:lang w:val="en-GB" w:eastAsia="en-GB"/>
              </w:rPr>
              <w:t>AdoptedCnt</w:t>
            </w:r>
            <w:proofErr w:type="spellEnd"/>
            <w:r w:rsidR="00F8374A" w:rsidRPr="001A218B">
              <w:rPr>
                <w:rFonts w:eastAsia="Times New Roman" w:cstheme="minorHAnsi"/>
                <w:lang w:val="en-GB" w:eastAsia="en-GB"/>
              </w:rPr>
              <w:t xml:space="preserve"> = 0</w:t>
            </w:r>
          </w:p>
          <w:p w14:paraId="09B4D5F2" w14:textId="5F343D8F" w:rsidR="00FE4594" w:rsidRPr="001A218B" w:rsidRDefault="000019C2" w:rsidP="00875281">
            <w:pPr>
              <w:pStyle w:val="ListParagraph"/>
              <w:numPr>
                <w:ilvl w:val="0"/>
                <w:numId w:val="29"/>
              </w:numPr>
              <w:tabs>
                <w:tab w:val="left" w:pos="371"/>
              </w:tabs>
              <w:rPr>
                <w:rFonts w:eastAsia="Times New Roman" w:cstheme="minorHAnsi"/>
                <w:lang w:val="en-GB" w:eastAsia="en-GB"/>
              </w:rPr>
            </w:pPr>
            <w:r w:rsidRPr="001A218B">
              <w:rPr>
                <w:rFonts w:eastAsia="Times New Roman" w:cstheme="minorHAnsi"/>
                <w:lang w:val="en-GB" w:eastAsia="en-GB"/>
              </w:rPr>
              <w:t xml:space="preserve">Loop … through each </w:t>
            </w:r>
            <w:r w:rsidRPr="001A218B">
              <w:rPr>
                <w:rFonts w:cstheme="minorHAnsi"/>
              </w:rPr>
              <w:t xml:space="preserve">PROJECT.PARTY multi-value and do the below </w:t>
            </w:r>
            <w:proofErr w:type="gramStart"/>
            <w:r w:rsidRPr="001A218B">
              <w:rPr>
                <w:rFonts w:cstheme="minorHAnsi"/>
              </w:rPr>
              <w:t>steps</w:t>
            </w:r>
            <w:proofErr w:type="gramEnd"/>
          </w:p>
          <w:p w14:paraId="7A7E741D" w14:textId="275C7B82" w:rsidR="000019C2" w:rsidRPr="001A218B" w:rsidRDefault="000019C2" w:rsidP="00875281">
            <w:pPr>
              <w:pStyle w:val="ListParagraph"/>
              <w:numPr>
                <w:ilvl w:val="0"/>
                <w:numId w:val="30"/>
              </w:numPr>
              <w:tabs>
                <w:tab w:val="left" w:pos="371"/>
              </w:tabs>
              <w:rPr>
                <w:rFonts w:eastAsia="Times New Roman" w:cstheme="minorHAnsi"/>
                <w:lang w:val="en-GB" w:eastAsia="en-GB"/>
              </w:rPr>
            </w:pPr>
            <w:r w:rsidRPr="001A218B">
              <w:rPr>
                <w:rFonts w:cstheme="minorHAnsi"/>
                <w:lang w:val="en-GB" w:eastAsia="en-GB"/>
              </w:rPr>
              <w:t xml:space="preserve">Read </w:t>
            </w:r>
            <w:r w:rsidR="00EC070A" w:rsidRPr="001A218B">
              <w:rPr>
                <w:rFonts w:cstheme="minorHAnsi"/>
                <w:lang w:val="en-GB" w:eastAsia="en-GB"/>
              </w:rPr>
              <w:t xml:space="preserve">CUSTOMER record with @ID as </w:t>
            </w:r>
            <w:r w:rsidR="00EC070A" w:rsidRPr="001A218B">
              <w:rPr>
                <w:rFonts w:cstheme="minorHAnsi"/>
              </w:rPr>
              <w:t xml:space="preserve">PROJECT.PARTY and get </w:t>
            </w:r>
            <w:proofErr w:type="gramStart"/>
            <w:r w:rsidR="00EC070A" w:rsidRPr="001A218B">
              <w:rPr>
                <w:rFonts w:cstheme="minorHAnsi"/>
              </w:rPr>
              <w:t>DBT.REST.STATUS</w:t>
            </w:r>
            <w:proofErr w:type="gramEnd"/>
            <w:r w:rsidR="00EC070A" w:rsidRPr="001A218B">
              <w:rPr>
                <w:rFonts w:cstheme="minorHAnsi"/>
              </w:rPr>
              <w:t xml:space="preserve"> field value</w:t>
            </w:r>
          </w:p>
          <w:p w14:paraId="21FAE8F2" w14:textId="630630A1" w:rsidR="00EC070A" w:rsidRPr="001A218B" w:rsidRDefault="00EC070A" w:rsidP="00875281">
            <w:pPr>
              <w:pStyle w:val="ListParagraph"/>
              <w:numPr>
                <w:ilvl w:val="0"/>
                <w:numId w:val="30"/>
              </w:numPr>
              <w:tabs>
                <w:tab w:val="left" w:pos="371"/>
              </w:tabs>
              <w:rPr>
                <w:rFonts w:eastAsia="Times New Roman" w:cstheme="minorHAnsi"/>
                <w:lang w:val="en-GB" w:eastAsia="en-GB"/>
              </w:rPr>
            </w:pPr>
            <w:r w:rsidRPr="001A218B">
              <w:rPr>
                <w:rFonts w:cstheme="minorHAnsi"/>
                <w:lang w:val="en-GB" w:eastAsia="en-GB"/>
              </w:rPr>
              <w:t xml:space="preserve">If </w:t>
            </w:r>
            <w:r w:rsidR="001F2EA5" w:rsidRPr="001A218B">
              <w:rPr>
                <w:rFonts w:cstheme="minorHAnsi"/>
                <w:lang w:val="en-GB" w:eastAsia="en-GB"/>
              </w:rPr>
              <w:t>CUSTOMER&gt;</w:t>
            </w:r>
            <w:r w:rsidR="004A285B" w:rsidRPr="001A218B">
              <w:rPr>
                <w:rFonts w:cstheme="minorHAnsi"/>
              </w:rPr>
              <w:t>DBT.REST.STATUS</w:t>
            </w:r>
            <w:r w:rsidRPr="001A218B">
              <w:rPr>
                <w:rFonts w:cstheme="minorHAnsi"/>
                <w:lang w:val="en-GB" w:eastAsia="en-GB"/>
              </w:rPr>
              <w:t xml:space="preserve"> is equal to </w:t>
            </w:r>
            <w:r w:rsidR="001F2EA5" w:rsidRPr="001A218B">
              <w:rPr>
                <w:rFonts w:cstheme="minorHAnsi"/>
                <w:lang w:val="en-GB" w:eastAsia="en-GB"/>
              </w:rPr>
              <w:t>“</w:t>
            </w:r>
            <w:r w:rsidR="001F2EA5" w:rsidRPr="001A218B">
              <w:rPr>
                <w:rFonts w:cstheme="minorHAnsi"/>
              </w:rPr>
              <w:t>NEGOTIATION</w:t>
            </w:r>
            <w:r w:rsidR="001F2EA5" w:rsidRPr="001A218B">
              <w:rPr>
                <w:rFonts w:cstheme="minorHAnsi"/>
                <w:lang w:val="en-GB" w:eastAsia="en-GB"/>
              </w:rPr>
              <w:t xml:space="preserve">” then increment </w:t>
            </w:r>
            <w:proofErr w:type="spellStart"/>
            <w:r w:rsidR="00CE6BDC" w:rsidRPr="001A218B">
              <w:rPr>
                <w:rFonts w:eastAsia="Times New Roman" w:cstheme="minorHAnsi"/>
                <w:lang w:val="en-GB" w:eastAsia="en-GB"/>
              </w:rPr>
              <w:t>NegotiationCnt</w:t>
            </w:r>
            <w:proofErr w:type="spellEnd"/>
            <w:r w:rsidR="00CE6BDC" w:rsidRPr="001A218B">
              <w:rPr>
                <w:rFonts w:eastAsia="Times New Roman" w:cstheme="minorHAnsi"/>
                <w:lang w:val="en-GB" w:eastAsia="en-GB"/>
              </w:rPr>
              <w:t xml:space="preserve"> by 1</w:t>
            </w:r>
          </w:p>
          <w:p w14:paraId="7F847424" w14:textId="323CE3A1" w:rsidR="00CE6BDC" w:rsidRPr="001A218B" w:rsidRDefault="00CE6BDC" w:rsidP="00875281">
            <w:pPr>
              <w:pStyle w:val="ListParagraph"/>
              <w:numPr>
                <w:ilvl w:val="0"/>
                <w:numId w:val="30"/>
              </w:numPr>
              <w:tabs>
                <w:tab w:val="left" w:pos="371"/>
              </w:tabs>
              <w:rPr>
                <w:rFonts w:eastAsia="Times New Roman" w:cstheme="minorHAnsi"/>
                <w:lang w:val="en-GB" w:eastAsia="en-GB"/>
              </w:rPr>
            </w:pPr>
            <w:r w:rsidRPr="001A218B">
              <w:rPr>
                <w:rFonts w:cstheme="minorHAnsi"/>
                <w:lang w:val="en-GB" w:eastAsia="en-GB"/>
              </w:rPr>
              <w:t>If CUSTOMER&gt;</w:t>
            </w:r>
            <w:r w:rsidRPr="001A218B">
              <w:rPr>
                <w:rFonts w:cstheme="minorHAnsi"/>
              </w:rPr>
              <w:t>DBT.REST.STATUS</w:t>
            </w:r>
            <w:r w:rsidRPr="001A218B">
              <w:rPr>
                <w:rFonts w:cstheme="minorHAnsi"/>
                <w:lang w:val="en-GB" w:eastAsia="en-GB"/>
              </w:rPr>
              <w:t xml:space="preserve"> is equal to “</w:t>
            </w:r>
            <w:r w:rsidRPr="001A218B">
              <w:rPr>
                <w:rFonts w:cstheme="minorHAnsi"/>
              </w:rPr>
              <w:t>ADOPTED</w:t>
            </w:r>
            <w:r w:rsidRPr="001A218B">
              <w:rPr>
                <w:rFonts w:cstheme="minorHAnsi"/>
                <w:lang w:val="en-GB" w:eastAsia="en-GB"/>
              </w:rPr>
              <w:t xml:space="preserve">” then increment </w:t>
            </w:r>
            <w:proofErr w:type="spellStart"/>
            <w:r w:rsidR="00642AD5" w:rsidRPr="001A218B">
              <w:rPr>
                <w:rFonts w:eastAsia="Times New Roman" w:cstheme="minorHAnsi"/>
                <w:lang w:val="en-GB" w:eastAsia="en-GB"/>
              </w:rPr>
              <w:t>AdoptedCnt</w:t>
            </w:r>
            <w:proofErr w:type="spellEnd"/>
            <w:r w:rsidRPr="001A218B">
              <w:rPr>
                <w:rFonts w:eastAsia="Times New Roman" w:cstheme="minorHAnsi"/>
                <w:lang w:val="en-GB" w:eastAsia="en-GB"/>
              </w:rPr>
              <w:t xml:space="preserve"> by 1</w:t>
            </w:r>
          </w:p>
          <w:p w14:paraId="5695E866" w14:textId="0A0AED6D" w:rsidR="000019C2" w:rsidRPr="001A218B" w:rsidRDefault="00927477" w:rsidP="00875281">
            <w:pPr>
              <w:pStyle w:val="ListParagraph"/>
              <w:numPr>
                <w:ilvl w:val="0"/>
                <w:numId w:val="29"/>
              </w:numPr>
              <w:tabs>
                <w:tab w:val="left" w:pos="371"/>
              </w:tabs>
              <w:rPr>
                <w:rFonts w:eastAsia="Times New Roman" w:cstheme="minorHAnsi"/>
                <w:lang w:val="en-GB" w:eastAsia="en-GB"/>
              </w:rPr>
            </w:pPr>
            <w:r w:rsidRPr="001A218B">
              <w:rPr>
                <w:rFonts w:eastAsia="Times New Roman" w:cstheme="minorHAnsi"/>
                <w:lang w:val="en-GB" w:eastAsia="en-GB"/>
              </w:rPr>
              <w:t xml:space="preserve">If </w:t>
            </w:r>
            <w:proofErr w:type="spellStart"/>
            <w:r w:rsidRPr="001A218B">
              <w:rPr>
                <w:rFonts w:cstheme="minorHAnsi"/>
              </w:rPr>
              <w:t>CaseCustCnt</w:t>
            </w:r>
            <w:proofErr w:type="spellEnd"/>
            <w:r w:rsidRPr="001A218B">
              <w:rPr>
                <w:rFonts w:cstheme="minorHAnsi"/>
              </w:rPr>
              <w:t xml:space="preserve"> is </w:t>
            </w:r>
            <w:r w:rsidR="00E53F77" w:rsidRPr="001A218B">
              <w:rPr>
                <w:rFonts w:cstheme="minorHAnsi"/>
              </w:rPr>
              <w:t xml:space="preserve">not </w:t>
            </w:r>
            <w:r w:rsidRPr="001A218B">
              <w:rPr>
                <w:rFonts w:cstheme="minorHAnsi"/>
              </w:rPr>
              <w:t xml:space="preserve">equal to </w:t>
            </w:r>
            <w:proofErr w:type="spellStart"/>
            <w:r w:rsidR="006A6199" w:rsidRPr="001A218B">
              <w:rPr>
                <w:rFonts w:eastAsia="Times New Roman" w:cstheme="minorHAnsi"/>
                <w:lang w:val="en-GB" w:eastAsia="en-GB"/>
              </w:rPr>
              <w:t>NegotiationCnt</w:t>
            </w:r>
            <w:proofErr w:type="spellEnd"/>
            <w:r w:rsidR="006A6199" w:rsidRPr="001A218B">
              <w:rPr>
                <w:rFonts w:eastAsia="Times New Roman" w:cstheme="minorHAnsi"/>
                <w:lang w:val="en-GB" w:eastAsia="en-GB"/>
              </w:rPr>
              <w:t xml:space="preserve"> then </w:t>
            </w:r>
            <w:r w:rsidR="00F13EC4" w:rsidRPr="001A218B">
              <w:rPr>
                <w:rFonts w:eastAsia="Times New Roman" w:cstheme="minorHAnsi"/>
                <w:lang w:val="en-GB" w:eastAsia="en-GB"/>
              </w:rPr>
              <w:t>continue further</w:t>
            </w:r>
            <w:r w:rsidR="00221CB7">
              <w:rPr>
                <w:rFonts w:eastAsia="Times New Roman" w:cstheme="minorHAnsi"/>
                <w:lang w:val="en-GB" w:eastAsia="en-GB"/>
              </w:rPr>
              <w:t xml:space="preserve"> </w:t>
            </w:r>
          </w:p>
          <w:p w14:paraId="30D5177D" w14:textId="2A1D472E" w:rsidR="00711E50" w:rsidRPr="001A218B" w:rsidRDefault="00711E50" w:rsidP="00875281">
            <w:pPr>
              <w:pStyle w:val="ListParagraph"/>
              <w:numPr>
                <w:ilvl w:val="0"/>
                <w:numId w:val="29"/>
              </w:numPr>
              <w:tabs>
                <w:tab w:val="left" w:pos="371"/>
              </w:tabs>
              <w:rPr>
                <w:rFonts w:eastAsia="Times New Roman" w:cstheme="minorHAnsi"/>
                <w:lang w:val="en-GB" w:eastAsia="en-GB"/>
              </w:rPr>
            </w:pPr>
            <w:r w:rsidRPr="001A218B">
              <w:rPr>
                <w:rFonts w:eastAsia="Times New Roman" w:cstheme="minorHAnsi"/>
                <w:lang w:val="en-GB" w:eastAsia="en-GB"/>
              </w:rPr>
              <w:t>Read EB.</w:t>
            </w:r>
            <w:proofErr w:type="gramStart"/>
            <w:r w:rsidRPr="001A218B">
              <w:rPr>
                <w:rFonts w:eastAsia="Times New Roman" w:cstheme="minorHAnsi"/>
                <w:lang w:val="en-GB" w:eastAsia="en-GB"/>
              </w:rPr>
              <w:t>HB.INVOICE.PARAM</w:t>
            </w:r>
            <w:proofErr w:type="gramEnd"/>
            <w:r w:rsidRPr="001A218B">
              <w:rPr>
                <w:rFonts w:eastAsia="Times New Roman" w:cstheme="minorHAnsi"/>
                <w:lang w:val="en-GB" w:eastAsia="en-GB"/>
              </w:rPr>
              <w:t xml:space="preserve"> record with @ID as “SYSTEM” and get </w:t>
            </w:r>
            <w:r w:rsidR="006B4DFE" w:rsidRPr="001A218B">
              <w:rPr>
                <w:rFonts w:eastAsia="Times New Roman" w:cstheme="minorHAnsi"/>
                <w:lang w:val="en-GB" w:eastAsia="en-GB"/>
              </w:rPr>
              <w:t>OVERDUE.DAYS and OVERDUE.TYPE</w:t>
            </w:r>
            <w:r w:rsidR="00564926" w:rsidRPr="001A218B">
              <w:rPr>
                <w:rFonts w:eastAsia="Times New Roman" w:cstheme="minorHAnsi"/>
                <w:lang w:val="en-GB" w:eastAsia="en-GB"/>
              </w:rPr>
              <w:t xml:space="preserve"> multi-value </w:t>
            </w:r>
          </w:p>
          <w:p w14:paraId="79B91E0A" w14:textId="586A5A27" w:rsidR="00F13EC4" w:rsidRPr="001A218B" w:rsidRDefault="00927299" w:rsidP="00875281">
            <w:pPr>
              <w:pStyle w:val="ListParagraph"/>
              <w:numPr>
                <w:ilvl w:val="0"/>
                <w:numId w:val="29"/>
              </w:numPr>
              <w:tabs>
                <w:tab w:val="left" w:pos="371"/>
              </w:tabs>
              <w:rPr>
                <w:rFonts w:eastAsia="Times New Roman" w:cstheme="minorHAnsi"/>
                <w:lang w:val="en-GB" w:eastAsia="en-GB"/>
              </w:rPr>
            </w:pPr>
            <w:r w:rsidRPr="001A218B">
              <w:rPr>
                <w:rFonts w:eastAsia="Times New Roman" w:cstheme="minorHAnsi"/>
                <w:lang w:val="en-GB" w:eastAsia="en-GB"/>
              </w:rPr>
              <w:t>Read EB.</w:t>
            </w:r>
            <w:proofErr w:type="gramStart"/>
            <w:r w:rsidRPr="001A218B">
              <w:rPr>
                <w:rFonts w:eastAsia="Times New Roman" w:cstheme="minorHAnsi"/>
                <w:lang w:val="en-GB" w:eastAsia="en-GB"/>
              </w:rPr>
              <w:t>H</w:t>
            </w:r>
            <w:r w:rsidR="00B35A01">
              <w:rPr>
                <w:rFonts w:eastAsia="Times New Roman" w:cstheme="minorHAnsi"/>
                <w:lang w:val="en-GB" w:eastAsia="en-GB"/>
              </w:rPr>
              <w:t>B</w:t>
            </w:r>
            <w:r w:rsidRPr="001A218B">
              <w:rPr>
                <w:rFonts w:eastAsia="Times New Roman" w:cstheme="minorHAnsi"/>
                <w:lang w:val="en-GB" w:eastAsia="en-GB"/>
              </w:rPr>
              <w:t>.UNPAID.INVOICE</w:t>
            </w:r>
            <w:proofErr w:type="gramEnd"/>
            <w:r w:rsidRPr="001A218B">
              <w:rPr>
                <w:rFonts w:cstheme="minorHAnsi"/>
              </w:rPr>
              <w:t xml:space="preserve"> record with @ID as </w:t>
            </w:r>
            <w:proofErr w:type="spellStart"/>
            <w:r w:rsidR="00277E97" w:rsidRPr="001A218B">
              <w:rPr>
                <w:rFonts w:cstheme="minorHAnsi"/>
              </w:rPr>
              <w:t>CaseIdval</w:t>
            </w:r>
            <w:proofErr w:type="spellEnd"/>
            <w:r w:rsidR="00743494" w:rsidRPr="001A218B">
              <w:rPr>
                <w:rFonts w:cstheme="minorHAnsi"/>
              </w:rPr>
              <w:t xml:space="preserve"> and get INVOICE.DET.ID multi-value </w:t>
            </w:r>
          </w:p>
          <w:p w14:paraId="66AFBC50" w14:textId="77777777" w:rsidR="00277E97" w:rsidRPr="001A218B" w:rsidRDefault="00C355F7" w:rsidP="00875281">
            <w:pPr>
              <w:pStyle w:val="ListParagraph"/>
              <w:numPr>
                <w:ilvl w:val="0"/>
                <w:numId w:val="29"/>
              </w:numPr>
              <w:tabs>
                <w:tab w:val="left" w:pos="371"/>
              </w:tabs>
              <w:rPr>
                <w:rFonts w:eastAsia="Times New Roman" w:cstheme="minorHAnsi"/>
                <w:lang w:val="en-GB" w:eastAsia="en-GB"/>
              </w:rPr>
            </w:pPr>
            <w:r w:rsidRPr="001A218B">
              <w:rPr>
                <w:rFonts w:eastAsia="Times New Roman" w:cstheme="minorHAnsi"/>
                <w:lang w:val="en-GB" w:eastAsia="en-GB"/>
              </w:rPr>
              <w:t xml:space="preserve">Loop … through each </w:t>
            </w:r>
            <w:r w:rsidR="00743494" w:rsidRPr="001A218B">
              <w:rPr>
                <w:rFonts w:cstheme="minorHAnsi"/>
              </w:rPr>
              <w:t xml:space="preserve">INVOICE.DET.ID </w:t>
            </w:r>
            <w:r w:rsidRPr="001A218B">
              <w:rPr>
                <w:rFonts w:eastAsia="Times New Roman" w:cstheme="minorHAnsi"/>
                <w:lang w:val="en-GB" w:eastAsia="en-GB"/>
              </w:rPr>
              <w:t xml:space="preserve">multi-value and do the below </w:t>
            </w:r>
            <w:proofErr w:type="gramStart"/>
            <w:r w:rsidRPr="001A218B">
              <w:rPr>
                <w:rFonts w:eastAsia="Times New Roman" w:cstheme="minorHAnsi"/>
                <w:lang w:val="en-GB" w:eastAsia="en-GB"/>
              </w:rPr>
              <w:t>steps</w:t>
            </w:r>
            <w:proofErr w:type="gramEnd"/>
          </w:p>
          <w:p w14:paraId="3E8BF8DC" w14:textId="674B51BA" w:rsidR="00743494" w:rsidRPr="001A218B" w:rsidRDefault="0068437C" w:rsidP="00875281">
            <w:pPr>
              <w:pStyle w:val="ListParagraph"/>
              <w:numPr>
                <w:ilvl w:val="0"/>
                <w:numId w:val="31"/>
              </w:numPr>
              <w:tabs>
                <w:tab w:val="left" w:pos="371"/>
              </w:tabs>
              <w:rPr>
                <w:rFonts w:eastAsia="Times New Roman" w:cstheme="minorHAnsi"/>
                <w:lang w:val="en-GB" w:eastAsia="en-GB"/>
              </w:rPr>
            </w:pPr>
            <w:r w:rsidRPr="001A218B">
              <w:rPr>
                <w:rFonts w:eastAsia="Times New Roman" w:cstheme="minorHAnsi"/>
                <w:lang w:val="en-GB" w:eastAsia="en-GB"/>
              </w:rPr>
              <w:t>Read EB.HB.INVOICE.DETAILS</w:t>
            </w:r>
            <w:r w:rsidR="004F68C0" w:rsidRPr="001A218B">
              <w:rPr>
                <w:rFonts w:eastAsia="Times New Roman" w:cstheme="minorHAnsi"/>
                <w:lang w:val="en-GB" w:eastAsia="en-GB"/>
              </w:rPr>
              <w:t xml:space="preserve"> record with @ID as </w:t>
            </w:r>
            <w:r w:rsidR="004F68C0" w:rsidRPr="001A218B">
              <w:rPr>
                <w:rFonts w:cstheme="minorHAnsi"/>
              </w:rPr>
              <w:t>INVOICE.DET.ID</w:t>
            </w:r>
          </w:p>
          <w:p w14:paraId="4F8B2DFA" w14:textId="26BE15F4" w:rsidR="004F68C0" w:rsidRPr="001A218B" w:rsidRDefault="0057062B" w:rsidP="00875281">
            <w:pPr>
              <w:pStyle w:val="ListParagraph"/>
              <w:numPr>
                <w:ilvl w:val="0"/>
                <w:numId w:val="31"/>
              </w:numPr>
              <w:tabs>
                <w:tab w:val="left" w:pos="371"/>
              </w:tabs>
              <w:rPr>
                <w:rFonts w:eastAsia="Times New Roman" w:cstheme="minorHAnsi"/>
                <w:lang w:val="en-GB" w:eastAsia="en-GB"/>
              </w:rPr>
            </w:pPr>
            <w:r w:rsidRPr="001A218B">
              <w:rPr>
                <w:rFonts w:eastAsia="Times New Roman" w:cstheme="minorHAnsi"/>
                <w:lang w:val="en-GB" w:eastAsia="en-GB"/>
              </w:rPr>
              <w:t xml:space="preserve">Get </w:t>
            </w:r>
            <w:r w:rsidR="00DE2344" w:rsidRPr="001A218B">
              <w:rPr>
                <w:rFonts w:eastAsia="Times New Roman" w:cstheme="minorHAnsi"/>
                <w:lang w:val="en-GB" w:eastAsia="en-GB"/>
              </w:rPr>
              <w:t>EB.</w:t>
            </w:r>
            <w:proofErr w:type="gramStart"/>
            <w:r w:rsidR="00DE2344" w:rsidRPr="001A218B">
              <w:rPr>
                <w:rFonts w:eastAsia="Times New Roman" w:cstheme="minorHAnsi"/>
                <w:lang w:val="en-GB" w:eastAsia="en-GB"/>
              </w:rPr>
              <w:t>HB.INVOICE.DETAILS</w:t>
            </w:r>
            <w:proofErr w:type="gramEnd"/>
            <w:r w:rsidR="00DE2344" w:rsidRPr="001A218B">
              <w:rPr>
                <w:rFonts w:eastAsia="Times New Roman" w:cstheme="minorHAnsi"/>
                <w:lang w:val="en-GB" w:eastAsia="en-GB"/>
              </w:rPr>
              <w:t>&gt;</w:t>
            </w:r>
            <w:r w:rsidRPr="001A218B">
              <w:rPr>
                <w:rFonts w:eastAsia="Times New Roman" w:cstheme="minorHAnsi"/>
                <w:lang w:val="en-GB" w:eastAsia="en-GB"/>
              </w:rPr>
              <w:t xml:space="preserve">DUE.DATE field value </w:t>
            </w:r>
          </w:p>
          <w:p w14:paraId="5A0D08BE" w14:textId="33171CCB" w:rsidR="00743494" w:rsidRPr="001A218B" w:rsidRDefault="00390FE8" w:rsidP="00875281">
            <w:pPr>
              <w:pStyle w:val="ListParagraph"/>
              <w:numPr>
                <w:ilvl w:val="0"/>
                <w:numId w:val="31"/>
              </w:numPr>
              <w:tabs>
                <w:tab w:val="left" w:pos="371"/>
              </w:tabs>
              <w:rPr>
                <w:rFonts w:eastAsia="Times New Roman" w:cstheme="minorHAnsi"/>
                <w:lang w:val="en-GB" w:eastAsia="en-GB"/>
              </w:rPr>
            </w:pPr>
            <w:r w:rsidRPr="001A218B">
              <w:rPr>
                <w:rFonts w:eastAsia="Times New Roman" w:cstheme="minorHAnsi"/>
                <w:lang w:val="en-GB" w:eastAsia="en-GB"/>
              </w:rPr>
              <w:t xml:space="preserve">Count the number of days between DUE.DATE and TODAY </w:t>
            </w:r>
            <w:r w:rsidR="00273578" w:rsidRPr="001A218B">
              <w:rPr>
                <w:rFonts w:eastAsia="Times New Roman" w:cstheme="minorHAnsi"/>
                <w:lang w:val="en-GB" w:eastAsia="en-GB"/>
              </w:rPr>
              <w:t xml:space="preserve">and store the result to </w:t>
            </w:r>
            <w:proofErr w:type="spellStart"/>
            <w:proofErr w:type="gramStart"/>
            <w:r w:rsidR="00273578" w:rsidRPr="001A218B">
              <w:rPr>
                <w:rFonts w:eastAsia="Times New Roman" w:cstheme="minorHAnsi"/>
                <w:lang w:val="en-GB" w:eastAsia="en-GB"/>
              </w:rPr>
              <w:t>OverDueDays</w:t>
            </w:r>
            <w:proofErr w:type="spellEnd"/>
            <w:proofErr w:type="gramEnd"/>
          </w:p>
          <w:p w14:paraId="6F6F9330" w14:textId="5CE7F411" w:rsidR="003061E6" w:rsidRPr="003061E6" w:rsidRDefault="003061E6" w:rsidP="00875281">
            <w:pPr>
              <w:pStyle w:val="ListParagraph"/>
              <w:numPr>
                <w:ilvl w:val="0"/>
                <w:numId w:val="31"/>
              </w:numPr>
              <w:tabs>
                <w:tab w:val="left" w:pos="371"/>
              </w:tabs>
              <w:rPr>
                <w:rFonts w:ascii="Arial" w:eastAsia="Times New Roman" w:hAnsi="Arial" w:cs="Times New Roman"/>
                <w:sz w:val="20"/>
                <w:szCs w:val="24"/>
                <w:lang w:val="en-GB" w:eastAsia="en-GB"/>
              </w:rPr>
            </w:pPr>
            <w:r>
              <w:rPr>
                <w:rFonts w:eastAsia="Times New Roman" w:cstheme="minorHAnsi"/>
                <w:lang w:val="en-GB" w:eastAsia="en-GB"/>
              </w:rPr>
              <w:t xml:space="preserve">Initialise </w:t>
            </w:r>
            <w:proofErr w:type="spellStart"/>
            <w:r>
              <w:rPr>
                <w:rFonts w:eastAsia="Times New Roman" w:cstheme="minorHAnsi"/>
                <w:lang w:val="en-GB" w:eastAsia="en-GB"/>
              </w:rPr>
              <w:t>OverdueType</w:t>
            </w:r>
            <w:proofErr w:type="spellEnd"/>
            <w:r>
              <w:rPr>
                <w:rFonts w:eastAsia="Times New Roman" w:cstheme="minorHAnsi"/>
                <w:lang w:val="en-GB" w:eastAsia="en-GB"/>
              </w:rPr>
              <w:t xml:space="preserve"> = “”</w:t>
            </w:r>
          </w:p>
          <w:p w14:paraId="7409230C" w14:textId="7A24C391" w:rsidR="00390FE8" w:rsidRPr="00F25CBE" w:rsidRDefault="0056629B" w:rsidP="00875281">
            <w:pPr>
              <w:pStyle w:val="ListParagraph"/>
              <w:numPr>
                <w:ilvl w:val="0"/>
                <w:numId w:val="31"/>
              </w:numPr>
              <w:tabs>
                <w:tab w:val="left" w:pos="371"/>
              </w:tabs>
              <w:rPr>
                <w:rFonts w:ascii="Arial" w:eastAsia="Times New Roman" w:hAnsi="Arial" w:cs="Times New Roman"/>
                <w:sz w:val="20"/>
                <w:szCs w:val="24"/>
                <w:lang w:val="en-GB" w:eastAsia="en-GB"/>
              </w:rPr>
            </w:pPr>
            <w:r w:rsidRPr="001A218B">
              <w:rPr>
                <w:rFonts w:eastAsia="Times New Roman" w:cstheme="minorHAnsi"/>
                <w:lang w:val="en-GB" w:eastAsia="en-GB"/>
              </w:rPr>
              <w:t>Loop</w:t>
            </w:r>
            <w:r w:rsidR="00C81DD6" w:rsidRPr="001A218B">
              <w:rPr>
                <w:rFonts w:eastAsia="Times New Roman" w:cstheme="minorHAnsi"/>
                <w:lang w:val="en-GB" w:eastAsia="en-GB"/>
              </w:rPr>
              <w:t xml:space="preserve"> … through each </w:t>
            </w:r>
            <w:r w:rsidR="00F30345" w:rsidRPr="001A218B">
              <w:rPr>
                <w:rFonts w:eastAsia="Times New Roman" w:cstheme="minorHAnsi"/>
                <w:lang w:val="en-GB" w:eastAsia="en-GB"/>
              </w:rPr>
              <w:t>EB.</w:t>
            </w:r>
            <w:proofErr w:type="gramStart"/>
            <w:r w:rsidR="00F30345" w:rsidRPr="001A218B">
              <w:rPr>
                <w:rFonts w:eastAsia="Times New Roman" w:cstheme="minorHAnsi"/>
                <w:lang w:val="en-GB" w:eastAsia="en-GB"/>
              </w:rPr>
              <w:t>HB.INVOICE.PARAM</w:t>
            </w:r>
            <w:proofErr w:type="gramEnd"/>
            <w:r w:rsidR="00F30345" w:rsidRPr="001A218B">
              <w:rPr>
                <w:rFonts w:cstheme="minorHAnsi"/>
              </w:rPr>
              <w:t>&gt;</w:t>
            </w:r>
            <w:r w:rsidR="00F30345" w:rsidRPr="001A218B">
              <w:rPr>
                <w:rFonts w:eastAsia="Times New Roman" w:cstheme="minorHAnsi"/>
                <w:lang w:val="en-GB" w:eastAsia="en-GB"/>
              </w:rPr>
              <w:t>OVERDUE.DAY</w:t>
            </w:r>
            <w:r w:rsidR="00F25CBE">
              <w:rPr>
                <w:rFonts w:eastAsia="Times New Roman" w:cstheme="minorHAnsi"/>
                <w:lang w:val="en-GB" w:eastAsia="en-GB"/>
              </w:rPr>
              <w:t xml:space="preserve">S </w:t>
            </w:r>
            <w:r w:rsidR="00221CB7">
              <w:rPr>
                <w:rFonts w:eastAsia="Times New Roman" w:cstheme="minorHAnsi"/>
                <w:lang w:val="en-GB" w:eastAsia="en-GB"/>
              </w:rPr>
              <w:t xml:space="preserve">and </w:t>
            </w:r>
            <w:r w:rsidR="00221CB7" w:rsidRPr="001A218B">
              <w:rPr>
                <w:rFonts w:eastAsia="Times New Roman" w:cstheme="minorHAnsi"/>
                <w:lang w:val="en-GB" w:eastAsia="en-GB"/>
              </w:rPr>
              <w:t>OVERDUE.TYPE</w:t>
            </w:r>
            <w:r w:rsidR="00221CB7">
              <w:rPr>
                <w:rFonts w:eastAsia="Times New Roman" w:cstheme="minorHAnsi"/>
                <w:lang w:val="en-GB" w:eastAsia="en-GB"/>
              </w:rPr>
              <w:t xml:space="preserve"> </w:t>
            </w:r>
            <w:r w:rsidR="00F25CBE">
              <w:rPr>
                <w:rFonts w:eastAsia="Times New Roman" w:cstheme="minorHAnsi"/>
                <w:lang w:val="en-GB" w:eastAsia="en-GB"/>
              </w:rPr>
              <w:t xml:space="preserve">and do the below steps </w:t>
            </w:r>
          </w:p>
          <w:p w14:paraId="0D4974EA" w14:textId="4205BB04" w:rsidR="00443955" w:rsidRDefault="0094109C" w:rsidP="00875281">
            <w:pPr>
              <w:pStyle w:val="ListParagraph"/>
              <w:numPr>
                <w:ilvl w:val="0"/>
                <w:numId w:val="33"/>
              </w:numPr>
              <w:tabs>
                <w:tab w:val="left" w:pos="371"/>
              </w:tabs>
              <w:rPr>
                <w:rFonts w:eastAsia="Times New Roman" w:cstheme="minorHAnsi"/>
                <w:lang w:val="en-GB" w:eastAsia="en-GB"/>
              </w:rPr>
            </w:pPr>
            <w:r w:rsidRPr="0094109C">
              <w:rPr>
                <w:rFonts w:eastAsia="Times New Roman" w:cstheme="minorHAnsi"/>
                <w:lang w:val="en-GB" w:eastAsia="en-GB"/>
              </w:rPr>
              <w:t xml:space="preserve">Using </w:t>
            </w:r>
            <w:r>
              <w:rPr>
                <w:rFonts w:eastAsia="Times New Roman" w:cstheme="minorHAnsi"/>
                <w:lang w:val="en-GB" w:eastAsia="en-GB"/>
              </w:rPr>
              <w:t xml:space="preserve">substring remove days from </w:t>
            </w:r>
            <w:r w:rsidRPr="001A218B">
              <w:rPr>
                <w:rFonts w:eastAsia="Times New Roman" w:cstheme="minorHAnsi"/>
                <w:lang w:val="en-GB" w:eastAsia="en-GB"/>
              </w:rPr>
              <w:t>OVERDUE.DAY</w:t>
            </w:r>
            <w:r>
              <w:rPr>
                <w:rFonts w:eastAsia="Times New Roman" w:cstheme="minorHAnsi"/>
                <w:lang w:val="en-GB" w:eastAsia="en-GB"/>
              </w:rPr>
              <w:t>S</w:t>
            </w:r>
            <w:r w:rsidR="00443955">
              <w:rPr>
                <w:rFonts w:eastAsia="Times New Roman" w:cstheme="minorHAnsi"/>
                <w:lang w:val="en-GB" w:eastAsia="en-GB"/>
              </w:rPr>
              <w:t xml:space="preserve"> and store the result to the variable </w:t>
            </w:r>
            <w:proofErr w:type="spellStart"/>
            <w:proofErr w:type="gramStart"/>
            <w:r w:rsidR="00443955">
              <w:rPr>
                <w:rFonts w:eastAsia="Times New Roman" w:cstheme="minorHAnsi"/>
                <w:lang w:val="en-GB" w:eastAsia="en-GB"/>
              </w:rPr>
              <w:t>ParamDays</w:t>
            </w:r>
            <w:proofErr w:type="spellEnd"/>
            <w:proofErr w:type="gramEnd"/>
          </w:p>
          <w:p w14:paraId="09FC54E8" w14:textId="77777777" w:rsidR="00443955" w:rsidRDefault="00443955" w:rsidP="00443955">
            <w:pPr>
              <w:pStyle w:val="ListParagraph"/>
              <w:tabs>
                <w:tab w:val="left" w:pos="371"/>
              </w:tabs>
              <w:ind w:left="2160"/>
              <w:rPr>
                <w:rFonts w:eastAsia="Times New Roman" w:cstheme="minorHAnsi"/>
                <w:lang w:val="en-GB" w:eastAsia="en-GB"/>
              </w:rPr>
            </w:pPr>
            <w:r>
              <w:rPr>
                <w:rFonts w:eastAsia="Times New Roman" w:cstheme="minorHAnsi"/>
                <w:lang w:val="en-GB" w:eastAsia="en-GB"/>
              </w:rPr>
              <w:t xml:space="preserve">(Example: </w:t>
            </w:r>
          </w:p>
          <w:p w14:paraId="591E6490" w14:textId="1DF6392E" w:rsidR="0094109C" w:rsidRDefault="00443955" w:rsidP="00443955">
            <w:pPr>
              <w:pStyle w:val="ListParagraph"/>
              <w:tabs>
                <w:tab w:val="left" w:pos="371"/>
              </w:tabs>
              <w:ind w:left="2160"/>
              <w:rPr>
                <w:rFonts w:eastAsia="Times New Roman" w:cstheme="minorHAnsi"/>
                <w:lang w:val="en-GB" w:eastAsia="en-GB"/>
              </w:rPr>
            </w:pPr>
            <w:r w:rsidRPr="001A218B">
              <w:rPr>
                <w:rFonts w:eastAsia="Times New Roman" w:cstheme="minorHAnsi"/>
                <w:lang w:val="en-GB" w:eastAsia="en-GB"/>
              </w:rPr>
              <w:t>OVERDUE.DAY</w:t>
            </w:r>
            <w:r>
              <w:rPr>
                <w:rFonts w:eastAsia="Times New Roman" w:cstheme="minorHAnsi"/>
                <w:lang w:val="en-GB" w:eastAsia="en-GB"/>
              </w:rPr>
              <w:t>S  =14D</w:t>
            </w:r>
          </w:p>
          <w:p w14:paraId="0BF70136" w14:textId="02EDED9D" w:rsidR="00443955" w:rsidRPr="0094109C" w:rsidRDefault="00443955" w:rsidP="00443955">
            <w:pPr>
              <w:pStyle w:val="ListParagraph"/>
              <w:tabs>
                <w:tab w:val="left" w:pos="371"/>
              </w:tabs>
              <w:ind w:left="2160"/>
              <w:rPr>
                <w:rFonts w:eastAsia="Times New Roman" w:cstheme="minorHAnsi"/>
                <w:lang w:val="en-GB" w:eastAsia="en-GB"/>
              </w:rPr>
            </w:pPr>
            <w:proofErr w:type="spellStart"/>
            <w:r>
              <w:rPr>
                <w:rFonts w:eastAsia="Times New Roman" w:cstheme="minorHAnsi"/>
                <w:lang w:val="en-GB" w:eastAsia="en-GB"/>
              </w:rPr>
              <w:t>ParamDays</w:t>
            </w:r>
            <w:proofErr w:type="spellEnd"/>
            <w:r>
              <w:rPr>
                <w:rFonts w:eastAsia="Times New Roman" w:cstheme="minorHAnsi"/>
                <w:lang w:val="en-GB" w:eastAsia="en-GB"/>
              </w:rPr>
              <w:t xml:space="preserve"> = 14)</w:t>
            </w:r>
          </w:p>
          <w:p w14:paraId="430C81CF" w14:textId="032D6F84" w:rsidR="00F25CBE" w:rsidRPr="003061E6" w:rsidRDefault="00221CB7" w:rsidP="00875281">
            <w:pPr>
              <w:pStyle w:val="ListParagraph"/>
              <w:numPr>
                <w:ilvl w:val="0"/>
                <w:numId w:val="33"/>
              </w:numPr>
              <w:tabs>
                <w:tab w:val="left" w:pos="371"/>
              </w:tabs>
              <w:rPr>
                <w:rFonts w:ascii="Arial" w:eastAsia="Times New Roman" w:hAnsi="Arial" w:cs="Times New Roman"/>
                <w:sz w:val="20"/>
                <w:szCs w:val="24"/>
                <w:lang w:val="en-GB" w:eastAsia="en-GB"/>
              </w:rPr>
            </w:pPr>
            <w:r>
              <w:rPr>
                <w:rFonts w:ascii="Arial" w:eastAsia="Times New Roman" w:hAnsi="Arial" w:cs="Times New Roman"/>
                <w:sz w:val="20"/>
                <w:szCs w:val="24"/>
                <w:lang w:val="en-GB" w:eastAsia="en-GB"/>
              </w:rPr>
              <w:t xml:space="preserve">If </w:t>
            </w:r>
            <w:proofErr w:type="spellStart"/>
            <w:r w:rsidR="00F412C1" w:rsidRPr="001A218B">
              <w:rPr>
                <w:rFonts w:eastAsia="Times New Roman" w:cstheme="minorHAnsi"/>
                <w:lang w:val="en-GB" w:eastAsia="en-GB"/>
              </w:rPr>
              <w:t>OverDueDays</w:t>
            </w:r>
            <w:proofErr w:type="spellEnd"/>
            <w:r w:rsidR="00F412C1">
              <w:rPr>
                <w:rFonts w:eastAsia="Times New Roman" w:cstheme="minorHAnsi"/>
                <w:lang w:val="en-GB" w:eastAsia="en-GB"/>
              </w:rPr>
              <w:t xml:space="preserve"> is greater than </w:t>
            </w:r>
            <w:proofErr w:type="spellStart"/>
            <w:r w:rsidR="007D648A">
              <w:rPr>
                <w:rFonts w:eastAsia="Times New Roman" w:cstheme="minorHAnsi"/>
                <w:lang w:val="en-GB" w:eastAsia="en-GB"/>
              </w:rPr>
              <w:t>ParamDays</w:t>
            </w:r>
            <w:proofErr w:type="spellEnd"/>
            <w:r w:rsidR="007D648A">
              <w:rPr>
                <w:rFonts w:eastAsia="Times New Roman" w:cstheme="minorHAnsi"/>
                <w:lang w:val="en-GB" w:eastAsia="en-GB"/>
              </w:rPr>
              <w:t xml:space="preserve"> then assign the corresponding multi-value of </w:t>
            </w:r>
            <w:r w:rsidR="007D648A" w:rsidRPr="001A218B">
              <w:rPr>
                <w:rFonts w:eastAsia="Times New Roman" w:cstheme="minorHAnsi"/>
                <w:lang w:val="en-GB" w:eastAsia="en-GB"/>
              </w:rPr>
              <w:t>OVERDUE.TYPE</w:t>
            </w:r>
            <w:r w:rsidR="007D648A">
              <w:rPr>
                <w:rFonts w:eastAsia="Times New Roman" w:cstheme="minorHAnsi"/>
                <w:lang w:val="en-GB" w:eastAsia="en-GB"/>
              </w:rPr>
              <w:t xml:space="preserve"> to </w:t>
            </w:r>
            <w:proofErr w:type="spellStart"/>
            <w:r w:rsidR="003061E6">
              <w:rPr>
                <w:rFonts w:eastAsia="Times New Roman" w:cstheme="minorHAnsi"/>
                <w:lang w:val="en-GB" w:eastAsia="en-GB"/>
              </w:rPr>
              <w:t>OverdueType</w:t>
            </w:r>
            <w:proofErr w:type="spellEnd"/>
          </w:p>
          <w:p w14:paraId="60A57DBF" w14:textId="77777777" w:rsidR="007D368D" w:rsidRPr="007D368D" w:rsidRDefault="00C3182C" w:rsidP="00875281">
            <w:pPr>
              <w:pStyle w:val="ListParagraph"/>
              <w:numPr>
                <w:ilvl w:val="0"/>
                <w:numId w:val="31"/>
              </w:numPr>
              <w:tabs>
                <w:tab w:val="left" w:pos="371"/>
              </w:tabs>
              <w:rPr>
                <w:rFonts w:ascii="Arial" w:eastAsia="Times New Roman" w:hAnsi="Arial" w:cs="Times New Roman"/>
                <w:sz w:val="20"/>
                <w:szCs w:val="24"/>
                <w:lang w:val="en-GB" w:eastAsia="en-GB"/>
              </w:rPr>
            </w:pPr>
            <w:r>
              <w:rPr>
                <w:rFonts w:ascii="Arial" w:eastAsia="Times New Roman" w:hAnsi="Arial" w:cs="Times New Roman"/>
                <w:sz w:val="20"/>
                <w:szCs w:val="24"/>
                <w:lang w:val="en-GB" w:eastAsia="en-GB"/>
              </w:rPr>
              <w:lastRenderedPageBreak/>
              <w:t xml:space="preserve">If </w:t>
            </w:r>
            <w:proofErr w:type="spellStart"/>
            <w:r>
              <w:rPr>
                <w:rFonts w:eastAsia="Times New Roman" w:cstheme="minorHAnsi"/>
                <w:lang w:val="en-GB" w:eastAsia="en-GB"/>
              </w:rPr>
              <w:t>OverdueType</w:t>
            </w:r>
            <w:proofErr w:type="spellEnd"/>
            <w:r>
              <w:rPr>
                <w:rFonts w:eastAsia="Times New Roman" w:cstheme="minorHAnsi"/>
                <w:lang w:val="en-GB" w:eastAsia="en-GB"/>
              </w:rPr>
              <w:t xml:space="preserve"> is not equal </w:t>
            </w:r>
            <w:r w:rsidR="00AD25B2">
              <w:rPr>
                <w:rFonts w:eastAsia="Times New Roman" w:cstheme="minorHAnsi"/>
                <w:lang w:val="en-GB" w:eastAsia="en-GB"/>
              </w:rPr>
              <w:t xml:space="preserve">to </w:t>
            </w:r>
            <w:r w:rsidR="00EC01D9">
              <w:rPr>
                <w:rFonts w:eastAsia="Times New Roman" w:cstheme="minorHAnsi"/>
                <w:lang w:val="en-GB" w:eastAsia="en-GB"/>
              </w:rPr>
              <w:t>empty,</w:t>
            </w:r>
            <w:r>
              <w:rPr>
                <w:rFonts w:eastAsia="Times New Roman" w:cstheme="minorHAnsi"/>
                <w:lang w:val="en-GB" w:eastAsia="en-GB"/>
              </w:rPr>
              <w:t xml:space="preserve"> </w:t>
            </w:r>
            <w:r w:rsidR="00EC01D9">
              <w:rPr>
                <w:rFonts w:eastAsia="Times New Roman" w:cstheme="minorHAnsi"/>
                <w:lang w:val="en-GB" w:eastAsia="en-GB"/>
              </w:rPr>
              <w:t xml:space="preserve">do the steps in </w:t>
            </w:r>
            <w:proofErr w:type="spellStart"/>
            <w:r w:rsidR="00B806FD" w:rsidRPr="00B806FD">
              <w:rPr>
                <w:rFonts w:eastAsia="Times New Roman" w:cstheme="minorHAnsi"/>
                <w:b/>
                <w:bCs/>
                <w:lang w:val="en-GB" w:eastAsia="en-GB"/>
              </w:rPr>
              <w:t>OverdueUpdate</w:t>
            </w:r>
            <w:proofErr w:type="spellEnd"/>
            <w:r w:rsidR="00B806FD">
              <w:rPr>
                <w:rFonts w:eastAsia="Times New Roman" w:cstheme="minorHAnsi"/>
                <w:lang w:val="en-GB" w:eastAsia="en-GB"/>
              </w:rPr>
              <w:t xml:space="preserve"> </w:t>
            </w:r>
            <w:proofErr w:type="gramStart"/>
            <w:r w:rsidR="00B806FD">
              <w:rPr>
                <w:rFonts w:eastAsia="Times New Roman" w:cstheme="minorHAnsi"/>
                <w:lang w:val="en-GB" w:eastAsia="en-GB"/>
              </w:rPr>
              <w:t>paragraph</w:t>
            </w:r>
            <w:proofErr w:type="gramEnd"/>
          </w:p>
          <w:p w14:paraId="4D6689EF" w14:textId="62C955F6" w:rsidR="00B806FD" w:rsidRPr="00B16F21" w:rsidRDefault="00B806FD" w:rsidP="00B806FD">
            <w:pPr>
              <w:tabs>
                <w:tab w:val="left" w:pos="371"/>
              </w:tabs>
              <w:rPr>
                <w:b/>
                <w:bCs/>
                <w:u w:val="single"/>
              </w:rPr>
            </w:pPr>
            <w:proofErr w:type="spellStart"/>
            <w:r w:rsidRPr="00B16F21">
              <w:rPr>
                <w:rFonts w:cstheme="minorHAnsi"/>
                <w:b/>
                <w:bCs/>
                <w:u w:val="single"/>
              </w:rPr>
              <w:t>OverdueUpdate</w:t>
            </w:r>
            <w:proofErr w:type="spellEnd"/>
            <w:r w:rsidRPr="00B16F21">
              <w:rPr>
                <w:b/>
                <w:bCs/>
                <w:u w:val="single"/>
              </w:rPr>
              <w:t>:</w:t>
            </w:r>
          </w:p>
          <w:p w14:paraId="71C67402" w14:textId="6DDF33A5" w:rsidR="00B806FD" w:rsidRPr="008966CC" w:rsidRDefault="009529F3" w:rsidP="00875281">
            <w:pPr>
              <w:pStyle w:val="ListParagraph"/>
              <w:numPr>
                <w:ilvl w:val="0"/>
                <w:numId w:val="34"/>
              </w:numPr>
              <w:tabs>
                <w:tab w:val="left" w:pos="371"/>
              </w:tabs>
            </w:pPr>
            <w:r>
              <w:t xml:space="preserve">If </w:t>
            </w:r>
            <w:proofErr w:type="spellStart"/>
            <w:r>
              <w:rPr>
                <w:rFonts w:eastAsia="Times New Roman" w:cstheme="minorHAnsi"/>
                <w:lang w:val="en-GB" w:eastAsia="en-GB"/>
              </w:rPr>
              <w:t>OverdueType</w:t>
            </w:r>
            <w:proofErr w:type="spellEnd"/>
            <w:r w:rsidR="00244F7B">
              <w:rPr>
                <w:rFonts w:eastAsia="Times New Roman" w:cstheme="minorHAnsi"/>
                <w:lang w:val="en-GB" w:eastAsia="en-GB"/>
              </w:rPr>
              <w:t xml:space="preserve"> is </w:t>
            </w:r>
            <w:r>
              <w:rPr>
                <w:rFonts w:eastAsia="Times New Roman" w:cstheme="minorHAnsi"/>
                <w:lang w:val="en-GB" w:eastAsia="en-GB"/>
              </w:rPr>
              <w:t xml:space="preserve">equal to </w:t>
            </w:r>
            <w:r w:rsidR="00874F5B">
              <w:rPr>
                <w:rFonts w:eastAsia="Times New Roman" w:cstheme="minorHAnsi"/>
                <w:lang w:val="en-GB" w:eastAsia="en-GB"/>
              </w:rPr>
              <w:t>“</w:t>
            </w:r>
            <w:proofErr w:type="gramStart"/>
            <w:r w:rsidR="00874F5B" w:rsidRPr="001925C9">
              <w:rPr>
                <w:rFonts w:cstheme="minorHAnsi"/>
              </w:rPr>
              <w:t>FINAL.DEMAND.PAYMENT</w:t>
            </w:r>
            <w:proofErr w:type="gramEnd"/>
            <w:r w:rsidR="00874F5B">
              <w:rPr>
                <w:rFonts w:cstheme="minorHAnsi"/>
              </w:rPr>
              <w:t xml:space="preserve">” and </w:t>
            </w:r>
            <w:proofErr w:type="spellStart"/>
            <w:r w:rsidR="00244F7B" w:rsidRPr="001A218B">
              <w:rPr>
                <w:rFonts w:cstheme="minorHAnsi"/>
              </w:rPr>
              <w:t>CaseCustCnt</w:t>
            </w:r>
            <w:proofErr w:type="spellEnd"/>
            <w:r w:rsidR="00244F7B" w:rsidRPr="001A218B">
              <w:rPr>
                <w:rFonts w:cstheme="minorHAnsi"/>
              </w:rPr>
              <w:t xml:space="preserve"> is equal to </w:t>
            </w:r>
            <w:proofErr w:type="spellStart"/>
            <w:r w:rsidR="005D458C" w:rsidRPr="001A218B">
              <w:rPr>
                <w:rFonts w:eastAsia="Times New Roman" w:cstheme="minorHAnsi"/>
                <w:lang w:val="en-GB" w:eastAsia="en-GB"/>
              </w:rPr>
              <w:t>AdoptedCnt</w:t>
            </w:r>
            <w:proofErr w:type="spellEnd"/>
            <w:r w:rsidR="008966CC">
              <w:rPr>
                <w:rFonts w:eastAsia="Times New Roman" w:cstheme="minorHAnsi"/>
                <w:lang w:val="en-GB" w:eastAsia="en-GB"/>
              </w:rPr>
              <w:t xml:space="preserve"> then don’t continue further</w:t>
            </w:r>
          </w:p>
          <w:p w14:paraId="2AAFA47C" w14:textId="29DE67AD" w:rsidR="00A06D47" w:rsidRPr="008966CC" w:rsidRDefault="00974197" w:rsidP="00875281">
            <w:pPr>
              <w:pStyle w:val="ListParagraph"/>
              <w:numPr>
                <w:ilvl w:val="0"/>
                <w:numId w:val="34"/>
              </w:numPr>
              <w:tabs>
                <w:tab w:val="left" w:pos="371"/>
              </w:tabs>
            </w:pPr>
            <w:r>
              <w:t xml:space="preserve">If </w:t>
            </w:r>
            <w:proofErr w:type="spellStart"/>
            <w:r>
              <w:rPr>
                <w:rFonts w:eastAsia="Times New Roman" w:cstheme="minorHAnsi"/>
                <w:lang w:val="en-GB" w:eastAsia="en-GB"/>
              </w:rPr>
              <w:t>OverdueType</w:t>
            </w:r>
            <w:proofErr w:type="spellEnd"/>
            <w:r>
              <w:rPr>
                <w:rFonts w:eastAsia="Times New Roman" w:cstheme="minorHAnsi"/>
                <w:lang w:val="en-GB" w:eastAsia="en-GB"/>
              </w:rPr>
              <w:t xml:space="preserve"> is equal to </w:t>
            </w:r>
            <w:r w:rsidR="001459E2" w:rsidRPr="001A218B">
              <w:rPr>
                <w:rFonts w:eastAsia="Times New Roman" w:cstheme="minorHAnsi"/>
                <w:lang w:val="en-GB" w:eastAsia="en-GB"/>
              </w:rPr>
              <w:t>EB.</w:t>
            </w:r>
            <w:proofErr w:type="gramStart"/>
            <w:r w:rsidR="001459E2" w:rsidRPr="001A218B">
              <w:rPr>
                <w:rFonts w:eastAsia="Times New Roman" w:cstheme="minorHAnsi"/>
                <w:lang w:val="en-GB" w:eastAsia="en-GB"/>
              </w:rPr>
              <w:t>HB.INVOICE.DETAILS</w:t>
            </w:r>
            <w:proofErr w:type="gramEnd"/>
            <w:r w:rsidR="001459E2" w:rsidRPr="001A218B">
              <w:rPr>
                <w:rFonts w:eastAsia="Times New Roman" w:cstheme="minorHAnsi"/>
                <w:lang w:val="en-GB" w:eastAsia="en-GB"/>
              </w:rPr>
              <w:t>&gt;</w:t>
            </w:r>
            <w:r w:rsidR="00730FBF" w:rsidRPr="00730FBF">
              <w:rPr>
                <w:rFonts w:eastAsia="Times New Roman" w:cstheme="minorHAnsi"/>
                <w:lang w:val="en-GB" w:eastAsia="en-GB"/>
              </w:rPr>
              <w:t>TYPE</w:t>
            </w:r>
            <w:r w:rsidR="00A06D47">
              <w:rPr>
                <w:rFonts w:eastAsia="Times New Roman" w:cstheme="minorHAnsi"/>
                <w:lang w:val="en-GB" w:eastAsia="en-GB"/>
              </w:rPr>
              <w:t xml:space="preserve"> then don’t continue further</w:t>
            </w:r>
          </w:p>
          <w:p w14:paraId="6C164908" w14:textId="78FBB455" w:rsidR="0083244E" w:rsidRPr="006E4FAF" w:rsidRDefault="0083244E" w:rsidP="00875281">
            <w:pPr>
              <w:pStyle w:val="ListParagraph"/>
              <w:numPr>
                <w:ilvl w:val="0"/>
                <w:numId w:val="34"/>
              </w:numPr>
              <w:tabs>
                <w:tab w:val="left" w:pos="371"/>
              </w:tabs>
            </w:pPr>
            <w:r>
              <w:t xml:space="preserve">Read </w:t>
            </w:r>
            <w:r w:rsidRPr="0083244E">
              <w:t>EB.</w:t>
            </w:r>
            <w:proofErr w:type="gramStart"/>
            <w:r w:rsidRPr="0083244E">
              <w:t>HB.OVERDUE.REMINDER</w:t>
            </w:r>
            <w:proofErr w:type="gramEnd"/>
            <w:r>
              <w:t xml:space="preserve"> record with @ID as </w:t>
            </w:r>
            <w:proofErr w:type="spellStart"/>
            <w:r w:rsidR="006E4FAF" w:rsidRPr="001A218B">
              <w:rPr>
                <w:rFonts w:cstheme="minorHAnsi"/>
              </w:rPr>
              <w:t>CaseIdval</w:t>
            </w:r>
            <w:proofErr w:type="spellEnd"/>
            <w:r w:rsidR="006E4FAF">
              <w:rPr>
                <w:rFonts w:cstheme="minorHAnsi"/>
              </w:rPr>
              <w:t xml:space="preserve"> </w:t>
            </w:r>
          </w:p>
          <w:p w14:paraId="6B421743" w14:textId="490E9C79" w:rsidR="006E4FAF" w:rsidRDefault="0011610B" w:rsidP="00875281">
            <w:pPr>
              <w:pStyle w:val="ListParagraph"/>
              <w:numPr>
                <w:ilvl w:val="0"/>
                <w:numId w:val="31"/>
              </w:numPr>
              <w:tabs>
                <w:tab w:val="left" w:pos="371"/>
              </w:tabs>
            </w:pPr>
            <w:r w:rsidRPr="0011610B">
              <w:t>If record not found then create new record in</w:t>
            </w:r>
            <w:r w:rsidR="00386E80">
              <w:t xml:space="preserve"> </w:t>
            </w:r>
            <w:r w:rsidR="00386E80" w:rsidRPr="0083244E">
              <w:t>EB.</w:t>
            </w:r>
            <w:proofErr w:type="gramStart"/>
            <w:r w:rsidR="00386E80" w:rsidRPr="0083244E">
              <w:t>HB.OVERDUE.REMINDER</w:t>
            </w:r>
            <w:proofErr w:type="gramEnd"/>
          </w:p>
          <w:p w14:paraId="44141211" w14:textId="77777777" w:rsidR="001D5612" w:rsidRDefault="001D5612" w:rsidP="001D5612">
            <w:pPr>
              <w:pStyle w:val="ListParagraph"/>
              <w:tabs>
                <w:tab w:val="left" w:pos="371"/>
              </w:tabs>
              <w:ind w:left="1440"/>
            </w:pPr>
            <w:r>
              <w:t>@ID = CASE.ID</w:t>
            </w:r>
          </w:p>
          <w:p w14:paraId="5095B06A" w14:textId="3F236225" w:rsidR="00386E80" w:rsidRDefault="001D5612" w:rsidP="001D5612">
            <w:pPr>
              <w:pStyle w:val="ListParagraph"/>
              <w:tabs>
                <w:tab w:val="left" w:pos="371"/>
              </w:tabs>
              <w:ind w:left="1440"/>
              <w:rPr>
                <w:rFonts w:cstheme="minorHAnsi"/>
              </w:rPr>
            </w:pPr>
            <w:r>
              <w:t xml:space="preserve">INV.DET.ID = </w:t>
            </w:r>
            <w:r w:rsidR="00FE1C47" w:rsidRPr="001A218B">
              <w:rPr>
                <w:rFonts w:eastAsia="Times New Roman" w:cstheme="minorHAnsi"/>
                <w:lang w:val="en-GB" w:eastAsia="en-GB"/>
              </w:rPr>
              <w:t>EB.</w:t>
            </w:r>
            <w:proofErr w:type="gramStart"/>
            <w:r w:rsidR="00FE1C47" w:rsidRPr="001A218B">
              <w:rPr>
                <w:rFonts w:eastAsia="Times New Roman" w:cstheme="minorHAnsi"/>
                <w:lang w:val="en-GB" w:eastAsia="en-GB"/>
              </w:rPr>
              <w:t>H</w:t>
            </w:r>
            <w:r w:rsidR="00FE1C47">
              <w:rPr>
                <w:rFonts w:eastAsia="Times New Roman" w:cstheme="minorHAnsi"/>
                <w:lang w:val="en-GB" w:eastAsia="en-GB"/>
              </w:rPr>
              <w:t>B</w:t>
            </w:r>
            <w:r w:rsidR="00FE1C47" w:rsidRPr="001A218B">
              <w:rPr>
                <w:rFonts w:eastAsia="Times New Roman" w:cstheme="minorHAnsi"/>
                <w:lang w:val="en-GB" w:eastAsia="en-GB"/>
              </w:rPr>
              <w:t>.UNPAID.INVOICE</w:t>
            </w:r>
            <w:proofErr w:type="gramEnd"/>
            <w:r w:rsidR="00FE1C47">
              <w:rPr>
                <w:rFonts w:eastAsia="Times New Roman" w:cstheme="minorHAnsi"/>
                <w:lang w:val="en-GB" w:eastAsia="en-GB"/>
              </w:rPr>
              <w:t>&gt;</w:t>
            </w:r>
            <w:r w:rsidR="00FE1C47" w:rsidRPr="001A218B">
              <w:rPr>
                <w:rFonts w:cstheme="minorHAnsi"/>
              </w:rPr>
              <w:t>INVOICE.DET.ID</w:t>
            </w:r>
          </w:p>
          <w:p w14:paraId="413AFCC4" w14:textId="3F0E2875" w:rsidR="00FE1C47" w:rsidRDefault="009D4544" w:rsidP="001D5612">
            <w:pPr>
              <w:pStyle w:val="ListParagraph"/>
              <w:tabs>
                <w:tab w:val="left" w:pos="371"/>
              </w:tabs>
              <w:ind w:left="1440"/>
            </w:pPr>
            <w:r w:rsidRPr="009D4544">
              <w:t>FINAL.DEMAND</w:t>
            </w:r>
            <w:r>
              <w:t xml:space="preserve"> = </w:t>
            </w:r>
            <w:r w:rsidR="003E5205">
              <w:t xml:space="preserve">If </w:t>
            </w:r>
            <w:proofErr w:type="spellStart"/>
            <w:r>
              <w:rPr>
                <w:rFonts w:eastAsia="Times New Roman" w:cstheme="minorHAnsi"/>
                <w:lang w:val="en-GB" w:eastAsia="en-GB"/>
              </w:rPr>
              <w:t>OverdueType</w:t>
            </w:r>
            <w:proofErr w:type="spellEnd"/>
            <w:r>
              <w:rPr>
                <w:rFonts w:eastAsia="Times New Roman" w:cstheme="minorHAnsi"/>
                <w:lang w:val="en-GB" w:eastAsia="en-GB"/>
              </w:rPr>
              <w:t xml:space="preserve"> is equal to “</w:t>
            </w:r>
            <w:proofErr w:type="gramStart"/>
            <w:r w:rsidRPr="001925C9">
              <w:rPr>
                <w:rFonts w:cstheme="minorHAnsi"/>
              </w:rPr>
              <w:t>FINAL.DEMAND.PAYMENT</w:t>
            </w:r>
            <w:proofErr w:type="gramEnd"/>
            <w:r>
              <w:rPr>
                <w:rFonts w:cstheme="minorHAnsi"/>
              </w:rPr>
              <w:t>” then “Y”</w:t>
            </w:r>
          </w:p>
          <w:p w14:paraId="57FFDCB8" w14:textId="0065AA3B" w:rsidR="00284749" w:rsidRDefault="00FE1C47" w:rsidP="00875281">
            <w:pPr>
              <w:pStyle w:val="ListParagraph"/>
              <w:numPr>
                <w:ilvl w:val="0"/>
                <w:numId w:val="31"/>
              </w:numPr>
              <w:tabs>
                <w:tab w:val="left" w:pos="371"/>
              </w:tabs>
            </w:pPr>
            <w:r w:rsidRPr="00FE1C47">
              <w:t xml:space="preserve">If record found in </w:t>
            </w:r>
            <w:r w:rsidR="007139FF" w:rsidRPr="0083244E">
              <w:t>EB.</w:t>
            </w:r>
            <w:proofErr w:type="gramStart"/>
            <w:r w:rsidR="007139FF" w:rsidRPr="0083244E">
              <w:t>HB.OVERDUE.REMINDER</w:t>
            </w:r>
            <w:proofErr w:type="gramEnd"/>
            <w:r w:rsidR="007139FF" w:rsidRPr="00FE1C47">
              <w:t xml:space="preserve"> </w:t>
            </w:r>
            <w:r w:rsidRPr="00FE1C47">
              <w:t xml:space="preserve">then check </w:t>
            </w:r>
            <w:r w:rsidR="006B076C" w:rsidRPr="001A218B">
              <w:rPr>
                <w:rFonts w:eastAsia="Times New Roman" w:cstheme="minorHAnsi"/>
                <w:lang w:val="en-GB" w:eastAsia="en-GB"/>
              </w:rPr>
              <w:t>EB.H</w:t>
            </w:r>
            <w:r w:rsidR="006B076C">
              <w:rPr>
                <w:rFonts w:eastAsia="Times New Roman" w:cstheme="minorHAnsi"/>
                <w:lang w:val="en-GB" w:eastAsia="en-GB"/>
              </w:rPr>
              <w:t>B</w:t>
            </w:r>
            <w:r w:rsidR="006B076C" w:rsidRPr="001A218B">
              <w:rPr>
                <w:rFonts w:eastAsia="Times New Roman" w:cstheme="minorHAnsi"/>
                <w:lang w:val="en-GB" w:eastAsia="en-GB"/>
              </w:rPr>
              <w:t>.UNPAID.INVOICE</w:t>
            </w:r>
            <w:r w:rsidR="006B076C">
              <w:rPr>
                <w:rFonts w:eastAsia="Times New Roman" w:cstheme="minorHAnsi"/>
                <w:lang w:val="en-GB" w:eastAsia="en-GB"/>
              </w:rPr>
              <w:t>&gt;</w:t>
            </w:r>
            <w:r w:rsidR="006B076C" w:rsidRPr="001A218B">
              <w:rPr>
                <w:rFonts w:cstheme="minorHAnsi"/>
              </w:rPr>
              <w:t>INVOICE.DET.ID</w:t>
            </w:r>
            <w:r w:rsidRPr="00FE1C47">
              <w:t xml:space="preserve"> is existing in </w:t>
            </w:r>
            <w:r w:rsidR="00241DE6" w:rsidRPr="0083244E">
              <w:t>EB.HB.OVERDUE.REMINDER</w:t>
            </w:r>
            <w:r w:rsidRPr="00FE1C47">
              <w:t>&gt;INV.DET.ID if it is not exist then add it in new multi-value</w:t>
            </w:r>
            <w:r w:rsidR="00284749">
              <w:t xml:space="preserve"> and </w:t>
            </w:r>
            <w:r w:rsidR="009B2667">
              <w:t xml:space="preserve">update </w:t>
            </w:r>
            <w:r w:rsidR="00284749" w:rsidRPr="009D4544">
              <w:t>FINAL.DEMAND</w:t>
            </w:r>
            <w:r w:rsidR="009B2667">
              <w:t xml:space="preserve"> field with “Y” </w:t>
            </w:r>
            <w:r w:rsidR="00284749">
              <w:t xml:space="preserve">If </w:t>
            </w:r>
            <w:proofErr w:type="spellStart"/>
            <w:r w:rsidR="00284749">
              <w:rPr>
                <w:rFonts w:eastAsia="Times New Roman" w:cstheme="minorHAnsi"/>
                <w:lang w:val="en-GB" w:eastAsia="en-GB"/>
              </w:rPr>
              <w:t>OverdueType</w:t>
            </w:r>
            <w:proofErr w:type="spellEnd"/>
            <w:r w:rsidR="00284749">
              <w:rPr>
                <w:rFonts w:eastAsia="Times New Roman" w:cstheme="minorHAnsi"/>
                <w:lang w:val="en-GB" w:eastAsia="en-GB"/>
              </w:rPr>
              <w:t xml:space="preserve"> is equal to “</w:t>
            </w:r>
            <w:r w:rsidR="00284749" w:rsidRPr="001925C9">
              <w:rPr>
                <w:rFonts w:cstheme="minorHAnsi"/>
              </w:rPr>
              <w:t>FINAL.DEMAND.PAYMENT</w:t>
            </w:r>
            <w:r w:rsidR="00284749">
              <w:rPr>
                <w:rFonts w:cstheme="minorHAnsi"/>
              </w:rPr>
              <w:t xml:space="preserve">” </w:t>
            </w:r>
          </w:p>
          <w:p w14:paraId="1AC61FAF" w14:textId="0DC36833" w:rsidR="00386E80" w:rsidRDefault="00386E80" w:rsidP="00284749">
            <w:pPr>
              <w:pStyle w:val="ListParagraph"/>
              <w:tabs>
                <w:tab w:val="left" w:pos="371"/>
              </w:tabs>
              <w:ind w:left="1440"/>
            </w:pPr>
          </w:p>
          <w:p w14:paraId="5FABCDD8" w14:textId="77777777" w:rsidR="00410066" w:rsidRDefault="00410066" w:rsidP="00410066">
            <w:pPr>
              <w:pStyle w:val="ListParagraph"/>
              <w:tabs>
                <w:tab w:val="left" w:pos="371"/>
              </w:tabs>
              <w:ind w:left="1440"/>
            </w:pPr>
          </w:p>
          <w:p w14:paraId="26CD1FCD" w14:textId="7CD40023" w:rsidR="008966CC" w:rsidRDefault="004113D2" w:rsidP="00875281">
            <w:pPr>
              <w:pStyle w:val="ListParagraph"/>
              <w:numPr>
                <w:ilvl w:val="0"/>
                <w:numId w:val="34"/>
              </w:numPr>
              <w:tabs>
                <w:tab w:val="left" w:pos="371"/>
              </w:tabs>
            </w:pPr>
            <w:r>
              <w:t xml:space="preserve">Add 14 days to TODAY </w:t>
            </w:r>
            <w:r w:rsidR="00A724BB">
              <w:t xml:space="preserve">and store the resultant value to </w:t>
            </w:r>
            <w:proofErr w:type="spellStart"/>
            <w:r w:rsidR="00A724BB">
              <w:t>NewDueDate</w:t>
            </w:r>
            <w:proofErr w:type="spellEnd"/>
          </w:p>
          <w:p w14:paraId="02505335" w14:textId="3CFFF724" w:rsidR="00A724BB" w:rsidRDefault="00A724BB" w:rsidP="00875281">
            <w:pPr>
              <w:pStyle w:val="ListParagraph"/>
              <w:numPr>
                <w:ilvl w:val="0"/>
                <w:numId w:val="34"/>
              </w:numPr>
              <w:tabs>
                <w:tab w:val="left" w:pos="371"/>
              </w:tabs>
            </w:pPr>
            <w:r>
              <w:t xml:space="preserve">If </w:t>
            </w:r>
            <w:proofErr w:type="spellStart"/>
            <w:r>
              <w:t>NewDueDate</w:t>
            </w:r>
            <w:proofErr w:type="spellEnd"/>
            <w:r>
              <w:t xml:space="preserve"> is </w:t>
            </w:r>
            <w:proofErr w:type="gramStart"/>
            <w:r>
              <w:t>holiday</w:t>
            </w:r>
            <w:proofErr w:type="gramEnd"/>
            <w:r>
              <w:t xml:space="preserve"> then cycle it to </w:t>
            </w:r>
            <w:proofErr w:type="gramStart"/>
            <w:r>
              <w:t>next</w:t>
            </w:r>
            <w:proofErr w:type="gramEnd"/>
            <w:r>
              <w:t xml:space="preserve"> working day</w:t>
            </w:r>
            <w:r w:rsidR="00EB1A96">
              <w:t>.</w:t>
            </w:r>
          </w:p>
          <w:p w14:paraId="12154FFA" w14:textId="4154B41C" w:rsidR="00F76C72" w:rsidRDefault="00F76C72" w:rsidP="00875281">
            <w:pPr>
              <w:pStyle w:val="ListParagraph"/>
              <w:numPr>
                <w:ilvl w:val="0"/>
                <w:numId w:val="34"/>
              </w:numPr>
              <w:tabs>
                <w:tab w:val="left" w:pos="371"/>
              </w:tabs>
            </w:pPr>
            <w:r>
              <w:t xml:space="preserve">Assign TODAY date to </w:t>
            </w:r>
            <w:proofErr w:type="spellStart"/>
            <w:r w:rsidRPr="00DF7621">
              <w:t>HighMatDate</w:t>
            </w:r>
            <w:proofErr w:type="spellEnd"/>
            <w:r>
              <w:t xml:space="preserve"> variable and initialize </w:t>
            </w:r>
            <w:proofErr w:type="spellStart"/>
            <w:r w:rsidRPr="00DF7621">
              <w:t>InvoiceArrId</w:t>
            </w:r>
            <w:proofErr w:type="spellEnd"/>
            <w:r>
              <w:t xml:space="preserve"> = “”</w:t>
            </w:r>
          </w:p>
          <w:p w14:paraId="411AC523" w14:textId="3324491B" w:rsidR="003E70C4" w:rsidRDefault="003E70C4" w:rsidP="00875281">
            <w:pPr>
              <w:pStyle w:val="ListParagraph"/>
              <w:numPr>
                <w:ilvl w:val="0"/>
                <w:numId w:val="34"/>
              </w:numPr>
              <w:tabs>
                <w:tab w:val="left" w:pos="371"/>
              </w:tabs>
            </w:pPr>
            <w:r w:rsidRPr="003E70C4">
              <w:t>Get EB.</w:t>
            </w:r>
            <w:proofErr w:type="gramStart"/>
            <w:r w:rsidRPr="003E70C4">
              <w:t>HB.INVOICE.DETAILS</w:t>
            </w:r>
            <w:proofErr w:type="gramEnd"/>
            <w:r w:rsidRPr="003E70C4">
              <w:t>&gt;ARRANGEMENT.ID multi-value and Loop through each value and do the below steps</w:t>
            </w:r>
          </w:p>
          <w:p w14:paraId="5D74623F" w14:textId="07A68B99" w:rsidR="003E70C4" w:rsidRDefault="00DF7621" w:rsidP="00875281">
            <w:pPr>
              <w:pStyle w:val="ListParagraph"/>
              <w:numPr>
                <w:ilvl w:val="0"/>
                <w:numId w:val="31"/>
              </w:numPr>
              <w:tabs>
                <w:tab w:val="left" w:pos="371"/>
              </w:tabs>
            </w:pPr>
            <w:r w:rsidRPr="00DF7621">
              <w:t xml:space="preserve">Read </w:t>
            </w:r>
            <w:proofErr w:type="gramStart"/>
            <w:r w:rsidRPr="00DF7621">
              <w:t>AA.ACCOUNT.DETAILS</w:t>
            </w:r>
            <w:proofErr w:type="gramEnd"/>
            <w:r w:rsidRPr="00DF7621">
              <w:t xml:space="preserve"> record and get MATURITY.DATE field value</w:t>
            </w:r>
          </w:p>
          <w:p w14:paraId="1B462921" w14:textId="07AF07A6" w:rsidR="00DF7621" w:rsidRDefault="00DF7621" w:rsidP="00875281">
            <w:pPr>
              <w:pStyle w:val="ListParagraph"/>
              <w:numPr>
                <w:ilvl w:val="0"/>
                <w:numId w:val="31"/>
              </w:numPr>
              <w:tabs>
                <w:tab w:val="left" w:pos="371"/>
              </w:tabs>
            </w:pPr>
            <w:r w:rsidRPr="00DF7621">
              <w:t xml:space="preserve">If MATURITY.DATE is greater than </w:t>
            </w:r>
            <w:proofErr w:type="spellStart"/>
            <w:r w:rsidRPr="00DF7621">
              <w:t>HighMatDate</w:t>
            </w:r>
            <w:proofErr w:type="spellEnd"/>
            <w:r w:rsidRPr="00DF7621">
              <w:t xml:space="preserve"> then assign MATURITY.DATE to </w:t>
            </w:r>
            <w:proofErr w:type="spellStart"/>
            <w:r w:rsidRPr="00DF7621">
              <w:t>HighMatDate</w:t>
            </w:r>
            <w:proofErr w:type="spellEnd"/>
            <w:r w:rsidRPr="00DF7621">
              <w:t xml:space="preserve"> variable and ARRANGEMENT.ID to </w:t>
            </w:r>
            <w:proofErr w:type="spellStart"/>
            <w:r w:rsidRPr="00DF7621">
              <w:t>InvoiceArrId</w:t>
            </w:r>
            <w:proofErr w:type="spellEnd"/>
          </w:p>
          <w:p w14:paraId="1BB874A5" w14:textId="43CD04AF" w:rsidR="00A724BB" w:rsidRDefault="002E0A38" w:rsidP="00875281">
            <w:pPr>
              <w:pStyle w:val="ListParagraph"/>
              <w:numPr>
                <w:ilvl w:val="0"/>
                <w:numId w:val="34"/>
              </w:numPr>
              <w:tabs>
                <w:tab w:val="left" w:pos="371"/>
              </w:tabs>
            </w:pPr>
            <w:r>
              <w:t xml:space="preserve">Update </w:t>
            </w:r>
            <w:r w:rsidRPr="002E0A38">
              <w:t>EB.</w:t>
            </w:r>
            <w:proofErr w:type="gramStart"/>
            <w:r w:rsidRPr="002E0A38">
              <w:t>HB.INVOICE.DETAILS</w:t>
            </w:r>
            <w:proofErr w:type="gramEnd"/>
            <w:r w:rsidRPr="002E0A38">
              <w:t xml:space="preserve"> record</w:t>
            </w:r>
            <w:r>
              <w:t xml:space="preserve"> with below mapping</w:t>
            </w:r>
          </w:p>
          <w:p w14:paraId="3812D56A" w14:textId="77777777" w:rsidR="008B7CD7" w:rsidRDefault="008B7CD7" w:rsidP="008B7CD7">
            <w:pPr>
              <w:pStyle w:val="ListParagraph"/>
              <w:tabs>
                <w:tab w:val="left" w:pos="371"/>
              </w:tabs>
            </w:pPr>
            <w:r>
              <w:t xml:space="preserve">Version = </w:t>
            </w:r>
            <w:r w:rsidRPr="00C47BD5">
              <w:t>EB.</w:t>
            </w:r>
            <w:proofErr w:type="gramStart"/>
            <w:r w:rsidRPr="00C47BD5">
              <w:t>HB.INVOICE.DETAILS</w:t>
            </w:r>
            <w:proofErr w:type="gramEnd"/>
            <w:r>
              <w:t>,HUS.OFS</w:t>
            </w:r>
          </w:p>
          <w:p w14:paraId="4592285C" w14:textId="77777777" w:rsidR="008B7CD7" w:rsidRPr="009B77FC" w:rsidRDefault="008B7CD7" w:rsidP="008B7CD7">
            <w:pPr>
              <w:pStyle w:val="ListParagraph"/>
              <w:tabs>
                <w:tab w:val="left" w:pos="371"/>
              </w:tabs>
              <w:rPr>
                <w:rFonts w:cstheme="minorHAnsi"/>
              </w:rPr>
            </w:pPr>
            <w:r w:rsidRPr="009B77FC">
              <w:rPr>
                <w:rFonts w:cstheme="minorHAnsi"/>
              </w:rPr>
              <w:t>Function = “INPUT”</w:t>
            </w:r>
          </w:p>
          <w:p w14:paraId="2B397E46" w14:textId="7D7080D6" w:rsidR="002E0A38" w:rsidRPr="009B77FC" w:rsidRDefault="002E0A38" w:rsidP="002E0A38">
            <w:pPr>
              <w:pStyle w:val="ListParagraph"/>
              <w:tabs>
                <w:tab w:val="left" w:pos="371"/>
              </w:tabs>
              <w:rPr>
                <w:rFonts w:cstheme="minorHAnsi"/>
              </w:rPr>
            </w:pPr>
            <w:r w:rsidRPr="009B77FC">
              <w:rPr>
                <w:rFonts w:cstheme="minorHAnsi"/>
              </w:rPr>
              <w:t xml:space="preserve">@ID = </w:t>
            </w:r>
            <w:r w:rsidR="008B7CD7" w:rsidRPr="009B77FC">
              <w:rPr>
                <w:rFonts w:cstheme="minorHAnsi"/>
              </w:rPr>
              <w:t>INVOICE.DET.ID</w:t>
            </w:r>
          </w:p>
          <w:p w14:paraId="61995A0A" w14:textId="7DE3CDDF" w:rsidR="00DA113A" w:rsidRPr="009B77FC" w:rsidRDefault="00DA113A" w:rsidP="00DA113A">
            <w:pPr>
              <w:tabs>
                <w:tab w:val="left" w:pos="371"/>
              </w:tabs>
              <w:rPr>
                <w:rFonts w:asciiTheme="minorHAnsi" w:hAnsiTheme="minorHAnsi" w:cstheme="minorHAnsi"/>
                <w:sz w:val="22"/>
                <w:szCs w:val="22"/>
              </w:rPr>
            </w:pPr>
            <w:r w:rsidRPr="009B77FC">
              <w:rPr>
                <w:rFonts w:asciiTheme="minorHAnsi" w:hAnsiTheme="minorHAnsi" w:cstheme="minorHAnsi"/>
                <w:sz w:val="22"/>
                <w:szCs w:val="22"/>
              </w:rPr>
              <w:t xml:space="preserve">             Open new multi-value </w:t>
            </w:r>
          </w:p>
          <w:p w14:paraId="1314137F" w14:textId="7921A7A8"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 xml:space="preserve">PREV.ISSUE.DATE = </w:t>
            </w:r>
            <w:r w:rsidR="00912970" w:rsidRPr="009B77FC">
              <w:rPr>
                <w:rFonts w:asciiTheme="minorHAnsi" w:hAnsiTheme="minorHAnsi" w:cstheme="minorHAnsi"/>
                <w:sz w:val="22"/>
                <w:szCs w:val="22"/>
              </w:rPr>
              <w:t>EB.HB.INVOICE.DETAILS&gt; ISSUE.DATE (Old record value)</w:t>
            </w:r>
          </w:p>
          <w:p w14:paraId="043CA41D" w14:textId="33AC6248"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PREV.KID.NUMBER</w:t>
            </w:r>
            <w:r w:rsidR="00912970" w:rsidRPr="009B77FC">
              <w:rPr>
                <w:rFonts w:asciiTheme="minorHAnsi" w:hAnsiTheme="minorHAnsi" w:cstheme="minorHAnsi"/>
                <w:sz w:val="22"/>
                <w:szCs w:val="22"/>
              </w:rPr>
              <w:t xml:space="preserve"> = EB.HB.INVOICE.DETAILS&gt; KID.NUMBER (Old record value)</w:t>
            </w:r>
          </w:p>
          <w:p w14:paraId="2570B01F" w14:textId="79355A44"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lastRenderedPageBreak/>
              <w:t>PREV.STATUS</w:t>
            </w:r>
            <w:r w:rsidR="00912970" w:rsidRPr="009B77FC">
              <w:rPr>
                <w:rFonts w:asciiTheme="minorHAnsi" w:hAnsiTheme="minorHAnsi" w:cstheme="minorHAnsi"/>
                <w:sz w:val="22"/>
                <w:szCs w:val="22"/>
              </w:rPr>
              <w:t xml:space="preserve"> = </w:t>
            </w:r>
            <w:r w:rsidR="00D21106" w:rsidRPr="009B77FC">
              <w:rPr>
                <w:rFonts w:asciiTheme="minorHAnsi" w:hAnsiTheme="minorHAnsi" w:cstheme="minorHAnsi"/>
                <w:sz w:val="22"/>
                <w:szCs w:val="22"/>
              </w:rPr>
              <w:t>EB.HB.INVOICE.DETAILS&gt; STATUS</w:t>
            </w:r>
            <w:r w:rsidR="006A75A5" w:rsidRPr="009B77FC">
              <w:rPr>
                <w:rFonts w:asciiTheme="minorHAnsi" w:hAnsiTheme="minorHAnsi" w:cstheme="minorHAnsi"/>
                <w:sz w:val="22"/>
                <w:szCs w:val="22"/>
              </w:rPr>
              <w:t>(Old record value)</w:t>
            </w:r>
          </w:p>
          <w:p w14:paraId="6F2168F4" w14:textId="0ED4D3B0"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PREV.STATUS.NARR</w:t>
            </w:r>
            <w:r w:rsidR="00D21106" w:rsidRPr="009B77FC">
              <w:rPr>
                <w:rFonts w:asciiTheme="minorHAnsi" w:hAnsiTheme="minorHAnsi" w:cstheme="minorHAnsi"/>
                <w:sz w:val="22"/>
                <w:szCs w:val="22"/>
              </w:rPr>
              <w:t xml:space="preserve"> = EB.HB.INVOICE.DETAILS&gt;STATUS.NARR</w:t>
            </w:r>
            <w:r w:rsidR="006A75A5" w:rsidRPr="009B77FC">
              <w:rPr>
                <w:rFonts w:asciiTheme="minorHAnsi" w:hAnsiTheme="minorHAnsi" w:cstheme="minorHAnsi"/>
                <w:sz w:val="22"/>
                <w:szCs w:val="22"/>
              </w:rPr>
              <w:t>(Old record value)</w:t>
            </w:r>
          </w:p>
          <w:p w14:paraId="6FC454B8" w14:textId="15C9CE59"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PREV.TYPE</w:t>
            </w:r>
            <w:r w:rsidR="00D21106" w:rsidRPr="009B77FC">
              <w:rPr>
                <w:rFonts w:asciiTheme="minorHAnsi" w:hAnsiTheme="minorHAnsi" w:cstheme="minorHAnsi"/>
                <w:sz w:val="22"/>
                <w:szCs w:val="22"/>
              </w:rPr>
              <w:t xml:space="preserve"> = EB.HB.INVOICE.DETAILS&gt;TYPE</w:t>
            </w:r>
            <w:r w:rsidR="006A75A5" w:rsidRPr="009B77FC">
              <w:rPr>
                <w:rFonts w:asciiTheme="minorHAnsi" w:hAnsiTheme="minorHAnsi" w:cstheme="minorHAnsi"/>
                <w:sz w:val="22"/>
                <w:szCs w:val="22"/>
              </w:rPr>
              <w:t>(Old record value)</w:t>
            </w:r>
          </w:p>
          <w:p w14:paraId="59F30F41" w14:textId="79FDE3C7"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PREV.DUE.DATE</w:t>
            </w:r>
            <w:r w:rsidR="00D21106" w:rsidRPr="009B77FC">
              <w:rPr>
                <w:rFonts w:asciiTheme="minorHAnsi" w:hAnsiTheme="minorHAnsi" w:cstheme="minorHAnsi"/>
                <w:sz w:val="22"/>
                <w:szCs w:val="22"/>
              </w:rPr>
              <w:t xml:space="preserve"> = EB.HB.INVOICE.DETAILS&gt;DUE.DATE</w:t>
            </w:r>
            <w:r w:rsidR="006A75A5" w:rsidRPr="009B77FC">
              <w:rPr>
                <w:rFonts w:asciiTheme="minorHAnsi" w:hAnsiTheme="minorHAnsi" w:cstheme="minorHAnsi"/>
                <w:sz w:val="22"/>
                <w:szCs w:val="22"/>
              </w:rPr>
              <w:t>(Old record value)</w:t>
            </w:r>
          </w:p>
          <w:p w14:paraId="275DED48" w14:textId="199312E0" w:rsidR="00DA113A" w:rsidRPr="009B77FC" w:rsidRDefault="00DA113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PREV.INVOICE.NO</w:t>
            </w:r>
            <w:r w:rsidR="00D21106" w:rsidRPr="009B77FC">
              <w:rPr>
                <w:rFonts w:asciiTheme="minorHAnsi" w:hAnsiTheme="minorHAnsi" w:cstheme="minorHAnsi"/>
                <w:sz w:val="22"/>
                <w:szCs w:val="22"/>
              </w:rPr>
              <w:t xml:space="preserve"> = EB.HB.INVOICE.DETAILS&gt;INVOICE.NO</w:t>
            </w:r>
            <w:r w:rsidR="006A75A5" w:rsidRPr="009B77FC">
              <w:rPr>
                <w:rFonts w:asciiTheme="minorHAnsi" w:hAnsiTheme="minorHAnsi" w:cstheme="minorHAnsi"/>
                <w:sz w:val="22"/>
                <w:szCs w:val="22"/>
              </w:rPr>
              <w:t>(Old record value)</w:t>
            </w:r>
          </w:p>
          <w:p w14:paraId="3A47D00D" w14:textId="030FC0AF" w:rsidR="00F95932" w:rsidRPr="009B77FC" w:rsidRDefault="00553549"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 xml:space="preserve">Update below field with below </w:t>
            </w:r>
            <w:proofErr w:type="gramStart"/>
            <w:r w:rsidRPr="009B77FC">
              <w:rPr>
                <w:rFonts w:asciiTheme="minorHAnsi" w:hAnsiTheme="minorHAnsi" w:cstheme="minorHAnsi"/>
                <w:sz w:val="22"/>
                <w:szCs w:val="22"/>
              </w:rPr>
              <w:t>mapping</w:t>
            </w:r>
            <w:proofErr w:type="gramEnd"/>
          </w:p>
          <w:p w14:paraId="0E5FAC61" w14:textId="6EDE8B58" w:rsidR="00553549" w:rsidRPr="009B77FC" w:rsidRDefault="00532EC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STATUS = NEW</w:t>
            </w:r>
          </w:p>
          <w:p w14:paraId="6A949911" w14:textId="589C52CE" w:rsidR="00532ECA" w:rsidRPr="009B77FC" w:rsidRDefault="00532EC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ISSUE.DATE = TODAY</w:t>
            </w:r>
          </w:p>
          <w:p w14:paraId="00217FC2" w14:textId="2FD01A8D" w:rsidR="00532ECA" w:rsidRPr="009B77FC" w:rsidRDefault="00532ECA"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 xml:space="preserve">DUE.DATE = </w:t>
            </w:r>
            <w:proofErr w:type="spellStart"/>
            <w:r w:rsidR="00855B1E" w:rsidRPr="009B77FC">
              <w:rPr>
                <w:rFonts w:asciiTheme="minorHAnsi" w:hAnsiTheme="minorHAnsi" w:cstheme="minorHAnsi"/>
                <w:sz w:val="22"/>
                <w:szCs w:val="22"/>
              </w:rPr>
              <w:t>NewDueDate</w:t>
            </w:r>
            <w:proofErr w:type="spellEnd"/>
          </w:p>
          <w:p w14:paraId="5D9766EB" w14:textId="103E2E42" w:rsidR="00D90214" w:rsidRPr="009B77FC" w:rsidRDefault="00D90214"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 xml:space="preserve">TYPE = </w:t>
            </w:r>
            <w:proofErr w:type="spellStart"/>
            <w:r w:rsidR="00B163FF" w:rsidRPr="009B77FC">
              <w:rPr>
                <w:rFonts w:asciiTheme="minorHAnsi" w:hAnsiTheme="minorHAnsi" w:cstheme="minorHAnsi"/>
                <w:sz w:val="22"/>
                <w:szCs w:val="22"/>
              </w:rPr>
              <w:t>OverdueType</w:t>
            </w:r>
            <w:proofErr w:type="spellEnd"/>
          </w:p>
          <w:p w14:paraId="3C8155EB" w14:textId="30F02890" w:rsidR="00C44B9D" w:rsidRPr="009B77FC" w:rsidRDefault="00D122AB" w:rsidP="00DA113A">
            <w:pPr>
              <w:tabs>
                <w:tab w:val="left" w:pos="371"/>
              </w:tabs>
              <w:ind w:left="720"/>
              <w:rPr>
                <w:rFonts w:asciiTheme="minorHAnsi" w:hAnsiTheme="minorHAnsi" w:cstheme="minorHAnsi"/>
                <w:sz w:val="22"/>
                <w:szCs w:val="22"/>
              </w:rPr>
            </w:pPr>
            <w:r w:rsidRPr="009B77FC">
              <w:rPr>
                <w:rFonts w:asciiTheme="minorHAnsi" w:hAnsiTheme="minorHAnsi" w:cstheme="minorHAnsi"/>
                <w:sz w:val="22"/>
                <w:szCs w:val="22"/>
              </w:rPr>
              <w:t xml:space="preserve">Locate </w:t>
            </w:r>
            <w:proofErr w:type="spellStart"/>
            <w:r w:rsidR="00CB65FF" w:rsidRPr="009B77FC">
              <w:rPr>
                <w:rFonts w:asciiTheme="minorHAnsi" w:hAnsiTheme="minorHAnsi" w:cstheme="minorHAnsi"/>
                <w:sz w:val="22"/>
                <w:szCs w:val="22"/>
              </w:rPr>
              <w:t>InvoiceArrId</w:t>
            </w:r>
            <w:proofErr w:type="spellEnd"/>
            <w:r w:rsidR="00CB65FF" w:rsidRPr="009B77FC">
              <w:rPr>
                <w:rFonts w:asciiTheme="minorHAnsi" w:hAnsiTheme="minorHAnsi" w:cstheme="minorHAnsi"/>
                <w:sz w:val="22"/>
                <w:szCs w:val="22"/>
              </w:rPr>
              <w:t xml:space="preserve"> in </w:t>
            </w:r>
            <w:r w:rsidR="006653C0" w:rsidRPr="009B77FC">
              <w:rPr>
                <w:rFonts w:asciiTheme="minorHAnsi" w:hAnsiTheme="minorHAnsi" w:cstheme="minorHAnsi"/>
                <w:sz w:val="22"/>
                <w:szCs w:val="22"/>
              </w:rPr>
              <w:t>EB.</w:t>
            </w:r>
            <w:proofErr w:type="gramStart"/>
            <w:r w:rsidR="006653C0" w:rsidRPr="009B77FC">
              <w:rPr>
                <w:rFonts w:asciiTheme="minorHAnsi" w:hAnsiTheme="minorHAnsi" w:cstheme="minorHAnsi"/>
                <w:sz w:val="22"/>
                <w:szCs w:val="22"/>
              </w:rPr>
              <w:t>HB.INVOICE.DETAILS</w:t>
            </w:r>
            <w:proofErr w:type="gramEnd"/>
            <w:r w:rsidR="006653C0" w:rsidRPr="009B77FC">
              <w:rPr>
                <w:rFonts w:asciiTheme="minorHAnsi" w:hAnsiTheme="minorHAnsi" w:cstheme="minorHAnsi"/>
                <w:sz w:val="22"/>
                <w:szCs w:val="22"/>
              </w:rPr>
              <w:t>&gt;</w:t>
            </w:r>
            <w:r w:rsidR="002633CD" w:rsidRPr="009B77FC">
              <w:rPr>
                <w:rFonts w:asciiTheme="minorHAnsi" w:hAnsiTheme="minorHAnsi" w:cstheme="minorHAnsi"/>
                <w:sz w:val="22"/>
                <w:szCs w:val="22"/>
              </w:rPr>
              <w:t xml:space="preserve"> ARRANGEMENT.ID and </w:t>
            </w:r>
            <w:r w:rsidR="00722D82" w:rsidRPr="009B77FC">
              <w:rPr>
                <w:rFonts w:asciiTheme="minorHAnsi" w:hAnsiTheme="minorHAnsi" w:cstheme="minorHAnsi"/>
                <w:sz w:val="22"/>
                <w:szCs w:val="22"/>
              </w:rPr>
              <w:t>expand</w:t>
            </w:r>
            <w:r w:rsidR="002633CD" w:rsidRPr="009B77FC">
              <w:rPr>
                <w:rFonts w:asciiTheme="minorHAnsi" w:hAnsiTheme="minorHAnsi" w:cstheme="minorHAnsi"/>
                <w:sz w:val="22"/>
                <w:szCs w:val="22"/>
              </w:rPr>
              <w:t xml:space="preserve"> one sub-value set under this multi-value</w:t>
            </w:r>
          </w:p>
          <w:p w14:paraId="3CDE1274" w14:textId="056C939C" w:rsidR="002633CD" w:rsidRPr="007C51CE" w:rsidRDefault="007C51CE" w:rsidP="00DA113A">
            <w:pPr>
              <w:tabs>
                <w:tab w:val="left" w:pos="371"/>
              </w:tabs>
              <w:ind w:left="720"/>
              <w:rPr>
                <w:rFonts w:asciiTheme="minorHAnsi" w:hAnsiTheme="minorHAnsi" w:cstheme="minorHAnsi"/>
                <w:sz w:val="22"/>
                <w:szCs w:val="22"/>
              </w:rPr>
            </w:pPr>
            <w:r w:rsidRPr="007C51CE">
              <w:rPr>
                <w:rFonts w:asciiTheme="minorHAnsi" w:hAnsiTheme="minorHAnsi" w:cstheme="minorHAnsi"/>
                <w:sz w:val="22"/>
                <w:szCs w:val="22"/>
              </w:rPr>
              <w:t xml:space="preserve">LINE.ID = </w:t>
            </w:r>
            <w:r w:rsidR="00DB5AD9">
              <w:rPr>
                <w:rFonts w:asciiTheme="minorHAnsi" w:hAnsiTheme="minorHAnsi" w:cstheme="minorHAnsi"/>
                <w:sz w:val="22"/>
                <w:szCs w:val="22"/>
              </w:rPr>
              <w:t xml:space="preserve">Get value from previous sub-value of </w:t>
            </w:r>
            <w:r w:rsidR="00DB5AD9" w:rsidRPr="007C51CE">
              <w:rPr>
                <w:rFonts w:asciiTheme="minorHAnsi" w:hAnsiTheme="minorHAnsi" w:cstheme="minorHAnsi"/>
                <w:sz w:val="22"/>
                <w:szCs w:val="22"/>
              </w:rPr>
              <w:t>LINE.ID</w:t>
            </w:r>
            <w:r w:rsidR="00DB5AD9">
              <w:rPr>
                <w:rFonts w:asciiTheme="minorHAnsi" w:hAnsiTheme="minorHAnsi" w:cstheme="minorHAnsi"/>
                <w:sz w:val="22"/>
                <w:szCs w:val="22"/>
              </w:rPr>
              <w:t xml:space="preserve"> and increment by 1 (Also change subsequent multi/Sub value set)</w:t>
            </w:r>
          </w:p>
          <w:p w14:paraId="56411446" w14:textId="2F9E25A7" w:rsidR="007C51CE" w:rsidRPr="007C51CE" w:rsidRDefault="007C51CE" w:rsidP="00DA113A">
            <w:pPr>
              <w:tabs>
                <w:tab w:val="left" w:pos="371"/>
              </w:tabs>
              <w:ind w:left="720"/>
              <w:rPr>
                <w:rFonts w:asciiTheme="minorHAnsi" w:hAnsiTheme="minorHAnsi" w:cstheme="minorHAnsi"/>
                <w:sz w:val="22"/>
                <w:szCs w:val="22"/>
              </w:rPr>
            </w:pPr>
            <w:r w:rsidRPr="007C51CE">
              <w:rPr>
                <w:rFonts w:asciiTheme="minorHAnsi" w:hAnsiTheme="minorHAnsi" w:cstheme="minorHAnsi"/>
                <w:sz w:val="22"/>
                <w:szCs w:val="22"/>
              </w:rPr>
              <w:t xml:space="preserve">AMOUNT.TYPE = </w:t>
            </w:r>
            <w:r w:rsidR="008F7CF5">
              <w:rPr>
                <w:rFonts w:asciiTheme="minorHAnsi" w:hAnsiTheme="minorHAnsi" w:cstheme="minorHAnsi"/>
                <w:sz w:val="22"/>
                <w:szCs w:val="22"/>
              </w:rPr>
              <w:t>“</w:t>
            </w:r>
            <w:r w:rsidR="008F7CF5">
              <w:rPr>
                <w:szCs w:val="20"/>
              </w:rPr>
              <w:t>REMINDER.FEE</w:t>
            </w:r>
            <w:r w:rsidR="008F7CF5">
              <w:rPr>
                <w:rFonts w:asciiTheme="minorHAnsi" w:hAnsiTheme="minorHAnsi" w:cstheme="minorHAnsi"/>
                <w:sz w:val="22"/>
                <w:szCs w:val="22"/>
              </w:rPr>
              <w:t>”</w:t>
            </w:r>
          </w:p>
          <w:p w14:paraId="4AD2E789" w14:textId="45A088C2" w:rsidR="007C51CE" w:rsidRDefault="00235806" w:rsidP="00DA113A">
            <w:pPr>
              <w:tabs>
                <w:tab w:val="left" w:pos="371"/>
              </w:tabs>
              <w:ind w:left="720"/>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cstheme="minorHAnsi"/>
              </w:rPr>
              <w:t>OverdueType</w:t>
            </w:r>
            <w:proofErr w:type="spellEnd"/>
            <w:r w:rsidRPr="00235806">
              <w:rPr>
                <w:rFonts w:asciiTheme="minorHAnsi" w:hAnsiTheme="minorHAnsi" w:cstheme="minorHAnsi"/>
                <w:sz w:val="22"/>
                <w:szCs w:val="22"/>
              </w:rPr>
              <w:t xml:space="preserve"> </w:t>
            </w:r>
            <w:r>
              <w:rPr>
                <w:rFonts w:asciiTheme="minorHAnsi" w:hAnsiTheme="minorHAnsi" w:cstheme="minorHAnsi"/>
                <w:sz w:val="22"/>
                <w:szCs w:val="22"/>
              </w:rPr>
              <w:t>is equal to “</w:t>
            </w:r>
            <w:r w:rsidRPr="00235806">
              <w:rPr>
                <w:rFonts w:asciiTheme="minorHAnsi" w:hAnsiTheme="minorHAnsi" w:cstheme="minorHAnsi"/>
                <w:sz w:val="22"/>
                <w:szCs w:val="22"/>
              </w:rPr>
              <w:t>DEBT.COLLECTION.NOTICE</w:t>
            </w:r>
            <w:r>
              <w:rPr>
                <w:rFonts w:asciiTheme="minorHAnsi" w:hAnsiTheme="minorHAnsi" w:cstheme="minorHAnsi"/>
                <w:sz w:val="22"/>
                <w:szCs w:val="22"/>
              </w:rPr>
              <w:t xml:space="preserve">” then update </w:t>
            </w:r>
            <w:r w:rsidR="007C51CE" w:rsidRPr="007C51CE">
              <w:rPr>
                <w:rFonts w:asciiTheme="minorHAnsi" w:hAnsiTheme="minorHAnsi" w:cstheme="minorHAnsi"/>
                <w:sz w:val="22"/>
                <w:szCs w:val="22"/>
              </w:rPr>
              <w:t xml:space="preserve">AMOUNT = </w:t>
            </w:r>
            <w:r w:rsidRPr="00235806">
              <w:rPr>
                <w:rFonts w:asciiTheme="minorHAnsi" w:hAnsiTheme="minorHAnsi" w:cstheme="minorHAnsi"/>
                <w:sz w:val="22"/>
                <w:szCs w:val="22"/>
              </w:rPr>
              <w:t>AA.PRD.DES.CHARGE&gt;FIXED.AMOUNT</w:t>
            </w:r>
            <w:r>
              <w:rPr>
                <w:rFonts w:asciiTheme="minorHAnsi" w:hAnsiTheme="minorHAnsi" w:cstheme="minorHAnsi"/>
                <w:sz w:val="22"/>
                <w:szCs w:val="22"/>
              </w:rPr>
              <w:t xml:space="preserve"> from </w:t>
            </w:r>
            <w:r w:rsidR="00D27276">
              <w:rPr>
                <w:szCs w:val="20"/>
              </w:rPr>
              <w:t>COLLECTIONFEE</w:t>
            </w:r>
            <w:r>
              <w:rPr>
                <w:rFonts w:asciiTheme="minorHAnsi" w:hAnsiTheme="minorHAnsi" w:cstheme="minorHAnsi"/>
                <w:sz w:val="22"/>
                <w:szCs w:val="22"/>
              </w:rPr>
              <w:t xml:space="preserve"> property condition</w:t>
            </w:r>
          </w:p>
          <w:p w14:paraId="7B575E19" w14:textId="210E59B4" w:rsidR="00ED7FD9" w:rsidRDefault="00ED7FD9" w:rsidP="00ED7FD9">
            <w:pPr>
              <w:tabs>
                <w:tab w:val="left" w:pos="371"/>
              </w:tabs>
              <w:ind w:left="720"/>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cstheme="minorHAnsi"/>
              </w:rPr>
              <w:t>OverdueType</w:t>
            </w:r>
            <w:proofErr w:type="spellEnd"/>
            <w:r w:rsidRPr="00235806">
              <w:rPr>
                <w:rFonts w:asciiTheme="minorHAnsi" w:hAnsiTheme="minorHAnsi" w:cstheme="minorHAnsi"/>
                <w:sz w:val="22"/>
                <w:szCs w:val="22"/>
              </w:rPr>
              <w:t xml:space="preserve"> </w:t>
            </w:r>
            <w:r>
              <w:rPr>
                <w:rFonts w:asciiTheme="minorHAnsi" w:hAnsiTheme="minorHAnsi" w:cstheme="minorHAnsi"/>
                <w:sz w:val="22"/>
                <w:szCs w:val="22"/>
              </w:rPr>
              <w:t>is equal to “</w:t>
            </w:r>
            <w:r w:rsidR="0011796C" w:rsidRPr="0011796C">
              <w:rPr>
                <w:rFonts w:asciiTheme="minorHAnsi" w:hAnsiTheme="minorHAnsi" w:cstheme="minorHAnsi"/>
                <w:sz w:val="22"/>
                <w:szCs w:val="22"/>
              </w:rPr>
              <w:t>FINAL.DEMAND.PAYMENT</w:t>
            </w:r>
            <w:r>
              <w:rPr>
                <w:rFonts w:asciiTheme="minorHAnsi" w:hAnsiTheme="minorHAnsi" w:cstheme="minorHAnsi"/>
                <w:sz w:val="22"/>
                <w:szCs w:val="22"/>
              </w:rPr>
              <w:t xml:space="preserve">” then update </w:t>
            </w:r>
            <w:r w:rsidRPr="007C51CE">
              <w:rPr>
                <w:rFonts w:asciiTheme="minorHAnsi" w:hAnsiTheme="minorHAnsi" w:cstheme="minorHAnsi"/>
                <w:sz w:val="22"/>
                <w:szCs w:val="22"/>
              </w:rPr>
              <w:t xml:space="preserve">AMOUNT = </w:t>
            </w:r>
            <w:r w:rsidRPr="00235806">
              <w:rPr>
                <w:rFonts w:asciiTheme="minorHAnsi" w:hAnsiTheme="minorHAnsi" w:cstheme="minorHAnsi"/>
                <w:sz w:val="22"/>
                <w:szCs w:val="22"/>
              </w:rPr>
              <w:t>AA.PRD.DES.CHARGE&gt;FIXED.AMOUNT</w:t>
            </w:r>
            <w:r>
              <w:rPr>
                <w:rFonts w:asciiTheme="minorHAnsi" w:hAnsiTheme="minorHAnsi" w:cstheme="minorHAnsi"/>
                <w:sz w:val="22"/>
                <w:szCs w:val="22"/>
              </w:rPr>
              <w:t xml:space="preserve"> from </w:t>
            </w:r>
            <w:r w:rsidRPr="00235806">
              <w:rPr>
                <w:rFonts w:asciiTheme="minorHAnsi" w:hAnsiTheme="minorHAnsi" w:cstheme="minorHAnsi"/>
                <w:sz w:val="22"/>
                <w:szCs w:val="22"/>
              </w:rPr>
              <w:t>OVERDUEFEE</w:t>
            </w:r>
            <w:r>
              <w:rPr>
                <w:rFonts w:asciiTheme="minorHAnsi" w:hAnsiTheme="minorHAnsi" w:cstheme="minorHAnsi"/>
                <w:sz w:val="22"/>
                <w:szCs w:val="22"/>
              </w:rPr>
              <w:t xml:space="preserve"> property condition</w:t>
            </w:r>
          </w:p>
          <w:p w14:paraId="7FAF6975" w14:textId="1032C4B0" w:rsidR="007C51CE" w:rsidRPr="007C51CE" w:rsidRDefault="007C51CE" w:rsidP="00DA113A">
            <w:pPr>
              <w:tabs>
                <w:tab w:val="left" w:pos="371"/>
              </w:tabs>
              <w:ind w:left="720"/>
              <w:rPr>
                <w:rFonts w:asciiTheme="minorHAnsi" w:hAnsiTheme="minorHAnsi" w:cstheme="minorHAnsi"/>
                <w:sz w:val="22"/>
                <w:szCs w:val="22"/>
              </w:rPr>
            </w:pPr>
            <w:r w:rsidRPr="007C51CE">
              <w:rPr>
                <w:rFonts w:asciiTheme="minorHAnsi" w:hAnsiTheme="minorHAnsi" w:cstheme="minorHAnsi"/>
                <w:sz w:val="22"/>
                <w:szCs w:val="22"/>
              </w:rPr>
              <w:t>BILL.ID</w:t>
            </w:r>
            <w:r w:rsidR="00235806">
              <w:rPr>
                <w:rFonts w:asciiTheme="minorHAnsi" w:hAnsiTheme="minorHAnsi" w:cstheme="minorHAnsi"/>
                <w:sz w:val="22"/>
                <w:szCs w:val="22"/>
              </w:rPr>
              <w:t xml:space="preserve"> = “” (Empty)</w:t>
            </w:r>
          </w:p>
          <w:p w14:paraId="7960DF37" w14:textId="5B68F800" w:rsidR="002E0A38" w:rsidRDefault="00CF5A64" w:rsidP="00875281">
            <w:pPr>
              <w:pStyle w:val="ListParagraph"/>
              <w:numPr>
                <w:ilvl w:val="0"/>
                <w:numId w:val="34"/>
              </w:numPr>
              <w:tabs>
                <w:tab w:val="left" w:pos="371"/>
              </w:tabs>
            </w:pPr>
            <w:r>
              <w:t xml:space="preserve">If </w:t>
            </w:r>
            <w:proofErr w:type="spellStart"/>
            <w:r w:rsidR="00E03F26">
              <w:rPr>
                <w:rFonts w:eastAsia="Times New Roman" w:cstheme="minorHAnsi"/>
                <w:lang w:val="en-GB" w:eastAsia="en-GB"/>
              </w:rPr>
              <w:t>OverdueType</w:t>
            </w:r>
            <w:proofErr w:type="spellEnd"/>
            <w:r w:rsidR="00E03F26" w:rsidRPr="00FF5A22">
              <w:rPr>
                <w:rFonts w:eastAsia="Times New Roman" w:cstheme="minorHAnsi"/>
                <w:lang w:val="en-GB" w:eastAsia="en-GB"/>
              </w:rPr>
              <w:t xml:space="preserve"> is equal to “</w:t>
            </w:r>
            <w:proofErr w:type="gramStart"/>
            <w:r w:rsidR="00E03F26" w:rsidRPr="00FF5A22">
              <w:rPr>
                <w:rFonts w:eastAsia="Times New Roman" w:cstheme="minorHAnsi"/>
                <w:lang w:val="en-GB" w:eastAsia="en-GB"/>
              </w:rPr>
              <w:t>DEBT.COLLECTION.NOTICE</w:t>
            </w:r>
            <w:proofErr w:type="gramEnd"/>
            <w:r w:rsidR="00E03F26" w:rsidRPr="00FF5A22">
              <w:rPr>
                <w:rFonts w:eastAsia="Times New Roman" w:cstheme="minorHAnsi"/>
                <w:lang w:val="en-GB" w:eastAsia="en-GB"/>
              </w:rPr>
              <w:t>” then t</w:t>
            </w:r>
            <w:r w:rsidR="009414A4" w:rsidRPr="00FF5A22">
              <w:rPr>
                <w:rFonts w:eastAsia="Times New Roman" w:cstheme="minorHAnsi"/>
                <w:lang w:val="en-GB" w:eastAsia="en-GB"/>
              </w:rPr>
              <w:t xml:space="preserve">rigger </w:t>
            </w:r>
            <w:r w:rsidR="00606068" w:rsidRPr="00FF5A22">
              <w:rPr>
                <w:rFonts w:eastAsia="Times New Roman" w:cstheme="minorHAnsi"/>
                <w:lang w:val="en-GB" w:eastAsia="en-GB"/>
              </w:rPr>
              <w:t>LENDING-CHARGE-COLLECTION.FEE</w:t>
            </w:r>
            <w:r w:rsidR="009414A4" w:rsidRPr="00FF5A22">
              <w:rPr>
                <w:rFonts w:eastAsia="Times New Roman" w:cstheme="minorHAnsi"/>
                <w:lang w:val="en-GB" w:eastAsia="en-GB"/>
              </w:rPr>
              <w:t xml:space="preserve"> activity for the</w:t>
            </w:r>
            <w:r w:rsidR="009414A4" w:rsidRPr="009414A4">
              <w:t xml:space="preserve"> arrangement id in </w:t>
            </w:r>
            <w:proofErr w:type="spellStart"/>
            <w:r w:rsidR="009414A4" w:rsidRPr="009414A4">
              <w:t>InvoiceArrId</w:t>
            </w:r>
            <w:proofErr w:type="spellEnd"/>
            <w:r w:rsidR="009414A4" w:rsidRPr="009414A4">
              <w:t xml:space="preserve"> variable</w:t>
            </w:r>
          </w:p>
          <w:p w14:paraId="56D39E18" w14:textId="1C881B0E" w:rsidR="00B806FD" w:rsidRPr="00B806FD" w:rsidRDefault="00E012A5" w:rsidP="00875281">
            <w:pPr>
              <w:pStyle w:val="ListParagraph"/>
              <w:numPr>
                <w:ilvl w:val="0"/>
                <w:numId w:val="34"/>
              </w:numPr>
              <w:tabs>
                <w:tab w:val="left" w:pos="371"/>
              </w:tabs>
            </w:pPr>
            <w:r>
              <w:t xml:space="preserve">If </w:t>
            </w:r>
            <w:proofErr w:type="spellStart"/>
            <w:r>
              <w:rPr>
                <w:rFonts w:eastAsia="Times New Roman" w:cstheme="minorHAnsi"/>
                <w:lang w:val="en-GB" w:eastAsia="en-GB"/>
              </w:rPr>
              <w:t>OverdueType</w:t>
            </w:r>
            <w:proofErr w:type="spellEnd"/>
            <w:r w:rsidRPr="00FF5A22">
              <w:rPr>
                <w:rFonts w:eastAsia="Times New Roman" w:cstheme="minorHAnsi"/>
                <w:lang w:val="en-GB" w:eastAsia="en-GB"/>
              </w:rPr>
              <w:t xml:space="preserve"> is equal to “</w:t>
            </w:r>
            <w:proofErr w:type="gramStart"/>
            <w:r w:rsidR="00E00C85" w:rsidRPr="00EF5DC8">
              <w:rPr>
                <w:rFonts w:eastAsia="Times New Roman" w:cstheme="minorHAnsi"/>
                <w:lang w:val="en-GB" w:eastAsia="en-GB"/>
              </w:rPr>
              <w:t>FINAL.DEMAND.PAYME</w:t>
            </w:r>
            <w:proofErr w:type="gramEnd"/>
            <w:r w:rsidRPr="00FF5A22">
              <w:rPr>
                <w:rFonts w:eastAsia="Times New Roman" w:cstheme="minorHAnsi"/>
                <w:lang w:val="en-GB" w:eastAsia="en-GB"/>
              </w:rPr>
              <w:t xml:space="preserve">” then trigger </w:t>
            </w:r>
            <w:r w:rsidR="00934EBC" w:rsidRPr="00EF5DC8">
              <w:rPr>
                <w:rFonts w:eastAsia="Times New Roman" w:cstheme="minorHAnsi"/>
                <w:lang w:val="en-GB" w:eastAsia="en-GB"/>
              </w:rPr>
              <w:t xml:space="preserve">LENDING-CHARGE-OVERDUE.FEE </w:t>
            </w:r>
            <w:r w:rsidRPr="00FF5A22">
              <w:rPr>
                <w:rFonts w:eastAsia="Times New Roman" w:cstheme="minorHAnsi"/>
                <w:lang w:val="en-GB" w:eastAsia="en-GB"/>
              </w:rPr>
              <w:t>activity for the</w:t>
            </w:r>
            <w:r w:rsidRPr="00EF5DC8">
              <w:rPr>
                <w:rFonts w:eastAsia="Times New Roman" w:cstheme="minorHAnsi"/>
                <w:lang w:val="en-GB" w:eastAsia="en-GB"/>
              </w:rPr>
              <w:t xml:space="preserve"> arrangement id in </w:t>
            </w:r>
            <w:proofErr w:type="spellStart"/>
            <w:r w:rsidRPr="00EF5DC8">
              <w:rPr>
                <w:rFonts w:eastAsia="Times New Roman" w:cstheme="minorHAnsi"/>
                <w:lang w:val="en-GB" w:eastAsia="en-GB"/>
              </w:rPr>
              <w:t>InvoiceArrId</w:t>
            </w:r>
            <w:proofErr w:type="spellEnd"/>
            <w:r w:rsidRPr="00EF5DC8">
              <w:rPr>
                <w:rFonts w:eastAsia="Times New Roman" w:cstheme="minorHAnsi"/>
                <w:lang w:val="en-GB" w:eastAsia="en-GB"/>
              </w:rPr>
              <w:t xml:space="preserve"> variable</w:t>
            </w:r>
          </w:p>
        </w:tc>
      </w:tr>
      <w:tr w:rsidR="00FE4594" w:rsidRPr="00DE07B8" w14:paraId="44FA8041" w14:textId="77777777" w:rsidTr="000167A7">
        <w:trPr>
          <w:trHeight w:val="255"/>
        </w:trPr>
        <w:tc>
          <w:tcPr>
            <w:tcW w:w="1994" w:type="dxa"/>
            <w:noWrap/>
          </w:tcPr>
          <w:p w14:paraId="2CB4C206" w14:textId="77777777" w:rsidR="00FE4594" w:rsidRPr="00DE07B8" w:rsidRDefault="00FE4594" w:rsidP="000167A7">
            <w:r w:rsidRPr="00DE07B8">
              <w:lastRenderedPageBreak/>
              <w:t>Special Instructions</w:t>
            </w:r>
          </w:p>
        </w:tc>
        <w:tc>
          <w:tcPr>
            <w:tcW w:w="6464" w:type="dxa"/>
            <w:noWrap/>
          </w:tcPr>
          <w:p w14:paraId="2D843BE5" w14:textId="77777777" w:rsidR="00FE4594" w:rsidRPr="00DE07B8" w:rsidRDefault="00FE4594" w:rsidP="000167A7"/>
        </w:tc>
      </w:tr>
    </w:tbl>
    <w:p w14:paraId="3259374F" w14:textId="506B9F43" w:rsidR="006E53FC" w:rsidRDefault="006E53FC" w:rsidP="003E3A9A"/>
    <w:p w14:paraId="3DD247A3" w14:textId="77777777" w:rsidR="00016435" w:rsidRPr="00DE07B8" w:rsidRDefault="00016435" w:rsidP="00016435">
      <w:pPr>
        <w:pStyle w:val="Heading2"/>
      </w:pPr>
      <w:proofErr w:type="spellStart"/>
      <w:r w:rsidRPr="006131FE">
        <w:t>Hus</w:t>
      </w:r>
      <w:r>
        <w:t>AaPostUpdInvoice</w:t>
      </w:r>
      <w:proofErr w:type="spellEnd"/>
    </w:p>
    <w:tbl>
      <w:tblPr>
        <w:tblW w:w="917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181"/>
      </w:tblGrid>
      <w:tr w:rsidR="00016435" w:rsidRPr="00DE07B8" w14:paraId="6EF87F9C" w14:textId="77777777" w:rsidTr="00B46486">
        <w:trPr>
          <w:trHeight w:val="255"/>
        </w:trPr>
        <w:tc>
          <w:tcPr>
            <w:tcW w:w="1994" w:type="dxa"/>
            <w:shd w:val="clear" w:color="auto" w:fill="B9CFDD"/>
            <w:noWrap/>
          </w:tcPr>
          <w:p w14:paraId="47130744" w14:textId="77777777" w:rsidR="00016435" w:rsidRPr="00DE07B8" w:rsidRDefault="00016435" w:rsidP="00B46486">
            <w:pPr>
              <w:pStyle w:val="BoldBlueDark"/>
            </w:pPr>
            <w:r w:rsidRPr="00DE07B8">
              <w:t xml:space="preserve">Property </w:t>
            </w:r>
          </w:p>
        </w:tc>
        <w:tc>
          <w:tcPr>
            <w:tcW w:w="7181" w:type="dxa"/>
            <w:shd w:val="clear" w:color="auto" w:fill="B9CFDD"/>
            <w:noWrap/>
          </w:tcPr>
          <w:p w14:paraId="400A8762" w14:textId="77777777" w:rsidR="00016435" w:rsidRPr="00DE07B8" w:rsidRDefault="00016435" w:rsidP="00B46486">
            <w:pPr>
              <w:pStyle w:val="BoldBlueDark"/>
            </w:pPr>
            <w:r w:rsidRPr="00DE07B8">
              <w:t>Specification</w:t>
            </w:r>
          </w:p>
        </w:tc>
      </w:tr>
      <w:tr w:rsidR="00016435" w:rsidRPr="00DE07B8" w14:paraId="45445170" w14:textId="77777777" w:rsidTr="00B46486">
        <w:trPr>
          <w:trHeight w:val="255"/>
        </w:trPr>
        <w:tc>
          <w:tcPr>
            <w:tcW w:w="1994" w:type="dxa"/>
            <w:noWrap/>
          </w:tcPr>
          <w:p w14:paraId="4E4468AD" w14:textId="77777777" w:rsidR="00016435" w:rsidRPr="00DE07B8" w:rsidRDefault="00016435" w:rsidP="00B46486">
            <w:r w:rsidRPr="00DE07B8">
              <w:t>Type</w:t>
            </w:r>
          </w:p>
        </w:tc>
        <w:tc>
          <w:tcPr>
            <w:tcW w:w="7181" w:type="dxa"/>
            <w:noWrap/>
          </w:tcPr>
          <w:p w14:paraId="317088FE" w14:textId="77777777" w:rsidR="00016435" w:rsidRPr="00DE07B8" w:rsidRDefault="00016435" w:rsidP="00B46486">
            <w:r>
              <w:t>S</w:t>
            </w:r>
          </w:p>
        </w:tc>
      </w:tr>
      <w:tr w:rsidR="00016435" w:rsidRPr="00DE07B8" w14:paraId="63929B80" w14:textId="77777777" w:rsidTr="00B46486">
        <w:trPr>
          <w:trHeight w:val="255"/>
        </w:trPr>
        <w:tc>
          <w:tcPr>
            <w:tcW w:w="1994" w:type="dxa"/>
            <w:noWrap/>
          </w:tcPr>
          <w:p w14:paraId="68F5155E" w14:textId="77777777" w:rsidR="00016435" w:rsidRPr="00DE07B8" w:rsidRDefault="00016435" w:rsidP="00B46486">
            <w:r w:rsidRPr="00DE07B8">
              <w:lastRenderedPageBreak/>
              <w:t>Attached To</w:t>
            </w:r>
          </w:p>
        </w:tc>
        <w:tc>
          <w:tcPr>
            <w:tcW w:w="7181" w:type="dxa"/>
            <w:noWrap/>
          </w:tcPr>
          <w:p w14:paraId="1D41B5A1" w14:textId="77777777" w:rsidR="00016435" w:rsidRDefault="00016435" w:rsidP="00B46486">
            <w:r>
              <w:t>AA.PRD.DES.ACTIVITY.API&gt;</w:t>
            </w:r>
            <w:r w:rsidRPr="003A4999">
              <w:t>MORTGAGE--20100101</w:t>
            </w:r>
          </w:p>
          <w:p w14:paraId="7CE1AC57" w14:textId="77777777" w:rsidR="00016435" w:rsidRDefault="00016435" w:rsidP="00B46486">
            <w:r>
              <w:t xml:space="preserve">Activity Class: </w:t>
            </w:r>
            <w:r w:rsidRPr="00DB2487">
              <w:t>LENDING-APPLYPAYMENT-PAYMENT.RULES</w:t>
            </w:r>
          </w:p>
          <w:p w14:paraId="789D710D" w14:textId="77777777" w:rsidR="00016435" w:rsidRDefault="00016435" w:rsidP="00B46486">
            <w:r>
              <w:t xml:space="preserve">Property Class: </w:t>
            </w:r>
            <w:r w:rsidRPr="00DA03A1">
              <w:t>PAYMENT.SCHEDULE</w:t>
            </w:r>
          </w:p>
          <w:p w14:paraId="4B06EBD8" w14:textId="77777777" w:rsidR="00016435" w:rsidRPr="00DE07B8" w:rsidRDefault="00016435" w:rsidP="00B46486">
            <w:r>
              <w:t xml:space="preserve">Action: </w:t>
            </w:r>
            <w:r w:rsidRPr="00843239">
              <w:t>CANCEL.BILLS</w:t>
            </w:r>
          </w:p>
        </w:tc>
      </w:tr>
      <w:tr w:rsidR="00016435" w:rsidRPr="00DE07B8" w14:paraId="710E737F" w14:textId="77777777" w:rsidTr="00B46486">
        <w:trPr>
          <w:trHeight w:val="255"/>
        </w:trPr>
        <w:tc>
          <w:tcPr>
            <w:tcW w:w="1994" w:type="dxa"/>
            <w:noWrap/>
          </w:tcPr>
          <w:p w14:paraId="0A647C22" w14:textId="77777777" w:rsidR="00016435" w:rsidRPr="00DE07B8" w:rsidRDefault="00016435" w:rsidP="00B46486">
            <w:r w:rsidRPr="00DE07B8">
              <w:t>Attached As</w:t>
            </w:r>
          </w:p>
        </w:tc>
        <w:tc>
          <w:tcPr>
            <w:tcW w:w="7181" w:type="dxa"/>
            <w:noWrap/>
          </w:tcPr>
          <w:p w14:paraId="4BFAD6C7" w14:textId="77777777" w:rsidR="00016435" w:rsidRPr="00DE07B8" w:rsidRDefault="00016435" w:rsidP="00B46486">
            <w:r>
              <w:t>Post Routine</w:t>
            </w:r>
          </w:p>
        </w:tc>
      </w:tr>
      <w:tr w:rsidR="00016435" w:rsidRPr="00DE07B8" w14:paraId="7CABE77A" w14:textId="77777777" w:rsidTr="00B46486">
        <w:trPr>
          <w:trHeight w:val="255"/>
        </w:trPr>
        <w:tc>
          <w:tcPr>
            <w:tcW w:w="1994" w:type="dxa"/>
            <w:noWrap/>
          </w:tcPr>
          <w:p w14:paraId="5271BBDB" w14:textId="77777777" w:rsidR="00016435" w:rsidRPr="00DE07B8" w:rsidRDefault="00016435" w:rsidP="00B46486">
            <w:r w:rsidRPr="00DE07B8">
              <w:t>Dependency</w:t>
            </w:r>
          </w:p>
        </w:tc>
        <w:tc>
          <w:tcPr>
            <w:tcW w:w="7181" w:type="dxa"/>
            <w:noWrap/>
          </w:tcPr>
          <w:p w14:paraId="7040AFF9" w14:textId="77777777" w:rsidR="00016435" w:rsidRPr="00DE07B8" w:rsidRDefault="00016435" w:rsidP="00B46486">
            <w:r>
              <w:t>NA</w:t>
            </w:r>
          </w:p>
        </w:tc>
      </w:tr>
      <w:tr w:rsidR="00016435" w:rsidRPr="00DE07B8" w14:paraId="247363E5" w14:textId="77777777" w:rsidTr="00B46486">
        <w:trPr>
          <w:trHeight w:val="255"/>
        </w:trPr>
        <w:tc>
          <w:tcPr>
            <w:tcW w:w="1994" w:type="dxa"/>
            <w:noWrap/>
          </w:tcPr>
          <w:p w14:paraId="69DC359E" w14:textId="77777777" w:rsidR="00016435" w:rsidRPr="00DE07B8" w:rsidRDefault="00016435" w:rsidP="00B46486">
            <w:r w:rsidRPr="00DE07B8">
              <w:t>Description</w:t>
            </w:r>
          </w:p>
        </w:tc>
        <w:tc>
          <w:tcPr>
            <w:tcW w:w="7181" w:type="dxa"/>
            <w:noWrap/>
          </w:tcPr>
          <w:p w14:paraId="4001E9CE" w14:textId="77777777" w:rsidR="00016435" w:rsidRPr="00DE07B8" w:rsidRDefault="00016435" w:rsidP="00B46486">
            <w:r>
              <w:t xml:space="preserve">Routine to update </w:t>
            </w:r>
            <w:r w:rsidRPr="0028164E">
              <w:t>EB.HB.INVOICE.DETAILS</w:t>
            </w:r>
            <w:r>
              <w:t xml:space="preserve"> &amp; </w:t>
            </w:r>
            <w:r w:rsidRPr="00927705">
              <w:t>EB.HB.INVOICE.LEFTOVER</w:t>
            </w:r>
            <w:r w:rsidRPr="0028164E">
              <w:t xml:space="preserve"> </w:t>
            </w:r>
            <w:r>
              <w:t xml:space="preserve">table records based on payment tolerance </w:t>
            </w:r>
          </w:p>
        </w:tc>
      </w:tr>
      <w:tr w:rsidR="00016435" w:rsidRPr="00DE07B8" w14:paraId="10F238D0" w14:textId="77777777" w:rsidTr="00B46486">
        <w:trPr>
          <w:trHeight w:val="255"/>
        </w:trPr>
        <w:tc>
          <w:tcPr>
            <w:tcW w:w="1994" w:type="dxa"/>
            <w:noWrap/>
          </w:tcPr>
          <w:p w14:paraId="79CC1CC8" w14:textId="77777777" w:rsidR="00016435" w:rsidRPr="00DE07B8" w:rsidRDefault="00016435" w:rsidP="00B46486">
            <w:r w:rsidRPr="00DE07B8">
              <w:t>Arguments – IN</w:t>
            </w:r>
          </w:p>
        </w:tc>
        <w:tc>
          <w:tcPr>
            <w:tcW w:w="7181" w:type="dxa"/>
            <w:noWrap/>
          </w:tcPr>
          <w:p w14:paraId="267927A2" w14:textId="77777777" w:rsidR="00016435" w:rsidRPr="00DE07B8" w:rsidRDefault="00016435" w:rsidP="00B46486">
            <w:r>
              <w:t>NA</w:t>
            </w:r>
          </w:p>
        </w:tc>
      </w:tr>
      <w:tr w:rsidR="00016435" w:rsidRPr="00DE07B8" w14:paraId="65CF0AF5" w14:textId="77777777" w:rsidTr="00B46486">
        <w:trPr>
          <w:trHeight w:val="255"/>
        </w:trPr>
        <w:tc>
          <w:tcPr>
            <w:tcW w:w="1994" w:type="dxa"/>
            <w:noWrap/>
          </w:tcPr>
          <w:p w14:paraId="377A3790" w14:textId="77777777" w:rsidR="00016435" w:rsidRPr="00DE07B8" w:rsidRDefault="00016435" w:rsidP="00B46486">
            <w:r w:rsidRPr="00DE07B8">
              <w:t>Arguments – OUT</w:t>
            </w:r>
          </w:p>
        </w:tc>
        <w:tc>
          <w:tcPr>
            <w:tcW w:w="7181" w:type="dxa"/>
            <w:noWrap/>
          </w:tcPr>
          <w:p w14:paraId="66B26B66" w14:textId="77777777" w:rsidR="00016435" w:rsidRPr="00DE07B8" w:rsidRDefault="00016435" w:rsidP="00B46486">
            <w:r>
              <w:t>NA</w:t>
            </w:r>
          </w:p>
        </w:tc>
      </w:tr>
      <w:tr w:rsidR="00016435" w:rsidRPr="00DE07B8" w14:paraId="6784159B" w14:textId="77777777" w:rsidTr="00B46486">
        <w:trPr>
          <w:trHeight w:val="255"/>
        </w:trPr>
        <w:tc>
          <w:tcPr>
            <w:tcW w:w="1994" w:type="dxa"/>
            <w:noWrap/>
          </w:tcPr>
          <w:p w14:paraId="52E45037" w14:textId="77777777" w:rsidR="00016435" w:rsidRPr="00DE07B8" w:rsidRDefault="00016435" w:rsidP="00B46486">
            <w:r w:rsidRPr="00DE07B8">
              <w:t>Prelim Conditions</w:t>
            </w:r>
          </w:p>
        </w:tc>
        <w:tc>
          <w:tcPr>
            <w:tcW w:w="7181" w:type="dxa"/>
            <w:noWrap/>
          </w:tcPr>
          <w:p w14:paraId="1BE62773" w14:textId="77777777" w:rsidR="00016435" w:rsidRPr="00DE07B8" w:rsidRDefault="00016435" w:rsidP="00B46486"/>
        </w:tc>
      </w:tr>
      <w:tr w:rsidR="00016435" w:rsidRPr="00DE07B8" w14:paraId="4B0F0FC9" w14:textId="77777777" w:rsidTr="00B46486">
        <w:trPr>
          <w:trHeight w:val="255"/>
        </w:trPr>
        <w:tc>
          <w:tcPr>
            <w:tcW w:w="1994" w:type="dxa"/>
            <w:noWrap/>
          </w:tcPr>
          <w:p w14:paraId="513DC94D" w14:textId="77777777" w:rsidR="00016435" w:rsidRPr="00DE07B8" w:rsidRDefault="00016435" w:rsidP="00B46486">
            <w:r w:rsidRPr="00DE07B8">
              <w:t>Subroutine Flow</w:t>
            </w:r>
          </w:p>
        </w:tc>
        <w:tc>
          <w:tcPr>
            <w:tcW w:w="7181" w:type="dxa"/>
            <w:noWrap/>
          </w:tcPr>
          <w:p w14:paraId="4A6081B0" w14:textId="77777777" w:rsidR="00016435" w:rsidRDefault="00016435" w:rsidP="00875281">
            <w:pPr>
              <w:pStyle w:val="ListParagraph"/>
              <w:numPr>
                <w:ilvl w:val="0"/>
                <w:numId w:val="35"/>
              </w:numPr>
              <w:tabs>
                <w:tab w:val="left" w:pos="371"/>
              </w:tabs>
            </w:pPr>
            <w:r>
              <w:t xml:space="preserve">Get account id using </w:t>
            </w:r>
            <w:proofErr w:type="spellStart"/>
            <w:r w:rsidRPr="00C4799E">
              <w:t>getLinkedAccount</w:t>
            </w:r>
            <w:proofErr w:type="spellEnd"/>
            <w:r>
              <w:t xml:space="preserve"> from </w:t>
            </w:r>
            <w:proofErr w:type="spellStart"/>
            <w:r w:rsidRPr="002602B2">
              <w:t>arrangementContext</w:t>
            </w:r>
            <w:proofErr w:type="spellEnd"/>
            <w:r>
              <w:t xml:space="preserve"> and store it to the variable </w:t>
            </w:r>
            <w:proofErr w:type="spellStart"/>
            <w:r>
              <w:t>AccountId</w:t>
            </w:r>
            <w:proofErr w:type="spellEnd"/>
          </w:p>
          <w:p w14:paraId="735C1A4C" w14:textId="1969B751" w:rsidR="00016435" w:rsidRDefault="00016435" w:rsidP="00875281">
            <w:pPr>
              <w:pStyle w:val="ListParagraph"/>
              <w:numPr>
                <w:ilvl w:val="0"/>
                <w:numId w:val="35"/>
              </w:numPr>
              <w:tabs>
                <w:tab w:val="left" w:pos="371"/>
              </w:tabs>
            </w:pPr>
            <w:r>
              <w:t xml:space="preserve">Read ACCOUNT record with @ID as </w:t>
            </w:r>
            <w:proofErr w:type="spellStart"/>
            <w:r>
              <w:t>AccountId</w:t>
            </w:r>
            <w:proofErr w:type="spellEnd"/>
            <w:r>
              <w:t xml:space="preserve"> and get </w:t>
            </w:r>
            <w:r w:rsidRPr="00020404">
              <w:t>HB.CASE.ID</w:t>
            </w:r>
            <w:r>
              <w:t xml:space="preserve"> and store it to the variable </w:t>
            </w:r>
            <w:proofErr w:type="spellStart"/>
            <w:r>
              <w:t>CaseId</w:t>
            </w:r>
            <w:proofErr w:type="spellEnd"/>
          </w:p>
          <w:p w14:paraId="6C7C6F36" w14:textId="77777777" w:rsidR="00016435" w:rsidRDefault="00444FD9" w:rsidP="00600CB0">
            <w:pPr>
              <w:pStyle w:val="ListParagraph"/>
              <w:numPr>
                <w:ilvl w:val="0"/>
                <w:numId w:val="35"/>
              </w:numPr>
              <w:tabs>
                <w:tab w:val="left" w:pos="371"/>
              </w:tabs>
            </w:pPr>
            <w:r>
              <w:t xml:space="preserve">Get arrangement id from </w:t>
            </w:r>
            <w:proofErr w:type="spellStart"/>
            <w:r w:rsidRPr="00444FD9">
              <w:t>arrangementContext</w:t>
            </w:r>
            <w:proofErr w:type="spellEnd"/>
            <w:r>
              <w:t xml:space="preserve"> and store it the variable </w:t>
            </w:r>
            <w:proofErr w:type="spellStart"/>
            <w:r>
              <w:t>arrIdVal</w:t>
            </w:r>
            <w:proofErr w:type="spellEnd"/>
          </w:p>
          <w:p w14:paraId="6C9F718B" w14:textId="77777777" w:rsidR="00444FD9" w:rsidRDefault="007C0AD1" w:rsidP="00600CB0">
            <w:pPr>
              <w:pStyle w:val="ListParagraph"/>
              <w:numPr>
                <w:ilvl w:val="0"/>
                <w:numId w:val="35"/>
              </w:numPr>
              <w:tabs>
                <w:tab w:val="left" w:pos="371"/>
              </w:tabs>
            </w:pPr>
            <w:r w:rsidRPr="007C0AD1">
              <w:t>Read EB.</w:t>
            </w:r>
            <w:proofErr w:type="gramStart"/>
            <w:r w:rsidRPr="007C0AD1">
              <w:t>HB.CASE.TODAY</w:t>
            </w:r>
            <w:proofErr w:type="gramEnd"/>
            <w:r w:rsidRPr="007C0AD1">
              <w:t xml:space="preserve">.BILLS record with @ID as </w:t>
            </w:r>
            <w:proofErr w:type="spellStart"/>
            <w:r w:rsidRPr="007C0AD1">
              <w:t>CaseIdVal</w:t>
            </w:r>
            <w:proofErr w:type="spellEnd"/>
          </w:p>
          <w:p w14:paraId="5BE9EB92" w14:textId="77777777" w:rsidR="006244E4" w:rsidRDefault="00343A12" w:rsidP="00600CB0">
            <w:pPr>
              <w:pStyle w:val="ListParagraph"/>
              <w:numPr>
                <w:ilvl w:val="0"/>
                <w:numId w:val="35"/>
              </w:numPr>
              <w:tabs>
                <w:tab w:val="left" w:pos="371"/>
              </w:tabs>
            </w:pPr>
            <w:r w:rsidRPr="00343A12">
              <w:t xml:space="preserve">If record </w:t>
            </w:r>
            <w:proofErr w:type="gramStart"/>
            <w:r w:rsidRPr="00343A12">
              <w:t>exist</w:t>
            </w:r>
            <w:proofErr w:type="gramEnd"/>
            <w:r w:rsidRPr="00343A12">
              <w:t xml:space="preserve"> then add new multi-value and update ARRANGEMENT.ID field with </w:t>
            </w:r>
            <w:proofErr w:type="spellStart"/>
            <w:r w:rsidR="00E144E3">
              <w:t>arrIdVal</w:t>
            </w:r>
            <w:proofErr w:type="spellEnd"/>
          </w:p>
          <w:p w14:paraId="006F5B52" w14:textId="064285DF" w:rsidR="00E144E3" w:rsidRPr="009E6F16" w:rsidRDefault="00A4698D" w:rsidP="00600CB0">
            <w:pPr>
              <w:pStyle w:val="ListParagraph"/>
              <w:numPr>
                <w:ilvl w:val="0"/>
                <w:numId w:val="35"/>
              </w:numPr>
              <w:tabs>
                <w:tab w:val="left" w:pos="371"/>
              </w:tabs>
            </w:pPr>
            <w:r w:rsidRPr="00A4698D">
              <w:t xml:space="preserve">If record does not </w:t>
            </w:r>
            <w:proofErr w:type="gramStart"/>
            <w:r w:rsidRPr="00A4698D">
              <w:t>exist</w:t>
            </w:r>
            <w:proofErr w:type="gramEnd"/>
            <w:r w:rsidRPr="00A4698D">
              <w:t xml:space="preserve"> then create new record with @ID as </w:t>
            </w:r>
            <w:proofErr w:type="spellStart"/>
            <w:r w:rsidRPr="00A4698D">
              <w:t>CaseIdVal</w:t>
            </w:r>
            <w:proofErr w:type="spellEnd"/>
            <w:r w:rsidRPr="00A4698D">
              <w:t xml:space="preserve"> and update ARRANGEMENT.ID field with </w:t>
            </w:r>
            <w:proofErr w:type="spellStart"/>
            <w:r w:rsidRPr="00A4698D">
              <w:t>ArrIdVal</w:t>
            </w:r>
            <w:proofErr w:type="spellEnd"/>
          </w:p>
        </w:tc>
      </w:tr>
      <w:tr w:rsidR="00016435" w:rsidRPr="00DE07B8" w14:paraId="77D41EAB" w14:textId="77777777" w:rsidTr="00B46486">
        <w:trPr>
          <w:trHeight w:val="255"/>
        </w:trPr>
        <w:tc>
          <w:tcPr>
            <w:tcW w:w="1994" w:type="dxa"/>
            <w:noWrap/>
          </w:tcPr>
          <w:p w14:paraId="1BDD784D" w14:textId="77777777" w:rsidR="00016435" w:rsidRPr="00DE07B8" w:rsidRDefault="00016435" w:rsidP="00B46486">
            <w:r w:rsidRPr="00DE07B8">
              <w:t>Special Instructions</w:t>
            </w:r>
          </w:p>
        </w:tc>
        <w:tc>
          <w:tcPr>
            <w:tcW w:w="7181" w:type="dxa"/>
            <w:noWrap/>
          </w:tcPr>
          <w:p w14:paraId="1A5CDE98" w14:textId="77777777" w:rsidR="00016435" w:rsidRPr="00DE07B8" w:rsidRDefault="00016435" w:rsidP="00B46486"/>
        </w:tc>
      </w:tr>
    </w:tbl>
    <w:p w14:paraId="1FA981D4" w14:textId="77777777" w:rsidR="00016435" w:rsidRDefault="00016435" w:rsidP="00016435"/>
    <w:p w14:paraId="78211E1C" w14:textId="37BD6200" w:rsidR="00892390" w:rsidRPr="00DE07B8" w:rsidRDefault="00892390" w:rsidP="00892390">
      <w:pPr>
        <w:pStyle w:val="Heading2"/>
      </w:pPr>
      <w:proofErr w:type="spellStart"/>
      <w:r w:rsidRPr="006131FE">
        <w:t>HusA</w:t>
      </w:r>
      <w:r w:rsidR="0027603A">
        <w:t>aPost</w:t>
      </w:r>
      <w:r w:rsidR="00944994">
        <w:t>CancelDd</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892390" w:rsidRPr="00DE07B8" w14:paraId="7F3CCD3D" w14:textId="77777777" w:rsidTr="00DE0772">
        <w:trPr>
          <w:trHeight w:val="255"/>
        </w:trPr>
        <w:tc>
          <w:tcPr>
            <w:tcW w:w="1994" w:type="dxa"/>
            <w:shd w:val="clear" w:color="auto" w:fill="B9CFDD"/>
            <w:noWrap/>
          </w:tcPr>
          <w:p w14:paraId="298D0F62" w14:textId="77777777" w:rsidR="00892390" w:rsidRPr="00DE07B8" w:rsidRDefault="00892390" w:rsidP="00DE0772">
            <w:pPr>
              <w:pStyle w:val="BoldBlueDark"/>
            </w:pPr>
            <w:r w:rsidRPr="00DE07B8">
              <w:t xml:space="preserve">Property </w:t>
            </w:r>
          </w:p>
        </w:tc>
        <w:tc>
          <w:tcPr>
            <w:tcW w:w="6464" w:type="dxa"/>
            <w:shd w:val="clear" w:color="auto" w:fill="B9CFDD"/>
            <w:noWrap/>
          </w:tcPr>
          <w:p w14:paraId="2393FC25" w14:textId="77777777" w:rsidR="00892390" w:rsidRPr="00DE07B8" w:rsidRDefault="00892390" w:rsidP="00DE0772">
            <w:pPr>
              <w:pStyle w:val="BoldBlueDark"/>
            </w:pPr>
            <w:r w:rsidRPr="00DE07B8">
              <w:t>Specification</w:t>
            </w:r>
          </w:p>
        </w:tc>
      </w:tr>
      <w:tr w:rsidR="00892390" w:rsidRPr="00DE07B8" w14:paraId="7AD66058" w14:textId="77777777" w:rsidTr="00DE0772">
        <w:trPr>
          <w:trHeight w:val="255"/>
        </w:trPr>
        <w:tc>
          <w:tcPr>
            <w:tcW w:w="1994" w:type="dxa"/>
            <w:noWrap/>
          </w:tcPr>
          <w:p w14:paraId="5A9A8708" w14:textId="77777777" w:rsidR="00892390" w:rsidRPr="00DE07B8" w:rsidRDefault="00892390" w:rsidP="00DE0772">
            <w:r w:rsidRPr="00DE07B8">
              <w:t>Type</w:t>
            </w:r>
          </w:p>
        </w:tc>
        <w:tc>
          <w:tcPr>
            <w:tcW w:w="6464" w:type="dxa"/>
            <w:noWrap/>
          </w:tcPr>
          <w:p w14:paraId="753B3111" w14:textId="77777777" w:rsidR="00892390" w:rsidRPr="00DE07B8" w:rsidRDefault="00892390" w:rsidP="00DE0772">
            <w:r>
              <w:t>S</w:t>
            </w:r>
          </w:p>
        </w:tc>
      </w:tr>
      <w:tr w:rsidR="00892390" w:rsidRPr="00DE07B8" w14:paraId="1BDFC53A" w14:textId="77777777" w:rsidTr="00DE0772">
        <w:trPr>
          <w:trHeight w:val="255"/>
        </w:trPr>
        <w:tc>
          <w:tcPr>
            <w:tcW w:w="1994" w:type="dxa"/>
            <w:noWrap/>
          </w:tcPr>
          <w:p w14:paraId="0D3B03E3" w14:textId="77777777" w:rsidR="00892390" w:rsidRPr="00DE07B8" w:rsidRDefault="00892390" w:rsidP="00DE0772">
            <w:r w:rsidRPr="00DE07B8">
              <w:t>Attached To</w:t>
            </w:r>
          </w:p>
        </w:tc>
        <w:tc>
          <w:tcPr>
            <w:tcW w:w="6464" w:type="dxa"/>
            <w:noWrap/>
          </w:tcPr>
          <w:p w14:paraId="68353B8D" w14:textId="77777777" w:rsidR="00B112CE" w:rsidRPr="007D03BC" w:rsidRDefault="00B112CE" w:rsidP="00B112CE">
            <w:pPr>
              <w:rPr>
                <w:rFonts w:asciiTheme="minorHAnsi" w:hAnsiTheme="minorHAnsi" w:cstheme="minorHAnsi"/>
                <w:sz w:val="22"/>
                <w:szCs w:val="22"/>
              </w:rPr>
            </w:pPr>
            <w:r w:rsidRPr="007D03BC">
              <w:rPr>
                <w:rFonts w:asciiTheme="minorHAnsi" w:hAnsiTheme="minorHAnsi" w:cstheme="minorHAnsi"/>
                <w:sz w:val="22"/>
                <w:szCs w:val="22"/>
              </w:rPr>
              <w:t>AA.PRD.DES.ACTIVITY.API&gt;MORTGAGE--20100101</w:t>
            </w:r>
          </w:p>
          <w:p w14:paraId="5D3A6C62" w14:textId="64D8F712" w:rsidR="00B112CE" w:rsidRPr="007D03BC" w:rsidRDefault="00B112CE" w:rsidP="00B112CE">
            <w:pPr>
              <w:rPr>
                <w:rFonts w:asciiTheme="minorHAnsi" w:hAnsiTheme="minorHAnsi" w:cstheme="minorHAnsi"/>
                <w:sz w:val="22"/>
                <w:szCs w:val="22"/>
              </w:rPr>
            </w:pPr>
            <w:r w:rsidRPr="007D03BC">
              <w:rPr>
                <w:rFonts w:asciiTheme="minorHAnsi" w:hAnsiTheme="minorHAnsi" w:cstheme="minorHAnsi"/>
                <w:sz w:val="22"/>
                <w:szCs w:val="22"/>
              </w:rPr>
              <w:t xml:space="preserve">Activity: </w:t>
            </w:r>
            <w:r w:rsidR="00ED1E70" w:rsidRPr="007D03BC">
              <w:rPr>
                <w:rFonts w:asciiTheme="minorHAnsi" w:hAnsiTheme="minorHAnsi" w:cstheme="minorHAnsi"/>
                <w:sz w:val="22"/>
                <w:szCs w:val="22"/>
              </w:rPr>
              <w:t>LENDING-APPLYPAYMENT-PR.PAYOFF</w:t>
            </w:r>
          </w:p>
          <w:p w14:paraId="255CD57A" w14:textId="37EB9AE1" w:rsidR="00B112CE" w:rsidRPr="007D03BC" w:rsidRDefault="00B112CE" w:rsidP="00B112CE">
            <w:pPr>
              <w:rPr>
                <w:rFonts w:asciiTheme="minorHAnsi" w:hAnsiTheme="minorHAnsi" w:cstheme="minorHAnsi"/>
                <w:sz w:val="22"/>
                <w:szCs w:val="22"/>
              </w:rPr>
            </w:pPr>
            <w:r w:rsidRPr="007D03BC">
              <w:rPr>
                <w:rFonts w:asciiTheme="minorHAnsi" w:hAnsiTheme="minorHAnsi" w:cstheme="minorHAnsi"/>
                <w:sz w:val="22"/>
                <w:szCs w:val="22"/>
              </w:rPr>
              <w:t xml:space="preserve">Property Class: </w:t>
            </w:r>
            <w:r w:rsidR="007D03BC" w:rsidRPr="007D03BC">
              <w:rPr>
                <w:rFonts w:asciiTheme="minorHAnsi" w:hAnsiTheme="minorHAnsi" w:cstheme="minorHAnsi"/>
                <w:sz w:val="22"/>
                <w:szCs w:val="22"/>
              </w:rPr>
              <w:t>INTEREST</w:t>
            </w:r>
          </w:p>
          <w:p w14:paraId="2C10CEF1" w14:textId="1EEE7C27" w:rsidR="00892390" w:rsidRPr="00DE07B8" w:rsidRDefault="00B112CE" w:rsidP="00B112CE">
            <w:r w:rsidRPr="007D03BC">
              <w:rPr>
                <w:rFonts w:asciiTheme="minorHAnsi" w:hAnsiTheme="minorHAnsi" w:cstheme="minorHAnsi"/>
                <w:sz w:val="22"/>
                <w:szCs w:val="22"/>
              </w:rPr>
              <w:t>Action:</w:t>
            </w:r>
            <w:r w:rsidRPr="00D205EB">
              <w:rPr>
                <w:rFonts w:asciiTheme="minorHAnsi" w:hAnsiTheme="minorHAnsi" w:cstheme="minorHAnsi"/>
                <w:sz w:val="22"/>
                <w:szCs w:val="22"/>
              </w:rPr>
              <w:t xml:space="preserve"> </w:t>
            </w:r>
            <w:r w:rsidR="007D03BC" w:rsidRPr="00D205EB">
              <w:rPr>
                <w:rFonts w:asciiTheme="minorHAnsi" w:hAnsiTheme="minorHAnsi" w:cstheme="minorHAnsi"/>
                <w:sz w:val="22"/>
                <w:szCs w:val="22"/>
              </w:rPr>
              <w:t>LINK.UPDATE</w:t>
            </w:r>
          </w:p>
        </w:tc>
      </w:tr>
      <w:tr w:rsidR="00892390" w:rsidRPr="00DE07B8" w14:paraId="4BF03874" w14:textId="77777777" w:rsidTr="00DE0772">
        <w:trPr>
          <w:trHeight w:val="255"/>
        </w:trPr>
        <w:tc>
          <w:tcPr>
            <w:tcW w:w="1994" w:type="dxa"/>
            <w:noWrap/>
          </w:tcPr>
          <w:p w14:paraId="729DF518" w14:textId="77777777" w:rsidR="00892390" w:rsidRPr="00DE07B8" w:rsidRDefault="00892390" w:rsidP="00DE0772">
            <w:r w:rsidRPr="00DE07B8">
              <w:t>Attached As</w:t>
            </w:r>
          </w:p>
        </w:tc>
        <w:tc>
          <w:tcPr>
            <w:tcW w:w="6464" w:type="dxa"/>
            <w:noWrap/>
          </w:tcPr>
          <w:p w14:paraId="30D08E4F" w14:textId="58041D83" w:rsidR="00892390" w:rsidRPr="00DE07B8" w:rsidRDefault="00530648" w:rsidP="00DE0772">
            <w:r>
              <w:t>Post Routine</w:t>
            </w:r>
          </w:p>
        </w:tc>
      </w:tr>
      <w:tr w:rsidR="00892390" w:rsidRPr="00DE07B8" w14:paraId="38AD862D" w14:textId="77777777" w:rsidTr="00DE0772">
        <w:trPr>
          <w:trHeight w:val="255"/>
        </w:trPr>
        <w:tc>
          <w:tcPr>
            <w:tcW w:w="1994" w:type="dxa"/>
            <w:noWrap/>
          </w:tcPr>
          <w:p w14:paraId="59B2861E" w14:textId="77777777" w:rsidR="00892390" w:rsidRPr="00DE07B8" w:rsidRDefault="00892390" w:rsidP="00DE0772">
            <w:r w:rsidRPr="00DE07B8">
              <w:t>Dependency</w:t>
            </w:r>
          </w:p>
        </w:tc>
        <w:tc>
          <w:tcPr>
            <w:tcW w:w="6464" w:type="dxa"/>
            <w:noWrap/>
          </w:tcPr>
          <w:p w14:paraId="30D00DC8" w14:textId="77777777" w:rsidR="00892390" w:rsidRPr="00DE07B8" w:rsidRDefault="00892390" w:rsidP="00DE0772">
            <w:r>
              <w:t>NA</w:t>
            </w:r>
          </w:p>
        </w:tc>
      </w:tr>
      <w:tr w:rsidR="00892390" w:rsidRPr="00DE07B8" w14:paraId="0A0EEED6" w14:textId="77777777" w:rsidTr="00DE0772">
        <w:trPr>
          <w:trHeight w:val="255"/>
        </w:trPr>
        <w:tc>
          <w:tcPr>
            <w:tcW w:w="1994" w:type="dxa"/>
            <w:noWrap/>
          </w:tcPr>
          <w:p w14:paraId="740141FD" w14:textId="77777777" w:rsidR="00892390" w:rsidRPr="00DE07B8" w:rsidRDefault="00892390" w:rsidP="00DE0772">
            <w:r w:rsidRPr="00DE07B8">
              <w:lastRenderedPageBreak/>
              <w:t>Description</w:t>
            </w:r>
          </w:p>
        </w:tc>
        <w:tc>
          <w:tcPr>
            <w:tcW w:w="6464" w:type="dxa"/>
            <w:noWrap/>
          </w:tcPr>
          <w:p w14:paraId="6F4D7859" w14:textId="4D9E6E78" w:rsidR="00892390" w:rsidRPr="00DE07B8" w:rsidRDefault="00892390" w:rsidP="00DE0772">
            <w:r>
              <w:t xml:space="preserve">Routine to update </w:t>
            </w:r>
            <w:r w:rsidR="000F64A4">
              <w:t>EB.</w:t>
            </w:r>
            <w:r w:rsidR="000F64A4" w:rsidRPr="000F64A4">
              <w:t>HB.INVOICE.DETAILS</w:t>
            </w:r>
            <w:r w:rsidR="00D0744F">
              <w:t>&gt;</w:t>
            </w:r>
            <w:r w:rsidR="00D0744F" w:rsidRPr="00D0744F">
              <w:t>DD.STATUS</w:t>
            </w:r>
            <w:r w:rsidR="00D0744F">
              <w:t xml:space="preserve"> with </w:t>
            </w:r>
            <w:r w:rsidR="00834DAC">
              <w:t>“</w:t>
            </w:r>
            <w:r w:rsidR="00834DAC" w:rsidRPr="00834DAC">
              <w:t>SENDING-CANCEL-DD</w:t>
            </w:r>
            <w:r w:rsidR="00834DAC">
              <w:t xml:space="preserve">” </w:t>
            </w:r>
            <w:r w:rsidR="00D0744F" w:rsidRPr="00D0744F">
              <w:t>when the loan is paid off</w:t>
            </w:r>
          </w:p>
        </w:tc>
      </w:tr>
      <w:tr w:rsidR="00892390" w:rsidRPr="00DE07B8" w14:paraId="35359721" w14:textId="77777777" w:rsidTr="00DE0772">
        <w:trPr>
          <w:trHeight w:val="255"/>
        </w:trPr>
        <w:tc>
          <w:tcPr>
            <w:tcW w:w="1994" w:type="dxa"/>
            <w:noWrap/>
          </w:tcPr>
          <w:p w14:paraId="79ED4EFF" w14:textId="77777777" w:rsidR="00892390" w:rsidRPr="00DE07B8" w:rsidRDefault="00892390" w:rsidP="00DE0772">
            <w:r w:rsidRPr="00DE07B8">
              <w:t>Arguments – IN</w:t>
            </w:r>
          </w:p>
        </w:tc>
        <w:tc>
          <w:tcPr>
            <w:tcW w:w="6464" w:type="dxa"/>
            <w:noWrap/>
          </w:tcPr>
          <w:p w14:paraId="1FFC82E0" w14:textId="77777777" w:rsidR="00892390" w:rsidRPr="00DE07B8" w:rsidRDefault="00892390" w:rsidP="00DE0772">
            <w:r>
              <w:t>NA</w:t>
            </w:r>
          </w:p>
        </w:tc>
      </w:tr>
      <w:tr w:rsidR="00892390" w:rsidRPr="00DE07B8" w14:paraId="1D96878F" w14:textId="77777777" w:rsidTr="00DE0772">
        <w:trPr>
          <w:trHeight w:val="255"/>
        </w:trPr>
        <w:tc>
          <w:tcPr>
            <w:tcW w:w="1994" w:type="dxa"/>
            <w:noWrap/>
          </w:tcPr>
          <w:p w14:paraId="63F398F7" w14:textId="77777777" w:rsidR="00892390" w:rsidRPr="00DE07B8" w:rsidRDefault="00892390" w:rsidP="00DE0772">
            <w:r w:rsidRPr="00DE07B8">
              <w:t>Arguments – OUT</w:t>
            </w:r>
          </w:p>
        </w:tc>
        <w:tc>
          <w:tcPr>
            <w:tcW w:w="6464" w:type="dxa"/>
            <w:noWrap/>
          </w:tcPr>
          <w:p w14:paraId="13401C9E" w14:textId="77777777" w:rsidR="00892390" w:rsidRPr="00DE07B8" w:rsidRDefault="00892390" w:rsidP="00DE0772">
            <w:r>
              <w:t>NA</w:t>
            </w:r>
          </w:p>
        </w:tc>
      </w:tr>
      <w:tr w:rsidR="00892390" w:rsidRPr="00DE07B8" w14:paraId="3AA2BD94" w14:textId="77777777" w:rsidTr="00DE0772">
        <w:trPr>
          <w:trHeight w:val="255"/>
        </w:trPr>
        <w:tc>
          <w:tcPr>
            <w:tcW w:w="1994" w:type="dxa"/>
            <w:noWrap/>
          </w:tcPr>
          <w:p w14:paraId="32DB283B" w14:textId="77777777" w:rsidR="00892390" w:rsidRPr="00DE07B8" w:rsidRDefault="00892390" w:rsidP="00DE0772">
            <w:r w:rsidRPr="00DE07B8">
              <w:t>Prelim Conditions</w:t>
            </w:r>
          </w:p>
        </w:tc>
        <w:tc>
          <w:tcPr>
            <w:tcW w:w="6464" w:type="dxa"/>
            <w:noWrap/>
          </w:tcPr>
          <w:p w14:paraId="1CA32A84" w14:textId="77777777" w:rsidR="00892390" w:rsidRPr="00DE07B8" w:rsidRDefault="00892390" w:rsidP="00DE0772"/>
        </w:tc>
      </w:tr>
      <w:tr w:rsidR="00892390" w:rsidRPr="00DE07B8" w14:paraId="7D577A30" w14:textId="77777777" w:rsidTr="00DE0772">
        <w:trPr>
          <w:trHeight w:val="255"/>
        </w:trPr>
        <w:tc>
          <w:tcPr>
            <w:tcW w:w="1994" w:type="dxa"/>
            <w:noWrap/>
          </w:tcPr>
          <w:p w14:paraId="104FB661" w14:textId="77777777" w:rsidR="00892390" w:rsidRPr="00DE07B8" w:rsidRDefault="00892390" w:rsidP="00DE0772">
            <w:r w:rsidRPr="00DE07B8">
              <w:t>Subroutine Flow</w:t>
            </w:r>
          </w:p>
        </w:tc>
        <w:tc>
          <w:tcPr>
            <w:tcW w:w="6464" w:type="dxa"/>
            <w:noWrap/>
          </w:tcPr>
          <w:p w14:paraId="7D73D942" w14:textId="77777777" w:rsidR="00E17E66" w:rsidRDefault="00E17E66" w:rsidP="00875281">
            <w:pPr>
              <w:pStyle w:val="ListParagraph"/>
              <w:numPr>
                <w:ilvl w:val="0"/>
                <w:numId w:val="39"/>
              </w:numPr>
              <w:tabs>
                <w:tab w:val="left" w:pos="371"/>
              </w:tabs>
            </w:pPr>
            <w:r>
              <w:t xml:space="preserve">Get account id using </w:t>
            </w:r>
            <w:proofErr w:type="spellStart"/>
            <w:r w:rsidRPr="00C4799E">
              <w:t>getLinkedAccount</w:t>
            </w:r>
            <w:proofErr w:type="spellEnd"/>
            <w:r>
              <w:t xml:space="preserve"> from </w:t>
            </w:r>
            <w:proofErr w:type="spellStart"/>
            <w:r w:rsidRPr="002602B2">
              <w:t>arrangementContext</w:t>
            </w:r>
            <w:proofErr w:type="spellEnd"/>
            <w:r>
              <w:t xml:space="preserve"> and store it to the variable </w:t>
            </w:r>
            <w:proofErr w:type="spellStart"/>
            <w:r>
              <w:t>AccountId</w:t>
            </w:r>
            <w:proofErr w:type="spellEnd"/>
          </w:p>
          <w:p w14:paraId="6062AB8A" w14:textId="77777777" w:rsidR="00E17E66" w:rsidRDefault="00E17E66" w:rsidP="00875281">
            <w:pPr>
              <w:pStyle w:val="ListParagraph"/>
              <w:numPr>
                <w:ilvl w:val="0"/>
                <w:numId w:val="39"/>
              </w:numPr>
              <w:tabs>
                <w:tab w:val="left" w:pos="371"/>
              </w:tabs>
            </w:pPr>
            <w:r>
              <w:t xml:space="preserve">Read ACCOUNT record with @ID as </w:t>
            </w:r>
            <w:proofErr w:type="spellStart"/>
            <w:r>
              <w:t>AccountId</w:t>
            </w:r>
            <w:proofErr w:type="spellEnd"/>
            <w:r>
              <w:t xml:space="preserve"> and get </w:t>
            </w:r>
            <w:r w:rsidRPr="00020404">
              <w:t>HB.CASE.ID</w:t>
            </w:r>
            <w:r>
              <w:t xml:space="preserve"> and store it to the variable </w:t>
            </w:r>
            <w:proofErr w:type="spellStart"/>
            <w:r>
              <w:t>CaseId</w:t>
            </w:r>
            <w:proofErr w:type="spellEnd"/>
          </w:p>
          <w:p w14:paraId="641D1516" w14:textId="77777777" w:rsidR="00892390" w:rsidRDefault="00B36E90" w:rsidP="00875281">
            <w:pPr>
              <w:pStyle w:val="ListParagraph"/>
              <w:numPr>
                <w:ilvl w:val="0"/>
                <w:numId w:val="39"/>
              </w:numPr>
              <w:tabs>
                <w:tab w:val="left" w:pos="371"/>
              </w:tabs>
            </w:pPr>
            <w:r>
              <w:t xml:space="preserve">Read EB.HUS.LA.CASE record with @ID as </w:t>
            </w:r>
            <w:proofErr w:type="spellStart"/>
            <w:r>
              <w:t>CaseId</w:t>
            </w:r>
            <w:proofErr w:type="spellEnd"/>
            <w:r>
              <w:t xml:space="preserve"> and get all </w:t>
            </w:r>
            <w:r w:rsidRPr="00B36E90">
              <w:t>ARRANGEMENT.ID</w:t>
            </w:r>
            <w:r>
              <w:t xml:space="preserve"> multi-value</w:t>
            </w:r>
          </w:p>
          <w:p w14:paraId="3405CF45" w14:textId="7DAD1363" w:rsidR="00F74C51" w:rsidRDefault="00F74C51" w:rsidP="00875281">
            <w:pPr>
              <w:pStyle w:val="ListParagraph"/>
              <w:numPr>
                <w:ilvl w:val="0"/>
                <w:numId w:val="39"/>
              </w:numPr>
              <w:tabs>
                <w:tab w:val="left" w:pos="371"/>
              </w:tabs>
            </w:pPr>
            <w:r>
              <w:t xml:space="preserve">Initialize </w:t>
            </w:r>
            <w:proofErr w:type="spellStart"/>
            <w:r w:rsidR="00D04152">
              <w:t>Active</w:t>
            </w:r>
            <w:r>
              <w:t>ArrCnt</w:t>
            </w:r>
            <w:proofErr w:type="spellEnd"/>
            <w:r>
              <w:t xml:space="preserve"> = 0</w:t>
            </w:r>
          </w:p>
          <w:p w14:paraId="6738FFBE" w14:textId="52738017" w:rsidR="009B7D59" w:rsidRDefault="00850DE0" w:rsidP="00875281">
            <w:pPr>
              <w:pStyle w:val="ListParagraph"/>
              <w:numPr>
                <w:ilvl w:val="0"/>
                <w:numId w:val="39"/>
              </w:numPr>
              <w:tabs>
                <w:tab w:val="left" w:pos="371"/>
              </w:tabs>
            </w:pPr>
            <w:r>
              <w:t xml:space="preserve">Loop … through each </w:t>
            </w:r>
            <w:r w:rsidRPr="00B36E90">
              <w:t>ARRANGEMENT.ID</w:t>
            </w:r>
            <w:r>
              <w:t xml:space="preserve"> </w:t>
            </w:r>
            <w:r w:rsidR="006F1FAF">
              <w:t xml:space="preserve">and </w:t>
            </w:r>
            <w:r w:rsidR="009B7D59">
              <w:t xml:space="preserve">do the below steps </w:t>
            </w:r>
          </w:p>
          <w:p w14:paraId="0F49D6D4" w14:textId="39913CDD" w:rsidR="009B7D59" w:rsidRDefault="009B7D59" w:rsidP="00875281">
            <w:pPr>
              <w:pStyle w:val="ListParagraph"/>
              <w:numPr>
                <w:ilvl w:val="0"/>
                <w:numId w:val="40"/>
              </w:numPr>
              <w:tabs>
                <w:tab w:val="left" w:pos="371"/>
              </w:tabs>
            </w:pPr>
            <w:r>
              <w:t>R</w:t>
            </w:r>
            <w:r w:rsidR="006F1FAF">
              <w:t xml:space="preserve">ead </w:t>
            </w:r>
            <w:proofErr w:type="gramStart"/>
            <w:r w:rsidR="006F1FAF">
              <w:t>AA.ARRANGEMENT</w:t>
            </w:r>
            <w:proofErr w:type="gramEnd"/>
            <w:r w:rsidR="006F1FAF">
              <w:t xml:space="preserve"> record </w:t>
            </w:r>
            <w:r w:rsidR="00F74C51">
              <w:t xml:space="preserve">and </w:t>
            </w:r>
            <w:r w:rsidR="006F1FAF">
              <w:t xml:space="preserve">get </w:t>
            </w:r>
            <w:r w:rsidR="00C00E11" w:rsidRPr="006C074F">
              <w:t>ARR.STATUS</w:t>
            </w:r>
            <w:r w:rsidR="006F1FAF">
              <w:t xml:space="preserve"> field value</w:t>
            </w:r>
          </w:p>
          <w:p w14:paraId="0A157368" w14:textId="7CA91A12" w:rsidR="00B36E90" w:rsidRDefault="009B7D59" w:rsidP="00875281">
            <w:pPr>
              <w:pStyle w:val="ListParagraph"/>
              <w:numPr>
                <w:ilvl w:val="0"/>
                <w:numId w:val="40"/>
              </w:numPr>
              <w:tabs>
                <w:tab w:val="left" w:pos="371"/>
              </w:tabs>
            </w:pPr>
            <w:proofErr w:type="gramStart"/>
            <w:r>
              <w:t xml:space="preserve">If </w:t>
            </w:r>
            <w:r w:rsidR="006F1FAF">
              <w:t xml:space="preserve"> </w:t>
            </w:r>
            <w:r w:rsidR="006C074F" w:rsidRPr="006C074F">
              <w:t>ARR.STATUS</w:t>
            </w:r>
            <w:proofErr w:type="gramEnd"/>
            <w:r>
              <w:t xml:space="preserve"> is </w:t>
            </w:r>
            <w:r w:rsidR="00137BDA">
              <w:t xml:space="preserve">not </w:t>
            </w:r>
            <w:r>
              <w:t>equal “CLOSE” or “</w:t>
            </w:r>
            <w:r w:rsidR="00635E85" w:rsidRPr="00635E85">
              <w:t>MATURED</w:t>
            </w:r>
            <w:r>
              <w:t>” or “</w:t>
            </w:r>
            <w:r w:rsidR="0062443F" w:rsidRPr="0062443F">
              <w:t>PENDING.CLOSURE</w:t>
            </w:r>
            <w:r>
              <w:t xml:space="preserve">” then </w:t>
            </w:r>
            <w:r w:rsidR="00F74C51">
              <w:t xml:space="preserve">increment </w:t>
            </w:r>
            <w:proofErr w:type="spellStart"/>
            <w:r w:rsidR="008E1E31">
              <w:t>ActiveArrCnt</w:t>
            </w:r>
            <w:proofErr w:type="spellEnd"/>
            <w:r w:rsidR="00E93BF1">
              <w:t xml:space="preserve"> </w:t>
            </w:r>
            <w:r w:rsidR="004C5C00">
              <w:t>by 1</w:t>
            </w:r>
          </w:p>
          <w:p w14:paraId="511A7635" w14:textId="1F06EAA6" w:rsidR="006F1FAF" w:rsidRDefault="00137BDA" w:rsidP="00875281">
            <w:pPr>
              <w:pStyle w:val="ListParagraph"/>
              <w:numPr>
                <w:ilvl w:val="0"/>
                <w:numId w:val="39"/>
              </w:numPr>
              <w:tabs>
                <w:tab w:val="left" w:pos="371"/>
              </w:tabs>
            </w:pPr>
            <w:r>
              <w:t xml:space="preserve">If </w:t>
            </w:r>
            <w:proofErr w:type="spellStart"/>
            <w:r w:rsidR="00E93583">
              <w:t>ActiveArrCnt</w:t>
            </w:r>
            <w:proofErr w:type="spellEnd"/>
            <w:r>
              <w:t xml:space="preserve"> greater than 1 then exit the routine else continue further</w:t>
            </w:r>
          </w:p>
          <w:p w14:paraId="13397A63" w14:textId="369035E8" w:rsidR="00850DE0" w:rsidRDefault="00241EE0" w:rsidP="00875281">
            <w:pPr>
              <w:pStyle w:val="ListParagraph"/>
              <w:numPr>
                <w:ilvl w:val="0"/>
                <w:numId w:val="39"/>
              </w:numPr>
              <w:tabs>
                <w:tab w:val="left" w:pos="371"/>
              </w:tabs>
            </w:pPr>
            <w:r>
              <w:t xml:space="preserve">Read </w:t>
            </w:r>
            <w:r w:rsidRPr="00241EE0">
              <w:t>EB.</w:t>
            </w:r>
            <w:proofErr w:type="gramStart"/>
            <w:r w:rsidRPr="00241EE0">
              <w:t>HB.UNPAID.INVOICE</w:t>
            </w:r>
            <w:proofErr w:type="gramEnd"/>
            <w:r>
              <w:t xml:space="preserve"> record with @ID as </w:t>
            </w:r>
            <w:proofErr w:type="spellStart"/>
            <w:r w:rsidR="00941119">
              <w:t>CaseId</w:t>
            </w:r>
            <w:proofErr w:type="spellEnd"/>
            <w:r w:rsidR="00A33387">
              <w:t xml:space="preserve"> and loop … through each </w:t>
            </w:r>
            <w:r w:rsidR="00C25C3F" w:rsidRPr="003E05D5">
              <w:t>INVOICE.DET.ID</w:t>
            </w:r>
            <w:r w:rsidR="003E05D5">
              <w:t xml:space="preserve"> and do the below steps</w:t>
            </w:r>
          </w:p>
          <w:p w14:paraId="5570D3BB" w14:textId="15DC70ED" w:rsidR="003E05D5" w:rsidRDefault="00D26689" w:rsidP="00875281">
            <w:pPr>
              <w:pStyle w:val="ListParagraph"/>
              <w:numPr>
                <w:ilvl w:val="0"/>
                <w:numId w:val="41"/>
              </w:numPr>
              <w:tabs>
                <w:tab w:val="left" w:pos="371"/>
              </w:tabs>
            </w:pPr>
            <w:r>
              <w:t xml:space="preserve">Read </w:t>
            </w:r>
            <w:r w:rsidR="009D01F5">
              <w:t>EB.</w:t>
            </w:r>
            <w:proofErr w:type="gramStart"/>
            <w:r w:rsidR="009D01F5" w:rsidRPr="00AC30B9">
              <w:t>HB.INVOICE.DETAILS</w:t>
            </w:r>
            <w:proofErr w:type="gramEnd"/>
            <w:r w:rsidR="009D01F5">
              <w:t xml:space="preserve"> record with @ID as </w:t>
            </w:r>
            <w:r w:rsidR="006A3333" w:rsidRPr="003E05D5">
              <w:t>INVOICE.DET.ID</w:t>
            </w:r>
          </w:p>
          <w:p w14:paraId="0513C1B6" w14:textId="77777777" w:rsidR="00850DE0" w:rsidRDefault="006A3333" w:rsidP="00875281">
            <w:pPr>
              <w:pStyle w:val="ListParagraph"/>
              <w:numPr>
                <w:ilvl w:val="0"/>
                <w:numId w:val="41"/>
              </w:numPr>
              <w:tabs>
                <w:tab w:val="left" w:pos="371"/>
              </w:tabs>
            </w:pPr>
            <w:r>
              <w:t xml:space="preserve">If </w:t>
            </w:r>
            <w:r w:rsidR="00471108">
              <w:t>EB.</w:t>
            </w:r>
            <w:proofErr w:type="gramStart"/>
            <w:r w:rsidR="00471108" w:rsidRPr="00AC30B9">
              <w:t>HB.INVOICE.DETAILS</w:t>
            </w:r>
            <w:proofErr w:type="gramEnd"/>
            <w:r w:rsidR="00471108">
              <w:t xml:space="preserve"> &gt;</w:t>
            </w:r>
            <w:r w:rsidR="00471108" w:rsidRPr="00471108">
              <w:t>PAYMENT.CHANNEL</w:t>
            </w:r>
            <w:r w:rsidR="00471108">
              <w:t xml:space="preserve"> is equal to “</w:t>
            </w:r>
            <w:r w:rsidR="00471108" w:rsidRPr="00A770CC">
              <w:t>DIRECT.DEBIT</w:t>
            </w:r>
            <w:r w:rsidR="00471108">
              <w:t xml:space="preserve">” then </w:t>
            </w:r>
            <w:r w:rsidR="00AF6840">
              <w:t xml:space="preserve">update </w:t>
            </w:r>
            <w:r w:rsidR="000F4724">
              <w:t>EB.</w:t>
            </w:r>
            <w:r w:rsidR="000F4724" w:rsidRPr="00AC30B9">
              <w:t>HB.INVOICE.DETAILS</w:t>
            </w:r>
            <w:r w:rsidR="000F4724">
              <w:t xml:space="preserve"> record with below mapping</w:t>
            </w:r>
          </w:p>
          <w:p w14:paraId="35AF4050" w14:textId="77777777" w:rsidR="00243BC2" w:rsidRDefault="00252797" w:rsidP="00243BC2">
            <w:pPr>
              <w:pStyle w:val="ListParagraph"/>
              <w:tabs>
                <w:tab w:val="left" w:pos="371"/>
              </w:tabs>
              <w:ind w:left="1440"/>
            </w:pPr>
            <w:r w:rsidRPr="00252797">
              <w:t>Version = EB.</w:t>
            </w:r>
            <w:proofErr w:type="gramStart"/>
            <w:r w:rsidRPr="00252797">
              <w:t>HB.INVOICE.DETAILS</w:t>
            </w:r>
            <w:proofErr w:type="gramEnd"/>
            <w:r w:rsidRPr="00252797">
              <w:t>,HUS.</w:t>
            </w:r>
            <w:r>
              <w:t>DD.CANCEL</w:t>
            </w:r>
          </w:p>
          <w:p w14:paraId="029AB650" w14:textId="77777777" w:rsidR="00AE1724" w:rsidRDefault="00530B2F" w:rsidP="00243BC2">
            <w:pPr>
              <w:pStyle w:val="ListParagraph"/>
              <w:tabs>
                <w:tab w:val="left" w:pos="371"/>
              </w:tabs>
              <w:ind w:left="1440"/>
            </w:pPr>
            <w:r w:rsidRPr="00530B2F">
              <w:t>Function = “INPUT”</w:t>
            </w:r>
          </w:p>
          <w:p w14:paraId="2343DBE4" w14:textId="219E34C1" w:rsidR="00530B2F" w:rsidRPr="009E6F16" w:rsidRDefault="00443C68" w:rsidP="00243BC2">
            <w:pPr>
              <w:pStyle w:val="ListParagraph"/>
              <w:tabs>
                <w:tab w:val="left" w:pos="371"/>
              </w:tabs>
              <w:ind w:left="1440"/>
            </w:pPr>
            <w:proofErr w:type="gramStart"/>
            <w:r w:rsidRPr="00443C68">
              <w:t>DD.STATUS</w:t>
            </w:r>
            <w:proofErr w:type="gramEnd"/>
            <w:r w:rsidRPr="00443C68">
              <w:t xml:space="preserve"> </w:t>
            </w:r>
            <w:r>
              <w:t>= “</w:t>
            </w:r>
            <w:r w:rsidRPr="00443C68">
              <w:t>SENDING-CANCEL-DD</w:t>
            </w:r>
            <w:r>
              <w:t>”</w:t>
            </w:r>
          </w:p>
        </w:tc>
      </w:tr>
      <w:tr w:rsidR="00892390" w:rsidRPr="00DE07B8" w14:paraId="0CDCF0BF" w14:textId="77777777" w:rsidTr="00DE0772">
        <w:trPr>
          <w:trHeight w:val="255"/>
        </w:trPr>
        <w:tc>
          <w:tcPr>
            <w:tcW w:w="1994" w:type="dxa"/>
            <w:noWrap/>
          </w:tcPr>
          <w:p w14:paraId="1FF784C4" w14:textId="77777777" w:rsidR="00892390" w:rsidRPr="00DE07B8" w:rsidRDefault="00892390" w:rsidP="00DE0772">
            <w:r w:rsidRPr="00DE07B8">
              <w:t>Special Instructions</w:t>
            </w:r>
          </w:p>
        </w:tc>
        <w:tc>
          <w:tcPr>
            <w:tcW w:w="6464" w:type="dxa"/>
            <w:noWrap/>
          </w:tcPr>
          <w:p w14:paraId="75AD1A75" w14:textId="77777777" w:rsidR="00892390" w:rsidRPr="00DE07B8" w:rsidRDefault="00892390" w:rsidP="00DE0772"/>
        </w:tc>
      </w:tr>
    </w:tbl>
    <w:p w14:paraId="4BC99CFD" w14:textId="4B0D39E7" w:rsidR="0012261B" w:rsidRDefault="0012261B" w:rsidP="003E3A9A"/>
    <w:p w14:paraId="3C5299A0" w14:textId="51585906" w:rsidR="00D5441E" w:rsidRPr="00DE07B8" w:rsidRDefault="00D5441E" w:rsidP="00D5441E">
      <w:pPr>
        <w:pStyle w:val="Heading2"/>
      </w:pPr>
      <w:proofErr w:type="spellStart"/>
      <w:r>
        <w:t>HusBat</w:t>
      </w:r>
      <w:r w:rsidR="006A5774">
        <w:t>ReminderInvoice</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D5441E" w:rsidRPr="00DE07B8" w14:paraId="49D82B63" w14:textId="77777777" w:rsidTr="004E4047">
        <w:trPr>
          <w:trHeight w:val="255"/>
        </w:trPr>
        <w:tc>
          <w:tcPr>
            <w:tcW w:w="1994" w:type="dxa"/>
            <w:shd w:val="clear" w:color="auto" w:fill="B9CFDD"/>
            <w:noWrap/>
          </w:tcPr>
          <w:p w14:paraId="47DC6EBC" w14:textId="77777777" w:rsidR="00D5441E" w:rsidRPr="00DE07B8" w:rsidRDefault="00D5441E" w:rsidP="004E4047">
            <w:pPr>
              <w:pStyle w:val="BoldBlueDark"/>
            </w:pPr>
            <w:r w:rsidRPr="00DE07B8">
              <w:t xml:space="preserve">Property </w:t>
            </w:r>
          </w:p>
        </w:tc>
        <w:tc>
          <w:tcPr>
            <w:tcW w:w="6464" w:type="dxa"/>
            <w:shd w:val="clear" w:color="auto" w:fill="B9CFDD"/>
            <w:noWrap/>
          </w:tcPr>
          <w:p w14:paraId="6E90F371" w14:textId="77777777" w:rsidR="00D5441E" w:rsidRPr="00DE07B8" w:rsidRDefault="00D5441E" w:rsidP="004E4047">
            <w:pPr>
              <w:pStyle w:val="BoldBlueDark"/>
            </w:pPr>
            <w:r w:rsidRPr="00DE07B8">
              <w:t>Specification</w:t>
            </w:r>
          </w:p>
        </w:tc>
      </w:tr>
      <w:tr w:rsidR="00D5441E" w:rsidRPr="00DE07B8" w14:paraId="73AF793F" w14:textId="77777777" w:rsidTr="004E4047">
        <w:trPr>
          <w:trHeight w:val="255"/>
        </w:trPr>
        <w:tc>
          <w:tcPr>
            <w:tcW w:w="1994" w:type="dxa"/>
            <w:noWrap/>
          </w:tcPr>
          <w:p w14:paraId="05056031" w14:textId="77777777" w:rsidR="00D5441E" w:rsidRPr="00DE07B8" w:rsidRDefault="00D5441E" w:rsidP="004E4047">
            <w:r w:rsidRPr="00DE07B8">
              <w:t>Type</w:t>
            </w:r>
          </w:p>
        </w:tc>
        <w:tc>
          <w:tcPr>
            <w:tcW w:w="6464" w:type="dxa"/>
            <w:noWrap/>
          </w:tcPr>
          <w:p w14:paraId="3A47E881" w14:textId="77777777" w:rsidR="00D5441E" w:rsidRPr="00DE07B8" w:rsidRDefault="00D5441E" w:rsidP="004E4047">
            <w:r>
              <w:t>S</w:t>
            </w:r>
          </w:p>
        </w:tc>
      </w:tr>
      <w:tr w:rsidR="00D5441E" w:rsidRPr="00DE07B8" w14:paraId="63D5D402" w14:textId="77777777" w:rsidTr="004E4047">
        <w:trPr>
          <w:trHeight w:val="255"/>
        </w:trPr>
        <w:tc>
          <w:tcPr>
            <w:tcW w:w="1994" w:type="dxa"/>
            <w:noWrap/>
          </w:tcPr>
          <w:p w14:paraId="2DCB64AB" w14:textId="77777777" w:rsidR="00D5441E" w:rsidRPr="00DE07B8" w:rsidRDefault="00D5441E" w:rsidP="004E4047">
            <w:r w:rsidRPr="00DE07B8">
              <w:t>Attached To</w:t>
            </w:r>
          </w:p>
        </w:tc>
        <w:tc>
          <w:tcPr>
            <w:tcW w:w="6464" w:type="dxa"/>
            <w:noWrap/>
          </w:tcPr>
          <w:p w14:paraId="6EE1B47B" w14:textId="6D934441" w:rsidR="00D5441E" w:rsidRPr="00DE07B8" w:rsidRDefault="00D5441E" w:rsidP="004E4047">
            <w:r>
              <w:t>BATCH&gt;</w:t>
            </w:r>
            <w:r w:rsidRPr="00252353">
              <w:t>BNK/HUS.B.</w:t>
            </w:r>
            <w:r w:rsidR="00920711">
              <w:t>REMINDER</w:t>
            </w:r>
            <w:r w:rsidRPr="00252353">
              <w:t>.PROCESS</w:t>
            </w:r>
          </w:p>
        </w:tc>
      </w:tr>
      <w:tr w:rsidR="00D5441E" w:rsidRPr="00DE07B8" w14:paraId="593A38DB" w14:textId="77777777" w:rsidTr="004E4047">
        <w:trPr>
          <w:trHeight w:val="255"/>
        </w:trPr>
        <w:tc>
          <w:tcPr>
            <w:tcW w:w="1994" w:type="dxa"/>
            <w:noWrap/>
          </w:tcPr>
          <w:p w14:paraId="1D333E59" w14:textId="77777777" w:rsidR="00D5441E" w:rsidRPr="00DE07B8" w:rsidRDefault="00D5441E" w:rsidP="004E4047">
            <w:r w:rsidRPr="00DE07B8">
              <w:t>Attached As</w:t>
            </w:r>
          </w:p>
        </w:tc>
        <w:tc>
          <w:tcPr>
            <w:tcW w:w="6464" w:type="dxa"/>
            <w:noWrap/>
          </w:tcPr>
          <w:p w14:paraId="51EBAC34" w14:textId="77777777" w:rsidR="00D5441E" w:rsidRPr="00DE07B8" w:rsidRDefault="00D5441E" w:rsidP="004E4047">
            <w:r>
              <w:t>Batch Routine</w:t>
            </w:r>
          </w:p>
        </w:tc>
      </w:tr>
      <w:tr w:rsidR="00D5441E" w:rsidRPr="00DE07B8" w14:paraId="61FFD88B" w14:textId="77777777" w:rsidTr="004E4047">
        <w:trPr>
          <w:trHeight w:val="255"/>
        </w:trPr>
        <w:tc>
          <w:tcPr>
            <w:tcW w:w="1994" w:type="dxa"/>
            <w:noWrap/>
          </w:tcPr>
          <w:p w14:paraId="29A40DF7" w14:textId="77777777" w:rsidR="00D5441E" w:rsidRPr="00DE07B8" w:rsidRDefault="00D5441E" w:rsidP="004E4047">
            <w:r w:rsidRPr="00DE07B8">
              <w:t>Dependency</w:t>
            </w:r>
          </w:p>
        </w:tc>
        <w:tc>
          <w:tcPr>
            <w:tcW w:w="6464" w:type="dxa"/>
            <w:noWrap/>
          </w:tcPr>
          <w:p w14:paraId="15B87F7F" w14:textId="77777777" w:rsidR="00D5441E" w:rsidRPr="00DE07B8" w:rsidRDefault="00D5441E" w:rsidP="004E4047">
            <w:r>
              <w:t>NA</w:t>
            </w:r>
          </w:p>
        </w:tc>
      </w:tr>
      <w:tr w:rsidR="00D5441E" w:rsidRPr="00DE07B8" w14:paraId="7258DC3D" w14:textId="77777777" w:rsidTr="004E4047">
        <w:trPr>
          <w:trHeight w:val="255"/>
        </w:trPr>
        <w:tc>
          <w:tcPr>
            <w:tcW w:w="1994" w:type="dxa"/>
            <w:noWrap/>
          </w:tcPr>
          <w:p w14:paraId="2F23292F" w14:textId="77777777" w:rsidR="00D5441E" w:rsidRPr="00DE07B8" w:rsidRDefault="00D5441E" w:rsidP="004E4047">
            <w:r w:rsidRPr="00DE07B8">
              <w:lastRenderedPageBreak/>
              <w:t>Description</w:t>
            </w:r>
          </w:p>
        </w:tc>
        <w:tc>
          <w:tcPr>
            <w:tcW w:w="6464" w:type="dxa"/>
            <w:noWrap/>
          </w:tcPr>
          <w:p w14:paraId="72EFBDFF" w14:textId="6585F4B1" w:rsidR="00D5441E" w:rsidRPr="00DE07B8" w:rsidRDefault="00D5441E" w:rsidP="004E4047">
            <w:r>
              <w:t xml:space="preserve">This routine used </w:t>
            </w:r>
            <w:r w:rsidRPr="00B871AA">
              <w:t xml:space="preserve">to </w:t>
            </w:r>
            <w:r w:rsidR="0033553D">
              <w:t xml:space="preserve">send </w:t>
            </w:r>
            <w:r w:rsidR="006920DE">
              <w:t>reminder</w:t>
            </w:r>
            <w:r w:rsidRPr="00B871AA">
              <w:t xml:space="preserve"> invoice</w:t>
            </w:r>
          </w:p>
        </w:tc>
      </w:tr>
      <w:tr w:rsidR="00D5441E" w:rsidRPr="00DE07B8" w14:paraId="62F8D2D3" w14:textId="77777777" w:rsidTr="004E4047">
        <w:trPr>
          <w:trHeight w:val="255"/>
        </w:trPr>
        <w:tc>
          <w:tcPr>
            <w:tcW w:w="1994" w:type="dxa"/>
            <w:noWrap/>
          </w:tcPr>
          <w:p w14:paraId="5606130F" w14:textId="77777777" w:rsidR="00D5441E" w:rsidRPr="00DE07B8" w:rsidRDefault="00D5441E" w:rsidP="004E4047">
            <w:r w:rsidRPr="00DE07B8">
              <w:t>Arguments – IN</w:t>
            </w:r>
          </w:p>
        </w:tc>
        <w:tc>
          <w:tcPr>
            <w:tcW w:w="6464" w:type="dxa"/>
            <w:noWrap/>
          </w:tcPr>
          <w:p w14:paraId="42160CE0" w14:textId="77777777" w:rsidR="00D5441E" w:rsidRPr="00DE07B8" w:rsidRDefault="00D5441E" w:rsidP="004E4047">
            <w:r>
              <w:t>NA</w:t>
            </w:r>
          </w:p>
        </w:tc>
      </w:tr>
      <w:tr w:rsidR="00D5441E" w:rsidRPr="00DE07B8" w14:paraId="6635A71A" w14:textId="77777777" w:rsidTr="004E4047">
        <w:trPr>
          <w:trHeight w:val="255"/>
        </w:trPr>
        <w:tc>
          <w:tcPr>
            <w:tcW w:w="1994" w:type="dxa"/>
            <w:noWrap/>
          </w:tcPr>
          <w:p w14:paraId="7EBCE69A" w14:textId="77777777" w:rsidR="00D5441E" w:rsidRPr="00DE07B8" w:rsidRDefault="00D5441E" w:rsidP="004E4047">
            <w:r w:rsidRPr="00DE07B8">
              <w:t>Arguments – OUT</w:t>
            </w:r>
          </w:p>
        </w:tc>
        <w:tc>
          <w:tcPr>
            <w:tcW w:w="6464" w:type="dxa"/>
            <w:noWrap/>
          </w:tcPr>
          <w:p w14:paraId="2FE7AF1D" w14:textId="77777777" w:rsidR="00D5441E" w:rsidRPr="00DE07B8" w:rsidRDefault="00D5441E" w:rsidP="004E4047">
            <w:r>
              <w:t>NA</w:t>
            </w:r>
          </w:p>
        </w:tc>
      </w:tr>
      <w:tr w:rsidR="00D5441E" w:rsidRPr="00DE07B8" w14:paraId="511E848F" w14:textId="77777777" w:rsidTr="004E4047">
        <w:trPr>
          <w:trHeight w:val="255"/>
        </w:trPr>
        <w:tc>
          <w:tcPr>
            <w:tcW w:w="1994" w:type="dxa"/>
            <w:noWrap/>
          </w:tcPr>
          <w:p w14:paraId="335879CC" w14:textId="77777777" w:rsidR="00D5441E" w:rsidRPr="00DE07B8" w:rsidRDefault="00D5441E" w:rsidP="004E4047">
            <w:r w:rsidRPr="00DE07B8">
              <w:t>Prelim Conditions</w:t>
            </w:r>
          </w:p>
        </w:tc>
        <w:tc>
          <w:tcPr>
            <w:tcW w:w="6464" w:type="dxa"/>
            <w:noWrap/>
          </w:tcPr>
          <w:p w14:paraId="6445496B" w14:textId="77777777" w:rsidR="00D5441E" w:rsidRPr="00DE07B8" w:rsidRDefault="00D5441E" w:rsidP="004E4047"/>
        </w:tc>
      </w:tr>
      <w:tr w:rsidR="00D5441E" w:rsidRPr="00DE07B8" w14:paraId="7ADE4573" w14:textId="77777777" w:rsidTr="004E4047">
        <w:trPr>
          <w:trHeight w:val="255"/>
        </w:trPr>
        <w:tc>
          <w:tcPr>
            <w:tcW w:w="1994" w:type="dxa"/>
            <w:noWrap/>
          </w:tcPr>
          <w:p w14:paraId="1AD03100" w14:textId="77777777" w:rsidR="00D5441E" w:rsidRPr="00DE07B8" w:rsidRDefault="00D5441E" w:rsidP="004E4047">
            <w:r w:rsidRPr="00DE07B8">
              <w:t>Subroutine Flow</w:t>
            </w:r>
          </w:p>
        </w:tc>
        <w:tc>
          <w:tcPr>
            <w:tcW w:w="6464" w:type="dxa"/>
            <w:noWrap/>
          </w:tcPr>
          <w:p w14:paraId="6F851958" w14:textId="77777777" w:rsidR="00D5441E" w:rsidRPr="00ED5015" w:rsidRDefault="00D5441E" w:rsidP="004E4047">
            <w:pPr>
              <w:tabs>
                <w:tab w:val="left" w:pos="371"/>
              </w:tabs>
              <w:rPr>
                <w:b/>
                <w:bCs/>
                <w:u w:val="single"/>
              </w:rPr>
            </w:pPr>
            <w:proofErr w:type="spellStart"/>
            <w:r w:rsidRPr="00ED5015">
              <w:rPr>
                <w:b/>
                <w:bCs/>
                <w:u w:val="single"/>
              </w:rPr>
              <w:t>getIds</w:t>
            </w:r>
            <w:proofErr w:type="spellEnd"/>
            <w:r w:rsidRPr="00ED5015">
              <w:rPr>
                <w:b/>
                <w:bCs/>
                <w:u w:val="single"/>
              </w:rPr>
              <w:t>:</w:t>
            </w:r>
          </w:p>
          <w:p w14:paraId="602A3F7A" w14:textId="02E8ED55" w:rsidR="00D5441E" w:rsidRDefault="00D5441E" w:rsidP="00875281">
            <w:pPr>
              <w:pStyle w:val="ListParagraph"/>
              <w:numPr>
                <w:ilvl w:val="0"/>
                <w:numId w:val="42"/>
              </w:numPr>
              <w:tabs>
                <w:tab w:val="left" w:pos="371"/>
              </w:tabs>
            </w:pPr>
            <w:r>
              <w:t xml:space="preserve">Select all records of </w:t>
            </w:r>
            <w:r w:rsidR="00542248" w:rsidRPr="0083244E">
              <w:t>EB.</w:t>
            </w:r>
            <w:proofErr w:type="gramStart"/>
            <w:r w:rsidR="00542248" w:rsidRPr="0083244E">
              <w:t>HB.OVERDUE.REMINDER</w:t>
            </w:r>
            <w:proofErr w:type="gramEnd"/>
          </w:p>
          <w:p w14:paraId="4FD2048F" w14:textId="77777777" w:rsidR="00D5441E" w:rsidRPr="00D27B9F" w:rsidRDefault="00D5441E" w:rsidP="004E4047">
            <w:pPr>
              <w:tabs>
                <w:tab w:val="left" w:pos="371"/>
              </w:tabs>
              <w:rPr>
                <w:b/>
                <w:bCs/>
                <w:u w:val="single"/>
              </w:rPr>
            </w:pPr>
            <w:proofErr w:type="spellStart"/>
            <w:r w:rsidRPr="00D27B9F">
              <w:rPr>
                <w:b/>
                <w:bCs/>
                <w:u w:val="single"/>
              </w:rPr>
              <w:t>postUpdateRequest</w:t>
            </w:r>
            <w:proofErr w:type="spellEnd"/>
            <w:r>
              <w:rPr>
                <w:b/>
                <w:bCs/>
                <w:u w:val="single"/>
              </w:rPr>
              <w:t>:</w:t>
            </w:r>
          </w:p>
          <w:p w14:paraId="4705C89A" w14:textId="77777777" w:rsidR="00D5441E" w:rsidRPr="001A218B" w:rsidRDefault="00D5441E" w:rsidP="00875281">
            <w:pPr>
              <w:pStyle w:val="ListParagraph"/>
              <w:numPr>
                <w:ilvl w:val="0"/>
                <w:numId w:val="43"/>
              </w:numPr>
              <w:tabs>
                <w:tab w:val="left" w:pos="371"/>
              </w:tabs>
              <w:rPr>
                <w:rFonts w:cstheme="minorHAnsi"/>
              </w:rPr>
            </w:pPr>
            <w:r w:rsidRPr="001A218B">
              <w:rPr>
                <w:rFonts w:cstheme="minorHAnsi"/>
              </w:rPr>
              <w:t xml:space="preserve">Assign incoming id to the variable </w:t>
            </w:r>
            <w:proofErr w:type="spellStart"/>
            <w:r w:rsidRPr="001A218B">
              <w:rPr>
                <w:rFonts w:cstheme="minorHAnsi"/>
              </w:rPr>
              <w:t>CaseIdval</w:t>
            </w:r>
            <w:proofErr w:type="spellEnd"/>
          </w:p>
          <w:p w14:paraId="369B77E1" w14:textId="77777777" w:rsidR="00D5441E" w:rsidRPr="00B16AF7" w:rsidRDefault="00D5441E" w:rsidP="00875281">
            <w:pPr>
              <w:pStyle w:val="ListParagraph"/>
              <w:numPr>
                <w:ilvl w:val="0"/>
                <w:numId w:val="43"/>
              </w:numPr>
              <w:tabs>
                <w:tab w:val="left" w:pos="371"/>
              </w:tabs>
              <w:rPr>
                <w:rFonts w:eastAsia="Times New Roman" w:cstheme="minorHAnsi"/>
                <w:lang w:val="en-GB" w:eastAsia="en-GB"/>
              </w:rPr>
            </w:pPr>
            <w:r w:rsidRPr="001A218B">
              <w:rPr>
                <w:rFonts w:cstheme="minorHAnsi"/>
              </w:rPr>
              <w:t>Read</w:t>
            </w:r>
            <w:r w:rsidR="00EF7A9D">
              <w:rPr>
                <w:rFonts w:cstheme="minorHAnsi"/>
              </w:rPr>
              <w:t xml:space="preserve"> </w:t>
            </w:r>
            <w:r w:rsidR="0041074E" w:rsidRPr="0083244E">
              <w:t>EB.</w:t>
            </w:r>
            <w:proofErr w:type="gramStart"/>
            <w:r w:rsidR="0041074E" w:rsidRPr="0083244E">
              <w:t>HB.OVERDUE.REMINDER</w:t>
            </w:r>
            <w:proofErr w:type="gramEnd"/>
            <w:r w:rsidR="0041074E">
              <w:t xml:space="preserve"> record with @ID as </w:t>
            </w:r>
            <w:proofErr w:type="spellStart"/>
            <w:r w:rsidR="00B16AF7" w:rsidRPr="001A218B">
              <w:rPr>
                <w:rFonts w:cstheme="minorHAnsi"/>
              </w:rPr>
              <w:t>CaseIdval</w:t>
            </w:r>
            <w:proofErr w:type="spellEnd"/>
            <w:r w:rsidR="00B16AF7">
              <w:rPr>
                <w:rFonts w:cstheme="minorHAnsi"/>
              </w:rPr>
              <w:t xml:space="preserve"> </w:t>
            </w:r>
          </w:p>
          <w:p w14:paraId="0BAAE6C4" w14:textId="77777777" w:rsidR="00B16AF7" w:rsidRPr="00BC759E" w:rsidRDefault="00B16AF7" w:rsidP="00875281">
            <w:pPr>
              <w:pStyle w:val="ListParagraph"/>
              <w:numPr>
                <w:ilvl w:val="0"/>
                <w:numId w:val="43"/>
              </w:numPr>
              <w:tabs>
                <w:tab w:val="left" w:pos="371"/>
              </w:tabs>
              <w:rPr>
                <w:rFonts w:eastAsia="Times New Roman" w:cstheme="minorHAnsi"/>
                <w:lang w:val="en-GB" w:eastAsia="en-GB"/>
              </w:rPr>
            </w:pPr>
            <w:r>
              <w:rPr>
                <w:rFonts w:cstheme="minorHAnsi"/>
                <w:lang w:val="en-GB" w:eastAsia="en-GB"/>
              </w:rPr>
              <w:t xml:space="preserve">If </w:t>
            </w:r>
            <w:r w:rsidR="00C5458A" w:rsidRPr="0083244E">
              <w:t>EB.HB.OVERDUE.REMINDER</w:t>
            </w:r>
            <w:r w:rsidR="00C5458A">
              <w:t>&gt;</w:t>
            </w:r>
            <w:r w:rsidR="00964519" w:rsidRPr="00964519">
              <w:t>FINAL.DEMAND</w:t>
            </w:r>
            <w:r w:rsidR="00964519">
              <w:t xml:space="preserve"> is equal to “Y” then do the steps in </w:t>
            </w:r>
            <w:proofErr w:type="spellStart"/>
            <w:r w:rsidR="00AC034E" w:rsidRPr="00DD56BF">
              <w:rPr>
                <w:b/>
                <w:bCs/>
              </w:rPr>
              <w:t>FinalDemandPrcess</w:t>
            </w:r>
            <w:proofErr w:type="spellEnd"/>
            <w:r w:rsidR="00CC649D">
              <w:t xml:space="preserve"> paragraph else do the steps in </w:t>
            </w:r>
            <w:proofErr w:type="spellStart"/>
            <w:r w:rsidR="00CC649D" w:rsidRPr="00DD56BF">
              <w:rPr>
                <w:b/>
                <w:bCs/>
              </w:rPr>
              <w:t>DebtCollectionProcess</w:t>
            </w:r>
            <w:proofErr w:type="spellEnd"/>
            <w:r w:rsidR="00AC034E">
              <w:t xml:space="preserve"> </w:t>
            </w:r>
            <w:r w:rsidR="001A22EA">
              <w:t>paragraph</w:t>
            </w:r>
          </w:p>
          <w:p w14:paraId="2CBDFC62" w14:textId="40BE09A2" w:rsidR="00BC759E" w:rsidRPr="00BC759E" w:rsidRDefault="00BC759E" w:rsidP="004D601F">
            <w:pPr>
              <w:pStyle w:val="ListParagraph"/>
              <w:tabs>
                <w:tab w:val="left" w:pos="371"/>
              </w:tabs>
              <w:rPr>
                <w:rFonts w:eastAsia="Times New Roman" w:cstheme="minorHAnsi"/>
                <w:lang w:val="en-GB" w:eastAsia="en-GB"/>
              </w:rPr>
            </w:pPr>
          </w:p>
          <w:p w14:paraId="767E8808" w14:textId="77777777" w:rsidR="00BC759E" w:rsidRPr="00BC759E" w:rsidRDefault="00BC759E" w:rsidP="00BC759E">
            <w:pPr>
              <w:tabs>
                <w:tab w:val="left" w:pos="371"/>
              </w:tabs>
              <w:rPr>
                <w:b/>
                <w:bCs/>
                <w:u w:val="single"/>
              </w:rPr>
            </w:pPr>
            <w:proofErr w:type="spellStart"/>
            <w:r w:rsidRPr="00BC759E">
              <w:rPr>
                <w:b/>
                <w:bCs/>
                <w:u w:val="single"/>
              </w:rPr>
              <w:t>DebtCollectionProcess</w:t>
            </w:r>
            <w:proofErr w:type="spellEnd"/>
            <w:r w:rsidRPr="00BC759E">
              <w:rPr>
                <w:b/>
                <w:bCs/>
                <w:u w:val="single"/>
              </w:rPr>
              <w:t>:</w:t>
            </w:r>
          </w:p>
          <w:p w14:paraId="04753FB7" w14:textId="77777777" w:rsidR="00BC759E" w:rsidRPr="00487090" w:rsidRDefault="00D52277" w:rsidP="00875281">
            <w:pPr>
              <w:pStyle w:val="ListParagraph"/>
              <w:numPr>
                <w:ilvl w:val="0"/>
                <w:numId w:val="44"/>
              </w:numPr>
              <w:tabs>
                <w:tab w:val="left" w:pos="371"/>
              </w:tabs>
              <w:rPr>
                <w:rFonts w:cstheme="minorHAnsi"/>
              </w:rPr>
            </w:pPr>
            <w:r>
              <w:rPr>
                <w:rFonts w:cstheme="minorHAnsi"/>
              </w:rPr>
              <w:t xml:space="preserve">Get </w:t>
            </w:r>
            <w:r w:rsidRPr="0083244E">
              <w:t>EB.</w:t>
            </w:r>
            <w:proofErr w:type="gramStart"/>
            <w:r w:rsidRPr="0083244E">
              <w:t>HB.OVERDUE.REMINDER</w:t>
            </w:r>
            <w:proofErr w:type="gramEnd"/>
            <w:r>
              <w:t>&gt;</w:t>
            </w:r>
            <w:r w:rsidR="00E75E79" w:rsidRPr="00E75E79">
              <w:t>INV.DET.ID</w:t>
            </w:r>
            <w:r w:rsidR="00487090">
              <w:t xml:space="preserve"> multi-value </w:t>
            </w:r>
          </w:p>
          <w:p w14:paraId="29B39685" w14:textId="0C1B071D" w:rsidR="00487090" w:rsidRPr="00BA2B1B" w:rsidRDefault="00487090" w:rsidP="00875281">
            <w:pPr>
              <w:pStyle w:val="ListParagraph"/>
              <w:numPr>
                <w:ilvl w:val="0"/>
                <w:numId w:val="44"/>
              </w:numPr>
              <w:tabs>
                <w:tab w:val="left" w:pos="371"/>
              </w:tabs>
              <w:rPr>
                <w:rFonts w:cstheme="minorHAnsi"/>
              </w:rPr>
            </w:pPr>
            <w:r>
              <w:t xml:space="preserve">Loop … through each </w:t>
            </w:r>
            <w:r w:rsidRPr="00E75E79">
              <w:t>INV.DET.ID</w:t>
            </w:r>
            <w:r w:rsidR="00B11D5F">
              <w:t xml:space="preserve"> </w:t>
            </w:r>
            <w:r w:rsidR="00BA2B1B">
              <w:t>and do the below steps</w:t>
            </w:r>
          </w:p>
          <w:p w14:paraId="6AFB7439" w14:textId="0C5BED74" w:rsidR="00BA2B1B" w:rsidRPr="00002441" w:rsidRDefault="008E00B8" w:rsidP="00BA2B1B">
            <w:pPr>
              <w:pStyle w:val="ListParagraph"/>
              <w:numPr>
                <w:ilvl w:val="0"/>
                <w:numId w:val="45"/>
              </w:numPr>
              <w:tabs>
                <w:tab w:val="left" w:pos="371"/>
              </w:tabs>
              <w:rPr>
                <w:rFonts w:cstheme="minorHAnsi"/>
              </w:rPr>
            </w:pPr>
            <w:r>
              <w:rPr>
                <w:rFonts w:cstheme="minorHAnsi"/>
              </w:rPr>
              <w:t xml:space="preserve">Read </w:t>
            </w:r>
            <w:r w:rsidR="00002441" w:rsidRPr="00002441">
              <w:rPr>
                <w:rFonts w:cstheme="minorHAnsi"/>
              </w:rPr>
              <w:t>EB.</w:t>
            </w:r>
            <w:proofErr w:type="gramStart"/>
            <w:r w:rsidR="00002441" w:rsidRPr="00002441">
              <w:rPr>
                <w:rFonts w:cstheme="minorHAnsi"/>
              </w:rPr>
              <w:t>HB.INVOICE.DETAILS</w:t>
            </w:r>
            <w:proofErr w:type="gramEnd"/>
            <w:r w:rsidR="00002441">
              <w:rPr>
                <w:rFonts w:cstheme="minorHAnsi"/>
              </w:rPr>
              <w:t xml:space="preserve"> record with @ID as </w:t>
            </w:r>
            <w:r w:rsidR="00002441" w:rsidRPr="00E75E79">
              <w:t>INV.DET.ID</w:t>
            </w:r>
          </w:p>
          <w:p w14:paraId="3DB120D4" w14:textId="129A3ECA" w:rsidR="00002441" w:rsidRDefault="00BB0BC9" w:rsidP="00BA2B1B">
            <w:pPr>
              <w:pStyle w:val="ListParagraph"/>
              <w:numPr>
                <w:ilvl w:val="0"/>
                <w:numId w:val="45"/>
              </w:numPr>
              <w:tabs>
                <w:tab w:val="left" w:pos="371"/>
              </w:tabs>
              <w:rPr>
                <w:rFonts w:cstheme="minorHAnsi"/>
              </w:rPr>
            </w:pPr>
            <w:r w:rsidRPr="00BB0BC9">
              <w:rPr>
                <w:rFonts w:cstheme="minorHAnsi"/>
              </w:rPr>
              <w:t>Create new record in EB.</w:t>
            </w:r>
            <w:proofErr w:type="gramStart"/>
            <w:r w:rsidRPr="00BB0BC9">
              <w:rPr>
                <w:rFonts w:cstheme="minorHAnsi"/>
              </w:rPr>
              <w:t>HB.INVOICE.STAGING</w:t>
            </w:r>
            <w:proofErr w:type="gramEnd"/>
            <w:r w:rsidRPr="00BB0BC9">
              <w:rPr>
                <w:rFonts w:cstheme="minorHAnsi"/>
              </w:rPr>
              <w:t xml:space="preserve"> with below details</w:t>
            </w:r>
          </w:p>
          <w:p w14:paraId="44E165DE" w14:textId="77777777" w:rsidR="00BB0BC9" w:rsidRPr="00BB0BC9" w:rsidRDefault="00BB0BC9" w:rsidP="00BB0BC9">
            <w:pPr>
              <w:pStyle w:val="ListParagraph"/>
              <w:tabs>
                <w:tab w:val="left" w:pos="371"/>
              </w:tabs>
              <w:ind w:left="1440"/>
              <w:rPr>
                <w:rFonts w:cstheme="minorHAnsi"/>
              </w:rPr>
            </w:pPr>
            <w:r w:rsidRPr="00BB0BC9">
              <w:rPr>
                <w:rFonts w:cstheme="minorHAnsi"/>
              </w:rPr>
              <w:t>Version = EB.</w:t>
            </w:r>
            <w:proofErr w:type="gramStart"/>
            <w:r w:rsidRPr="00BB0BC9">
              <w:rPr>
                <w:rFonts w:cstheme="minorHAnsi"/>
              </w:rPr>
              <w:t>HB.INVOICE.STAGING</w:t>
            </w:r>
            <w:proofErr w:type="gramEnd"/>
            <w:r w:rsidRPr="00BB0BC9">
              <w:rPr>
                <w:rFonts w:cstheme="minorHAnsi"/>
              </w:rPr>
              <w:t>,HUS.OFS</w:t>
            </w:r>
          </w:p>
          <w:p w14:paraId="42679377" w14:textId="284B7DB3" w:rsidR="00BB0BC9" w:rsidRDefault="00BB0BC9" w:rsidP="00BB0BC9">
            <w:pPr>
              <w:pStyle w:val="ListParagraph"/>
              <w:tabs>
                <w:tab w:val="left" w:pos="371"/>
              </w:tabs>
              <w:ind w:left="1440"/>
              <w:rPr>
                <w:rFonts w:cstheme="minorHAnsi"/>
              </w:rPr>
            </w:pPr>
            <w:r w:rsidRPr="00BB0BC9">
              <w:rPr>
                <w:rFonts w:cstheme="minorHAnsi"/>
              </w:rPr>
              <w:t>Function = “INPUT”</w:t>
            </w:r>
          </w:p>
          <w:p w14:paraId="7322060E" w14:textId="287EC3F9" w:rsidR="00BB0BC9" w:rsidRDefault="00BB0BC9" w:rsidP="00BB0BC9">
            <w:pPr>
              <w:pStyle w:val="ListParagraph"/>
              <w:tabs>
                <w:tab w:val="left" w:pos="371"/>
              </w:tabs>
              <w:ind w:left="1440"/>
              <w:rPr>
                <w:rFonts w:cstheme="minorHAnsi"/>
              </w:rPr>
            </w:pPr>
            <w:r w:rsidRPr="00BB0BC9">
              <w:rPr>
                <w:rFonts w:cstheme="minorHAnsi"/>
              </w:rPr>
              <w:t>Field mapping in the attached sheet</w:t>
            </w:r>
          </w:p>
          <w:bookmarkStart w:id="828" w:name="_MON_1748766628"/>
          <w:bookmarkEnd w:id="828"/>
          <w:p w14:paraId="2230F443" w14:textId="6C86E079" w:rsidR="000110E8" w:rsidRDefault="00D4255E" w:rsidP="00BB0BC9">
            <w:pPr>
              <w:pStyle w:val="ListParagraph"/>
              <w:tabs>
                <w:tab w:val="left" w:pos="371"/>
              </w:tabs>
              <w:ind w:left="1440"/>
              <w:rPr>
                <w:rFonts w:cstheme="minorHAnsi"/>
              </w:rPr>
            </w:pPr>
            <w:r>
              <w:rPr>
                <w:rFonts w:cstheme="minorHAnsi"/>
              </w:rPr>
              <w:object w:dxaOrig="1508" w:dyaOrig="983" w14:anchorId="4043B499">
                <v:shape id="_x0000_i1028" type="#_x0000_t75" style="width:77pt;height:51.5pt" o:ole="">
                  <v:imagedata r:id="rId35" o:title=""/>
                </v:shape>
                <o:OLEObject Type="Embed" ProgID="Excel.Sheet.12" ShapeID="_x0000_i1028" DrawAspect="Icon" ObjectID="_1765877493" r:id="rId36"/>
              </w:object>
            </w:r>
          </w:p>
          <w:p w14:paraId="0324BEC9" w14:textId="5820F516" w:rsidR="00BB0BC9" w:rsidRPr="00BA2B1B" w:rsidRDefault="000110E8" w:rsidP="00BA2B1B">
            <w:pPr>
              <w:pStyle w:val="ListParagraph"/>
              <w:numPr>
                <w:ilvl w:val="0"/>
                <w:numId w:val="45"/>
              </w:numPr>
              <w:tabs>
                <w:tab w:val="left" w:pos="371"/>
              </w:tabs>
              <w:rPr>
                <w:rFonts w:cstheme="minorHAnsi"/>
              </w:rPr>
            </w:pPr>
            <w:r>
              <w:rPr>
                <w:rFonts w:cstheme="minorHAnsi"/>
              </w:rPr>
              <w:t xml:space="preserve">Remove </w:t>
            </w:r>
            <w:r w:rsidR="004E6840">
              <w:rPr>
                <w:rFonts w:cstheme="minorHAnsi"/>
              </w:rPr>
              <w:t xml:space="preserve">respective </w:t>
            </w:r>
            <w:r w:rsidR="004E6840" w:rsidRPr="00E75E79">
              <w:t>INV.DET.ID</w:t>
            </w:r>
            <w:r w:rsidR="004E6840">
              <w:t xml:space="preserve"> multi-value from </w:t>
            </w:r>
            <w:r w:rsidRPr="0083244E">
              <w:t>EB.</w:t>
            </w:r>
            <w:proofErr w:type="gramStart"/>
            <w:r w:rsidRPr="0083244E">
              <w:t>HB.OVERDUE.REMINDER</w:t>
            </w:r>
            <w:proofErr w:type="gramEnd"/>
            <w:r w:rsidR="007A3C99">
              <w:t xml:space="preserve">. If it is </w:t>
            </w:r>
            <w:proofErr w:type="gramStart"/>
            <w:r w:rsidR="007A3C99">
              <w:t>last</w:t>
            </w:r>
            <w:proofErr w:type="gramEnd"/>
            <w:r w:rsidR="007A3C99">
              <w:t xml:space="preserve"> </w:t>
            </w:r>
            <w:r w:rsidR="008F6A71">
              <w:t>multi-</w:t>
            </w:r>
            <w:proofErr w:type="gramStart"/>
            <w:r w:rsidR="007A3C99">
              <w:t>value</w:t>
            </w:r>
            <w:proofErr w:type="gramEnd"/>
            <w:r w:rsidR="007A3C99">
              <w:t xml:space="preserve"> then delete the record.</w:t>
            </w:r>
          </w:p>
          <w:p w14:paraId="042934EC" w14:textId="77777777" w:rsidR="00BA2B1B" w:rsidRDefault="00BA2B1B" w:rsidP="009B321E">
            <w:pPr>
              <w:tabs>
                <w:tab w:val="left" w:pos="371"/>
              </w:tabs>
              <w:rPr>
                <w:rFonts w:cstheme="minorHAnsi"/>
              </w:rPr>
            </w:pPr>
          </w:p>
          <w:p w14:paraId="342C6652" w14:textId="77777777" w:rsidR="009B321E" w:rsidRPr="009B321E" w:rsidRDefault="009B321E" w:rsidP="009B321E">
            <w:pPr>
              <w:tabs>
                <w:tab w:val="left" w:pos="371"/>
              </w:tabs>
              <w:rPr>
                <w:b/>
                <w:bCs/>
                <w:u w:val="single"/>
              </w:rPr>
            </w:pPr>
            <w:proofErr w:type="spellStart"/>
            <w:r w:rsidRPr="009B321E">
              <w:rPr>
                <w:b/>
                <w:bCs/>
                <w:u w:val="single"/>
              </w:rPr>
              <w:t>FinalDemandPrcess</w:t>
            </w:r>
            <w:proofErr w:type="spellEnd"/>
            <w:r w:rsidRPr="009B321E">
              <w:rPr>
                <w:b/>
                <w:bCs/>
                <w:u w:val="single"/>
              </w:rPr>
              <w:t>:</w:t>
            </w:r>
          </w:p>
          <w:p w14:paraId="1DD056FD" w14:textId="77777777" w:rsidR="002134E0" w:rsidRPr="00487090" w:rsidRDefault="002134E0" w:rsidP="002134E0">
            <w:pPr>
              <w:pStyle w:val="ListParagraph"/>
              <w:numPr>
                <w:ilvl w:val="0"/>
                <w:numId w:val="46"/>
              </w:numPr>
              <w:tabs>
                <w:tab w:val="left" w:pos="371"/>
              </w:tabs>
              <w:rPr>
                <w:rFonts w:cstheme="minorHAnsi"/>
              </w:rPr>
            </w:pPr>
            <w:r>
              <w:rPr>
                <w:rFonts w:cstheme="minorHAnsi"/>
              </w:rPr>
              <w:t xml:space="preserve">Get </w:t>
            </w:r>
            <w:r w:rsidRPr="0083244E">
              <w:t>EB.</w:t>
            </w:r>
            <w:proofErr w:type="gramStart"/>
            <w:r w:rsidRPr="0083244E">
              <w:t>HB.OVERDUE.REMINDER</w:t>
            </w:r>
            <w:proofErr w:type="gramEnd"/>
            <w:r>
              <w:t>&gt;</w:t>
            </w:r>
            <w:r w:rsidRPr="00E75E79">
              <w:t>INV.DET.ID</w:t>
            </w:r>
            <w:r>
              <w:t xml:space="preserve"> multi-value </w:t>
            </w:r>
          </w:p>
          <w:p w14:paraId="5CA5E68C" w14:textId="77777777" w:rsidR="002134E0" w:rsidRPr="00BA2B1B" w:rsidRDefault="002134E0" w:rsidP="002134E0">
            <w:pPr>
              <w:pStyle w:val="ListParagraph"/>
              <w:numPr>
                <w:ilvl w:val="0"/>
                <w:numId w:val="46"/>
              </w:numPr>
              <w:tabs>
                <w:tab w:val="left" w:pos="371"/>
              </w:tabs>
              <w:rPr>
                <w:rFonts w:cstheme="minorHAnsi"/>
              </w:rPr>
            </w:pPr>
            <w:r>
              <w:t xml:space="preserve">Loop … through each </w:t>
            </w:r>
            <w:r w:rsidRPr="00E75E79">
              <w:t>INV.DET.ID</w:t>
            </w:r>
            <w:r>
              <w:t xml:space="preserve"> and do the below steps</w:t>
            </w:r>
          </w:p>
          <w:p w14:paraId="638A835E" w14:textId="060BD679" w:rsidR="002134E0" w:rsidRPr="00923F74" w:rsidRDefault="002134E0" w:rsidP="002134E0">
            <w:pPr>
              <w:pStyle w:val="ListParagraph"/>
              <w:numPr>
                <w:ilvl w:val="0"/>
                <w:numId w:val="45"/>
              </w:numPr>
              <w:tabs>
                <w:tab w:val="left" w:pos="371"/>
              </w:tabs>
              <w:rPr>
                <w:rFonts w:cstheme="minorHAnsi"/>
              </w:rPr>
            </w:pPr>
            <w:r>
              <w:rPr>
                <w:rFonts w:cstheme="minorHAnsi"/>
              </w:rPr>
              <w:t xml:space="preserve">Read </w:t>
            </w:r>
            <w:r w:rsidRPr="00002441">
              <w:rPr>
                <w:rFonts w:cstheme="minorHAnsi"/>
              </w:rPr>
              <w:t>EB.</w:t>
            </w:r>
            <w:proofErr w:type="gramStart"/>
            <w:r w:rsidRPr="00002441">
              <w:rPr>
                <w:rFonts w:cstheme="minorHAnsi"/>
              </w:rPr>
              <w:t>HB.INVOICE.DETAILS</w:t>
            </w:r>
            <w:proofErr w:type="gramEnd"/>
            <w:r>
              <w:rPr>
                <w:rFonts w:cstheme="minorHAnsi"/>
              </w:rPr>
              <w:t xml:space="preserve"> record with @ID as </w:t>
            </w:r>
            <w:r w:rsidRPr="00E75E79">
              <w:t>INV.DET.ID</w:t>
            </w:r>
          </w:p>
          <w:p w14:paraId="4F506BDD" w14:textId="13EA1CD6" w:rsidR="009B321E" w:rsidRDefault="0041676F" w:rsidP="00FE42D8">
            <w:pPr>
              <w:pStyle w:val="ListParagraph"/>
              <w:numPr>
                <w:ilvl w:val="0"/>
                <w:numId w:val="45"/>
              </w:numPr>
              <w:tabs>
                <w:tab w:val="left" w:pos="371"/>
              </w:tabs>
              <w:rPr>
                <w:rFonts w:cstheme="minorHAnsi"/>
              </w:rPr>
            </w:pPr>
            <w:r w:rsidRPr="0041676F">
              <w:rPr>
                <w:rFonts w:cstheme="minorHAnsi"/>
              </w:rPr>
              <w:t>Create</w:t>
            </w:r>
            <w:r w:rsidR="00C53F35">
              <w:rPr>
                <w:rFonts w:cstheme="minorHAnsi"/>
              </w:rPr>
              <w:t>/update</w:t>
            </w:r>
            <w:r w:rsidRPr="0041676F">
              <w:rPr>
                <w:rFonts w:cstheme="minorHAnsi"/>
              </w:rPr>
              <w:t xml:space="preserve"> record in EB.</w:t>
            </w:r>
            <w:proofErr w:type="gramStart"/>
            <w:r w:rsidRPr="0041676F">
              <w:rPr>
                <w:rFonts w:cstheme="minorHAnsi"/>
              </w:rPr>
              <w:t>HB.INVOICE.STAGING</w:t>
            </w:r>
            <w:proofErr w:type="gramEnd"/>
            <w:r w:rsidRPr="0041676F">
              <w:rPr>
                <w:rFonts w:cstheme="minorHAnsi"/>
              </w:rPr>
              <w:t xml:space="preserve"> with below details</w:t>
            </w:r>
          </w:p>
          <w:p w14:paraId="05002486" w14:textId="77777777" w:rsidR="0041676F" w:rsidRPr="00BB0BC9" w:rsidRDefault="0041676F" w:rsidP="00FE42D8">
            <w:pPr>
              <w:pStyle w:val="ListParagraph"/>
              <w:tabs>
                <w:tab w:val="left" w:pos="371"/>
              </w:tabs>
              <w:ind w:left="1440"/>
              <w:rPr>
                <w:rFonts w:cstheme="minorHAnsi"/>
              </w:rPr>
            </w:pPr>
            <w:r w:rsidRPr="00BB0BC9">
              <w:rPr>
                <w:rFonts w:cstheme="minorHAnsi"/>
              </w:rPr>
              <w:t>Version = EB.</w:t>
            </w:r>
            <w:proofErr w:type="gramStart"/>
            <w:r w:rsidRPr="00BB0BC9">
              <w:rPr>
                <w:rFonts w:cstheme="minorHAnsi"/>
              </w:rPr>
              <w:t>HB.INVOICE.STAGING</w:t>
            </w:r>
            <w:proofErr w:type="gramEnd"/>
            <w:r w:rsidRPr="00BB0BC9">
              <w:rPr>
                <w:rFonts w:cstheme="minorHAnsi"/>
              </w:rPr>
              <w:t>,HUS.OFS</w:t>
            </w:r>
          </w:p>
          <w:p w14:paraId="7185E359" w14:textId="77777777" w:rsidR="0041676F" w:rsidRDefault="0041676F" w:rsidP="00FE42D8">
            <w:pPr>
              <w:pStyle w:val="ListParagraph"/>
              <w:tabs>
                <w:tab w:val="left" w:pos="371"/>
              </w:tabs>
              <w:ind w:left="1440"/>
              <w:rPr>
                <w:rFonts w:cstheme="minorHAnsi"/>
              </w:rPr>
            </w:pPr>
            <w:r w:rsidRPr="00BB0BC9">
              <w:rPr>
                <w:rFonts w:cstheme="minorHAnsi"/>
              </w:rPr>
              <w:t>Function = “INPUT”</w:t>
            </w:r>
          </w:p>
          <w:p w14:paraId="386FAFCA" w14:textId="77777777" w:rsidR="0041676F" w:rsidRDefault="0041676F" w:rsidP="00FE42D8">
            <w:pPr>
              <w:pStyle w:val="ListParagraph"/>
              <w:tabs>
                <w:tab w:val="left" w:pos="371"/>
              </w:tabs>
              <w:ind w:left="1440"/>
              <w:rPr>
                <w:rFonts w:cstheme="minorHAnsi"/>
              </w:rPr>
            </w:pPr>
            <w:r w:rsidRPr="00BB0BC9">
              <w:rPr>
                <w:rFonts w:cstheme="minorHAnsi"/>
              </w:rPr>
              <w:t>Field mapping in the attached sheet</w:t>
            </w:r>
          </w:p>
          <w:p w14:paraId="7FA8ACF5" w14:textId="66993F89" w:rsidR="0041676F" w:rsidRDefault="00152122" w:rsidP="0041676F">
            <w:pPr>
              <w:pStyle w:val="ListParagraph"/>
              <w:tabs>
                <w:tab w:val="left" w:pos="371"/>
              </w:tabs>
              <w:rPr>
                <w:rFonts w:cstheme="minorHAnsi"/>
              </w:rPr>
            </w:pPr>
            <w:r>
              <w:rPr>
                <w:rFonts w:cstheme="minorHAnsi"/>
              </w:rPr>
              <w:lastRenderedPageBreak/>
              <w:t xml:space="preserve">                   </w:t>
            </w:r>
            <w:r>
              <w:rPr>
                <w:rFonts w:cstheme="minorHAnsi"/>
              </w:rPr>
              <w:object w:dxaOrig="1508" w:dyaOrig="983" w14:anchorId="3B2A7D4B">
                <v:shape id="_x0000_i1029" type="#_x0000_t75" style="width:77pt;height:51.5pt" o:ole="">
                  <v:imagedata r:id="rId37" o:title=""/>
                </v:shape>
                <o:OLEObject Type="Embed" ProgID="Excel.Sheet.12" ShapeID="_x0000_i1029" DrawAspect="Icon" ObjectID="_1765877494" r:id="rId38"/>
              </w:object>
            </w:r>
          </w:p>
          <w:p w14:paraId="2027686D" w14:textId="5FEF706F" w:rsidR="008047A7" w:rsidRDefault="008047A7" w:rsidP="008047A7">
            <w:pPr>
              <w:pStyle w:val="ListParagraph"/>
              <w:tabs>
                <w:tab w:val="left" w:pos="371"/>
              </w:tabs>
              <w:ind w:left="1457"/>
              <w:rPr>
                <w:rFonts w:cstheme="minorHAnsi"/>
              </w:rPr>
            </w:pPr>
            <w:r>
              <w:rPr>
                <w:rFonts w:cstheme="minorHAnsi"/>
              </w:rPr>
              <w:t xml:space="preserve">Only multi-value to be updated from the second record. </w:t>
            </w:r>
          </w:p>
          <w:p w14:paraId="025AC44D" w14:textId="2356FD27" w:rsidR="0041676F" w:rsidRPr="00741EB1" w:rsidRDefault="0041676F" w:rsidP="00741EB1">
            <w:pPr>
              <w:pStyle w:val="ListParagraph"/>
              <w:numPr>
                <w:ilvl w:val="0"/>
                <w:numId w:val="46"/>
              </w:numPr>
              <w:tabs>
                <w:tab w:val="left" w:pos="371"/>
              </w:tabs>
              <w:rPr>
                <w:rFonts w:cstheme="minorHAnsi"/>
              </w:rPr>
            </w:pPr>
            <w:r>
              <w:rPr>
                <w:rFonts w:cstheme="minorHAnsi"/>
              </w:rPr>
              <w:t xml:space="preserve">Delete record from </w:t>
            </w:r>
            <w:r w:rsidRPr="0083244E">
              <w:t>EB.</w:t>
            </w:r>
            <w:proofErr w:type="gramStart"/>
            <w:r w:rsidRPr="0083244E">
              <w:t>HB.OVERDUE.REMINDER</w:t>
            </w:r>
            <w:proofErr w:type="gramEnd"/>
            <w:r>
              <w:t xml:space="preserve"> for the </w:t>
            </w:r>
            <w:r w:rsidR="004C0B7D">
              <w:t>@ID</w:t>
            </w:r>
            <w:r>
              <w:t xml:space="preserve"> in </w:t>
            </w:r>
            <w:proofErr w:type="spellStart"/>
            <w:r w:rsidRPr="001A218B">
              <w:rPr>
                <w:rFonts w:cstheme="minorHAnsi"/>
              </w:rPr>
              <w:t>CaseIdval</w:t>
            </w:r>
            <w:proofErr w:type="spellEnd"/>
          </w:p>
          <w:p w14:paraId="2FE838F8" w14:textId="4FBE36FD" w:rsidR="009B321E" w:rsidRPr="009B321E" w:rsidRDefault="009B321E" w:rsidP="009B321E">
            <w:pPr>
              <w:tabs>
                <w:tab w:val="left" w:pos="371"/>
              </w:tabs>
              <w:rPr>
                <w:rFonts w:cstheme="minorHAnsi"/>
              </w:rPr>
            </w:pPr>
          </w:p>
        </w:tc>
      </w:tr>
      <w:tr w:rsidR="00D5441E" w:rsidRPr="00DE07B8" w14:paraId="10EC822F" w14:textId="77777777" w:rsidTr="004E4047">
        <w:trPr>
          <w:trHeight w:val="255"/>
        </w:trPr>
        <w:tc>
          <w:tcPr>
            <w:tcW w:w="1994" w:type="dxa"/>
            <w:noWrap/>
          </w:tcPr>
          <w:p w14:paraId="3C1B584B" w14:textId="77777777" w:rsidR="00D5441E" w:rsidRPr="00DE07B8" w:rsidRDefault="00D5441E" w:rsidP="004E4047">
            <w:r w:rsidRPr="00DE07B8">
              <w:lastRenderedPageBreak/>
              <w:t>Special Instructions</w:t>
            </w:r>
          </w:p>
        </w:tc>
        <w:tc>
          <w:tcPr>
            <w:tcW w:w="6464" w:type="dxa"/>
            <w:noWrap/>
          </w:tcPr>
          <w:p w14:paraId="0017177B" w14:textId="77777777" w:rsidR="00D5441E" w:rsidRPr="00DE07B8" w:rsidRDefault="00D5441E" w:rsidP="004E4047"/>
        </w:tc>
      </w:tr>
    </w:tbl>
    <w:p w14:paraId="40525EC0" w14:textId="283CBBA0" w:rsidR="00C93527" w:rsidRPr="00DE07B8" w:rsidRDefault="00D74DF6" w:rsidP="00C93527">
      <w:pPr>
        <w:pStyle w:val="Heading2"/>
      </w:pPr>
      <w:proofErr w:type="spellStart"/>
      <w:r w:rsidRPr="00D74DF6">
        <w:t>HusBUpdCaseToday</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C93527" w:rsidRPr="00DE07B8" w14:paraId="12271A09" w14:textId="77777777" w:rsidTr="00903E10">
        <w:trPr>
          <w:trHeight w:val="255"/>
        </w:trPr>
        <w:tc>
          <w:tcPr>
            <w:tcW w:w="1994" w:type="dxa"/>
            <w:shd w:val="clear" w:color="auto" w:fill="B9CFDD"/>
            <w:noWrap/>
          </w:tcPr>
          <w:p w14:paraId="3309B4BB" w14:textId="77777777" w:rsidR="00C93527" w:rsidRPr="00DE07B8" w:rsidRDefault="00C93527" w:rsidP="00903E10">
            <w:pPr>
              <w:pStyle w:val="BoldBlueDark"/>
            </w:pPr>
            <w:r w:rsidRPr="00DE07B8">
              <w:t xml:space="preserve">Property </w:t>
            </w:r>
          </w:p>
        </w:tc>
        <w:tc>
          <w:tcPr>
            <w:tcW w:w="6464" w:type="dxa"/>
            <w:shd w:val="clear" w:color="auto" w:fill="B9CFDD"/>
            <w:noWrap/>
          </w:tcPr>
          <w:p w14:paraId="166740A1" w14:textId="77777777" w:rsidR="00C93527" w:rsidRPr="00DE07B8" w:rsidRDefault="00C93527" w:rsidP="00903E10">
            <w:pPr>
              <w:pStyle w:val="BoldBlueDark"/>
            </w:pPr>
            <w:r w:rsidRPr="00DE07B8">
              <w:t>Specification</w:t>
            </w:r>
          </w:p>
        </w:tc>
      </w:tr>
      <w:tr w:rsidR="00C93527" w:rsidRPr="00DE07B8" w14:paraId="4C43F7D9" w14:textId="77777777" w:rsidTr="00903E10">
        <w:trPr>
          <w:trHeight w:val="255"/>
        </w:trPr>
        <w:tc>
          <w:tcPr>
            <w:tcW w:w="1994" w:type="dxa"/>
            <w:noWrap/>
          </w:tcPr>
          <w:p w14:paraId="011E91EE" w14:textId="77777777" w:rsidR="00C93527" w:rsidRPr="00DE07B8" w:rsidRDefault="00C93527" w:rsidP="00903E10">
            <w:r w:rsidRPr="00DE07B8">
              <w:t>Type</w:t>
            </w:r>
          </w:p>
        </w:tc>
        <w:tc>
          <w:tcPr>
            <w:tcW w:w="6464" w:type="dxa"/>
            <w:noWrap/>
          </w:tcPr>
          <w:p w14:paraId="0CD115F4" w14:textId="77777777" w:rsidR="00C93527" w:rsidRPr="00DE07B8" w:rsidRDefault="00C93527" w:rsidP="00903E10">
            <w:r>
              <w:t>S</w:t>
            </w:r>
          </w:p>
        </w:tc>
      </w:tr>
      <w:tr w:rsidR="00C93527" w:rsidRPr="00DE07B8" w14:paraId="75F78628" w14:textId="77777777" w:rsidTr="00903E10">
        <w:trPr>
          <w:trHeight w:val="255"/>
        </w:trPr>
        <w:tc>
          <w:tcPr>
            <w:tcW w:w="1994" w:type="dxa"/>
            <w:noWrap/>
          </w:tcPr>
          <w:p w14:paraId="66882CBD" w14:textId="77777777" w:rsidR="00C93527" w:rsidRPr="00DE07B8" w:rsidRDefault="00C93527" w:rsidP="00903E10">
            <w:r w:rsidRPr="00DE07B8">
              <w:t>Attached To</w:t>
            </w:r>
          </w:p>
        </w:tc>
        <w:tc>
          <w:tcPr>
            <w:tcW w:w="6464" w:type="dxa"/>
            <w:noWrap/>
          </w:tcPr>
          <w:p w14:paraId="0070B168" w14:textId="544DC844" w:rsidR="005E205D" w:rsidRDefault="00C93527" w:rsidP="005E205D">
            <w:r w:rsidRPr="00813A20">
              <w:t>BATCH&gt;</w:t>
            </w:r>
            <w:r w:rsidR="005E205D">
              <w:t xml:space="preserve"> BNK/</w:t>
            </w:r>
            <w:proofErr w:type="spellStart"/>
            <w:r w:rsidR="005E205D">
              <w:t>HusBUpdCaseToday</w:t>
            </w:r>
            <w:proofErr w:type="spellEnd"/>
            <w:r w:rsidR="005E205D">
              <w:t xml:space="preserve">  (Stage: A101</w:t>
            </w:r>
            <w:r w:rsidR="00892303">
              <w:t>)</w:t>
            </w:r>
          </w:p>
          <w:p w14:paraId="11293C35" w14:textId="6611F1FE" w:rsidR="00C93527" w:rsidRPr="00DE07B8" w:rsidRDefault="00892303" w:rsidP="005E205D">
            <w:r w:rsidRPr="00813A20">
              <w:t>BATCH&gt;</w:t>
            </w:r>
            <w:r>
              <w:t xml:space="preserve"> </w:t>
            </w:r>
            <w:r w:rsidR="005E205D">
              <w:t>BNK/</w:t>
            </w:r>
            <w:proofErr w:type="spellStart"/>
            <w:r w:rsidR="005E205D">
              <w:t>HusBUpdCaseTodaySod</w:t>
            </w:r>
            <w:proofErr w:type="spellEnd"/>
            <w:r w:rsidR="005E205D">
              <w:t xml:space="preserve"> </w:t>
            </w:r>
            <w:r>
              <w:t>(Stage:</w:t>
            </w:r>
            <w:r w:rsidR="005E205D">
              <w:t xml:space="preserve"> D701</w:t>
            </w:r>
            <w:r>
              <w:t>)</w:t>
            </w:r>
          </w:p>
        </w:tc>
      </w:tr>
      <w:tr w:rsidR="00C93527" w:rsidRPr="00DE07B8" w14:paraId="5177213E" w14:textId="77777777" w:rsidTr="00903E10">
        <w:trPr>
          <w:trHeight w:val="255"/>
        </w:trPr>
        <w:tc>
          <w:tcPr>
            <w:tcW w:w="1994" w:type="dxa"/>
            <w:noWrap/>
          </w:tcPr>
          <w:p w14:paraId="33E2A29F" w14:textId="77777777" w:rsidR="00C93527" w:rsidRPr="00DE07B8" w:rsidRDefault="00C93527" w:rsidP="00903E10">
            <w:r w:rsidRPr="00DE07B8">
              <w:t>Attached As</w:t>
            </w:r>
          </w:p>
        </w:tc>
        <w:tc>
          <w:tcPr>
            <w:tcW w:w="6464" w:type="dxa"/>
            <w:noWrap/>
          </w:tcPr>
          <w:p w14:paraId="18856B6E" w14:textId="77777777" w:rsidR="00C93527" w:rsidRPr="00DE07B8" w:rsidRDefault="00C93527" w:rsidP="00903E10">
            <w:r>
              <w:t>Batch Routine</w:t>
            </w:r>
          </w:p>
        </w:tc>
      </w:tr>
      <w:tr w:rsidR="00C93527" w:rsidRPr="00DE07B8" w14:paraId="52EAA6AE" w14:textId="77777777" w:rsidTr="00903E10">
        <w:trPr>
          <w:trHeight w:val="255"/>
        </w:trPr>
        <w:tc>
          <w:tcPr>
            <w:tcW w:w="1994" w:type="dxa"/>
            <w:noWrap/>
          </w:tcPr>
          <w:p w14:paraId="62432FE6" w14:textId="77777777" w:rsidR="00C93527" w:rsidRPr="00DE07B8" w:rsidRDefault="00C93527" w:rsidP="00903E10">
            <w:r w:rsidRPr="00DE07B8">
              <w:t>Dependency</w:t>
            </w:r>
          </w:p>
        </w:tc>
        <w:tc>
          <w:tcPr>
            <w:tcW w:w="6464" w:type="dxa"/>
            <w:noWrap/>
          </w:tcPr>
          <w:p w14:paraId="4691655E" w14:textId="77777777" w:rsidR="00C93527" w:rsidRPr="00DE07B8" w:rsidRDefault="00C93527" w:rsidP="00903E10">
            <w:r>
              <w:t>NA</w:t>
            </w:r>
          </w:p>
        </w:tc>
      </w:tr>
      <w:tr w:rsidR="00C93527" w:rsidRPr="00DE07B8" w14:paraId="49B6D7F4" w14:textId="77777777" w:rsidTr="00903E10">
        <w:trPr>
          <w:trHeight w:val="255"/>
        </w:trPr>
        <w:tc>
          <w:tcPr>
            <w:tcW w:w="1994" w:type="dxa"/>
            <w:noWrap/>
          </w:tcPr>
          <w:p w14:paraId="0F0951C2" w14:textId="77777777" w:rsidR="00C93527" w:rsidRPr="00DE07B8" w:rsidRDefault="00C93527" w:rsidP="00903E10">
            <w:r w:rsidRPr="00DE07B8">
              <w:t>Description</w:t>
            </w:r>
          </w:p>
        </w:tc>
        <w:tc>
          <w:tcPr>
            <w:tcW w:w="6464" w:type="dxa"/>
            <w:noWrap/>
          </w:tcPr>
          <w:p w14:paraId="73922C35" w14:textId="19854338" w:rsidR="00C93527" w:rsidRPr="00DE07B8" w:rsidRDefault="00C93527" w:rsidP="00903E10">
            <w:r w:rsidRPr="00EB33F7">
              <w:t xml:space="preserve">This </w:t>
            </w:r>
            <w:r>
              <w:t>r</w:t>
            </w:r>
            <w:r w:rsidRPr="00B13B14">
              <w:t>outine</w:t>
            </w:r>
            <w:r>
              <w:t xml:space="preserve"> used</w:t>
            </w:r>
            <w:r w:rsidRPr="00B13B14">
              <w:t xml:space="preserve"> to update </w:t>
            </w:r>
            <w:r w:rsidR="00DA614A" w:rsidRPr="00DA614A">
              <w:t>EB.HB.CASE.TODAY.BILLS</w:t>
            </w:r>
            <w:r w:rsidR="00485C60">
              <w:t xml:space="preserve"> </w:t>
            </w:r>
          </w:p>
        </w:tc>
      </w:tr>
      <w:tr w:rsidR="00C93527" w:rsidRPr="00DE07B8" w14:paraId="31245CB1" w14:textId="77777777" w:rsidTr="00903E10">
        <w:trPr>
          <w:trHeight w:val="255"/>
        </w:trPr>
        <w:tc>
          <w:tcPr>
            <w:tcW w:w="1994" w:type="dxa"/>
            <w:noWrap/>
          </w:tcPr>
          <w:p w14:paraId="0687784C" w14:textId="77777777" w:rsidR="00C93527" w:rsidRPr="00DE07B8" w:rsidRDefault="00C93527" w:rsidP="00903E10">
            <w:r w:rsidRPr="00DE07B8">
              <w:t>Arguments – IN</w:t>
            </w:r>
          </w:p>
        </w:tc>
        <w:tc>
          <w:tcPr>
            <w:tcW w:w="6464" w:type="dxa"/>
            <w:noWrap/>
          </w:tcPr>
          <w:p w14:paraId="161EA81F" w14:textId="77777777" w:rsidR="00C93527" w:rsidRPr="00DE07B8" w:rsidRDefault="00C93527" w:rsidP="00903E10">
            <w:r>
              <w:t>NA</w:t>
            </w:r>
          </w:p>
        </w:tc>
      </w:tr>
      <w:tr w:rsidR="00C93527" w:rsidRPr="00DE07B8" w14:paraId="1D24DC58" w14:textId="77777777" w:rsidTr="00903E10">
        <w:trPr>
          <w:trHeight w:val="255"/>
        </w:trPr>
        <w:tc>
          <w:tcPr>
            <w:tcW w:w="1994" w:type="dxa"/>
            <w:noWrap/>
          </w:tcPr>
          <w:p w14:paraId="5B04CB50" w14:textId="77777777" w:rsidR="00C93527" w:rsidRPr="00DE07B8" w:rsidRDefault="00C93527" w:rsidP="00903E10">
            <w:r w:rsidRPr="00DE07B8">
              <w:t>Arguments – OUT</w:t>
            </w:r>
          </w:p>
        </w:tc>
        <w:tc>
          <w:tcPr>
            <w:tcW w:w="6464" w:type="dxa"/>
            <w:noWrap/>
          </w:tcPr>
          <w:p w14:paraId="61F8B42C" w14:textId="77777777" w:rsidR="00C93527" w:rsidRPr="00DE07B8" w:rsidRDefault="00C93527" w:rsidP="00903E10">
            <w:r>
              <w:t>NA</w:t>
            </w:r>
          </w:p>
        </w:tc>
      </w:tr>
      <w:tr w:rsidR="00C93527" w:rsidRPr="00DE07B8" w14:paraId="6ECA825C" w14:textId="77777777" w:rsidTr="00903E10">
        <w:trPr>
          <w:trHeight w:val="255"/>
        </w:trPr>
        <w:tc>
          <w:tcPr>
            <w:tcW w:w="1994" w:type="dxa"/>
            <w:noWrap/>
          </w:tcPr>
          <w:p w14:paraId="2A25E613" w14:textId="77777777" w:rsidR="00C93527" w:rsidRPr="00DE07B8" w:rsidRDefault="00C93527" w:rsidP="00903E10">
            <w:r w:rsidRPr="00DE07B8">
              <w:t>Prelim Conditions</w:t>
            </w:r>
          </w:p>
        </w:tc>
        <w:tc>
          <w:tcPr>
            <w:tcW w:w="6464" w:type="dxa"/>
            <w:noWrap/>
          </w:tcPr>
          <w:p w14:paraId="0AF83308" w14:textId="77777777" w:rsidR="00C93527" w:rsidRPr="00DE07B8" w:rsidRDefault="00C93527" w:rsidP="00903E10"/>
        </w:tc>
      </w:tr>
      <w:tr w:rsidR="00C93527" w:rsidRPr="00DE07B8" w14:paraId="7E6811B8" w14:textId="77777777" w:rsidTr="00903E10">
        <w:trPr>
          <w:trHeight w:val="255"/>
        </w:trPr>
        <w:tc>
          <w:tcPr>
            <w:tcW w:w="1994" w:type="dxa"/>
            <w:noWrap/>
          </w:tcPr>
          <w:p w14:paraId="69F7F60F" w14:textId="77777777" w:rsidR="00C93527" w:rsidRPr="00DE07B8" w:rsidRDefault="00C93527" w:rsidP="00903E10">
            <w:r w:rsidRPr="00DE07B8">
              <w:t>Subroutine Flow</w:t>
            </w:r>
          </w:p>
        </w:tc>
        <w:tc>
          <w:tcPr>
            <w:tcW w:w="6464" w:type="dxa"/>
            <w:noWrap/>
          </w:tcPr>
          <w:p w14:paraId="2F526CCF" w14:textId="06A2833B" w:rsidR="00C93527" w:rsidRPr="00D27B9F" w:rsidRDefault="00920C39" w:rsidP="00903E10">
            <w:pPr>
              <w:tabs>
                <w:tab w:val="left" w:pos="371"/>
              </w:tabs>
              <w:rPr>
                <w:b/>
                <w:bCs/>
                <w:u w:val="single"/>
              </w:rPr>
            </w:pPr>
            <w:proofErr w:type="spellStart"/>
            <w:r w:rsidRPr="00920C39">
              <w:rPr>
                <w:b/>
                <w:bCs/>
                <w:u w:val="single"/>
              </w:rPr>
              <w:t>processSingleThreaded</w:t>
            </w:r>
            <w:proofErr w:type="spellEnd"/>
            <w:r w:rsidR="00C93527">
              <w:rPr>
                <w:b/>
                <w:bCs/>
                <w:u w:val="single"/>
              </w:rPr>
              <w:t>:</w:t>
            </w:r>
          </w:p>
          <w:p w14:paraId="1B71C955" w14:textId="7908EFB8" w:rsidR="00920C39" w:rsidRDefault="0051654C" w:rsidP="00903E10">
            <w:pPr>
              <w:pStyle w:val="ListParagraph"/>
              <w:numPr>
                <w:ilvl w:val="0"/>
                <w:numId w:val="66"/>
              </w:numPr>
              <w:tabs>
                <w:tab w:val="left" w:pos="371"/>
              </w:tabs>
              <w:rPr>
                <w:rFonts w:cstheme="minorHAnsi"/>
              </w:rPr>
            </w:pPr>
            <w:r w:rsidRPr="0051654C">
              <w:rPr>
                <w:rFonts w:cstheme="minorHAnsi"/>
              </w:rPr>
              <w:t xml:space="preserve">Select all records of </w:t>
            </w:r>
            <w:proofErr w:type="gramStart"/>
            <w:r w:rsidR="00215FC1" w:rsidRPr="00215FC1">
              <w:rPr>
                <w:rFonts w:cstheme="minorHAnsi"/>
              </w:rPr>
              <w:t>EB.HB.ARR.TODAY.BILLS</w:t>
            </w:r>
            <w:proofErr w:type="gramEnd"/>
          </w:p>
          <w:p w14:paraId="173CDC07" w14:textId="77777777" w:rsidR="00C93527" w:rsidRPr="0067170E" w:rsidRDefault="0067170E" w:rsidP="002D210D">
            <w:pPr>
              <w:pStyle w:val="ListParagraph"/>
              <w:numPr>
                <w:ilvl w:val="0"/>
                <w:numId w:val="66"/>
              </w:numPr>
              <w:tabs>
                <w:tab w:val="left" w:pos="371"/>
              </w:tabs>
            </w:pPr>
            <w:r>
              <w:t xml:space="preserve">Loop through each id from </w:t>
            </w:r>
            <w:proofErr w:type="gramStart"/>
            <w:r w:rsidRPr="00215FC1">
              <w:rPr>
                <w:rFonts w:cstheme="minorHAnsi"/>
              </w:rPr>
              <w:t>EB.HB.ARR.TODAY.BILLS</w:t>
            </w:r>
            <w:proofErr w:type="gramEnd"/>
            <w:r>
              <w:rPr>
                <w:rFonts w:cstheme="minorHAnsi"/>
              </w:rPr>
              <w:t xml:space="preserve"> and do the below steps</w:t>
            </w:r>
          </w:p>
          <w:p w14:paraId="65DAC784" w14:textId="580217AC" w:rsidR="0067170E" w:rsidRPr="00C5182A" w:rsidRDefault="00C5182A" w:rsidP="0067170E">
            <w:pPr>
              <w:pStyle w:val="ListParagraph"/>
              <w:numPr>
                <w:ilvl w:val="0"/>
                <w:numId w:val="83"/>
              </w:numPr>
              <w:tabs>
                <w:tab w:val="left" w:pos="371"/>
              </w:tabs>
            </w:pPr>
            <w:r>
              <w:t xml:space="preserve">Get case id and arrangement id from @id of </w:t>
            </w:r>
            <w:proofErr w:type="gramStart"/>
            <w:r w:rsidRPr="00215FC1">
              <w:rPr>
                <w:rFonts w:cstheme="minorHAnsi"/>
              </w:rPr>
              <w:t>EB.HB.ARR.TODAY.BILLS</w:t>
            </w:r>
            <w:proofErr w:type="gramEnd"/>
            <w:r>
              <w:rPr>
                <w:rFonts w:cstheme="minorHAnsi"/>
              </w:rPr>
              <w:t xml:space="preserve"> as shown below</w:t>
            </w:r>
          </w:p>
          <w:p w14:paraId="58011A0B" w14:textId="77777777" w:rsidR="00F24D97" w:rsidRDefault="00F24D97" w:rsidP="00F24D97">
            <w:pPr>
              <w:pStyle w:val="ListParagraph"/>
              <w:tabs>
                <w:tab w:val="left" w:pos="371"/>
              </w:tabs>
              <w:ind w:left="1440"/>
            </w:pPr>
            <w:proofErr w:type="spellStart"/>
            <w:r>
              <w:t>caseId</w:t>
            </w:r>
            <w:proofErr w:type="spellEnd"/>
            <w:r>
              <w:t xml:space="preserve"> = </w:t>
            </w:r>
            <w:proofErr w:type="spellStart"/>
            <w:proofErr w:type="gramStart"/>
            <w:r>
              <w:t>id.split</w:t>
            </w:r>
            <w:proofErr w:type="spellEnd"/>
            <w:proofErr w:type="gramEnd"/>
            <w:r>
              <w:t>("\\.")[0];</w:t>
            </w:r>
          </w:p>
          <w:p w14:paraId="11794C1A" w14:textId="3D50FE93" w:rsidR="00C5182A" w:rsidRDefault="00F24D97" w:rsidP="00F24D97">
            <w:pPr>
              <w:pStyle w:val="ListParagraph"/>
              <w:tabs>
                <w:tab w:val="left" w:pos="371"/>
              </w:tabs>
              <w:ind w:left="1440"/>
            </w:pPr>
            <w:proofErr w:type="spellStart"/>
            <w:r>
              <w:t>arrnId</w:t>
            </w:r>
            <w:proofErr w:type="spellEnd"/>
            <w:r>
              <w:t xml:space="preserve"> = </w:t>
            </w:r>
            <w:proofErr w:type="spellStart"/>
            <w:proofErr w:type="gramStart"/>
            <w:r>
              <w:t>id.split</w:t>
            </w:r>
            <w:proofErr w:type="spellEnd"/>
            <w:proofErr w:type="gramEnd"/>
            <w:r>
              <w:t>("\\.")[1];</w:t>
            </w:r>
          </w:p>
          <w:p w14:paraId="11D90188" w14:textId="3B9C55C6" w:rsidR="00C5182A" w:rsidRDefault="003B178C" w:rsidP="0067170E">
            <w:pPr>
              <w:pStyle w:val="ListParagraph"/>
              <w:numPr>
                <w:ilvl w:val="0"/>
                <w:numId w:val="83"/>
              </w:numPr>
              <w:tabs>
                <w:tab w:val="left" w:pos="371"/>
              </w:tabs>
            </w:pPr>
            <w:r>
              <w:t xml:space="preserve">Read </w:t>
            </w:r>
            <w:proofErr w:type="gramStart"/>
            <w:r w:rsidR="00D03067" w:rsidRPr="00D03067">
              <w:t>EB.HB.ARR.TODAY.BILLS</w:t>
            </w:r>
            <w:proofErr w:type="gramEnd"/>
            <w:r w:rsidR="00405306">
              <w:t xml:space="preserve"> </w:t>
            </w:r>
            <w:r w:rsidR="00EB02C0">
              <w:t xml:space="preserve">and get </w:t>
            </w:r>
            <w:r w:rsidR="00AD6688" w:rsidRPr="00AD6688">
              <w:t>ACT.DATE</w:t>
            </w:r>
            <w:r w:rsidR="00AD6688">
              <w:t xml:space="preserve"> field value</w:t>
            </w:r>
            <w:r w:rsidR="006C62FE">
              <w:t xml:space="preserve"> and store it the variable </w:t>
            </w:r>
            <w:proofErr w:type="spellStart"/>
            <w:r w:rsidR="006C62FE">
              <w:t>effDate</w:t>
            </w:r>
            <w:proofErr w:type="spellEnd"/>
          </w:p>
          <w:p w14:paraId="012E6530" w14:textId="60C794B2" w:rsidR="00AD6688" w:rsidRDefault="00F31E6C" w:rsidP="0067170E">
            <w:pPr>
              <w:pStyle w:val="ListParagraph"/>
              <w:numPr>
                <w:ilvl w:val="0"/>
                <w:numId w:val="83"/>
              </w:numPr>
              <w:tabs>
                <w:tab w:val="left" w:pos="371"/>
              </w:tabs>
            </w:pPr>
            <w:r w:rsidRPr="00F31E6C">
              <w:t>Read EB.</w:t>
            </w:r>
            <w:proofErr w:type="gramStart"/>
            <w:r w:rsidRPr="00F31E6C">
              <w:t>HB.CASE.TODAY</w:t>
            </w:r>
            <w:proofErr w:type="gramEnd"/>
            <w:r w:rsidRPr="00F31E6C">
              <w:t xml:space="preserve">.BILLS record with @ID as </w:t>
            </w:r>
            <w:proofErr w:type="spellStart"/>
            <w:r w:rsidR="00404D75">
              <w:t>caseId</w:t>
            </w:r>
            <w:proofErr w:type="spellEnd"/>
          </w:p>
          <w:p w14:paraId="15EF12BB" w14:textId="40DD35D7" w:rsidR="00404D75" w:rsidRDefault="00B47A25" w:rsidP="0067170E">
            <w:pPr>
              <w:pStyle w:val="ListParagraph"/>
              <w:numPr>
                <w:ilvl w:val="0"/>
                <w:numId w:val="83"/>
              </w:numPr>
              <w:tabs>
                <w:tab w:val="left" w:pos="371"/>
              </w:tabs>
            </w:pPr>
            <w:r w:rsidRPr="00B47A25">
              <w:t xml:space="preserve">If record </w:t>
            </w:r>
            <w:proofErr w:type="gramStart"/>
            <w:r w:rsidRPr="00B47A25">
              <w:t>exist</w:t>
            </w:r>
            <w:proofErr w:type="gramEnd"/>
            <w:r w:rsidRPr="00B47A25">
              <w:t xml:space="preserve"> then add new multi-value and update ARRANGEMENT.ID field with </w:t>
            </w:r>
            <w:proofErr w:type="spellStart"/>
            <w:r w:rsidR="00863A4B">
              <w:t>arrnId</w:t>
            </w:r>
            <w:proofErr w:type="spellEnd"/>
            <w:r w:rsidRPr="00B47A25">
              <w:t xml:space="preserve"> and ACT.DATE field with value </w:t>
            </w:r>
            <w:proofErr w:type="spellStart"/>
            <w:r w:rsidRPr="00B47A25">
              <w:t>effDat</w:t>
            </w:r>
            <w:r w:rsidR="006C62FE">
              <w:t>e</w:t>
            </w:r>
            <w:proofErr w:type="spellEnd"/>
          </w:p>
          <w:p w14:paraId="2F2375B9" w14:textId="7AB47DD7" w:rsidR="0067170E" w:rsidRPr="009E6F16" w:rsidRDefault="006070F4" w:rsidP="00CA3EF1">
            <w:pPr>
              <w:pStyle w:val="ListParagraph"/>
              <w:numPr>
                <w:ilvl w:val="0"/>
                <w:numId w:val="83"/>
              </w:numPr>
              <w:tabs>
                <w:tab w:val="left" w:pos="371"/>
              </w:tabs>
            </w:pPr>
            <w:r w:rsidRPr="006070F4">
              <w:lastRenderedPageBreak/>
              <w:t xml:space="preserve">If record does not </w:t>
            </w:r>
            <w:proofErr w:type="gramStart"/>
            <w:r w:rsidRPr="006070F4">
              <w:t>exist</w:t>
            </w:r>
            <w:proofErr w:type="gramEnd"/>
            <w:r w:rsidRPr="006070F4">
              <w:t xml:space="preserve"> then create new record with @ID as </w:t>
            </w:r>
            <w:proofErr w:type="spellStart"/>
            <w:r w:rsidRPr="006070F4">
              <w:t>CaseIdVal</w:t>
            </w:r>
            <w:proofErr w:type="spellEnd"/>
            <w:r w:rsidRPr="006070F4">
              <w:t xml:space="preserve"> and update ARRANGEMENT.ID field with </w:t>
            </w:r>
            <w:proofErr w:type="spellStart"/>
            <w:r w:rsidRPr="006070F4">
              <w:t>ArrIdVal</w:t>
            </w:r>
            <w:proofErr w:type="spellEnd"/>
            <w:r w:rsidRPr="006070F4">
              <w:t xml:space="preserve"> and ACT.DATE field with value </w:t>
            </w:r>
            <w:proofErr w:type="spellStart"/>
            <w:r w:rsidRPr="006070F4">
              <w:t>effDat</w:t>
            </w:r>
            <w:r w:rsidR="00C41CE8">
              <w:t>e</w:t>
            </w:r>
            <w:proofErr w:type="spellEnd"/>
          </w:p>
        </w:tc>
      </w:tr>
      <w:tr w:rsidR="00C93527" w:rsidRPr="00DE07B8" w14:paraId="4D88297E" w14:textId="77777777" w:rsidTr="00903E10">
        <w:trPr>
          <w:trHeight w:val="255"/>
        </w:trPr>
        <w:tc>
          <w:tcPr>
            <w:tcW w:w="1994" w:type="dxa"/>
            <w:noWrap/>
          </w:tcPr>
          <w:p w14:paraId="797CC60A" w14:textId="77777777" w:rsidR="00C93527" w:rsidRPr="00DE07B8" w:rsidRDefault="00C93527" w:rsidP="00903E10">
            <w:r w:rsidRPr="00DE07B8">
              <w:lastRenderedPageBreak/>
              <w:t>Special Instructions</w:t>
            </w:r>
          </w:p>
        </w:tc>
        <w:tc>
          <w:tcPr>
            <w:tcW w:w="6464" w:type="dxa"/>
            <w:noWrap/>
          </w:tcPr>
          <w:p w14:paraId="42C653C3" w14:textId="77777777" w:rsidR="00C93527" w:rsidRPr="00DE07B8" w:rsidRDefault="00C93527" w:rsidP="00903E10"/>
        </w:tc>
      </w:tr>
    </w:tbl>
    <w:p w14:paraId="55731DFF" w14:textId="485BB0CC" w:rsidR="00D5441E" w:rsidRDefault="00D5441E" w:rsidP="003E3A9A"/>
    <w:p w14:paraId="550C08E9" w14:textId="48F7477E" w:rsidR="00F712F0" w:rsidRPr="00DE07B8" w:rsidRDefault="009A5A94" w:rsidP="00F712F0">
      <w:pPr>
        <w:pStyle w:val="Heading2"/>
      </w:pPr>
      <w:proofErr w:type="spellStart"/>
      <w:r w:rsidRPr="009A5A94">
        <w:t>HusAncStatusUpd</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F712F0" w:rsidRPr="00DE07B8" w14:paraId="1E082EEA" w14:textId="77777777" w:rsidTr="002B61AD">
        <w:trPr>
          <w:trHeight w:val="255"/>
        </w:trPr>
        <w:tc>
          <w:tcPr>
            <w:tcW w:w="1994" w:type="dxa"/>
            <w:shd w:val="clear" w:color="auto" w:fill="B9CFDD"/>
            <w:noWrap/>
          </w:tcPr>
          <w:p w14:paraId="49BEBB18" w14:textId="77777777" w:rsidR="00F712F0" w:rsidRPr="00DE07B8" w:rsidRDefault="00F712F0" w:rsidP="002B61AD">
            <w:pPr>
              <w:pStyle w:val="BoldBlueDark"/>
            </w:pPr>
            <w:r w:rsidRPr="00DE07B8">
              <w:t xml:space="preserve">Property </w:t>
            </w:r>
          </w:p>
        </w:tc>
        <w:tc>
          <w:tcPr>
            <w:tcW w:w="6464" w:type="dxa"/>
            <w:shd w:val="clear" w:color="auto" w:fill="B9CFDD"/>
            <w:noWrap/>
          </w:tcPr>
          <w:p w14:paraId="351C6980" w14:textId="77777777" w:rsidR="00F712F0" w:rsidRPr="00DE07B8" w:rsidRDefault="00F712F0" w:rsidP="002B61AD">
            <w:pPr>
              <w:pStyle w:val="BoldBlueDark"/>
            </w:pPr>
            <w:r w:rsidRPr="00DE07B8">
              <w:t>Specification</w:t>
            </w:r>
          </w:p>
        </w:tc>
      </w:tr>
      <w:tr w:rsidR="00F712F0" w:rsidRPr="00DE07B8" w14:paraId="07B9AA90" w14:textId="77777777" w:rsidTr="002B61AD">
        <w:trPr>
          <w:trHeight w:val="255"/>
        </w:trPr>
        <w:tc>
          <w:tcPr>
            <w:tcW w:w="1994" w:type="dxa"/>
            <w:noWrap/>
          </w:tcPr>
          <w:p w14:paraId="3AFC9190" w14:textId="77777777" w:rsidR="00F712F0" w:rsidRPr="00DE07B8" w:rsidRDefault="00F712F0" w:rsidP="002B61AD">
            <w:r w:rsidRPr="00DE07B8">
              <w:t>Type</w:t>
            </w:r>
          </w:p>
        </w:tc>
        <w:tc>
          <w:tcPr>
            <w:tcW w:w="6464" w:type="dxa"/>
            <w:noWrap/>
          </w:tcPr>
          <w:p w14:paraId="066910E4" w14:textId="77777777" w:rsidR="00F712F0" w:rsidRPr="00DE07B8" w:rsidRDefault="00F712F0" w:rsidP="002B61AD">
            <w:r>
              <w:t>S</w:t>
            </w:r>
          </w:p>
        </w:tc>
      </w:tr>
      <w:tr w:rsidR="00F712F0" w:rsidRPr="00DE07B8" w14:paraId="3A5CE910" w14:textId="77777777" w:rsidTr="002B61AD">
        <w:trPr>
          <w:trHeight w:val="255"/>
        </w:trPr>
        <w:tc>
          <w:tcPr>
            <w:tcW w:w="1994" w:type="dxa"/>
            <w:noWrap/>
          </w:tcPr>
          <w:p w14:paraId="78D0FE79" w14:textId="77777777" w:rsidR="00F712F0" w:rsidRPr="00DE07B8" w:rsidRDefault="00F712F0" w:rsidP="002B61AD">
            <w:r w:rsidRPr="00DE07B8">
              <w:t>Attached To</w:t>
            </w:r>
          </w:p>
        </w:tc>
        <w:tc>
          <w:tcPr>
            <w:tcW w:w="6464" w:type="dxa"/>
            <w:noWrap/>
          </w:tcPr>
          <w:p w14:paraId="04BF4F96" w14:textId="16D1CD70" w:rsidR="00F712F0" w:rsidRPr="00DE07B8" w:rsidRDefault="00F712F0" w:rsidP="002B61AD">
            <w:r>
              <w:t>VERSION&gt;</w:t>
            </w:r>
            <w:r w:rsidR="0089236B" w:rsidRPr="0089236B">
              <w:rPr>
                <w:rFonts w:ascii="Segoe UI" w:hAnsi="Segoe UI" w:cs="Segoe UI"/>
                <w:sz w:val="21"/>
                <w:szCs w:val="21"/>
                <w:lang w:val="en-US" w:eastAsia="en-US"/>
              </w:rPr>
              <w:t>EB.HB.INVOICE.DETAILS,HUS.RECALL</w:t>
            </w:r>
          </w:p>
        </w:tc>
      </w:tr>
      <w:tr w:rsidR="00F712F0" w:rsidRPr="00DE07B8" w14:paraId="7A593657" w14:textId="77777777" w:rsidTr="002B61AD">
        <w:trPr>
          <w:trHeight w:val="255"/>
        </w:trPr>
        <w:tc>
          <w:tcPr>
            <w:tcW w:w="1994" w:type="dxa"/>
            <w:noWrap/>
          </w:tcPr>
          <w:p w14:paraId="1965CDCD" w14:textId="77777777" w:rsidR="00F712F0" w:rsidRPr="00DE07B8" w:rsidRDefault="00F712F0" w:rsidP="002B61AD">
            <w:r w:rsidRPr="00DE07B8">
              <w:t>Attached As</w:t>
            </w:r>
          </w:p>
        </w:tc>
        <w:tc>
          <w:tcPr>
            <w:tcW w:w="6464" w:type="dxa"/>
            <w:noWrap/>
          </w:tcPr>
          <w:p w14:paraId="7194F3C8" w14:textId="135D3EB4" w:rsidR="00F712F0" w:rsidRPr="00DE07B8" w:rsidRDefault="00D13490" w:rsidP="002B61AD">
            <w:r>
              <w:t>Auto new content routine</w:t>
            </w:r>
          </w:p>
        </w:tc>
      </w:tr>
      <w:tr w:rsidR="00F712F0" w:rsidRPr="00DE07B8" w14:paraId="434A7104" w14:textId="77777777" w:rsidTr="002B61AD">
        <w:trPr>
          <w:trHeight w:val="255"/>
        </w:trPr>
        <w:tc>
          <w:tcPr>
            <w:tcW w:w="1994" w:type="dxa"/>
            <w:noWrap/>
          </w:tcPr>
          <w:p w14:paraId="4B869D05" w14:textId="77777777" w:rsidR="00F712F0" w:rsidRPr="00DE07B8" w:rsidRDefault="00F712F0" w:rsidP="002B61AD">
            <w:r w:rsidRPr="00DE07B8">
              <w:t>Dependency</w:t>
            </w:r>
          </w:p>
        </w:tc>
        <w:tc>
          <w:tcPr>
            <w:tcW w:w="6464" w:type="dxa"/>
            <w:noWrap/>
          </w:tcPr>
          <w:p w14:paraId="06429493" w14:textId="77777777" w:rsidR="00F712F0" w:rsidRPr="00DE07B8" w:rsidRDefault="00F712F0" w:rsidP="002B61AD">
            <w:r>
              <w:t>NA</w:t>
            </w:r>
          </w:p>
        </w:tc>
      </w:tr>
      <w:tr w:rsidR="00F712F0" w:rsidRPr="00DE07B8" w14:paraId="170E887C" w14:textId="77777777" w:rsidTr="002B61AD">
        <w:trPr>
          <w:trHeight w:val="255"/>
        </w:trPr>
        <w:tc>
          <w:tcPr>
            <w:tcW w:w="1994" w:type="dxa"/>
            <w:noWrap/>
          </w:tcPr>
          <w:p w14:paraId="19DE8757" w14:textId="77777777" w:rsidR="00F712F0" w:rsidRPr="00DE07B8" w:rsidRDefault="00F712F0" w:rsidP="002B61AD">
            <w:r w:rsidRPr="00DE07B8">
              <w:t>Description</w:t>
            </w:r>
          </w:p>
        </w:tc>
        <w:tc>
          <w:tcPr>
            <w:tcW w:w="6464" w:type="dxa"/>
            <w:noWrap/>
          </w:tcPr>
          <w:p w14:paraId="08FAC2C4" w14:textId="7BB47226" w:rsidR="00F712F0" w:rsidRPr="00DE07B8" w:rsidRDefault="00F712F0" w:rsidP="002B61AD">
            <w:r>
              <w:t xml:space="preserve">Routine to update </w:t>
            </w:r>
            <w:r w:rsidR="003352D2">
              <w:t xml:space="preserve">STAUS and </w:t>
            </w:r>
            <w:r w:rsidR="00940D03">
              <w:t>DD.STATUS field</w:t>
            </w:r>
          </w:p>
        </w:tc>
      </w:tr>
      <w:tr w:rsidR="00F712F0" w:rsidRPr="00DE07B8" w14:paraId="0A165FA6" w14:textId="77777777" w:rsidTr="002B61AD">
        <w:trPr>
          <w:trHeight w:val="255"/>
        </w:trPr>
        <w:tc>
          <w:tcPr>
            <w:tcW w:w="1994" w:type="dxa"/>
            <w:noWrap/>
          </w:tcPr>
          <w:p w14:paraId="2396C821" w14:textId="77777777" w:rsidR="00F712F0" w:rsidRPr="00DE07B8" w:rsidRDefault="00F712F0" w:rsidP="002B61AD">
            <w:r w:rsidRPr="00DE07B8">
              <w:t>Arguments – IN</w:t>
            </w:r>
          </w:p>
        </w:tc>
        <w:tc>
          <w:tcPr>
            <w:tcW w:w="6464" w:type="dxa"/>
            <w:noWrap/>
          </w:tcPr>
          <w:p w14:paraId="6A884D9D" w14:textId="77777777" w:rsidR="00F712F0" w:rsidRPr="00DE07B8" w:rsidRDefault="00F712F0" w:rsidP="002B61AD">
            <w:r>
              <w:t>NA</w:t>
            </w:r>
          </w:p>
        </w:tc>
      </w:tr>
      <w:tr w:rsidR="00F712F0" w:rsidRPr="00DE07B8" w14:paraId="10681C97" w14:textId="77777777" w:rsidTr="002B61AD">
        <w:trPr>
          <w:trHeight w:val="255"/>
        </w:trPr>
        <w:tc>
          <w:tcPr>
            <w:tcW w:w="1994" w:type="dxa"/>
            <w:noWrap/>
          </w:tcPr>
          <w:p w14:paraId="17600E17" w14:textId="77777777" w:rsidR="00F712F0" w:rsidRPr="00DE07B8" w:rsidRDefault="00F712F0" w:rsidP="002B61AD">
            <w:r w:rsidRPr="00DE07B8">
              <w:t>Arguments – OUT</w:t>
            </w:r>
          </w:p>
        </w:tc>
        <w:tc>
          <w:tcPr>
            <w:tcW w:w="6464" w:type="dxa"/>
            <w:noWrap/>
          </w:tcPr>
          <w:p w14:paraId="5B095754" w14:textId="77777777" w:rsidR="00F712F0" w:rsidRPr="00DE07B8" w:rsidRDefault="00F712F0" w:rsidP="002B61AD">
            <w:r>
              <w:t>NA</w:t>
            </w:r>
          </w:p>
        </w:tc>
      </w:tr>
      <w:tr w:rsidR="00F712F0" w:rsidRPr="00DE07B8" w14:paraId="07A59B04" w14:textId="77777777" w:rsidTr="002B61AD">
        <w:trPr>
          <w:trHeight w:val="255"/>
        </w:trPr>
        <w:tc>
          <w:tcPr>
            <w:tcW w:w="1994" w:type="dxa"/>
            <w:noWrap/>
          </w:tcPr>
          <w:p w14:paraId="051D95FD" w14:textId="77777777" w:rsidR="00F712F0" w:rsidRPr="00DE07B8" w:rsidRDefault="00F712F0" w:rsidP="002B61AD">
            <w:r w:rsidRPr="00DE07B8">
              <w:t>Prelim Conditions</w:t>
            </w:r>
          </w:p>
        </w:tc>
        <w:tc>
          <w:tcPr>
            <w:tcW w:w="6464" w:type="dxa"/>
            <w:noWrap/>
          </w:tcPr>
          <w:p w14:paraId="5B0FC92D" w14:textId="77777777" w:rsidR="00F712F0" w:rsidRPr="00DE07B8" w:rsidRDefault="00F712F0" w:rsidP="002B61AD"/>
        </w:tc>
      </w:tr>
      <w:tr w:rsidR="00F712F0" w:rsidRPr="00DE07B8" w14:paraId="3AD4A207" w14:textId="77777777" w:rsidTr="002B61AD">
        <w:trPr>
          <w:trHeight w:val="255"/>
        </w:trPr>
        <w:tc>
          <w:tcPr>
            <w:tcW w:w="1994" w:type="dxa"/>
            <w:noWrap/>
          </w:tcPr>
          <w:p w14:paraId="7738AFDB" w14:textId="77777777" w:rsidR="00F712F0" w:rsidRPr="00DE07B8" w:rsidRDefault="00F712F0" w:rsidP="002B61AD">
            <w:r w:rsidRPr="00DE07B8">
              <w:t>Subroutine Flow</w:t>
            </w:r>
          </w:p>
        </w:tc>
        <w:tc>
          <w:tcPr>
            <w:tcW w:w="6464" w:type="dxa"/>
            <w:noWrap/>
          </w:tcPr>
          <w:p w14:paraId="06B5C733" w14:textId="2B2B2C6C" w:rsidR="00D05B4E" w:rsidRDefault="00F712F0" w:rsidP="00506616">
            <w:pPr>
              <w:pStyle w:val="ListParagraph"/>
              <w:numPr>
                <w:ilvl w:val="0"/>
                <w:numId w:val="47"/>
              </w:numPr>
              <w:tabs>
                <w:tab w:val="left" w:pos="371"/>
              </w:tabs>
            </w:pPr>
            <w:r>
              <w:t xml:space="preserve">If </w:t>
            </w:r>
            <w:proofErr w:type="gramStart"/>
            <w:r w:rsidR="00C07BDC" w:rsidRPr="004D0F3E">
              <w:t>DD.STATUS</w:t>
            </w:r>
            <w:proofErr w:type="gramEnd"/>
            <w:r>
              <w:t xml:space="preserve"> is equal to “</w:t>
            </w:r>
            <w:r w:rsidR="00DA0DA9" w:rsidRPr="00DA0DA9">
              <w:t>FAILED-CANCEL-DD</w:t>
            </w:r>
            <w:r>
              <w:t xml:space="preserve">” </w:t>
            </w:r>
            <w:r w:rsidR="00DA0DA9">
              <w:t xml:space="preserve">then update </w:t>
            </w:r>
            <w:r w:rsidR="00C82E4B" w:rsidRPr="004D0F3E">
              <w:t>DD.STATUS</w:t>
            </w:r>
            <w:r w:rsidR="00DA0DA9">
              <w:t xml:space="preserve"> field with value </w:t>
            </w:r>
            <w:r w:rsidR="00D05B4E">
              <w:t>“</w:t>
            </w:r>
            <w:r w:rsidR="00D05B4E" w:rsidRPr="00D05B4E">
              <w:t>SENDING-CANCEL-DD</w:t>
            </w:r>
            <w:r w:rsidR="00D05B4E">
              <w:t>”</w:t>
            </w:r>
          </w:p>
          <w:p w14:paraId="3AC97AC8" w14:textId="0D0E899E" w:rsidR="005A5774" w:rsidRDefault="005A5774" w:rsidP="00506616">
            <w:pPr>
              <w:pStyle w:val="ListParagraph"/>
              <w:numPr>
                <w:ilvl w:val="0"/>
                <w:numId w:val="47"/>
              </w:numPr>
              <w:tabs>
                <w:tab w:val="left" w:pos="371"/>
              </w:tabs>
            </w:pPr>
            <w:r>
              <w:t xml:space="preserve">If </w:t>
            </w:r>
            <w:proofErr w:type="gramStart"/>
            <w:r w:rsidR="00D83B57" w:rsidRPr="004D0F3E">
              <w:t>DD.STATUS</w:t>
            </w:r>
            <w:proofErr w:type="gramEnd"/>
            <w:r>
              <w:t xml:space="preserve"> is equal to “</w:t>
            </w:r>
            <w:r w:rsidR="00E20E86" w:rsidRPr="00E20E86">
              <w:t>FAILED-CHANGE-DD-DUE-DATE</w:t>
            </w:r>
            <w:r>
              <w:t xml:space="preserve">” then update </w:t>
            </w:r>
            <w:r w:rsidR="00D83B57" w:rsidRPr="004D0F3E">
              <w:t>DD.STATUS</w:t>
            </w:r>
            <w:r>
              <w:t xml:space="preserve"> field with value “</w:t>
            </w:r>
            <w:r w:rsidR="001A62C0" w:rsidRPr="001A62C0">
              <w:t>SENDING-CHANGE-DD-DUE-DATE</w:t>
            </w:r>
            <w:r>
              <w:t>”</w:t>
            </w:r>
          </w:p>
          <w:p w14:paraId="75F681F4" w14:textId="6BAC124B" w:rsidR="004D0F3E" w:rsidRDefault="004D0F3E" w:rsidP="00506616">
            <w:pPr>
              <w:pStyle w:val="ListParagraph"/>
              <w:numPr>
                <w:ilvl w:val="0"/>
                <w:numId w:val="47"/>
              </w:numPr>
              <w:tabs>
                <w:tab w:val="left" w:pos="371"/>
              </w:tabs>
            </w:pPr>
            <w:r>
              <w:t xml:space="preserve">If </w:t>
            </w:r>
            <w:r w:rsidRPr="004D0F3E">
              <w:t>STATUS</w:t>
            </w:r>
            <w:r>
              <w:t xml:space="preserve"> is equal to “</w:t>
            </w:r>
            <w:r w:rsidR="00D71E1E" w:rsidRPr="00D71E1E">
              <w:t>FAILED-GET-CHANNEL</w:t>
            </w:r>
            <w:r>
              <w:t>” then update STATUS field with value “</w:t>
            </w:r>
            <w:r w:rsidR="00807BD1" w:rsidRPr="00807BD1">
              <w:t>SENDING-GET-CHANNEL</w:t>
            </w:r>
            <w:r>
              <w:t>”</w:t>
            </w:r>
          </w:p>
          <w:p w14:paraId="43D76F46" w14:textId="45B2CBF5" w:rsidR="00F712F0" w:rsidRPr="009E6F16" w:rsidRDefault="008D2C7F" w:rsidP="00506616">
            <w:pPr>
              <w:pStyle w:val="ListParagraph"/>
              <w:numPr>
                <w:ilvl w:val="0"/>
                <w:numId w:val="47"/>
              </w:numPr>
              <w:tabs>
                <w:tab w:val="left" w:pos="371"/>
              </w:tabs>
            </w:pPr>
            <w:r>
              <w:t xml:space="preserve">If </w:t>
            </w:r>
            <w:r w:rsidRPr="004D0F3E">
              <w:t>STATUS</w:t>
            </w:r>
            <w:r>
              <w:t xml:space="preserve"> is equal to “</w:t>
            </w:r>
            <w:r w:rsidR="00A84859" w:rsidRPr="00A84859">
              <w:t>FAILED</w:t>
            </w:r>
            <w:r>
              <w:t>” then update STATUS field with value “</w:t>
            </w:r>
            <w:r w:rsidR="0055654B" w:rsidRPr="0055654B">
              <w:t>SENDING</w:t>
            </w:r>
            <w:r>
              <w:t>”</w:t>
            </w:r>
          </w:p>
        </w:tc>
      </w:tr>
      <w:tr w:rsidR="00F712F0" w:rsidRPr="00DE07B8" w14:paraId="496F00A5" w14:textId="77777777" w:rsidTr="002B61AD">
        <w:trPr>
          <w:trHeight w:val="255"/>
        </w:trPr>
        <w:tc>
          <w:tcPr>
            <w:tcW w:w="1994" w:type="dxa"/>
            <w:noWrap/>
          </w:tcPr>
          <w:p w14:paraId="0A58B8F8" w14:textId="77777777" w:rsidR="00F712F0" w:rsidRPr="00DE07B8" w:rsidRDefault="00F712F0" w:rsidP="002B61AD">
            <w:r w:rsidRPr="00DE07B8">
              <w:t>Special Instructions</w:t>
            </w:r>
          </w:p>
        </w:tc>
        <w:tc>
          <w:tcPr>
            <w:tcW w:w="6464" w:type="dxa"/>
            <w:noWrap/>
          </w:tcPr>
          <w:p w14:paraId="08BCAE15" w14:textId="77777777" w:rsidR="00F712F0" w:rsidRPr="00DE07B8" w:rsidRDefault="00F712F0" w:rsidP="002B61AD"/>
        </w:tc>
      </w:tr>
    </w:tbl>
    <w:p w14:paraId="0C9B99BB" w14:textId="0D04F076" w:rsidR="007B1055" w:rsidRPr="00DE07B8" w:rsidRDefault="004A252A" w:rsidP="007B1055">
      <w:pPr>
        <w:pStyle w:val="Heading2"/>
      </w:pPr>
      <w:proofErr w:type="spellStart"/>
      <w:r w:rsidRPr="004A252A">
        <w:t>HusAuthSimCapConcUpd</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7B1055" w:rsidRPr="00DE07B8" w14:paraId="6C0641BC" w14:textId="77777777" w:rsidTr="00903E10">
        <w:trPr>
          <w:trHeight w:val="255"/>
        </w:trPr>
        <w:tc>
          <w:tcPr>
            <w:tcW w:w="1994" w:type="dxa"/>
            <w:shd w:val="clear" w:color="auto" w:fill="B9CFDD"/>
            <w:noWrap/>
          </w:tcPr>
          <w:p w14:paraId="48654D6F" w14:textId="77777777" w:rsidR="007B1055" w:rsidRPr="00DE07B8" w:rsidRDefault="007B1055" w:rsidP="00903E10">
            <w:pPr>
              <w:pStyle w:val="BoldBlueDark"/>
            </w:pPr>
            <w:r w:rsidRPr="00DE07B8">
              <w:t xml:space="preserve">Property </w:t>
            </w:r>
          </w:p>
        </w:tc>
        <w:tc>
          <w:tcPr>
            <w:tcW w:w="6464" w:type="dxa"/>
            <w:shd w:val="clear" w:color="auto" w:fill="B9CFDD"/>
            <w:noWrap/>
          </w:tcPr>
          <w:p w14:paraId="7158857F" w14:textId="77777777" w:rsidR="007B1055" w:rsidRPr="00DE07B8" w:rsidRDefault="007B1055" w:rsidP="00903E10">
            <w:pPr>
              <w:pStyle w:val="BoldBlueDark"/>
            </w:pPr>
            <w:r w:rsidRPr="00DE07B8">
              <w:t>Specification</w:t>
            </w:r>
          </w:p>
        </w:tc>
      </w:tr>
      <w:tr w:rsidR="007B1055" w:rsidRPr="00DE07B8" w14:paraId="0FEA224D" w14:textId="77777777" w:rsidTr="00903E10">
        <w:trPr>
          <w:trHeight w:val="255"/>
        </w:trPr>
        <w:tc>
          <w:tcPr>
            <w:tcW w:w="1994" w:type="dxa"/>
            <w:noWrap/>
          </w:tcPr>
          <w:p w14:paraId="4714B904" w14:textId="77777777" w:rsidR="007B1055" w:rsidRPr="00DE07B8" w:rsidRDefault="007B1055" w:rsidP="00903E10">
            <w:r w:rsidRPr="00DE07B8">
              <w:t>Type</w:t>
            </w:r>
          </w:p>
        </w:tc>
        <w:tc>
          <w:tcPr>
            <w:tcW w:w="6464" w:type="dxa"/>
            <w:noWrap/>
          </w:tcPr>
          <w:p w14:paraId="010AA1B4" w14:textId="77777777" w:rsidR="007B1055" w:rsidRPr="00DE07B8" w:rsidRDefault="007B1055" w:rsidP="00903E10">
            <w:r>
              <w:t>S</w:t>
            </w:r>
          </w:p>
        </w:tc>
      </w:tr>
      <w:tr w:rsidR="007B1055" w:rsidRPr="00DE07B8" w14:paraId="350D149B" w14:textId="77777777" w:rsidTr="00903E10">
        <w:trPr>
          <w:trHeight w:val="255"/>
        </w:trPr>
        <w:tc>
          <w:tcPr>
            <w:tcW w:w="1994" w:type="dxa"/>
            <w:noWrap/>
          </w:tcPr>
          <w:p w14:paraId="2432A863" w14:textId="77777777" w:rsidR="007B1055" w:rsidRPr="00DE07B8" w:rsidRDefault="007B1055" w:rsidP="00903E10">
            <w:r w:rsidRPr="00DE07B8">
              <w:t>Attached To</w:t>
            </w:r>
          </w:p>
        </w:tc>
        <w:tc>
          <w:tcPr>
            <w:tcW w:w="6464" w:type="dxa"/>
            <w:noWrap/>
          </w:tcPr>
          <w:p w14:paraId="467296B9" w14:textId="0655AA27" w:rsidR="007B1055" w:rsidRPr="00DE07B8" w:rsidRDefault="007B1055" w:rsidP="00903E10">
            <w:r>
              <w:t>VERSION&gt;</w:t>
            </w:r>
            <w:r w:rsidR="00704AE4" w:rsidRPr="00704AE4">
              <w:t>AA.SIMULATION.CAPTURE,AA.DRILL.PAYOFF</w:t>
            </w:r>
          </w:p>
        </w:tc>
      </w:tr>
      <w:tr w:rsidR="007B1055" w:rsidRPr="00DE07B8" w14:paraId="45700769" w14:textId="77777777" w:rsidTr="00903E10">
        <w:trPr>
          <w:trHeight w:val="255"/>
        </w:trPr>
        <w:tc>
          <w:tcPr>
            <w:tcW w:w="1994" w:type="dxa"/>
            <w:noWrap/>
          </w:tcPr>
          <w:p w14:paraId="51DC54ED" w14:textId="77777777" w:rsidR="007B1055" w:rsidRPr="00DE07B8" w:rsidRDefault="007B1055" w:rsidP="00903E10">
            <w:r w:rsidRPr="00DE07B8">
              <w:t>Attached As</w:t>
            </w:r>
          </w:p>
        </w:tc>
        <w:tc>
          <w:tcPr>
            <w:tcW w:w="6464" w:type="dxa"/>
            <w:noWrap/>
          </w:tcPr>
          <w:p w14:paraId="0CB2E10A" w14:textId="10027C95" w:rsidR="007B1055" w:rsidRPr="00DE07B8" w:rsidRDefault="00892D3D" w:rsidP="00903E10">
            <w:r>
              <w:t>Authorisation Routine</w:t>
            </w:r>
          </w:p>
        </w:tc>
      </w:tr>
      <w:tr w:rsidR="007B1055" w:rsidRPr="00DE07B8" w14:paraId="5DBC3B35" w14:textId="77777777" w:rsidTr="00903E10">
        <w:trPr>
          <w:trHeight w:val="255"/>
        </w:trPr>
        <w:tc>
          <w:tcPr>
            <w:tcW w:w="1994" w:type="dxa"/>
            <w:noWrap/>
          </w:tcPr>
          <w:p w14:paraId="75D92B9F" w14:textId="77777777" w:rsidR="007B1055" w:rsidRPr="00DE07B8" w:rsidRDefault="007B1055" w:rsidP="00903E10">
            <w:r w:rsidRPr="00DE07B8">
              <w:t>Dependency</w:t>
            </w:r>
          </w:p>
        </w:tc>
        <w:tc>
          <w:tcPr>
            <w:tcW w:w="6464" w:type="dxa"/>
            <w:noWrap/>
          </w:tcPr>
          <w:p w14:paraId="276B62DB" w14:textId="77777777" w:rsidR="007B1055" w:rsidRPr="00DE07B8" w:rsidRDefault="007B1055" w:rsidP="00903E10">
            <w:r>
              <w:t>NA</w:t>
            </w:r>
          </w:p>
        </w:tc>
      </w:tr>
      <w:tr w:rsidR="007B1055" w:rsidRPr="00DE07B8" w14:paraId="7B99AB03" w14:textId="77777777" w:rsidTr="00903E10">
        <w:trPr>
          <w:trHeight w:val="255"/>
        </w:trPr>
        <w:tc>
          <w:tcPr>
            <w:tcW w:w="1994" w:type="dxa"/>
            <w:noWrap/>
          </w:tcPr>
          <w:p w14:paraId="19383D51" w14:textId="77777777" w:rsidR="007B1055" w:rsidRPr="00DE07B8" w:rsidRDefault="007B1055" w:rsidP="00903E10">
            <w:r w:rsidRPr="00DE07B8">
              <w:lastRenderedPageBreak/>
              <w:t>Description</w:t>
            </w:r>
          </w:p>
        </w:tc>
        <w:tc>
          <w:tcPr>
            <w:tcW w:w="6464" w:type="dxa"/>
            <w:noWrap/>
          </w:tcPr>
          <w:p w14:paraId="1D9516D5" w14:textId="03875282" w:rsidR="007B1055" w:rsidRPr="00DE07B8" w:rsidRDefault="00EB33F7" w:rsidP="00903E10">
            <w:r w:rsidRPr="00EB33F7">
              <w:t>This Authorization routine will update Arrangement id under EB.HB.CASE.TODAY.BILLS table for HB.CASE.ID</w:t>
            </w:r>
          </w:p>
        </w:tc>
      </w:tr>
      <w:tr w:rsidR="007B1055" w:rsidRPr="00DE07B8" w14:paraId="3E937A12" w14:textId="77777777" w:rsidTr="00903E10">
        <w:trPr>
          <w:trHeight w:val="255"/>
        </w:trPr>
        <w:tc>
          <w:tcPr>
            <w:tcW w:w="1994" w:type="dxa"/>
            <w:noWrap/>
          </w:tcPr>
          <w:p w14:paraId="514296CA" w14:textId="77777777" w:rsidR="007B1055" w:rsidRPr="00DE07B8" w:rsidRDefault="007B1055" w:rsidP="00903E10">
            <w:r w:rsidRPr="00DE07B8">
              <w:t>Arguments – IN</w:t>
            </w:r>
          </w:p>
        </w:tc>
        <w:tc>
          <w:tcPr>
            <w:tcW w:w="6464" w:type="dxa"/>
            <w:noWrap/>
          </w:tcPr>
          <w:p w14:paraId="029F913D" w14:textId="77777777" w:rsidR="007B1055" w:rsidRPr="00DE07B8" w:rsidRDefault="007B1055" w:rsidP="00903E10">
            <w:r>
              <w:t>NA</w:t>
            </w:r>
          </w:p>
        </w:tc>
      </w:tr>
      <w:tr w:rsidR="007B1055" w:rsidRPr="00DE07B8" w14:paraId="7771767D" w14:textId="77777777" w:rsidTr="00903E10">
        <w:trPr>
          <w:trHeight w:val="255"/>
        </w:trPr>
        <w:tc>
          <w:tcPr>
            <w:tcW w:w="1994" w:type="dxa"/>
            <w:noWrap/>
          </w:tcPr>
          <w:p w14:paraId="3ABEE520" w14:textId="77777777" w:rsidR="007B1055" w:rsidRPr="00DE07B8" w:rsidRDefault="007B1055" w:rsidP="00903E10">
            <w:r w:rsidRPr="00DE07B8">
              <w:t>Arguments – OUT</w:t>
            </w:r>
          </w:p>
        </w:tc>
        <w:tc>
          <w:tcPr>
            <w:tcW w:w="6464" w:type="dxa"/>
            <w:noWrap/>
          </w:tcPr>
          <w:p w14:paraId="4868CC46" w14:textId="77777777" w:rsidR="007B1055" w:rsidRPr="00DE07B8" w:rsidRDefault="007B1055" w:rsidP="00903E10">
            <w:r>
              <w:t>NA</w:t>
            </w:r>
          </w:p>
        </w:tc>
      </w:tr>
      <w:tr w:rsidR="007B1055" w:rsidRPr="00DE07B8" w14:paraId="1925BC8A" w14:textId="77777777" w:rsidTr="00903E10">
        <w:trPr>
          <w:trHeight w:val="255"/>
        </w:trPr>
        <w:tc>
          <w:tcPr>
            <w:tcW w:w="1994" w:type="dxa"/>
            <w:noWrap/>
          </w:tcPr>
          <w:p w14:paraId="56DB8A2D" w14:textId="77777777" w:rsidR="007B1055" w:rsidRPr="00DE07B8" w:rsidRDefault="007B1055" w:rsidP="00903E10">
            <w:r w:rsidRPr="00DE07B8">
              <w:t>Prelim Conditions</w:t>
            </w:r>
          </w:p>
        </w:tc>
        <w:tc>
          <w:tcPr>
            <w:tcW w:w="6464" w:type="dxa"/>
            <w:noWrap/>
          </w:tcPr>
          <w:p w14:paraId="3F50C86C" w14:textId="77777777" w:rsidR="007B1055" w:rsidRPr="00DE07B8" w:rsidRDefault="007B1055" w:rsidP="00903E10"/>
        </w:tc>
      </w:tr>
      <w:tr w:rsidR="007B1055" w:rsidRPr="00DE07B8" w14:paraId="72A69ABB" w14:textId="77777777" w:rsidTr="00903E10">
        <w:trPr>
          <w:trHeight w:val="255"/>
        </w:trPr>
        <w:tc>
          <w:tcPr>
            <w:tcW w:w="1994" w:type="dxa"/>
            <w:noWrap/>
          </w:tcPr>
          <w:p w14:paraId="57BEC3C9" w14:textId="77777777" w:rsidR="007B1055" w:rsidRPr="00DE07B8" w:rsidRDefault="007B1055" w:rsidP="00903E10">
            <w:r w:rsidRPr="00DE07B8">
              <w:t>Subroutine Flow</w:t>
            </w:r>
          </w:p>
        </w:tc>
        <w:tc>
          <w:tcPr>
            <w:tcW w:w="6464" w:type="dxa"/>
            <w:noWrap/>
          </w:tcPr>
          <w:p w14:paraId="4C69E510" w14:textId="6D3D0A0B" w:rsidR="007B1055" w:rsidRDefault="00880D97" w:rsidP="000E031D">
            <w:pPr>
              <w:pStyle w:val="ListParagraph"/>
              <w:numPr>
                <w:ilvl w:val="0"/>
                <w:numId w:val="80"/>
              </w:numPr>
              <w:tabs>
                <w:tab w:val="left" w:pos="371"/>
              </w:tabs>
            </w:pPr>
            <w:r w:rsidRPr="00880D97">
              <w:t>Get EFFECTIVE.DATE</w:t>
            </w:r>
            <w:r w:rsidR="005E2D9D">
              <w:t xml:space="preserve"> and </w:t>
            </w:r>
            <w:r w:rsidR="00A67EF4" w:rsidRPr="00A67EF4">
              <w:t>ARRANGEMENT</w:t>
            </w:r>
            <w:r w:rsidRPr="00880D97">
              <w:t xml:space="preserve"> from </w:t>
            </w:r>
            <w:proofErr w:type="spellStart"/>
            <w:r w:rsidRPr="00880D97">
              <w:t>currentRecord</w:t>
            </w:r>
            <w:proofErr w:type="spellEnd"/>
            <w:r w:rsidR="00426217">
              <w:t xml:space="preserve"> and store it to the variable </w:t>
            </w:r>
            <w:proofErr w:type="spellStart"/>
            <w:r w:rsidR="005E508E">
              <w:t>effData</w:t>
            </w:r>
            <w:proofErr w:type="spellEnd"/>
            <w:r w:rsidR="005E508E">
              <w:t xml:space="preserve"> and </w:t>
            </w:r>
            <w:proofErr w:type="spellStart"/>
            <w:r w:rsidR="00FD2D0D" w:rsidRPr="00426217">
              <w:t>ArrIdVal</w:t>
            </w:r>
            <w:proofErr w:type="spellEnd"/>
          </w:p>
          <w:p w14:paraId="25B1CE9B" w14:textId="1AFE3EFE" w:rsidR="007B1055" w:rsidRDefault="00435BDF" w:rsidP="000E031D">
            <w:pPr>
              <w:pStyle w:val="ListParagraph"/>
              <w:numPr>
                <w:ilvl w:val="0"/>
                <w:numId w:val="80"/>
              </w:numPr>
              <w:tabs>
                <w:tab w:val="left" w:pos="371"/>
              </w:tabs>
            </w:pPr>
            <w:r w:rsidRPr="00435BDF">
              <w:t>Get value from AA.</w:t>
            </w:r>
            <w:r w:rsidR="00180542">
              <w:t>SIM</w:t>
            </w:r>
            <w:r w:rsidRPr="00435BDF">
              <w:t xml:space="preserve">.ACCOUNT&gt;HB.CASE.ID using </w:t>
            </w:r>
            <w:proofErr w:type="spellStart"/>
            <w:r w:rsidRPr="00435BDF">
              <w:t>AaPrdDesAccountRecord</w:t>
            </w:r>
            <w:proofErr w:type="spellEnd"/>
            <w:r w:rsidRPr="00435BDF">
              <w:t xml:space="preserve"> constructor and store it to the variable </w:t>
            </w:r>
            <w:proofErr w:type="spellStart"/>
            <w:r w:rsidRPr="00435BDF">
              <w:t>CaseIdVal</w:t>
            </w:r>
            <w:proofErr w:type="spellEnd"/>
          </w:p>
          <w:p w14:paraId="2A0F1188" w14:textId="77777777" w:rsidR="00435BDF" w:rsidRDefault="00426217" w:rsidP="000E031D">
            <w:pPr>
              <w:pStyle w:val="ListParagraph"/>
              <w:numPr>
                <w:ilvl w:val="0"/>
                <w:numId w:val="80"/>
              </w:numPr>
              <w:tabs>
                <w:tab w:val="left" w:pos="371"/>
              </w:tabs>
            </w:pPr>
            <w:r w:rsidRPr="00426217">
              <w:t>Read EB.</w:t>
            </w:r>
            <w:proofErr w:type="gramStart"/>
            <w:r w:rsidRPr="00426217">
              <w:t>HB.CASE.TODAY</w:t>
            </w:r>
            <w:proofErr w:type="gramEnd"/>
            <w:r w:rsidRPr="00426217">
              <w:t xml:space="preserve">.BILLS record with @ID as </w:t>
            </w:r>
            <w:proofErr w:type="spellStart"/>
            <w:r w:rsidRPr="00426217">
              <w:t>CaseIdVal</w:t>
            </w:r>
            <w:proofErr w:type="spellEnd"/>
          </w:p>
          <w:p w14:paraId="575212C3" w14:textId="77777777" w:rsidR="00426217" w:rsidRDefault="00426217" w:rsidP="000E031D">
            <w:pPr>
              <w:pStyle w:val="ListParagraph"/>
              <w:numPr>
                <w:ilvl w:val="0"/>
                <w:numId w:val="80"/>
              </w:numPr>
              <w:tabs>
                <w:tab w:val="left" w:pos="371"/>
              </w:tabs>
            </w:pPr>
            <w:r w:rsidRPr="00426217">
              <w:t xml:space="preserve">If record </w:t>
            </w:r>
            <w:proofErr w:type="gramStart"/>
            <w:r w:rsidRPr="00426217">
              <w:t>exist</w:t>
            </w:r>
            <w:proofErr w:type="gramEnd"/>
            <w:r w:rsidRPr="00426217">
              <w:t xml:space="preserve"> then add new multi-value and update ARRANGEMENT.ID field with </w:t>
            </w:r>
            <w:proofErr w:type="spellStart"/>
            <w:r w:rsidRPr="00426217">
              <w:t>ArrIdVal</w:t>
            </w:r>
            <w:proofErr w:type="spellEnd"/>
            <w:r>
              <w:t xml:space="preserve"> and </w:t>
            </w:r>
            <w:r w:rsidRPr="00426217">
              <w:t>ACT.DATE field with value</w:t>
            </w:r>
            <w:r>
              <w:t xml:space="preserve"> </w:t>
            </w:r>
            <w:proofErr w:type="spellStart"/>
            <w:r w:rsidR="00735565">
              <w:t>effData</w:t>
            </w:r>
            <w:proofErr w:type="spellEnd"/>
          </w:p>
          <w:p w14:paraId="4652D448" w14:textId="6E241F2C" w:rsidR="002C0696" w:rsidRPr="009E6F16" w:rsidRDefault="002C0696" w:rsidP="008D7C51">
            <w:pPr>
              <w:pStyle w:val="ListParagraph"/>
              <w:numPr>
                <w:ilvl w:val="0"/>
                <w:numId w:val="80"/>
              </w:numPr>
              <w:tabs>
                <w:tab w:val="left" w:pos="371"/>
              </w:tabs>
            </w:pPr>
            <w:r w:rsidRPr="002C0696">
              <w:t xml:space="preserve">If record does not </w:t>
            </w:r>
            <w:proofErr w:type="gramStart"/>
            <w:r w:rsidRPr="002C0696">
              <w:t>exist</w:t>
            </w:r>
            <w:proofErr w:type="gramEnd"/>
            <w:r w:rsidRPr="002C0696">
              <w:t xml:space="preserve"> then create new record with @ID as </w:t>
            </w:r>
            <w:proofErr w:type="spellStart"/>
            <w:r w:rsidRPr="002C0696">
              <w:t>CaseIdVal</w:t>
            </w:r>
            <w:proofErr w:type="spellEnd"/>
            <w:r w:rsidR="00EA2493" w:rsidRPr="00426217">
              <w:t xml:space="preserve"> and update ARRANGEMENT.ID field with </w:t>
            </w:r>
            <w:proofErr w:type="spellStart"/>
            <w:r w:rsidR="00EA2493" w:rsidRPr="00426217">
              <w:t>ArrIdVal</w:t>
            </w:r>
            <w:proofErr w:type="spellEnd"/>
            <w:r w:rsidR="00EA2493">
              <w:t xml:space="preserve"> and </w:t>
            </w:r>
            <w:r w:rsidR="00EA2493" w:rsidRPr="00426217">
              <w:t>ACT.DATE field with value</w:t>
            </w:r>
            <w:r w:rsidR="00EA2493">
              <w:t xml:space="preserve"> </w:t>
            </w:r>
            <w:proofErr w:type="spellStart"/>
            <w:r w:rsidR="00EA2493">
              <w:t>effData</w:t>
            </w:r>
            <w:proofErr w:type="spellEnd"/>
          </w:p>
        </w:tc>
      </w:tr>
      <w:tr w:rsidR="007B1055" w:rsidRPr="00DE07B8" w14:paraId="6A1A27A2" w14:textId="77777777" w:rsidTr="00903E10">
        <w:trPr>
          <w:trHeight w:val="255"/>
        </w:trPr>
        <w:tc>
          <w:tcPr>
            <w:tcW w:w="1994" w:type="dxa"/>
            <w:noWrap/>
          </w:tcPr>
          <w:p w14:paraId="7C8AEA32" w14:textId="77777777" w:rsidR="007B1055" w:rsidRPr="00DE07B8" w:rsidRDefault="007B1055" w:rsidP="00903E10">
            <w:r w:rsidRPr="00DE07B8">
              <w:t>Special Instructions</w:t>
            </w:r>
          </w:p>
        </w:tc>
        <w:tc>
          <w:tcPr>
            <w:tcW w:w="6464" w:type="dxa"/>
            <w:noWrap/>
          </w:tcPr>
          <w:p w14:paraId="78478083" w14:textId="77777777" w:rsidR="007B1055" w:rsidRPr="00DE07B8" w:rsidRDefault="007B1055" w:rsidP="00903E10"/>
        </w:tc>
      </w:tr>
    </w:tbl>
    <w:p w14:paraId="5D331356" w14:textId="622FDDB1" w:rsidR="00CF6DE6" w:rsidRPr="00DE07B8" w:rsidRDefault="00120199" w:rsidP="00CF6DE6">
      <w:pPr>
        <w:pStyle w:val="Heading2"/>
      </w:pPr>
      <w:proofErr w:type="spellStart"/>
      <w:r w:rsidRPr="00120199">
        <w:t>HusBatAaUpdInvoice</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CF6DE6" w:rsidRPr="00DE07B8" w14:paraId="3BF9374A" w14:textId="77777777" w:rsidTr="00903E10">
        <w:trPr>
          <w:trHeight w:val="255"/>
        </w:trPr>
        <w:tc>
          <w:tcPr>
            <w:tcW w:w="1994" w:type="dxa"/>
            <w:shd w:val="clear" w:color="auto" w:fill="B9CFDD"/>
            <w:noWrap/>
          </w:tcPr>
          <w:p w14:paraId="0B79AA4E" w14:textId="77777777" w:rsidR="00CF6DE6" w:rsidRPr="00DE07B8" w:rsidRDefault="00CF6DE6" w:rsidP="00903E10">
            <w:pPr>
              <w:pStyle w:val="BoldBlueDark"/>
            </w:pPr>
            <w:r w:rsidRPr="00DE07B8">
              <w:t xml:space="preserve">Property </w:t>
            </w:r>
          </w:p>
        </w:tc>
        <w:tc>
          <w:tcPr>
            <w:tcW w:w="6464" w:type="dxa"/>
            <w:shd w:val="clear" w:color="auto" w:fill="B9CFDD"/>
            <w:noWrap/>
          </w:tcPr>
          <w:p w14:paraId="55872091" w14:textId="77777777" w:rsidR="00CF6DE6" w:rsidRPr="00DE07B8" w:rsidRDefault="00CF6DE6" w:rsidP="00903E10">
            <w:pPr>
              <w:pStyle w:val="BoldBlueDark"/>
            </w:pPr>
            <w:r w:rsidRPr="00DE07B8">
              <w:t>Specification</w:t>
            </w:r>
          </w:p>
        </w:tc>
      </w:tr>
      <w:tr w:rsidR="00CF6DE6" w:rsidRPr="00DE07B8" w14:paraId="25E5F9AF" w14:textId="77777777" w:rsidTr="00903E10">
        <w:trPr>
          <w:trHeight w:val="255"/>
        </w:trPr>
        <w:tc>
          <w:tcPr>
            <w:tcW w:w="1994" w:type="dxa"/>
            <w:noWrap/>
          </w:tcPr>
          <w:p w14:paraId="62CAD8D7" w14:textId="77777777" w:rsidR="00CF6DE6" w:rsidRPr="00DE07B8" w:rsidRDefault="00CF6DE6" w:rsidP="00903E10">
            <w:r w:rsidRPr="00DE07B8">
              <w:t>Type</w:t>
            </w:r>
          </w:p>
        </w:tc>
        <w:tc>
          <w:tcPr>
            <w:tcW w:w="6464" w:type="dxa"/>
            <w:noWrap/>
          </w:tcPr>
          <w:p w14:paraId="1AED8A79" w14:textId="77777777" w:rsidR="00CF6DE6" w:rsidRPr="00DE07B8" w:rsidRDefault="00CF6DE6" w:rsidP="00903E10">
            <w:r>
              <w:t>S</w:t>
            </w:r>
          </w:p>
        </w:tc>
      </w:tr>
      <w:tr w:rsidR="00CF6DE6" w:rsidRPr="00DE07B8" w14:paraId="44682EDA" w14:textId="77777777" w:rsidTr="00903E10">
        <w:trPr>
          <w:trHeight w:val="255"/>
        </w:trPr>
        <w:tc>
          <w:tcPr>
            <w:tcW w:w="1994" w:type="dxa"/>
            <w:noWrap/>
          </w:tcPr>
          <w:p w14:paraId="02A86B1F" w14:textId="77777777" w:rsidR="00CF6DE6" w:rsidRPr="00DE07B8" w:rsidRDefault="00CF6DE6" w:rsidP="00903E10">
            <w:r w:rsidRPr="00DE07B8">
              <w:t>Attached To</w:t>
            </w:r>
          </w:p>
        </w:tc>
        <w:tc>
          <w:tcPr>
            <w:tcW w:w="6464" w:type="dxa"/>
            <w:noWrap/>
          </w:tcPr>
          <w:p w14:paraId="12222EC0" w14:textId="282DC7E2" w:rsidR="00CF6DE6" w:rsidRPr="00DE07B8" w:rsidRDefault="00813A20" w:rsidP="00903E10">
            <w:r w:rsidRPr="00813A20">
              <w:t>BATCH&gt;BNK/HUS.B.REPAYMENT.UPD.INVOICE</w:t>
            </w:r>
          </w:p>
        </w:tc>
      </w:tr>
      <w:tr w:rsidR="00CF6DE6" w:rsidRPr="00DE07B8" w14:paraId="63DCE33A" w14:textId="77777777" w:rsidTr="00903E10">
        <w:trPr>
          <w:trHeight w:val="255"/>
        </w:trPr>
        <w:tc>
          <w:tcPr>
            <w:tcW w:w="1994" w:type="dxa"/>
            <w:noWrap/>
          </w:tcPr>
          <w:p w14:paraId="6BDA4D64" w14:textId="77777777" w:rsidR="00CF6DE6" w:rsidRPr="00DE07B8" w:rsidRDefault="00CF6DE6" w:rsidP="00903E10">
            <w:r w:rsidRPr="00DE07B8">
              <w:t>Attached As</w:t>
            </w:r>
          </w:p>
        </w:tc>
        <w:tc>
          <w:tcPr>
            <w:tcW w:w="6464" w:type="dxa"/>
            <w:noWrap/>
          </w:tcPr>
          <w:p w14:paraId="30D7DA42" w14:textId="4C6C9F94" w:rsidR="00CF6DE6" w:rsidRPr="00DE07B8" w:rsidRDefault="00CF6B52" w:rsidP="00903E10">
            <w:r>
              <w:t>Batch</w:t>
            </w:r>
            <w:r w:rsidR="00CF6DE6">
              <w:t xml:space="preserve"> Routine</w:t>
            </w:r>
          </w:p>
        </w:tc>
      </w:tr>
      <w:tr w:rsidR="00CF6DE6" w:rsidRPr="00DE07B8" w14:paraId="3007909E" w14:textId="77777777" w:rsidTr="00903E10">
        <w:trPr>
          <w:trHeight w:val="255"/>
        </w:trPr>
        <w:tc>
          <w:tcPr>
            <w:tcW w:w="1994" w:type="dxa"/>
            <w:noWrap/>
          </w:tcPr>
          <w:p w14:paraId="2C060C53" w14:textId="77777777" w:rsidR="00CF6DE6" w:rsidRPr="00DE07B8" w:rsidRDefault="00CF6DE6" w:rsidP="00903E10">
            <w:r w:rsidRPr="00DE07B8">
              <w:t>Dependency</w:t>
            </w:r>
          </w:p>
        </w:tc>
        <w:tc>
          <w:tcPr>
            <w:tcW w:w="6464" w:type="dxa"/>
            <w:noWrap/>
          </w:tcPr>
          <w:p w14:paraId="7F13A756" w14:textId="77777777" w:rsidR="00CF6DE6" w:rsidRPr="00DE07B8" w:rsidRDefault="00CF6DE6" w:rsidP="00903E10">
            <w:r>
              <w:t>NA</w:t>
            </w:r>
          </w:p>
        </w:tc>
      </w:tr>
      <w:tr w:rsidR="00CF6DE6" w:rsidRPr="00DE07B8" w14:paraId="4D3729B5" w14:textId="77777777" w:rsidTr="00903E10">
        <w:trPr>
          <w:trHeight w:val="255"/>
        </w:trPr>
        <w:tc>
          <w:tcPr>
            <w:tcW w:w="1994" w:type="dxa"/>
            <w:noWrap/>
          </w:tcPr>
          <w:p w14:paraId="2D43D956" w14:textId="77777777" w:rsidR="00CF6DE6" w:rsidRPr="00DE07B8" w:rsidRDefault="00CF6DE6" w:rsidP="00903E10">
            <w:r w:rsidRPr="00DE07B8">
              <w:t>Description</w:t>
            </w:r>
          </w:p>
        </w:tc>
        <w:tc>
          <w:tcPr>
            <w:tcW w:w="6464" w:type="dxa"/>
            <w:noWrap/>
          </w:tcPr>
          <w:p w14:paraId="1EF58D37" w14:textId="4681B8ED" w:rsidR="00CF6DE6" w:rsidRPr="00DE07B8" w:rsidRDefault="00CF6DE6" w:rsidP="00903E10">
            <w:r w:rsidRPr="00EB33F7">
              <w:t xml:space="preserve">This </w:t>
            </w:r>
            <w:r w:rsidR="00963AF2">
              <w:t>r</w:t>
            </w:r>
            <w:r w:rsidR="00B13B14" w:rsidRPr="00B13B14">
              <w:t>outine</w:t>
            </w:r>
            <w:r w:rsidR="00DE2EC8">
              <w:t xml:space="preserve"> used</w:t>
            </w:r>
            <w:r w:rsidR="00B13B14" w:rsidRPr="00B13B14">
              <w:t xml:space="preserve"> to update EB.HB.INVOICE.DETAILS &amp; EB.HB.INVOICE.LEFTOVER table records based on payment tolerance</w:t>
            </w:r>
          </w:p>
        </w:tc>
      </w:tr>
      <w:tr w:rsidR="00CF6DE6" w:rsidRPr="00DE07B8" w14:paraId="4AE055DB" w14:textId="77777777" w:rsidTr="00903E10">
        <w:trPr>
          <w:trHeight w:val="255"/>
        </w:trPr>
        <w:tc>
          <w:tcPr>
            <w:tcW w:w="1994" w:type="dxa"/>
            <w:noWrap/>
          </w:tcPr>
          <w:p w14:paraId="5847DD78" w14:textId="77777777" w:rsidR="00CF6DE6" w:rsidRPr="00DE07B8" w:rsidRDefault="00CF6DE6" w:rsidP="00903E10">
            <w:r w:rsidRPr="00DE07B8">
              <w:t>Arguments – IN</w:t>
            </w:r>
          </w:p>
        </w:tc>
        <w:tc>
          <w:tcPr>
            <w:tcW w:w="6464" w:type="dxa"/>
            <w:noWrap/>
          </w:tcPr>
          <w:p w14:paraId="580820D4" w14:textId="77777777" w:rsidR="00CF6DE6" w:rsidRPr="00DE07B8" w:rsidRDefault="00CF6DE6" w:rsidP="00903E10">
            <w:r>
              <w:t>NA</w:t>
            </w:r>
          </w:p>
        </w:tc>
      </w:tr>
      <w:tr w:rsidR="00CF6DE6" w:rsidRPr="00DE07B8" w14:paraId="04AEBC21" w14:textId="77777777" w:rsidTr="00903E10">
        <w:trPr>
          <w:trHeight w:val="255"/>
        </w:trPr>
        <w:tc>
          <w:tcPr>
            <w:tcW w:w="1994" w:type="dxa"/>
            <w:noWrap/>
          </w:tcPr>
          <w:p w14:paraId="1B4AA188" w14:textId="77777777" w:rsidR="00CF6DE6" w:rsidRPr="00DE07B8" w:rsidRDefault="00CF6DE6" w:rsidP="00903E10">
            <w:r w:rsidRPr="00DE07B8">
              <w:t>Arguments – OUT</w:t>
            </w:r>
          </w:p>
        </w:tc>
        <w:tc>
          <w:tcPr>
            <w:tcW w:w="6464" w:type="dxa"/>
            <w:noWrap/>
          </w:tcPr>
          <w:p w14:paraId="19239242" w14:textId="77777777" w:rsidR="00CF6DE6" w:rsidRPr="00DE07B8" w:rsidRDefault="00CF6DE6" w:rsidP="00903E10">
            <w:r>
              <w:t>NA</w:t>
            </w:r>
          </w:p>
        </w:tc>
      </w:tr>
      <w:tr w:rsidR="00CF6DE6" w:rsidRPr="00DE07B8" w14:paraId="74748B0C" w14:textId="77777777" w:rsidTr="00903E10">
        <w:trPr>
          <w:trHeight w:val="255"/>
        </w:trPr>
        <w:tc>
          <w:tcPr>
            <w:tcW w:w="1994" w:type="dxa"/>
            <w:noWrap/>
          </w:tcPr>
          <w:p w14:paraId="3E7402C6" w14:textId="77777777" w:rsidR="00CF6DE6" w:rsidRPr="00DE07B8" w:rsidRDefault="00CF6DE6" w:rsidP="00903E10">
            <w:r w:rsidRPr="00DE07B8">
              <w:t>Prelim Conditions</w:t>
            </w:r>
          </w:p>
        </w:tc>
        <w:tc>
          <w:tcPr>
            <w:tcW w:w="6464" w:type="dxa"/>
            <w:noWrap/>
          </w:tcPr>
          <w:p w14:paraId="039B3608" w14:textId="77777777" w:rsidR="00CF6DE6" w:rsidRPr="00DE07B8" w:rsidRDefault="00CF6DE6" w:rsidP="00903E10"/>
        </w:tc>
      </w:tr>
      <w:tr w:rsidR="00CF6DE6" w:rsidRPr="00DE07B8" w14:paraId="0E791267" w14:textId="77777777" w:rsidTr="00903E10">
        <w:trPr>
          <w:trHeight w:val="255"/>
        </w:trPr>
        <w:tc>
          <w:tcPr>
            <w:tcW w:w="1994" w:type="dxa"/>
            <w:noWrap/>
          </w:tcPr>
          <w:p w14:paraId="360749C4" w14:textId="77777777" w:rsidR="00CF6DE6" w:rsidRPr="00DE07B8" w:rsidRDefault="00CF6DE6" w:rsidP="00903E10">
            <w:r w:rsidRPr="00DE07B8">
              <w:t>Subroutine Flow</w:t>
            </w:r>
          </w:p>
        </w:tc>
        <w:tc>
          <w:tcPr>
            <w:tcW w:w="6464" w:type="dxa"/>
            <w:noWrap/>
          </w:tcPr>
          <w:p w14:paraId="66D3985D" w14:textId="77777777" w:rsidR="001F629E" w:rsidRPr="00ED5015" w:rsidRDefault="001F629E" w:rsidP="001F629E">
            <w:pPr>
              <w:tabs>
                <w:tab w:val="left" w:pos="371"/>
              </w:tabs>
              <w:rPr>
                <w:b/>
                <w:bCs/>
                <w:u w:val="single"/>
              </w:rPr>
            </w:pPr>
            <w:proofErr w:type="spellStart"/>
            <w:r w:rsidRPr="00ED5015">
              <w:rPr>
                <w:b/>
                <w:bCs/>
                <w:u w:val="single"/>
              </w:rPr>
              <w:t>getIds</w:t>
            </w:r>
            <w:proofErr w:type="spellEnd"/>
            <w:r w:rsidRPr="00ED5015">
              <w:rPr>
                <w:b/>
                <w:bCs/>
                <w:u w:val="single"/>
              </w:rPr>
              <w:t>:</w:t>
            </w:r>
          </w:p>
          <w:p w14:paraId="5E891A59" w14:textId="5EE33122" w:rsidR="001F629E" w:rsidRDefault="001F629E" w:rsidP="001F629E">
            <w:pPr>
              <w:pStyle w:val="ListParagraph"/>
              <w:numPr>
                <w:ilvl w:val="0"/>
                <w:numId w:val="65"/>
              </w:numPr>
              <w:tabs>
                <w:tab w:val="left" w:pos="371"/>
              </w:tabs>
            </w:pPr>
            <w:r>
              <w:t xml:space="preserve">Select all records of </w:t>
            </w:r>
            <w:r w:rsidR="009C3D5D" w:rsidRPr="009C3D5D">
              <w:t>EB.</w:t>
            </w:r>
            <w:proofErr w:type="gramStart"/>
            <w:r w:rsidR="009C3D5D" w:rsidRPr="009C3D5D">
              <w:t>HB.REPAYMENT.DETS</w:t>
            </w:r>
            <w:proofErr w:type="gramEnd"/>
          </w:p>
          <w:p w14:paraId="4CC4BE1E" w14:textId="77777777" w:rsidR="001F629E" w:rsidRPr="00D27B9F" w:rsidRDefault="001F629E" w:rsidP="001F629E">
            <w:pPr>
              <w:tabs>
                <w:tab w:val="left" w:pos="371"/>
              </w:tabs>
              <w:rPr>
                <w:b/>
                <w:bCs/>
                <w:u w:val="single"/>
              </w:rPr>
            </w:pPr>
            <w:proofErr w:type="spellStart"/>
            <w:r w:rsidRPr="00D27B9F">
              <w:rPr>
                <w:b/>
                <w:bCs/>
                <w:u w:val="single"/>
              </w:rPr>
              <w:t>postUpdateRequest</w:t>
            </w:r>
            <w:proofErr w:type="spellEnd"/>
            <w:r>
              <w:rPr>
                <w:b/>
                <w:bCs/>
                <w:u w:val="single"/>
              </w:rPr>
              <w:t>:</w:t>
            </w:r>
          </w:p>
          <w:p w14:paraId="32BE736B" w14:textId="7BB4C9EC" w:rsidR="001F629E" w:rsidRDefault="001F629E" w:rsidP="001F629E">
            <w:pPr>
              <w:pStyle w:val="ListParagraph"/>
              <w:numPr>
                <w:ilvl w:val="0"/>
                <w:numId w:val="66"/>
              </w:numPr>
              <w:tabs>
                <w:tab w:val="left" w:pos="371"/>
              </w:tabs>
              <w:rPr>
                <w:rFonts w:cstheme="minorHAnsi"/>
              </w:rPr>
            </w:pPr>
            <w:r w:rsidRPr="001A218B">
              <w:rPr>
                <w:rFonts w:cstheme="minorHAnsi"/>
              </w:rPr>
              <w:t xml:space="preserve">Assign incoming id to the variable </w:t>
            </w:r>
            <w:proofErr w:type="spellStart"/>
            <w:r w:rsidRPr="001A218B">
              <w:rPr>
                <w:rFonts w:cstheme="minorHAnsi"/>
              </w:rPr>
              <w:t>CaseId</w:t>
            </w:r>
            <w:proofErr w:type="spellEnd"/>
          </w:p>
          <w:p w14:paraId="10B716D7" w14:textId="77777777" w:rsidR="007E7F14" w:rsidRDefault="007E7F14" w:rsidP="007E7F14">
            <w:pPr>
              <w:pStyle w:val="ListParagraph"/>
              <w:numPr>
                <w:ilvl w:val="0"/>
                <w:numId w:val="66"/>
              </w:numPr>
              <w:tabs>
                <w:tab w:val="left" w:pos="371"/>
              </w:tabs>
            </w:pPr>
            <w:r>
              <w:lastRenderedPageBreak/>
              <w:t>Read EB.</w:t>
            </w:r>
            <w:proofErr w:type="gramStart"/>
            <w:r>
              <w:t>HB.INVOICE.PARAM</w:t>
            </w:r>
            <w:proofErr w:type="gramEnd"/>
            <w:r>
              <w:t xml:space="preserve"> record with @ID as “SYSTEM” and get </w:t>
            </w:r>
            <w:r w:rsidRPr="00392147">
              <w:t xml:space="preserve">PAYMENT.TOLERANCE.CCY </w:t>
            </w:r>
            <w:r>
              <w:t xml:space="preserve">and </w:t>
            </w:r>
            <w:r w:rsidRPr="007F28B5">
              <w:t>PAYMENT.TOLERANCE</w:t>
            </w:r>
            <w:r>
              <w:t xml:space="preserve"> field value</w:t>
            </w:r>
          </w:p>
          <w:p w14:paraId="52A7D54B" w14:textId="7A5085AD" w:rsidR="0033617C" w:rsidRPr="000119DC" w:rsidRDefault="0033617C" w:rsidP="007E7F14">
            <w:pPr>
              <w:pStyle w:val="ListParagraph"/>
              <w:numPr>
                <w:ilvl w:val="0"/>
                <w:numId w:val="66"/>
              </w:numPr>
              <w:tabs>
                <w:tab w:val="left" w:pos="371"/>
              </w:tabs>
            </w:pPr>
            <w:r>
              <w:t xml:space="preserve">Read EB.HUS.LA.CASE record with @ID as </w:t>
            </w:r>
            <w:proofErr w:type="spellStart"/>
            <w:r w:rsidRPr="001A218B">
              <w:rPr>
                <w:rFonts w:cstheme="minorHAnsi"/>
              </w:rPr>
              <w:t>CaseId</w:t>
            </w:r>
            <w:proofErr w:type="spellEnd"/>
            <w:r>
              <w:rPr>
                <w:rFonts w:cstheme="minorHAnsi"/>
              </w:rPr>
              <w:t xml:space="preserve"> and get arrangement id from first multi-value of </w:t>
            </w:r>
            <w:r w:rsidRPr="0033617C">
              <w:rPr>
                <w:rFonts w:cstheme="minorHAnsi"/>
              </w:rPr>
              <w:t>ARRANGEMENT.ID</w:t>
            </w:r>
            <w:r w:rsidR="000119DC">
              <w:rPr>
                <w:rFonts w:cstheme="minorHAnsi"/>
              </w:rPr>
              <w:t xml:space="preserve"> and store it to the variable </w:t>
            </w:r>
            <w:proofErr w:type="spellStart"/>
            <w:r w:rsidR="000119DC">
              <w:rPr>
                <w:rFonts w:cstheme="minorHAnsi"/>
              </w:rPr>
              <w:t>arrIdval</w:t>
            </w:r>
            <w:proofErr w:type="spellEnd"/>
          </w:p>
          <w:p w14:paraId="783193A1" w14:textId="70E8E398" w:rsidR="000119DC" w:rsidRDefault="000119DC" w:rsidP="007E7F14">
            <w:pPr>
              <w:pStyle w:val="ListParagraph"/>
              <w:numPr>
                <w:ilvl w:val="0"/>
                <w:numId w:val="66"/>
              </w:numPr>
              <w:tabs>
                <w:tab w:val="left" w:pos="371"/>
              </w:tabs>
            </w:pPr>
            <w:r>
              <w:t xml:space="preserve">Read </w:t>
            </w:r>
            <w:proofErr w:type="gramStart"/>
            <w:r>
              <w:t>AA.ARRANGEMENT</w:t>
            </w:r>
            <w:proofErr w:type="gramEnd"/>
            <w:r>
              <w:t xml:space="preserve"> record with @ID as </w:t>
            </w:r>
            <w:proofErr w:type="spellStart"/>
            <w:r w:rsidR="00A66CA6">
              <w:rPr>
                <w:rFonts w:cstheme="minorHAnsi"/>
              </w:rPr>
              <w:t>arrIdval</w:t>
            </w:r>
            <w:proofErr w:type="spellEnd"/>
            <w:r w:rsidR="00A66CA6">
              <w:rPr>
                <w:rFonts w:cstheme="minorHAnsi"/>
              </w:rPr>
              <w:t xml:space="preserve"> and get </w:t>
            </w:r>
            <w:r w:rsidR="00A66CA6" w:rsidRPr="00A66CA6">
              <w:rPr>
                <w:rFonts w:cstheme="minorHAnsi"/>
              </w:rPr>
              <w:t>CURRENCY</w:t>
            </w:r>
            <w:r w:rsidR="00A66CA6">
              <w:rPr>
                <w:rFonts w:cstheme="minorHAnsi"/>
              </w:rPr>
              <w:t xml:space="preserve"> field value and store it the variable </w:t>
            </w:r>
            <w:r w:rsidR="00AF0C0E">
              <w:t>ArrCcyVal</w:t>
            </w:r>
          </w:p>
          <w:p w14:paraId="5B65DE83" w14:textId="77777777" w:rsidR="007E7F14" w:rsidRDefault="007E7F14" w:rsidP="007E7F14">
            <w:pPr>
              <w:pStyle w:val="ListParagraph"/>
              <w:numPr>
                <w:ilvl w:val="0"/>
                <w:numId w:val="66"/>
              </w:numPr>
              <w:tabs>
                <w:tab w:val="left" w:pos="371"/>
              </w:tabs>
            </w:pPr>
            <w:r>
              <w:t>Locate ArrCcyVal in EB.</w:t>
            </w:r>
            <w:proofErr w:type="gramStart"/>
            <w:r>
              <w:t>HB.INVOICE.PARAM</w:t>
            </w:r>
            <w:proofErr w:type="gramEnd"/>
            <w:r>
              <w:t>&gt;</w:t>
            </w:r>
            <w:r w:rsidRPr="00392147">
              <w:t>PAYMENT.TOLERANCE.CCY</w:t>
            </w:r>
            <w:r>
              <w:t xml:space="preserve"> and get the corresponding </w:t>
            </w:r>
            <w:r w:rsidRPr="007F28B5">
              <w:t>PAYMENT.TOLERANCE</w:t>
            </w:r>
            <w:r>
              <w:t xml:space="preserve"> field value</w:t>
            </w:r>
          </w:p>
          <w:p w14:paraId="6E163F79" w14:textId="77777777" w:rsidR="007E7F14" w:rsidRDefault="007E7F14" w:rsidP="007E7F14">
            <w:pPr>
              <w:pStyle w:val="ListParagraph"/>
              <w:numPr>
                <w:ilvl w:val="0"/>
                <w:numId w:val="66"/>
              </w:numPr>
              <w:tabs>
                <w:tab w:val="left" w:pos="371"/>
              </w:tabs>
            </w:pPr>
            <w:r>
              <w:t xml:space="preserve">If </w:t>
            </w:r>
            <w:r w:rsidRPr="007F28B5">
              <w:t>PAYMENT.TOLERANCE</w:t>
            </w:r>
            <w:r>
              <w:t xml:space="preserve"> is </w:t>
            </w:r>
            <w:proofErr w:type="gramStart"/>
            <w:r>
              <w:t>empty</w:t>
            </w:r>
            <w:proofErr w:type="gramEnd"/>
            <w:r>
              <w:t xml:space="preserve"> then consider it as Zero</w:t>
            </w:r>
          </w:p>
          <w:p w14:paraId="668DF6C5" w14:textId="77777777" w:rsidR="007E7F14" w:rsidRDefault="007E7F14" w:rsidP="007E7F14">
            <w:pPr>
              <w:pStyle w:val="ListParagraph"/>
              <w:numPr>
                <w:ilvl w:val="0"/>
                <w:numId w:val="66"/>
              </w:numPr>
              <w:tabs>
                <w:tab w:val="left" w:pos="371"/>
              </w:tabs>
            </w:pPr>
            <w:r>
              <w:t>Read EB.</w:t>
            </w:r>
            <w:proofErr w:type="gramStart"/>
            <w:r w:rsidRPr="006C6029">
              <w:t>HB.UNPAID.INVOICE</w:t>
            </w:r>
            <w:proofErr w:type="gramEnd"/>
            <w:r>
              <w:t xml:space="preserve"> record with @ID as </w:t>
            </w:r>
            <w:proofErr w:type="spellStart"/>
            <w:r>
              <w:t>CaseId</w:t>
            </w:r>
            <w:proofErr w:type="spellEnd"/>
            <w:r>
              <w:t xml:space="preserve"> and loop … through each </w:t>
            </w:r>
            <w:r w:rsidRPr="00A25078">
              <w:t>INVOICE.DET.ID</w:t>
            </w:r>
            <w:r>
              <w:t xml:space="preserve"> multi-value and do the below steps</w:t>
            </w:r>
          </w:p>
          <w:p w14:paraId="6F40E078" w14:textId="77777777" w:rsidR="007E7F14" w:rsidRDefault="007E7F14" w:rsidP="007E7F14">
            <w:pPr>
              <w:pStyle w:val="ListParagraph"/>
              <w:numPr>
                <w:ilvl w:val="0"/>
                <w:numId w:val="36"/>
              </w:numPr>
              <w:tabs>
                <w:tab w:val="left" w:pos="371"/>
              </w:tabs>
            </w:pPr>
            <w:r w:rsidRPr="00B97D77">
              <w:t xml:space="preserve">Initialize </w:t>
            </w:r>
            <w:proofErr w:type="spellStart"/>
            <w:r w:rsidRPr="00B97D77">
              <w:t>TotalOutstandingAmt</w:t>
            </w:r>
            <w:proofErr w:type="spellEnd"/>
            <w:r w:rsidRPr="00B97D77">
              <w:t xml:space="preserve"> = 0</w:t>
            </w:r>
          </w:p>
          <w:p w14:paraId="26F053EE" w14:textId="77777777" w:rsidR="007E7F14" w:rsidRDefault="007E7F14" w:rsidP="007E7F14">
            <w:pPr>
              <w:pStyle w:val="ListParagraph"/>
              <w:numPr>
                <w:ilvl w:val="0"/>
                <w:numId w:val="36"/>
              </w:numPr>
              <w:tabs>
                <w:tab w:val="left" w:pos="371"/>
              </w:tabs>
            </w:pPr>
            <w:r>
              <w:t xml:space="preserve">Initialize </w:t>
            </w:r>
            <w:proofErr w:type="spellStart"/>
            <w:r>
              <w:t>BillIdList</w:t>
            </w:r>
            <w:proofErr w:type="spellEnd"/>
            <w:r>
              <w:t xml:space="preserve"> = “”</w:t>
            </w:r>
          </w:p>
          <w:p w14:paraId="6CD0A082" w14:textId="77777777" w:rsidR="007E7F14" w:rsidRDefault="007E7F14" w:rsidP="007E7F14">
            <w:pPr>
              <w:pStyle w:val="ListParagraph"/>
              <w:numPr>
                <w:ilvl w:val="0"/>
                <w:numId w:val="36"/>
              </w:numPr>
              <w:tabs>
                <w:tab w:val="left" w:pos="371"/>
              </w:tabs>
            </w:pPr>
            <w:r>
              <w:t>Read EB.</w:t>
            </w:r>
            <w:proofErr w:type="gramStart"/>
            <w:r w:rsidRPr="0049029A">
              <w:t>HB.INVOICE.DETAILS</w:t>
            </w:r>
            <w:proofErr w:type="gramEnd"/>
            <w:r>
              <w:t xml:space="preserve"> record with @Id as </w:t>
            </w:r>
            <w:r w:rsidRPr="00A25078">
              <w:t>INVOICE.DET.ID</w:t>
            </w:r>
          </w:p>
          <w:p w14:paraId="1AAA8D45" w14:textId="77777777" w:rsidR="007E7F14" w:rsidRDefault="007E7F14" w:rsidP="007E7F14">
            <w:pPr>
              <w:pStyle w:val="ListParagraph"/>
              <w:numPr>
                <w:ilvl w:val="0"/>
                <w:numId w:val="36"/>
              </w:numPr>
              <w:tabs>
                <w:tab w:val="left" w:pos="371"/>
              </w:tabs>
            </w:pPr>
            <w:r>
              <w:t xml:space="preserve">Get all </w:t>
            </w:r>
            <w:r w:rsidRPr="00D15120">
              <w:t>BILL.ID</w:t>
            </w:r>
            <w:r>
              <w:t xml:space="preserve"> from EB.</w:t>
            </w:r>
            <w:proofErr w:type="gramStart"/>
            <w:r w:rsidRPr="0049029A">
              <w:t>HB.INVOICE.DETAILS</w:t>
            </w:r>
            <w:proofErr w:type="gramEnd"/>
          </w:p>
          <w:p w14:paraId="1BFA553A" w14:textId="77777777" w:rsidR="007E7F14" w:rsidRDefault="007E7F14" w:rsidP="007E7F14">
            <w:pPr>
              <w:pStyle w:val="ListParagraph"/>
              <w:numPr>
                <w:ilvl w:val="0"/>
                <w:numId w:val="36"/>
              </w:numPr>
              <w:tabs>
                <w:tab w:val="left" w:pos="371"/>
              </w:tabs>
            </w:pPr>
            <w:r>
              <w:t xml:space="preserve">Loop … through each </w:t>
            </w:r>
            <w:r w:rsidRPr="00D15120">
              <w:t>BILL.ID</w:t>
            </w:r>
            <w:r>
              <w:t xml:space="preserve"> and Read </w:t>
            </w:r>
            <w:proofErr w:type="gramStart"/>
            <w:r>
              <w:t>AA.BILL.DETAILS</w:t>
            </w:r>
            <w:proofErr w:type="gramEnd"/>
            <w:r>
              <w:t xml:space="preserve"> for each bills and get OS.TOTAL.AMOUNT</w:t>
            </w:r>
          </w:p>
          <w:p w14:paraId="6DA45EA5" w14:textId="77777777" w:rsidR="007E7F14" w:rsidRDefault="007E7F14" w:rsidP="007E7F14">
            <w:pPr>
              <w:pStyle w:val="ListParagraph"/>
              <w:numPr>
                <w:ilvl w:val="0"/>
                <w:numId w:val="38"/>
              </w:numPr>
              <w:tabs>
                <w:tab w:val="left" w:pos="371"/>
              </w:tabs>
            </w:pPr>
            <w:r>
              <w:t xml:space="preserve">If </w:t>
            </w:r>
            <w:proofErr w:type="gramStart"/>
            <w:r>
              <w:t>OS.TOTAL.AMOUNT</w:t>
            </w:r>
            <w:proofErr w:type="gramEnd"/>
            <w:r>
              <w:t xml:space="preserve"> is greater than zero then add OS.TOTAL.AMOUNT to </w:t>
            </w:r>
            <w:proofErr w:type="spellStart"/>
            <w:r>
              <w:t>TotalOutstandingAmt</w:t>
            </w:r>
            <w:proofErr w:type="spellEnd"/>
            <w:r>
              <w:t xml:space="preserve"> variable and append </w:t>
            </w:r>
            <w:r w:rsidRPr="00D15120">
              <w:t>BILL.ID</w:t>
            </w:r>
            <w:r>
              <w:t xml:space="preserve"> to List variable </w:t>
            </w:r>
            <w:proofErr w:type="spellStart"/>
            <w:r>
              <w:t>BillIdList</w:t>
            </w:r>
            <w:proofErr w:type="spellEnd"/>
            <w:r>
              <w:t xml:space="preserve">  </w:t>
            </w:r>
          </w:p>
          <w:p w14:paraId="55CFD235" w14:textId="77777777" w:rsidR="007E7F14" w:rsidRDefault="007E7F14" w:rsidP="007E7F14">
            <w:pPr>
              <w:pStyle w:val="ListParagraph"/>
              <w:numPr>
                <w:ilvl w:val="0"/>
                <w:numId w:val="49"/>
              </w:numPr>
              <w:tabs>
                <w:tab w:val="left" w:pos="371"/>
              </w:tabs>
            </w:pPr>
            <w:r>
              <w:t xml:space="preserve">If </w:t>
            </w:r>
            <w:proofErr w:type="spellStart"/>
            <w:r>
              <w:t>TotalOutstandingAmt</w:t>
            </w:r>
            <w:proofErr w:type="spellEnd"/>
            <w:r>
              <w:t xml:space="preserve"> is greater than zero and lesser than </w:t>
            </w:r>
            <w:r w:rsidRPr="007F28B5">
              <w:t>PAYMENT.</w:t>
            </w:r>
            <w:proofErr w:type="gramStart"/>
            <w:r w:rsidRPr="007F28B5">
              <w:t>TOLERANCE</w:t>
            </w:r>
            <w:proofErr w:type="gramEnd"/>
            <w:r>
              <w:t xml:space="preserve"> then </w:t>
            </w:r>
          </w:p>
          <w:p w14:paraId="20C0153F" w14:textId="77777777" w:rsidR="007E7F14" w:rsidRDefault="007E7F14" w:rsidP="007E7F14">
            <w:pPr>
              <w:pStyle w:val="ListParagraph"/>
              <w:numPr>
                <w:ilvl w:val="0"/>
                <w:numId w:val="37"/>
              </w:numPr>
              <w:tabs>
                <w:tab w:val="left" w:pos="371"/>
              </w:tabs>
              <w:ind w:left="2160"/>
            </w:pPr>
            <w:r>
              <w:t xml:space="preserve">Read </w:t>
            </w:r>
            <w:r w:rsidRPr="00C438D2">
              <w:t>EB.</w:t>
            </w:r>
            <w:proofErr w:type="gramStart"/>
            <w:r w:rsidRPr="00C438D2">
              <w:t>HB.INVOICE.LEFTOVER</w:t>
            </w:r>
            <w:proofErr w:type="gramEnd"/>
            <w:r w:rsidRPr="00C438D2">
              <w:t xml:space="preserve"> record with @ID as </w:t>
            </w:r>
            <w:proofErr w:type="spellStart"/>
            <w:r>
              <w:t>CaseId</w:t>
            </w:r>
            <w:proofErr w:type="spellEnd"/>
          </w:p>
          <w:p w14:paraId="03FBCB23" w14:textId="77777777" w:rsidR="007E7F14" w:rsidRDefault="007E7F14" w:rsidP="007E7F14">
            <w:pPr>
              <w:pStyle w:val="ListParagraph"/>
              <w:numPr>
                <w:ilvl w:val="0"/>
                <w:numId w:val="37"/>
              </w:numPr>
              <w:tabs>
                <w:tab w:val="left" w:pos="371"/>
              </w:tabs>
              <w:ind w:left="2160"/>
            </w:pPr>
            <w:r>
              <w:t xml:space="preserve">If </w:t>
            </w:r>
            <w:proofErr w:type="gramStart"/>
            <w:r>
              <w:t>record</w:t>
            </w:r>
            <w:proofErr w:type="gramEnd"/>
            <w:r>
              <w:t xml:space="preserve"> not found then create new record in EB.</w:t>
            </w:r>
            <w:proofErr w:type="gramStart"/>
            <w:r>
              <w:t>HB.INVOICE.LEFTOVER</w:t>
            </w:r>
            <w:proofErr w:type="gramEnd"/>
            <w:r>
              <w:t xml:space="preserve"> with below field mapping else add new multi-value set in the existing record.</w:t>
            </w:r>
          </w:p>
          <w:p w14:paraId="6DACA87F" w14:textId="77777777" w:rsidR="007E7F14" w:rsidRDefault="007E7F14" w:rsidP="007E7F14">
            <w:pPr>
              <w:pStyle w:val="ListParagraph"/>
              <w:tabs>
                <w:tab w:val="left" w:pos="371"/>
              </w:tabs>
              <w:ind w:left="2160"/>
            </w:pPr>
            <w:r>
              <w:t xml:space="preserve">Loop … through each value from </w:t>
            </w:r>
            <w:proofErr w:type="spellStart"/>
            <w:r>
              <w:t>InvoiceBillList</w:t>
            </w:r>
            <w:proofErr w:type="spellEnd"/>
            <w:r>
              <w:t xml:space="preserve"> and add new multi-value set</w:t>
            </w:r>
          </w:p>
          <w:p w14:paraId="13C9057A" w14:textId="77777777" w:rsidR="007E7F14" w:rsidRDefault="007E7F14" w:rsidP="007E7F14">
            <w:pPr>
              <w:pStyle w:val="ListParagraph"/>
              <w:tabs>
                <w:tab w:val="left" w:pos="371"/>
              </w:tabs>
              <w:ind w:left="2160"/>
            </w:pPr>
            <w:r>
              <w:t xml:space="preserve">INVOICE.ID = </w:t>
            </w:r>
            <w:r w:rsidRPr="00A25078">
              <w:t>INVOICE.DET.ID</w:t>
            </w:r>
            <w:r>
              <w:t xml:space="preserve"> (Current EB.</w:t>
            </w:r>
            <w:proofErr w:type="gramStart"/>
            <w:r w:rsidRPr="006C6029">
              <w:t>HB.UNPAID.INVOICE</w:t>
            </w:r>
            <w:proofErr w:type="gramEnd"/>
            <w:r>
              <w:t>&gt;</w:t>
            </w:r>
            <w:r w:rsidRPr="00A25078">
              <w:t>INVOICE.DET.ID</w:t>
            </w:r>
            <w:r>
              <w:t xml:space="preserve"> extracted in a loop)</w:t>
            </w:r>
          </w:p>
          <w:p w14:paraId="21E3DE2E" w14:textId="77777777" w:rsidR="007E7F14" w:rsidRDefault="007E7F14" w:rsidP="007E7F14">
            <w:pPr>
              <w:pStyle w:val="ListParagraph"/>
              <w:tabs>
                <w:tab w:val="left" w:pos="371"/>
              </w:tabs>
              <w:ind w:left="2160"/>
            </w:pPr>
            <w:r>
              <w:t xml:space="preserve">BILL.ID = Extract each Bill id from </w:t>
            </w:r>
            <w:proofErr w:type="spellStart"/>
            <w:r>
              <w:t>BillIdList</w:t>
            </w:r>
            <w:proofErr w:type="spellEnd"/>
            <w:r>
              <w:t xml:space="preserve"> variable and insert it in new sub-value.</w:t>
            </w:r>
          </w:p>
          <w:p w14:paraId="3DCF61C7" w14:textId="77777777" w:rsidR="007E7F14" w:rsidRDefault="007E7F14" w:rsidP="007E7F14">
            <w:pPr>
              <w:pStyle w:val="ListParagraph"/>
              <w:tabs>
                <w:tab w:val="left" w:pos="371"/>
              </w:tabs>
              <w:ind w:left="2160"/>
            </w:pPr>
          </w:p>
          <w:p w14:paraId="57E6EBAE" w14:textId="77777777" w:rsidR="007E7F14" w:rsidRDefault="007E7F14" w:rsidP="007E7F14">
            <w:pPr>
              <w:pStyle w:val="ListParagraph"/>
              <w:tabs>
                <w:tab w:val="left" w:pos="371"/>
              </w:tabs>
              <w:ind w:left="2160"/>
            </w:pPr>
            <w:r w:rsidRPr="00C23620">
              <w:t>Update EB.</w:t>
            </w:r>
            <w:proofErr w:type="gramStart"/>
            <w:r w:rsidRPr="00C23620">
              <w:t>HB.INVOICE.DETAILS</w:t>
            </w:r>
            <w:proofErr w:type="gramEnd"/>
            <w:r w:rsidRPr="00C23620">
              <w:t>&gt;STATUS with “CLOSED”</w:t>
            </w:r>
          </w:p>
          <w:p w14:paraId="50EC4AA0" w14:textId="77777777" w:rsidR="007E7F14" w:rsidRDefault="007E7F14" w:rsidP="007E7F14">
            <w:pPr>
              <w:pStyle w:val="ListParagraph"/>
              <w:tabs>
                <w:tab w:val="left" w:pos="371"/>
              </w:tabs>
              <w:ind w:left="1440"/>
            </w:pPr>
            <w:r>
              <w:t xml:space="preserve">                Version = EB.</w:t>
            </w:r>
            <w:proofErr w:type="gramStart"/>
            <w:r>
              <w:t>HB.INVOICE.DETAILS</w:t>
            </w:r>
            <w:proofErr w:type="gramEnd"/>
            <w:r>
              <w:t>,HUS.OFS</w:t>
            </w:r>
          </w:p>
          <w:p w14:paraId="13F7C2DB" w14:textId="77777777" w:rsidR="007E7F14" w:rsidRDefault="007E7F14" w:rsidP="007E7F14">
            <w:pPr>
              <w:pStyle w:val="ListParagraph"/>
              <w:tabs>
                <w:tab w:val="left" w:pos="371"/>
              </w:tabs>
              <w:ind w:left="1440"/>
            </w:pPr>
            <w:r>
              <w:t xml:space="preserve">                Function = “INPUT”</w:t>
            </w:r>
          </w:p>
          <w:p w14:paraId="22FB0029" w14:textId="77777777" w:rsidR="007E7F14" w:rsidRDefault="007E7F14" w:rsidP="007E7F14">
            <w:pPr>
              <w:pStyle w:val="ListParagraph"/>
              <w:tabs>
                <w:tab w:val="left" w:pos="371"/>
              </w:tabs>
              <w:ind w:left="2260"/>
            </w:pPr>
            <w:r>
              <w:lastRenderedPageBreak/>
              <w:t xml:space="preserve">@ID = </w:t>
            </w:r>
            <w:r w:rsidRPr="00A25078">
              <w:t>INVOICE.DET.ID</w:t>
            </w:r>
            <w:r>
              <w:t xml:space="preserve"> (Current                              EB.</w:t>
            </w:r>
            <w:proofErr w:type="gramStart"/>
            <w:r w:rsidRPr="006C6029">
              <w:t>HB.UNPAID.INVOICE</w:t>
            </w:r>
            <w:proofErr w:type="gramEnd"/>
            <w:r>
              <w:t>&gt;</w:t>
            </w:r>
            <w:r w:rsidRPr="00A25078">
              <w:t>INVOICE.DET.ID</w:t>
            </w:r>
            <w:r>
              <w:t xml:space="preserve"> extracted in a loop)</w:t>
            </w:r>
          </w:p>
          <w:p w14:paraId="17F58B30" w14:textId="6C5EE870" w:rsidR="007E7F14" w:rsidRPr="007E7F14" w:rsidRDefault="007E7F14" w:rsidP="007E7F14">
            <w:pPr>
              <w:tabs>
                <w:tab w:val="left" w:pos="371"/>
              </w:tabs>
              <w:rPr>
                <w:rFonts w:cstheme="minorHAnsi"/>
              </w:rPr>
            </w:pPr>
            <w:r>
              <w:t xml:space="preserve">                                          </w:t>
            </w:r>
            <w:r w:rsidRPr="00C23620">
              <w:t>STATUS</w:t>
            </w:r>
            <w:r>
              <w:t xml:space="preserve"> = </w:t>
            </w:r>
            <w:r w:rsidRPr="00C23620">
              <w:t>“CLOSED”</w:t>
            </w:r>
          </w:p>
          <w:p w14:paraId="66881ACD" w14:textId="717172F2" w:rsidR="00CF6DE6" w:rsidRPr="009E6F16" w:rsidRDefault="00CF6DE6" w:rsidP="001F629E">
            <w:pPr>
              <w:tabs>
                <w:tab w:val="left" w:pos="371"/>
              </w:tabs>
            </w:pPr>
          </w:p>
        </w:tc>
      </w:tr>
      <w:tr w:rsidR="00CF6DE6" w:rsidRPr="00DE07B8" w14:paraId="63E3B748" w14:textId="77777777" w:rsidTr="00903E10">
        <w:trPr>
          <w:trHeight w:val="255"/>
        </w:trPr>
        <w:tc>
          <w:tcPr>
            <w:tcW w:w="1994" w:type="dxa"/>
            <w:noWrap/>
          </w:tcPr>
          <w:p w14:paraId="55C3AA6C" w14:textId="77777777" w:rsidR="00CF6DE6" w:rsidRPr="00DE07B8" w:rsidRDefault="00CF6DE6" w:rsidP="00903E10">
            <w:r w:rsidRPr="00DE07B8">
              <w:lastRenderedPageBreak/>
              <w:t>Special Instructions</w:t>
            </w:r>
          </w:p>
        </w:tc>
        <w:tc>
          <w:tcPr>
            <w:tcW w:w="6464" w:type="dxa"/>
            <w:noWrap/>
          </w:tcPr>
          <w:p w14:paraId="4E6DC321" w14:textId="77777777" w:rsidR="00CF6DE6" w:rsidRPr="00DE07B8" w:rsidRDefault="00CF6DE6" w:rsidP="00903E10"/>
        </w:tc>
      </w:tr>
    </w:tbl>
    <w:p w14:paraId="13BF34DB" w14:textId="52EE86BE" w:rsidR="008C4432" w:rsidRPr="00DE07B8" w:rsidRDefault="001D5631" w:rsidP="008C4432">
      <w:pPr>
        <w:pStyle w:val="Heading2"/>
      </w:pPr>
      <w:proofErr w:type="spellStart"/>
      <w:r w:rsidRPr="001D5631">
        <w:t>HusDefChannelInvUpd</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8C4432" w:rsidRPr="00DE07B8" w14:paraId="61651F6E" w14:textId="77777777" w:rsidTr="00903E10">
        <w:trPr>
          <w:trHeight w:val="255"/>
        </w:trPr>
        <w:tc>
          <w:tcPr>
            <w:tcW w:w="1994" w:type="dxa"/>
            <w:shd w:val="clear" w:color="auto" w:fill="B9CFDD"/>
            <w:noWrap/>
          </w:tcPr>
          <w:p w14:paraId="295B745A" w14:textId="77777777" w:rsidR="008C4432" w:rsidRPr="00DE07B8" w:rsidRDefault="008C4432" w:rsidP="00903E10">
            <w:pPr>
              <w:pStyle w:val="BoldBlueDark"/>
            </w:pPr>
            <w:r w:rsidRPr="00DE07B8">
              <w:t xml:space="preserve">Property </w:t>
            </w:r>
          </w:p>
        </w:tc>
        <w:tc>
          <w:tcPr>
            <w:tcW w:w="6464" w:type="dxa"/>
            <w:shd w:val="clear" w:color="auto" w:fill="B9CFDD"/>
            <w:noWrap/>
          </w:tcPr>
          <w:p w14:paraId="348B5C6A" w14:textId="77777777" w:rsidR="008C4432" w:rsidRPr="00DE07B8" w:rsidRDefault="008C4432" w:rsidP="00903E10">
            <w:pPr>
              <w:pStyle w:val="BoldBlueDark"/>
            </w:pPr>
            <w:r w:rsidRPr="00DE07B8">
              <w:t>Specification</w:t>
            </w:r>
          </w:p>
        </w:tc>
      </w:tr>
      <w:tr w:rsidR="008C4432" w:rsidRPr="00DE07B8" w14:paraId="298E455C" w14:textId="77777777" w:rsidTr="00903E10">
        <w:trPr>
          <w:trHeight w:val="255"/>
        </w:trPr>
        <w:tc>
          <w:tcPr>
            <w:tcW w:w="1994" w:type="dxa"/>
            <w:noWrap/>
          </w:tcPr>
          <w:p w14:paraId="7F739F64" w14:textId="77777777" w:rsidR="008C4432" w:rsidRPr="00DE07B8" w:rsidRDefault="008C4432" w:rsidP="00903E10">
            <w:r w:rsidRPr="00DE07B8">
              <w:t>Type</w:t>
            </w:r>
          </w:p>
        </w:tc>
        <w:tc>
          <w:tcPr>
            <w:tcW w:w="6464" w:type="dxa"/>
            <w:noWrap/>
          </w:tcPr>
          <w:p w14:paraId="11B6B6C4" w14:textId="77777777" w:rsidR="008C4432" w:rsidRPr="00DE07B8" w:rsidRDefault="008C4432" w:rsidP="00903E10">
            <w:r>
              <w:t>S</w:t>
            </w:r>
          </w:p>
        </w:tc>
      </w:tr>
      <w:tr w:rsidR="008C4432" w:rsidRPr="00DE07B8" w14:paraId="11AC96F7" w14:textId="77777777" w:rsidTr="00903E10">
        <w:trPr>
          <w:trHeight w:val="255"/>
        </w:trPr>
        <w:tc>
          <w:tcPr>
            <w:tcW w:w="1994" w:type="dxa"/>
            <w:noWrap/>
          </w:tcPr>
          <w:p w14:paraId="5207B130" w14:textId="77777777" w:rsidR="008C4432" w:rsidRPr="00DE07B8" w:rsidRDefault="008C4432" w:rsidP="00903E10">
            <w:r w:rsidRPr="00DE07B8">
              <w:t>Attached To</w:t>
            </w:r>
          </w:p>
        </w:tc>
        <w:tc>
          <w:tcPr>
            <w:tcW w:w="6464" w:type="dxa"/>
            <w:noWrap/>
          </w:tcPr>
          <w:p w14:paraId="0C256551" w14:textId="680C3EF4" w:rsidR="008C4432" w:rsidRPr="00DE07B8" w:rsidRDefault="008C4432" w:rsidP="00903E10">
            <w:r>
              <w:t>VERSION&gt;</w:t>
            </w:r>
            <w:r w:rsidR="002934B6" w:rsidRPr="002934B6">
              <w:t>EB.HB.INVOICE.DETAILS,HUS.OFS, EB.HB.INVOICE.DETAILS,HUS.LS.OFS and EB.HB.INVOICE.DETAILS,HUS.INPUT</w:t>
            </w:r>
          </w:p>
        </w:tc>
      </w:tr>
      <w:tr w:rsidR="008C4432" w:rsidRPr="00DE07B8" w14:paraId="670853DE" w14:textId="77777777" w:rsidTr="00903E10">
        <w:trPr>
          <w:trHeight w:val="255"/>
        </w:trPr>
        <w:tc>
          <w:tcPr>
            <w:tcW w:w="1994" w:type="dxa"/>
            <w:noWrap/>
          </w:tcPr>
          <w:p w14:paraId="25284099" w14:textId="77777777" w:rsidR="008C4432" w:rsidRPr="00DE07B8" w:rsidRDefault="008C4432" w:rsidP="00903E10">
            <w:r w:rsidRPr="00DE07B8">
              <w:t>Attached As</w:t>
            </w:r>
          </w:p>
        </w:tc>
        <w:tc>
          <w:tcPr>
            <w:tcW w:w="6464" w:type="dxa"/>
            <w:noWrap/>
          </w:tcPr>
          <w:p w14:paraId="1442F045" w14:textId="0D4BBEC2" w:rsidR="008C4432" w:rsidRPr="00DE07B8" w:rsidRDefault="003C2D4D" w:rsidP="00903E10">
            <w:r>
              <w:t>Default</w:t>
            </w:r>
            <w:r w:rsidR="008C4432">
              <w:t xml:space="preserve"> Routine</w:t>
            </w:r>
          </w:p>
        </w:tc>
      </w:tr>
      <w:tr w:rsidR="008C4432" w:rsidRPr="00DE07B8" w14:paraId="6665DCD9" w14:textId="77777777" w:rsidTr="00903E10">
        <w:trPr>
          <w:trHeight w:val="255"/>
        </w:trPr>
        <w:tc>
          <w:tcPr>
            <w:tcW w:w="1994" w:type="dxa"/>
            <w:noWrap/>
          </w:tcPr>
          <w:p w14:paraId="45864C75" w14:textId="77777777" w:rsidR="008C4432" w:rsidRPr="00DE07B8" w:rsidRDefault="008C4432" w:rsidP="00903E10">
            <w:r w:rsidRPr="00DE07B8">
              <w:t>Dependency</w:t>
            </w:r>
          </w:p>
        </w:tc>
        <w:tc>
          <w:tcPr>
            <w:tcW w:w="6464" w:type="dxa"/>
            <w:noWrap/>
          </w:tcPr>
          <w:p w14:paraId="4C2FF20E" w14:textId="77777777" w:rsidR="008C4432" w:rsidRPr="00DE07B8" w:rsidRDefault="008C4432" w:rsidP="00903E10">
            <w:r>
              <w:t>NA</w:t>
            </w:r>
          </w:p>
        </w:tc>
      </w:tr>
      <w:tr w:rsidR="008C4432" w:rsidRPr="00DE07B8" w14:paraId="1ACE6407" w14:textId="77777777" w:rsidTr="00903E10">
        <w:trPr>
          <w:trHeight w:val="255"/>
        </w:trPr>
        <w:tc>
          <w:tcPr>
            <w:tcW w:w="1994" w:type="dxa"/>
            <w:noWrap/>
          </w:tcPr>
          <w:p w14:paraId="6CD661E5" w14:textId="77777777" w:rsidR="008C4432" w:rsidRPr="00DE07B8" w:rsidRDefault="008C4432" w:rsidP="00903E10">
            <w:r w:rsidRPr="00DE07B8">
              <w:t>Description</w:t>
            </w:r>
          </w:p>
        </w:tc>
        <w:tc>
          <w:tcPr>
            <w:tcW w:w="6464" w:type="dxa"/>
            <w:noWrap/>
          </w:tcPr>
          <w:p w14:paraId="77769210" w14:textId="7E74A1D8" w:rsidR="008C4432" w:rsidRPr="00DE07B8" w:rsidRDefault="008C4432" w:rsidP="00903E10">
            <w:r w:rsidRPr="00EB33F7">
              <w:t xml:space="preserve">This </w:t>
            </w:r>
            <w:r w:rsidR="00FA6D52">
              <w:t>Default</w:t>
            </w:r>
            <w:r w:rsidRPr="00EB33F7">
              <w:t xml:space="preserve"> routine </w:t>
            </w:r>
            <w:r w:rsidR="00FA6D52" w:rsidRPr="00FA6D52">
              <w:t>used to default PAYMENT.CHANNEL &amp; CHANNEL field values in EB.HB.INVOICE.DETAILS record from EB.HUS.LA.CASE</w:t>
            </w:r>
          </w:p>
        </w:tc>
      </w:tr>
      <w:tr w:rsidR="008C4432" w:rsidRPr="00DE07B8" w14:paraId="0598D548" w14:textId="77777777" w:rsidTr="00903E10">
        <w:trPr>
          <w:trHeight w:val="255"/>
        </w:trPr>
        <w:tc>
          <w:tcPr>
            <w:tcW w:w="1994" w:type="dxa"/>
            <w:noWrap/>
          </w:tcPr>
          <w:p w14:paraId="7AE02FE4" w14:textId="77777777" w:rsidR="008C4432" w:rsidRPr="00DE07B8" w:rsidRDefault="008C4432" w:rsidP="00903E10">
            <w:r w:rsidRPr="00DE07B8">
              <w:t>Arguments – IN</w:t>
            </w:r>
          </w:p>
        </w:tc>
        <w:tc>
          <w:tcPr>
            <w:tcW w:w="6464" w:type="dxa"/>
            <w:noWrap/>
          </w:tcPr>
          <w:p w14:paraId="059A2562" w14:textId="77777777" w:rsidR="008C4432" w:rsidRPr="00DE07B8" w:rsidRDefault="008C4432" w:rsidP="00903E10">
            <w:r>
              <w:t>NA</w:t>
            </w:r>
          </w:p>
        </w:tc>
      </w:tr>
      <w:tr w:rsidR="008C4432" w:rsidRPr="00DE07B8" w14:paraId="491A033C" w14:textId="77777777" w:rsidTr="00903E10">
        <w:trPr>
          <w:trHeight w:val="255"/>
        </w:trPr>
        <w:tc>
          <w:tcPr>
            <w:tcW w:w="1994" w:type="dxa"/>
            <w:noWrap/>
          </w:tcPr>
          <w:p w14:paraId="533AD2DE" w14:textId="77777777" w:rsidR="008C4432" w:rsidRPr="00DE07B8" w:rsidRDefault="008C4432" w:rsidP="00903E10">
            <w:r w:rsidRPr="00DE07B8">
              <w:t>Arguments – OUT</w:t>
            </w:r>
          </w:p>
        </w:tc>
        <w:tc>
          <w:tcPr>
            <w:tcW w:w="6464" w:type="dxa"/>
            <w:noWrap/>
          </w:tcPr>
          <w:p w14:paraId="12B872D5" w14:textId="77777777" w:rsidR="008C4432" w:rsidRPr="00DE07B8" w:rsidRDefault="008C4432" w:rsidP="00903E10">
            <w:r>
              <w:t>NA</w:t>
            </w:r>
          </w:p>
        </w:tc>
      </w:tr>
      <w:tr w:rsidR="008C4432" w:rsidRPr="00DE07B8" w14:paraId="33C000AC" w14:textId="77777777" w:rsidTr="00903E10">
        <w:trPr>
          <w:trHeight w:val="255"/>
        </w:trPr>
        <w:tc>
          <w:tcPr>
            <w:tcW w:w="1994" w:type="dxa"/>
            <w:noWrap/>
          </w:tcPr>
          <w:p w14:paraId="05FAF4EF" w14:textId="77777777" w:rsidR="008C4432" w:rsidRPr="00DE07B8" w:rsidRDefault="008C4432" w:rsidP="00903E10">
            <w:r w:rsidRPr="00DE07B8">
              <w:t>Prelim Conditions</w:t>
            </w:r>
          </w:p>
        </w:tc>
        <w:tc>
          <w:tcPr>
            <w:tcW w:w="6464" w:type="dxa"/>
            <w:noWrap/>
          </w:tcPr>
          <w:p w14:paraId="07932A07" w14:textId="77777777" w:rsidR="008C4432" w:rsidRPr="00DE07B8" w:rsidRDefault="008C4432" w:rsidP="00903E10"/>
        </w:tc>
      </w:tr>
      <w:tr w:rsidR="008C4432" w:rsidRPr="00DE07B8" w14:paraId="61B5BA33" w14:textId="77777777" w:rsidTr="00903E10">
        <w:trPr>
          <w:trHeight w:val="255"/>
        </w:trPr>
        <w:tc>
          <w:tcPr>
            <w:tcW w:w="1994" w:type="dxa"/>
            <w:noWrap/>
          </w:tcPr>
          <w:p w14:paraId="67E68DD0" w14:textId="77777777" w:rsidR="008C4432" w:rsidRPr="00DE07B8" w:rsidRDefault="008C4432" w:rsidP="00903E10">
            <w:r w:rsidRPr="00DE07B8">
              <w:t>Subroutine Flow</w:t>
            </w:r>
          </w:p>
        </w:tc>
        <w:tc>
          <w:tcPr>
            <w:tcW w:w="6464" w:type="dxa"/>
            <w:noWrap/>
          </w:tcPr>
          <w:p w14:paraId="12DB61C5" w14:textId="2F80D77D" w:rsidR="008C4432" w:rsidRDefault="008C4432" w:rsidP="006F4F44">
            <w:pPr>
              <w:pStyle w:val="ListParagraph"/>
              <w:numPr>
                <w:ilvl w:val="0"/>
                <w:numId w:val="82"/>
              </w:numPr>
              <w:tabs>
                <w:tab w:val="left" w:pos="371"/>
              </w:tabs>
            </w:pPr>
            <w:r w:rsidRPr="00880D97">
              <w:t xml:space="preserve">Get </w:t>
            </w:r>
            <w:r w:rsidR="00350608">
              <w:t xml:space="preserve">CASE.ID </w:t>
            </w:r>
            <w:r w:rsidRPr="00880D97">
              <w:t xml:space="preserve">from </w:t>
            </w:r>
            <w:proofErr w:type="spellStart"/>
            <w:r w:rsidRPr="00880D97">
              <w:t>currentRecord</w:t>
            </w:r>
            <w:proofErr w:type="spellEnd"/>
            <w:r>
              <w:t xml:space="preserve"> and store it to the variable </w:t>
            </w:r>
            <w:proofErr w:type="spellStart"/>
            <w:r w:rsidR="00350608">
              <w:t>caseIdVal</w:t>
            </w:r>
            <w:proofErr w:type="spellEnd"/>
          </w:p>
          <w:p w14:paraId="64B6D323" w14:textId="38D4DA80" w:rsidR="008C4432" w:rsidRDefault="008C4432" w:rsidP="006F4F44">
            <w:pPr>
              <w:pStyle w:val="ListParagraph"/>
              <w:numPr>
                <w:ilvl w:val="0"/>
                <w:numId w:val="82"/>
              </w:numPr>
              <w:tabs>
                <w:tab w:val="left" w:pos="371"/>
              </w:tabs>
            </w:pPr>
            <w:r w:rsidRPr="00426217">
              <w:t>Read EB.</w:t>
            </w:r>
            <w:r w:rsidR="00120533">
              <w:t>HUS.LA.CASE</w:t>
            </w:r>
            <w:r w:rsidRPr="00426217">
              <w:t xml:space="preserve"> record with @ID as </w:t>
            </w:r>
            <w:proofErr w:type="spellStart"/>
            <w:r w:rsidR="00120533">
              <w:t>caseIdVal</w:t>
            </w:r>
            <w:proofErr w:type="spellEnd"/>
            <w:r w:rsidR="00120533">
              <w:t xml:space="preserve"> and get </w:t>
            </w:r>
            <w:r w:rsidR="00A0723D" w:rsidRPr="00A0723D">
              <w:t>PAYMENT.CHANNEL and INVOICE.CHANNEL</w:t>
            </w:r>
            <w:r w:rsidR="00A0723D">
              <w:t xml:space="preserve"> field and store it the variable </w:t>
            </w:r>
            <w:proofErr w:type="spellStart"/>
            <w:r w:rsidR="00A0723D">
              <w:t>payChannel</w:t>
            </w:r>
            <w:proofErr w:type="spellEnd"/>
            <w:r w:rsidR="00A0723D">
              <w:t xml:space="preserve"> and </w:t>
            </w:r>
            <w:proofErr w:type="spellStart"/>
            <w:r w:rsidR="00A0723D">
              <w:t>InvChannel</w:t>
            </w:r>
            <w:proofErr w:type="spellEnd"/>
            <w:r w:rsidR="00A0723D">
              <w:t xml:space="preserve"> respectively </w:t>
            </w:r>
          </w:p>
          <w:p w14:paraId="75EB0BAC" w14:textId="77777777" w:rsidR="008C4432" w:rsidRDefault="0010374C" w:rsidP="006F4F44">
            <w:pPr>
              <w:pStyle w:val="ListParagraph"/>
              <w:numPr>
                <w:ilvl w:val="0"/>
                <w:numId w:val="82"/>
              </w:numPr>
              <w:tabs>
                <w:tab w:val="left" w:pos="371"/>
              </w:tabs>
            </w:pPr>
            <w:r>
              <w:t xml:space="preserve">If </w:t>
            </w:r>
            <w:proofErr w:type="spellStart"/>
            <w:r w:rsidR="000522B1">
              <w:t>InvChannel</w:t>
            </w:r>
            <w:proofErr w:type="spellEnd"/>
            <w:r w:rsidR="000522B1">
              <w:t xml:space="preserve"> is not </w:t>
            </w:r>
            <w:proofErr w:type="gramStart"/>
            <w:r w:rsidR="000522B1">
              <w:t>empty</w:t>
            </w:r>
            <w:proofErr w:type="gramEnd"/>
            <w:r w:rsidR="000522B1">
              <w:t xml:space="preserve"> then update CHANNEL field of current record with value </w:t>
            </w:r>
            <w:proofErr w:type="spellStart"/>
            <w:r w:rsidR="000522B1">
              <w:t>InvChannel</w:t>
            </w:r>
            <w:proofErr w:type="spellEnd"/>
            <w:r w:rsidR="000522B1">
              <w:t xml:space="preserve"> else update CHANNEL field of current record with value “PAPER”</w:t>
            </w:r>
          </w:p>
          <w:p w14:paraId="1C5AC7F5" w14:textId="2CD4DF48" w:rsidR="000522B1" w:rsidRPr="009E6F16" w:rsidRDefault="000A3B94" w:rsidP="006F4F44">
            <w:pPr>
              <w:pStyle w:val="ListParagraph"/>
              <w:numPr>
                <w:ilvl w:val="0"/>
                <w:numId w:val="82"/>
              </w:numPr>
              <w:tabs>
                <w:tab w:val="left" w:pos="371"/>
              </w:tabs>
            </w:pPr>
            <w:r>
              <w:t xml:space="preserve">update </w:t>
            </w:r>
            <w:r w:rsidR="002B4D37">
              <w:t>PAYMENT.</w:t>
            </w:r>
            <w:r>
              <w:t xml:space="preserve">CHANNEL field of current record with value </w:t>
            </w:r>
            <w:proofErr w:type="spellStart"/>
            <w:r w:rsidR="0071593C">
              <w:t>payChannel</w:t>
            </w:r>
            <w:proofErr w:type="spellEnd"/>
          </w:p>
        </w:tc>
      </w:tr>
      <w:tr w:rsidR="008C4432" w:rsidRPr="00DE07B8" w14:paraId="5CAA9BC6" w14:textId="77777777" w:rsidTr="00903E10">
        <w:trPr>
          <w:trHeight w:val="255"/>
        </w:trPr>
        <w:tc>
          <w:tcPr>
            <w:tcW w:w="1994" w:type="dxa"/>
            <w:noWrap/>
          </w:tcPr>
          <w:p w14:paraId="13B51936" w14:textId="77777777" w:rsidR="008C4432" w:rsidRPr="00DE07B8" w:rsidRDefault="008C4432" w:rsidP="00903E10">
            <w:r w:rsidRPr="00DE07B8">
              <w:t>Special Instructions</w:t>
            </w:r>
          </w:p>
        </w:tc>
        <w:tc>
          <w:tcPr>
            <w:tcW w:w="6464" w:type="dxa"/>
            <w:noWrap/>
          </w:tcPr>
          <w:p w14:paraId="2594E890" w14:textId="77777777" w:rsidR="008C4432" w:rsidRPr="00DE07B8" w:rsidRDefault="008C4432" w:rsidP="00903E10"/>
        </w:tc>
      </w:tr>
    </w:tbl>
    <w:p w14:paraId="749B2657" w14:textId="77777777" w:rsidR="007B1055" w:rsidRDefault="007B1055" w:rsidP="00002A08"/>
    <w:p w14:paraId="449F83B8" w14:textId="24D759C2" w:rsidR="00A66BF8" w:rsidRPr="00DE07B8" w:rsidRDefault="00A66BF8" w:rsidP="00A66BF8">
      <w:pPr>
        <w:pStyle w:val="Heading2"/>
      </w:pPr>
      <w:proofErr w:type="spellStart"/>
      <w:r w:rsidRPr="00A66BF8">
        <w:t>HusBulIntRecall</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A66BF8" w:rsidRPr="00DE07B8" w14:paraId="30014F5A" w14:textId="77777777" w:rsidTr="002B61AD">
        <w:trPr>
          <w:trHeight w:val="255"/>
        </w:trPr>
        <w:tc>
          <w:tcPr>
            <w:tcW w:w="1994" w:type="dxa"/>
            <w:shd w:val="clear" w:color="auto" w:fill="B9CFDD"/>
            <w:noWrap/>
          </w:tcPr>
          <w:p w14:paraId="368CFD77" w14:textId="77777777" w:rsidR="00A66BF8" w:rsidRPr="00DE07B8" w:rsidRDefault="00A66BF8" w:rsidP="002B61AD">
            <w:pPr>
              <w:pStyle w:val="BoldBlueDark"/>
            </w:pPr>
            <w:r w:rsidRPr="00DE07B8">
              <w:t xml:space="preserve">Property </w:t>
            </w:r>
          </w:p>
        </w:tc>
        <w:tc>
          <w:tcPr>
            <w:tcW w:w="6464" w:type="dxa"/>
            <w:shd w:val="clear" w:color="auto" w:fill="B9CFDD"/>
            <w:noWrap/>
          </w:tcPr>
          <w:p w14:paraId="59E48CFB" w14:textId="77777777" w:rsidR="00A66BF8" w:rsidRPr="00DE07B8" w:rsidRDefault="00A66BF8" w:rsidP="002B61AD">
            <w:pPr>
              <w:pStyle w:val="BoldBlueDark"/>
            </w:pPr>
            <w:r w:rsidRPr="00DE07B8">
              <w:t>Specification</w:t>
            </w:r>
          </w:p>
        </w:tc>
      </w:tr>
      <w:tr w:rsidR="00A66BF8" w:rsidRPr="00DE07B8" w14:paraId="636730C8" w14:textId="77777777" w:rsidTr="002B61AD">
        <w:trPr>
          <w:trHeight w:val="255"/>
        </w:trPr>
        <w:tc>
          <w:tcPr>
            <w:tcW w:w="1994" w:type="dxa"/>
            <w:noWrap/>
          </w:tcPr>
          <w:p w14:paraId="3D4E0530" w14:textId="77777777" w:rsidR="00A66BF8" w:rsidRPr="00DE07B8" w:rsidRDefault="00A66BF8" w:rsidP="002B61AD">
            <w:r w:rsidRPr="00DE07B8">
              <w:t>Type</w:t>
            </w:r>
          </w:p>
        </w:tc>
        <w:tc>
          <w:tcPr>
            <w:tcW w:w="6464" w:type="dxa"/>
            <w:noWrap/>
          </w:tcPr>
          <w:p w14:paraId="7529E5F0" w14:textId="77777777" w:rsidR="00A66BF8" w:rsidRPr="00DE07B8" w:rsidRDefault="00A66BF8" w:rsidP="002B61AD">
            <w:r>
              <w:t>S</w:t>
            </w:r>
          </w:p>
        </w:tc>
      </w:tr>
      <w:tr w:rsidR="00A66BF8" w:rsidRPr="00DE07B8" w14:paraId="38D4A628" w14:textId="77777777" w:rsidTr="002B61AD">
        <w:trPr>
          <w:trHeight w:val="255"/>
        </w:trPr>
        <w:tc>
          <w:tcPr>
            <w:tcW w:w="1994" w:type="dxa"/>
            <w:noWrap/>
          </w:tcPr>
          <w:p w14:paraId="08C74798" w14:textId="77777777" w:rsidR="00A66BF8" w:rsidRPr="00DE07B8" w:rsidRDefault="00A66BF8" w:rsidP="002B61AD">
            <w:r w:rsidRPr="00DE07B8">
              <w:lastRenderedPageBreak/>
              <w:t>Attached To</w:t>
            </w:r>
          </w:p>
        </w:tc>
        <w:tc>
          <w:tcPr>
            <w:tcW w:w="6464" w:type="dxa"/>
            <w:noWrap/>
          </w:tcPr>
          <w:p w14:paraId="60124B03" w14:textId="705349F9" w:rsidR="00A66BF8" w:rsidRPr="00DE07B8" w:rsidRDefault="00A373A5" w:rsidP="002B61AD">
            <w:r>
              <w:t>ENQUIRY</w:t>
            </w:r>
            <w:r w:rsidR="00A66BF8">
              <w:t>&gt;</w:t>
            </w:r>
            <w:r w:rsidR="008866D8" w:rsidRPr="008866D8">
              <w:rPr>
                <w:rFonts w:ascii="Segoe UI" w:hAnsi="Segoe UI" w:cs="Segoe UI"/>
                <w:sz w:val="21"/>
                <w:szCs w:val="21"/>
                <w:lang w:val="en-US" w:eastAsia="en-US"/>
              </w:rPr>
              <w:t>HUS.INTERFACE.RECALL</w:t>
            </w:r>
          </w:p>
        </w:tc>
      </w:tr>
      <w:tr w:rsidR="00A66BF8" w:rsidRPr="00DE07B8" w14:paraId="7F258E37" w14:textId="77777777" w:rsidTr="002B61AD">
        <w:trPr>
          <w:trHeight w:val="255"/>
        </w:trPr>
        <w:tc>
          <w:tcPr>
            <w:tcW w:w="1994" w:type="dxa"/>
            <w:noWrap/>
          </w:tcPr>
          <w:p w14:paraId="50F70DDE" w14:textId="77777777" w:rsidR="00A66BF8" w:rsidRPr="00DE07B8" w:rsidRDefault="00A66BF8" w:rsidP="002B61AD">
            <w:r w:rsidRPr="00DE07B8">
              <w:t>Attached As</w:t>
            </w:r>
          </w:p>
        </w:tc>
        <w:tc>
          <w:tcPr>
            <w:tcW w:w="6464" w:type="dxa"/>
            <w:noWrap/>
          </w:tcPr>
          <w:p w14:paraId="30DBE679" w14:textId="368E98B8" w:rsidR="00A66BF8" w:rsidRPr="00DE07B8" w:rsidRDefault="002E42A7" w:rsidP="002B61AD">
            <w:r>
              <w:t>Build</w:t>
            </w:r>
            <w:r w:rsidR="00A66BF8">
              <w:t xml:space="preserve"> routine</w:t>
            </w:r>
          </w:p>
        </w:tc>
      </w:tr>
      <w:tr w:rsidR="00A66BF8" w:rsidRPr="00DE07B8" w14:paraId="0B4DA86C" w14:textId="77777777" w:rsidTr="002B61AD">
        <w:trPr>
          <w:trHeight w:val="255"/>
        </w:trPr>
        <w:tc>
          <w:tcPr>
            <w:tcW w:w="1994" w:type="dxa"/>
            <w:noWrap/>
          </w:tcPr>
          <w:p w14:paraId="5ECDC126" w14:textId="77777777" w:rsidR="00A66BF8" w:rsidRPr="00DE07B8" w:rsidRDefault="00A66BF8" w:rsidP="002B61AD">
            <w:r w:rsidRPr="00DE07B8">
              <w:t>Dependency</w:t>
            </w:r>
          </w:p>
        </w:tc>
        <w:tc>
          <w:tcPr>
            <w:tcW w:w="6464" w:type="dxa"/>
            <w:noWrap/>
          </w:tcPr>
          <w:p w14:paraId="1677C1AC" w14:textId="77777777" w:rsidR="00A66BF8" w:rsidRPr="00DE07B8" w:rsidRDefault="00A66BF8" w:rsidP="002B61AD">
            <w:r>
              <w:t>NA</w:t>
            </w:r>
          </w:p>
        </w:tc>
      </w:tr>
      <w:tr w:rsidR="00A66BF8" w:rsidRPr="00DE07B8" w14:paraId="21D85DA7" w14:textId="77777777" w:rsidTr="002B61AD">
        <w:trPr>
          <w:trHeight w:val="255"/>
        </w:trPr>
        <w:tc>
          <w:tcPr>
            <w:tcW w:w="1994" w:type="dxa"/>
            <w:noWrap/>
          </w:tcPr>
          <w:p w14:paraId="3D42EEE8" w14:textId="77777777" w:rsidR="00A66BF8" w:rsidRPr="00DE07B8" w:rsidRDefault="00A66BF8" w:rsidP="002B61AD">
            <w:r w:rsidRPr="00DE07B8">
              <w:t>Description</w:t>
            </w:r>
          </w:p>
        </w:tc>
        <w:tc>
          <w:tcPr>
            <w:tcW w:w="6464" w:type="dxa"/>
            <w:noWrap/>
          </w:tcPr>
          <w:p w14:paraId="4BD4128C" w14:textId="700D8796" w:rsidR="00A66BF8" w:rsidRPr="00DE07B8" w:rsidRDefault="00A66BF8" w:rsidP="002B61AD">
            <w:r>
              <w:t xml:space="preserve">Routine to </w:t>
            </w:r>
            <w:r w:rsidR="00E22732">
              <w:t>add selection values</w:t>
            </w:r>
            <w:r>
              <w:t xml:space="preserve"> </w:t>
            </w:r>
            <w:r w:rsidR="00E22732">
              <w:t xml:space="preserve">to </w:t>
            </w:r>
            <w:r>
              <w:t>STAUS and DD.STATUS</w:t>
            </w:r>
          </w:p>
        </w:tc>
      </w:tr>
      <w:tr w:rsidR="00A66BF8" w:rsidRPr="00DE07B8" w14:paraId="4CBF8A42" w14:textId="77777777" w:rsidTr="002B61AD">
        <w:trPr>
          <w:trHeight w:val="255"/>
        </w:trPr>
        <w:tc>
          <w:tcPr>
            <w:tcW w:w="1994" w:type="dxa"/>
            <w:noWrap/>
          </w:tcPr>
          <w:p w14:paraId="048D8C84" w14:textId="77777777" w:rsidR="00A66BF8" w:rsidRPr="00DE07B8" w:rsidRDefault="00A66BF8" w:rsidP="002B61AD">
            <w:r w:rsidRPr="00DE07B8">
              <w:t>Arguments – IN</w:t>
            </w:r>
          </w:p>
        </w:tc>
        <w:tc>
          <w:tcPr>
            <w:tcW w:w="6464" w:type="dxa"/>
            <w:noWrap/>
          </w:tcPr>
          <w:p w14:paraId="455443F3" w14:textId="77777777" w:rsidR="00A66BF8" w:rsidRPr="00DE07B8" w:rsidRDefault="00A66BF8" w:rsidP="002B61AD">
            <w:r>
              <w:t>NA</w:t>
            </w:r>
          </w:p>
        </w:tc>
      </w:tr>
      <w:tr w:rsidR="00A66BF8" w:rsidRPr="00DE07B8" w14:paraId="62C23590" w14:textId="77777777" w:rsidTr="002B61AD">
        <w:trPr>
          <w:trHeight w:val="255"/>
        </w:trPr>
        <w:tc>
          <w:tcPr>
            <w:tcW w:w="1994" w:type="dxa"/>
            <w:noWrap/>
          </w:tcPr>
          <w:p w14:paraId="6B27DCAB" w14:textId="77777777" w:rsidR="00A66BF8" w:rsidRPr="00DE07B8" w:rsidRDefault="00A66BF8" w:rsidP="002B61AD">
            <w:r w:rsidRPr="00DE07B8">
              <w:t>Arguments – OUT</w:t>
            </w:r>
          </w:p>
        </w:tc>
        <w:tc>
          <w:tcPr>
            <w:tcW w:w="6464" w:type="dxa"/>
            <w:noWrap/>
          </w:tcPr>
          <w:p w14:paraId="73496C07" w14:textId="77777777" w:rsidR="00A66BF8" w:rsidRPr="00DE07B8" w:rsidRDefault="00A66BF8" w:rsidP="002B61AD">
            <w:r>
              <w:t>NA</w:t>
            </w:r>
          </w:p>
        </w:tc>
      </w:tr>
      <w:tr w:rsidR="00A66BF8" w:rsidRPr="00DE07B8" w14:paraId="18311551" w14:textId="77777777" w:rsidTr="002B61AD">
        <w:trPr>
          <w:trHeight w:val="255"/>
        </w:trPr>
        <w:tc>
          <w:tcPr>
            <w:tcW w:w="1994" w:type="dxa"/>
            <w:noWrap/>
          </w:tcPr>
          <w:p w14:paraId="4F8DBA3E" w14:textId="77777777" w:rsidR="00A66BF8" w:rsidRPr="00DE07B8" w:rsidRDefault="00A66BF8" w:rsidP="002B61AD">
            <w:r w:rsidRPr="00DE07B8">
              <w:t>Prelim Conditions</w:t>
            </w:r>
          </w:p>
        </w:tc>
        <w:tc>
          <w:tcPr>
            <w:tcW w:w="6464" w:type="dxa"/>
            <w:noWrap/>
          </w:tcPr>
          <w:p w14:paraId="0B2EA9B4" w14:textId="77777777" w:rsidR="00A66BF8" w:rsidRPr="00DE07B8" w:rsidRDefault="00A66BF8" w:rsidP="002B61AD"/>
        </w:tc>
      </w:tr>
      <w:tr w:rsidR="00A66BF8" w:rsidRPr="00DE07B8" w14:paraId="3532AE08" w14:textId="77777777" w:rsidTr="002B61AD">
        <w:trPr>
          <w:trHeight w:val="255"/>
        </w:trPr>
        <w:tc>
          <w:tcPr>
            <w:tcW w:w="1994" w:type="dxa"/>
            <w:noWrap/>
          </w:tcPr>
          <w:p w14:paraId="2E0B7D5F" w14:textId="77777777" w:rsidR="00A66BF8" w:rsidRPr="00DE07B8" w:rsidRDefault="00A66BF8" w:rsidP="002B61AD">
            <w:r w:rsidRPr="00DE07B8">
              <w:t>Subroutine Flow</w:t>
            </w:r>
          </w:p>
        </w:tc>
        <w:tc>
          <w:tcPr>
            <w:tcW w:w="6464" w:type="dxa"/>
            <w:noWrap/>
          </w:tcPr>
          <w:p w14:paraId="5627DFC7" w14:textId="77777777" w:rsidR="00A66BF8" w:rsidRDefault="007B32CE" w:rsidP="00506616">
            <w:pPr>
              <w:pStyle w:val="ListParagraph"/>
              <w:numPr>
                <w:ilvl w:val="0"/>
                <w:numId w:val="48"/>
              </w:numPr>
              <w:tabs>
                <w:tab w:val="left" w:pos="371"/>
              </w:tabs>
            </w:pPr>
            <w:r>
              <w:t xml:space="preserve">Clear </w:t>
            </w:r>
            <w:proofErr w:type="spellStart"/>
            <w:r w:rsidRPr="007B32CE">
              <w:t>filterCriteria</w:t>
            </w:r>
            <w:proofErr w:type="spellEnd"/>
            <w:r>
              <w:t xml:space="preserve"> argument using </w:t>
            </w:r>
            <w:proofErr w:type="spellStart"/>
            <w:r w:rsidRPr="007B32CE">
              <w:t>filterCriteria.clear</w:t>
            </w:r>
            <w:proofErr w:type="spellEnd"/>
          </w:p>
          <w:p w14:paraId="354595A1" w14:textId="46F0729E" w:rsidR="007B32CE" w:rsidRDefault="007B32CE" w:rsidP="00506616">
            <w:pPr>
              <w:pStyle w:val="ListParagraph"/>
              <w:numPr>
                <w:ilvl w:val="0"/>
                <w:numId w:val="48"/>
              </w:numPr>
              <w:tabs>
                <w:tab w:val="left" w:pos="371"/>
              </w:tabs>
            </w:pPr>
            <w:r>
              <w:t xml:space="preserve">Using </w:t>
            </w:r>
            <w:proofErr w:type="spellStart"/>
            <w:r w:rsidRPr="007B32CE">
              <w:t>setFieldname</w:t>
            </w:r>
            <w:proofErr w:type="spellEnd"/>
            <w:r>
              <w:t xml:space="preserve"> add </w:t>
            </w:r>
            <w:r w:rsidR="00417524">
              <w:t>“</w:t>
            </w:r>
            <w:r w:rsidRPr="007B32CE">
              <w:t>STATUS</w:t>
            </w:r>
            <w:r w:rsidR="00417524">
              <w:t>”</w:t>
            </w:r>
            <w:r>
              <w:t xml:space="preserve"> to fieldname in </w:t>
            </w:r>
            <w:proofErr w:type="spellStart"/>
            <w:r w:rsidRPr="007B32CE">
              <w:t>filterCriteria</w:t>
            </w:r>
            <w:proofErr w:type="spellEnd"/>
            <w:r>
              <w:t xml:space="preserve"> </w:t>
            </w:r>
          </w:p>
          <w:p w14:paraId="4854EF74" w14:textId="44F5ABDD" w:rsidR="007B32CE" w:rsidRDefault="006937B4" w:rsidP="00506616">
            <w:pPr>
              <w:pStyle w:val="ListParagraph"/>
              <w:numPr>
                <w:ilvl w:val="0"/>
                <w:numId w:val="48"/>
              </w:numPr>
              <w:tabs>
                <w:tab w:val="left" w:pos="371"/>
              </w:tabs>
            </w:pPr>
            <w:r>
              <w:t xml:space="preserve">Using </w:t>
            </w:r>
            <w:proofErr w:type="spellStart"/>
            <w:r w:rsidRPr="006937B4">
              <w:t>setOperand</w:t>
            </w:r>
            <w:proofErr w:type="spellEnd"/>
            <w:r>
              <w:t xml:space="preserve"> add </w:t>
            </w:r>
            <w:r w:rsidR="00417524">
              <w:t>“</w:t>
            </w:r>
            <w:r>
              <w:t>EQ</w:t>
            </w:r>
            <w:r w:rsidR="00417524">
              <w:t>”</w:t>
            </w:r>
            <w:r>
              <w:t xml:space="preserve"> to Operand in </w:t>
            </w:r>
            <w:proofErr w:type="spellStart"/>
            <w:r w:rsidRPr="007B32CE">
              <w:t>filterCriteria</w:t>
            </w:r>
            <w:proofErr w:type="spellEnd"/>
          </w:p>
          <w:p w14:paraId="33293BA0" w14:textId="77777777" w:rsidR="006937B4" w:rsidRDefault="00417524" w:rsidP="00506616">
            <w:pPr>
              <w:pStyle w:val="ListParagraph"/>
              <w:numPr>
                <w:ilvl w:val="0"/>
                <w:numId w:val="48"/>
              </w:numPr>
              <w:tabs>
                <w:tab w:val="left" w:pos="371"/>
              </w:tabs>
            </w:pPr>
            <w:r>
              <w:t xml:space="preserve">Using </w:t>
            </w:r>
            <w:proofErr w:type="spellStart"/>
            <w:r w:rsidRPr="00417524">
              <w:t>setValue</w:t>
            </w:r>
            <w:proofErr w:type="spellEnd"/>
            <w:r>
              <w:t xml:space="preserve"> add “</w:t>
            </w:r>
            <w:r w:rsidRPr="00417524">
              <w:t>FAILED-GET-</w:t>
            </w:r>
            <w:proofErr w:type="gramStart"/>
            <w:r w:rsidRPr="00417524">
              <w:t>CHANNEL  FAILED</w:t>
            </w:r>
            <w:proofErr w:type="gramEnd"/>
            <w:r>
              <w:t xml:space="preserve">” to Value in </w:t>
            </w:r>
            <w:proofErr w:type="spellStart"/>
            <w:r w:rsidRPr="007B32CE">
              <w:t>filterCriteria</w:t>
            </w:r>
            <w:proofErr w:type="spellEnd"/>
          </w:p>
          <w:p w14:paraId="30BBAEEF" w14:textId="779D75B0" w:rsidR="00F947BF" w:rsidRDefault="00F947BF" w:rsidP="00506616">
            <w:pPr>
              <w:pStyle w:val="ListParagraph"/>
              <w:numPr>
                <w:ilvl w:val="0"/>
                <w:numId w:val="48"/>
              </w:numPr>
              <w:tabs>
                <w:tab w:val="left" w:pos="371"/>
              </w:tabs>
            </w:pPr>
            <w:r>
              <w:t xml:space="preserve">Using </w:t>
            </w:r>
            <w:proofErr w:type="spellStart"/>
            <w:r w:rsidRPr="007B32CE">
              <w:t>setFieldname</w:t>
            </w:r>
            <w:proofErr w:type="spellEnd"/>
            <w:r>
              <w:t xml:space="preserve"> add “</w:t>
            </w:r>
            <w:proofErr w:type="gramStart"/>
            <w:r w:rsidR="000E3E0C" w:rsidRPr="000E3E0C">
              <w:t>DD.STATUS</w:t>
            </w:r>
            <w:proofErr w:type="gramEnd"/>
            <w:r>
              <w:t xml:space="preserve">” to fieldname in </w:t>
            </w:r>
            <w:proofErr w:type="spellStart"/>
            <w:r w:rsidRPr="007B32CE">
              <w:t>filterCriteria</w:t>
            </w:r>
            <w:proofErr w:type="spellEnd"/>
            <w:r>
              <w:t xml:space="preserve"> </w:t>
            </w:r>
          </w:p>
          <w:p w14:paraId="2B32C40B" w14:textId="77777777" w:rsidR="00F947BF" w:rsidRDefault="00F947BF" w:rsidP="00506616">
            <w:pPr>
              <w:pStyle w:val="ListParagraph"/>
              <w:numPr>
                <w:ilvl w:val="0"/>
                <w:numId w:val="48"/>
              </w:numPr>
              <w:tabs>
                <w:tab w:val="left" w:pos="371"/>
              </w:tabs>
            </w:pPr>
            <w:r>
              <w:t xml:space="preserve">Using </w:t>
            </w:r>
            <w:proofErr w:type="spellStart"/>
            <w:r w:rsidRPr="006937B4">
              <w:t>setOperand</w:t>
            </w:r>
            <w:proofErr w:type="spellEnd"/>
            <w:r>
              <w:t xml:space="preserve"> add “EQ” to Operand in </w:t>
            </w:r>
            <w:proofErr w:type="spellStart"/>
            <w:r w:rsidRPr="007B32CE">
              <w:t>filterCriteria</w:t>
            </w:r>
            <w:proofErr w:type="spellEnd"/>
          </w:p>
          <w:p w14:paraId="512C8D39" w14:textId="5074D0EB" w:rsidR="00417524" w:rsidRPr="009E6F16" w:rsidRDefault="00F947BF" w:rsidP="00506616">
            <w:pPr>
              <w:pStyle w:val="ListParagraph"/>
              <w:numPr>
                <w:ilvl w:val="0"/>
                <w:numId w:val="48"/>
              </w:numPr>
              <w:tabs>
                <w:tab w:val="left" w:pos="371"/>
              </w:tabs>
            </w:pPr>
            <w:r>
              <w:t xml:space="preserve">Using </w:t>
            </w:r>
            <w:proofErr w:type="spellStart"/>
            <w:r w:rsidRPr="00417524">
              <w:t>setValue</w:t>
            </w:r>
            <w:proofErr w:type="spellEnd"/>
            <w:r>
              <w:t xml:space="preserve"> add “</w:t>
            </w:r>
            <w:r w:rsidR="00601B18" w:rsidRPr="00601B18">
              <w:t>FAILED-CANCEL-</w:t>
            </w:r>
            <w:proofErr w:type="gramStart"/>
            <w:r w:rsidR="00601B18" w:rsidRPr="00601B18">
              <w:t>DD  FAILED</w:t>
            </w:r>
            <w:proofErr w:type="gramEnd"/>
            <w:r w:rsidR="00601B18" w:rsidRPr="00601B18">
              <w:t>-CHANGE-DD-DUE-DATE</w:t>
            </w:r>
            <w:r>
              <w:t xml:space="preserve">” to Value in </w:t>
            </w:r>
            <w:proofErr w:type="spellStart"/>
            <w:r w:rsidRPr="007B32CE">
              <w:t>filterCriteria</w:t>
            </w:r>
            <w:proofErr w:type="spellEnd"/>
          </w:p>
        </w:tc>
      </w:tr>
      <w:tr w:rsidR="00A66BF8" w:rsidRPr="00DE07B8" w14:paraId="2B389C05" w14:textId="77777777" w:rsidTr="002B61AD">
        <w:trPr>
          <w:trHeight w:val="255"/>
        </w:trPr>
        <w:tc>
          <w:tcPr>
            <w:tcW w:w="1994" w:type="dxa"/>
            <w:noWrap/>
          </w:tcPr>
          <w:p w14:paraId="744B3914" w14:textId="77777777" w:rsidR="00A66BF8" w:rsidRPr="00DE07B8" w:rsidRDefault="00A66BF8" w:rsidP="002B61AD">
            <w:r w:rsidRPr="00DE07B8">
              <w:t>Special Instructions</w:t>
            </w:r>
          </w:p>
        </w:tc>
        <w:tc>
          <w:tcPr>
            <w:tcW w:w="6464" w:type="dxa"/>
            <w:noWrap/>
          </w:tcPr>
          <w:p w14:paraId="04D99BBF" w14:textId="77777777" w:rsidR="00A66BF8" w:rsidRPr="00DE07B8" w:rsidRDefault="00A66BF8" w:rsidP="002B61AD"/>
        </w:tc>
      </w:tr>
    </w:tbl>
    <w:p w14:paraId="009A5249" w14:textId="5E48EDEC" w:rsidR="00883CED" w:rsidRDefault="00883CED" w:rsidP="003E3A9A"/>
    <w:p w14:paraId="5D054A1F" w14:textId="3B2C11E6" w:rsidR="009E4D1F" w:rsidRPr="00DE07B8" w:rsidRDefault="009E4D1F" w:rsidP="009E4D1F">
      <w:pPr>
        <w:pStyle w:val="Heading2"/>
      </w:pPr>
      <w:proofErr w:type="spellStart"/>
      <w:r w:rsidRPr="00A66BF8">
        <w:t>Hus</w:t>
      </w:r>
      <w:r w:rsidR="003B2087">
        <w:t>RepaymentApi</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9E4D1F" w:rsidRPr="00DE07B8" w14:paraId="50155254" w14:textId="77777777" w:rsidTr="00D815F5">
        <w:trPr>
          <w:trHeight w:val="255"/>
        </w:trPr>
        <w:tc>
          <w:tcPr>
            <w:tcW w:w="1994" w:type="dxa"/>
            <w:shd w:val="clear" w:color="auto" w:fill="B9CFDD"/>
            <w:noWrap/>
          </w:tcPr>
          <w:p w14:paraId="2EF975A2" w14:textId="77777777" w:rsidR="009E4D1F" w:rsidRPr="00DE07B8" w:rsidRDefault="009E4D1F" w:rsidP="00D815F5">
            <w:pPr>
              <w:pStyle w:val="BoldBlueDark"/>
            </w:pPr>
            <w:r w:rsidRPr="00DE07B8">
              <w:t xml:space="preserve">Property </w:t>
            </w:r>
          </w:p>
        </w:tc>
        <w:tc>
          <w:tcPr>
            <w:tcW w:w="6464" w:type="dxa"/>
            <w:shd w:val="clear" w:color="auto" w:fill="B9CFDD"/>
            <w:noWrap/>
          </w:tcPr>
          <w:p w14:paraId="332290AF" w14:textId="77777777" w:rsidR="009E4D1F" w:rsidRPr="00DE07B8" w:rsidRDefault="009E4D1F" w:rsidP="00D815F5">
            <w:pPr>
              <w:pStyle w:val="BoldBlueDark"/>
            </w:pPr>
            <w:r w:rsidRPr="00DE07B8">
              <w:t>Specification</w:t>
            </w:r>
          </w:p>
        </w:tc>
      </w:tr>
      <w:tr w:rsidR="009E4D1F" w:rsidRPr="00DE07B8" w14:paraId="14A98E71" w14:textId="77777777" w:rsidTr="00D815F5">
        <w:trPr>
          <w:trHeight w:val="255"/>
        </w:trPr>
        <w:tc>
          <w:tcPr>
            <w:tcW w:w="1994" w:type="dxa"/>
            <w:noWrap/>
          </w:tcPr>
          <w:p w14:paraId="5D0448AA"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Type</w:t>
            </w:r>
          </w:p>
        </w:tc>
        <w:tc>
          <w:tcPr>
            <w:tcW w:w="6464" w:type="dxa"/>
            <w:noWrap/>
          </w:tcPr>
          <w:p w14:paraId="08648E08" w14:textId="77777777" w:rsidR="009E4D1F" w:rsidRPr="000F2BA3" w:rsidRDefault="009E4D1F" w:rsidP="00D815F5">
            <w:pPr>
              <w:rPr>
                <w:rFonts w:asciiTheme="minorHAnsi" w:hAnsiTheme="minorHAnsi" w:cstheme="minorHAnsi"/>
                <w:sz w:val="22"/>
                <w:szCs w:val="22"/>
              </w:rPr>
            </w:pPr>
            <w:r w:rsidRPr="000F2BA3">
              <w:rPr>
                <w:rFonts w:asciiTheme="minorHAnsi" w:hAnsiTheme="minorHAnsi" w:cstheme="minorHAnsi"/>
                <w:sz w:val="22"/>
                <w:szCs w:val="22"/>
              </w:rPr>
              <w:t>S</w:t>
            </w:r>
          </w:p>
        </w:tc>
      </w:tr>
      <w:tr w:rsidR="009E4D1F" w:rsidRPr="00DE07B8" w14:paraId="5E46BA61" w14:textId="77777777" w:rsidTr="00D815F5">
        <w:trPr>
          <w:trHeight w:val="255"/>
        </w:trPr>
        <w:tc>
          <w:tcPr>
            <w:tcW w:w="1994" w:type="dxa"/>
            <w:noWrap/>
          </w:tcPr>
          <w:p w14:paraId="47CA4E1B"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Attached To</w:t>
            </w:r>
          </w:p>
        </w:tc>
        <w:tc>
          <w:tcPr>
            <w:tcW w:w="6464" w:type="dxa"/>
            <w:noWrap/>
          </w:tcPr>
          <w:p w14:paraId="37233F78" w14:textId="3197980B" w:rsidR="009E4D1F" w:rsidRPr="000F2BA3" w:rsidRDefault="00305083" w:rsidP="00D815F5">
            <w:pPr>
              <w:rPr>
                <w:rFonts w:asciiTheme="minorHAnsi" w:hAnsiTheme="minorHAnsi" w:cstheme="minorHAnsi"/>
                <w:sz w:val="22"/>
                <w:szCs w:val="22"/>
              </w:rPr>
            </w:pPr>
            <w:r>
              <w:rPr>
                <w:rFonts w:asciiTheme="minorHAnsi" w:hAnsiTheme="minorHAnsi" w:cstheme="minorHAnsi"/>
                <w:sz w:val="22"/>
                <w:szCs w:val="22"/>
              </w:rPr>
              <w:t>NA</w:t>
            </w:r>
          </w:p>
        </w:tc>
      </w:tr>
      <w:tr w:rsidR="009E4D1F" w:rsidRPr="00DE07B8" w14:paraId="7AE2B309" w14:textId="77777777" w:rsidTr="00D815F5">
        <w:trPr>
          <w:trHeight w:val="255"/>
        </w:trPr>
        <w:tc>
          <w:tcPr>
            <w:tcW w:w="1994" w:type="dxa"/>
            <w:noWrap/>
          </w:tcPr>
          <w:p w14:paraId="5A6908A2"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Attached As</w:t>
            </w:r>
          </w:p>
        </w:tc>
        <w:tc>
          <w:tcPr>
            <w:tcW w:w="6464" w:type="dxa"/>
            <w:noWrap/>
          </w:tcPr>
          <w:p w14:paraId="0A7D1030" w14:textId="6E83EC30" w:rsidR="009E4D1F" w:rsidRPr="000F2BA3" w:rsidRDefault="00791F7B" w:rsidP="00D815F5">
            <w:pPr>
              <w:rPr>
                <w:rFonts w:asciiTheme="minorHAnsi" w:hAnsiTheme="minorHAnsi" w:cstheme="minorHAnsi"/>
                <w:sz w:val="22"/>
                <w:szCs w:val="22"/>
              </w:rPr>
            </w:pPr>
            <w:r>
              <w:rPr>
                <w:rFonts w:asciiTheme="minorHAnsi" w:hAnsiTheme="minorHAnsi" w:cstheme="minorHAnsi"/>
                <w:sz w:val="22"/>
                <w:szCs w:val="22"/>
              </w:rPr>
              <w:t>Call routine</w:t>
            </w:r>
          </w:p>
        </w:tc>
      </w:tr>
      <w:tr w:rsidR="009E4D1F" w:rsidRPr="00DE07B8" w14:paraId="1C5E9EF9" w14:textId="77777777" w:rsidTr="00D815F5">
        <w:trPr>
          <w:trHeight w:val="255"/>
        </w:trPr>
        <w:tc>
          <w:tcPr>
            <w:tcW w:w="1994" w:type="dxa"/>
            <w:noWrap/>
          </w:tcPr>
          <w:p w14:paraId="65FB69E9"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Dependency</w:t>
            </w:r>
          </w:p>
        </w:tc>
        <w:tc>
          <w:tcPr>
            <w:tcW w:w="6464" w:type="dxa"/>
            <w:noWrap/>
          </w:tcPr>
          <w:p w14:paraId="791B0368" w14:textId="77777777" w:rsidR="009E4D1F" w:rsidRPr="000F2BA3" w:rsidRDefault="009E4D1F" w:rsidP="00D815F5">
            <w:pPr>
              <w:rPr>
                <w:rFonts w:asciiTheme="minorHAnsi" w:hAnsiTheme="minorHAnsi" w:cstheme="minorHAnsi"/>
                <w:sz w:val="22"/>
                <w:szCs w:val="22"/>
              </w:rPr>
            </w:pPr>
            <w:r w:rsidRPr="000F2BA3">
              <w:rPr>
                <w:rFonts w:asciiTheme="minorHAnsi" w:hAnsiTheme="minorHAnsi" w:cstheme="minorHAnsi"/>
                <w:sz w:val="22"/>
                <w:szCs w:val="22"/>
              </w:rPr>
              <w:t>NA</w:t>
            </w:r>
          </w:p>
        </w:tc>
      </w:tr>
      <w:tr w:rsidR="009E4D1F" w:rsidRPr="00DE07B8" w14:paraId="5620E6C1" w14:textId="77777777" w:rsidTr="00D815F5">
        <w:trPr>
          <w:trHeight w:val="255"/>
        </w:trPr>
        <w:tc>
          <w:tcPr>
            <w:tcW w:w="1994" w:type="dxa"/>
            <w:noWrap/>
          </w:tcPr>
          <w:p w14:paraId="75058966"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Description</w:t>
            </w:r>
          </w:p>
        </w:tc>
        <w:tc>
          <w:tcPr>
            <w:tcW w:w="6464" w:type="dxa"/>
            <w:noWrap/>
          </w:tcPr>
          <w:p w14:paraId="7075112D" w14:textId="0539FA7C" w:rsidR="009E4D1F" w:rsidRPr="000F2BA3" w:rsidRDefault="009E4D1F" w:rsidP="00D815F5">
            <w:pPr>
              <w:rPr>
                <w:rFonts w:asciiTheme="minorHAnsi" w:hAnsiTheme="minorHAnsi" w:cstheme="minorHAnsi"/>
                <w:sz w:val="22"/>
                <w:szCs w:val="22"/>
              </w:rPr>
            </w:pPr>
            <w:r w:rsidRPr="000F2BA3">
              <w:rPr>
                <w:rFonts w:asciiTheme="minorHAnsi" w:hAnsiTheme="minorHAnsi" w:cstheme="minorHAnsi"/>
                <w:sz w:val="22"/>
                <w:szCs w:val="22"/>
              </w:rPr>
              <w:t xml:space="preserve">Routine to </w:t>
            </w:r>
            <w:r w:rsidR="002345A4" w:rsidRPr="000F2BA3">
              <w:rPr>
                <w:rFonts w:asciiTheme="minorHAnsi" w:hAnsiTheme="minorHAnsi" w:cstheme="minorHAnsi"/>
                <w:sz w:val="22"/>
                <w:szCs w:val="22"/>
              </w:rPr>
              <w:t>return arrangement ids and amounts to allocate to each arrangement</w:t>
            </w:r>
          </w:p>
        </w:tc>
      </w:tr>
      <w:tr w:rsidR="009E4D1F" w:rsidRPr="00DE07B8" w14:paraId="19415A45" w14:textId="77777777" w:rsidTr="00D815F5">
        <w:trPr>
          <w:trHeight w:val="255"/>
        </w:trPr>
        <w:tc>
          <w:tcPr>
            <w:tcW w:w="1994" w:type="dxa"/>
            <w:noWrap/>
          </w:tcPr>
          <w:p w14:paraId="47415A3F"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Arguments – IN</w:t>
            </w:r>
          </w:p>
        </w:tc>
        <w:tc>
          <w:tcPr>
            <w:tcW w:w="6464" w:type="dxa"/>
            <w:noWrap/>
          </w:tcPr>
          <w:p w14:paraId="312FFE73" w14:textId="6F8214AF" w:rsidR="009E4D1F" w:rsidRPr="000F2BA3" w:rsidRDefault="00FD585C" w:rsidP="00D815F5">
            <w:pPr>
              <w:rPr>
                <w:rFonts w:asciiTheme="minorHAnsi" w:hAnsiTheme="minorHAnsi" w:cstheme="minorHAnsi"/>
                <w:sz w:val="22"/>
                <w:szCs w:val="22"/>
              </w:rPr>
            </w:pPr>
            <w:r w:rsidRPr="00FD585C">
              <w:rPr>
                <w:rFonts w:asciiTheme="minorHAnsi" w:hAnsiTheme="minorHAnsi" w:cstheme="minorHAnsi"/>
                <w:sz w:val="22"/>
                <w:szCs w:val="22"/>
              </w:rPr>
              <w:t>KID</w:t>
            </w:r>
            <w:r w:rsidR="00FE4060">
              <w:rPr>
                <w:rFonts w:asciiTheme="minorHAnsi" w:hAnsiTheme="minorHAnsi" w:cstheme="minorHAnsi"/>
                <w:sz w:val="22"/>
                <w:szCs w:val="22"/>
              </w:rPr>
              <w:t>N</w:t>
            </w:r>
            <w:r w:rsidRPr="00FD585C">
              <w:rPr>
                <w:rFonts w:asciiTheme="minorHAnsi" w:hAnsiTheme="minorHAnsi" w:cstheme="minorHAnsi"/>
                <w:sz w:val="22"/>
                <w:szCs w:val="22"/>
              </w:rPr>
              <w:t>umber</w:t>
            </w:r>
            <w:r>
              <w:rPr>
                <w:rFonts w:asciiTheme="minorHAnsi" w:hAnsiTheme="minorHAnsi" w:cstheme="minorHAnsi"/>
                <w:sz w:val="22"/>
                <w:szCs w:val="22"/>
              </w:rPr>
              <w:t xml:space="preserve">, </w:t>
            </w:r>
            <w:proofErr w:type="spellStart"/>
            <w:r w:rsidRPr="00FD585C">
              <w:rPr>
                <w:rFonts w:asciiTheme="minorHAnsi" w:hAnsiTheme="minorHAnsi" w:cstheme="minorHAnsi"/>
                <w:sz w:val="22"/>
                <w:szCs w:val="22"/>
              </w:rPr>
              <w:t>Case</w:t>
            </w:r>
            <w:r w:rsidR="00FE4060">
              <w:rPr>
                <w:rFonts w:asciiTheme="minorHAnsi" w:hAnsiTheme="minorHAnsi" w:cstheme="minorHAnsi"/>
                <w:sz w:val="22"/>
                <w:szCs w:val="22"/>
              </w:rPr>
              <w:t>N</w:t>
            </w:r>
            <w:r w:rsidRPr="00FD585C">
              <w:rPr>
                <w:rFonts w:asciiTheme="minorHAnsi" w:hAnsiTheme="minorHAnsi" w:cstheme="minorHAnsi"/>
                <w:sz w:val="22"/>
                <w:szCs w:val="22"/>
              </w:rPr>
              <w:t>umber</w:t>
            </w:r>
            <w:proofErr w:type="spellEnd"/>
            <w:r>
              <w:rPr>
                <w:rFonts w:asciiTheme="minorHAnsi" w:hAnsiTheme="minorHAnsi" w:cstheme="minorHAnsi"/>
                <w:sz w:val="22"/>
                <w:szCs w:val="22"/>
              </w:rPr>
              <w:t xml:space="preserve"> and </w:t>
            </w:r>
            <w:proofErr w:type="spellStart"/>
            <w:r w:rsidRPr="00FD585C">
              <w:rPr>
                <w:rFonts w:asciiTheme="minorHAnsi" w:hAnsiTheme="minorHAnsi" w:cstheme="minorHAnsi"/>
                <w:sz w:val="22"/>
                <w:szCs w:val="22"/>
              </w:rPr>
              <w:t>Total</w:t>
            </w:r>
            <w:r w:rsidR="00FE4060">
              <w:rPr>
                <w:rFonts w:asciiTheme="minorHAnsi" w:hAnsiTheme="minorHAnsi" w:cstheme="minorHAnsi"/>
                <w:sz w:val="22"/>
                <w:szCs w:val="22"/>
              </w:rPr>
              <w:t>A</w:t>
            </w:r>
            <w:r w:rsidRPr="00FD585C">
              <w:rPr>
                <w:rFonts w:asciiTheme="minorHAnsi" w:hAnsiTheme="minorHAnsi" w:cstheme="minorHAnsi"/>
                <w:sz w:val="22"/>
                <w:szCs w:val="22"/>
              </w:rPr>
              <w:t>mount</w:t>
            </w:r>
            <w:proofErr w:type="spellEnd"/>
          </w:p>
        </w:tc>
      </w:tr>
      <w:tr w:rsidR="009E4D1F" w:rsidRPr="00DE07B8" w14:paraId="13E3D21D" w14:textId="77777777" w:rsidTr="00D815F5">
        <w:trPr>
          <w:trHeight w:val="255"/>
        </w:trPr>
        <w:tc>
          <w:tcPr>
            <w:tcW w:w="1994" w:type="dxa"/>
            <w:noWrap/>
          </w:tcPr>
          <w:p w14:paraId="7B30D065"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Arguments – OUT</w:t>
            </w:r>
          </w:p>
        </w:tc>
        <w:tc>
          <w:tcPr>
            <w:tcW w:w="6464" w:type="dxa"/>
            <w:noWrap/>
          </w:tcPr>
          <w:p w14:paraId="1AB7AFE6" w14:textId="18DD6EB3" w:rsidR="009E4D1F" w:rsidRPr="000F2BA3" w:rsidRDefault="005107FC" w:rsidP="00D815F5">
            <w:pPr>
              <w:rPr>
                <w:rFonts w:asciiTheme="minorHAnsi" w:hAnsiTheme="minorHAnsi" w:cstheme="minorHAnsi"/>
                <w:sz w:val="22"/>
                <w:szCs w:val="22"/>
              </w:rPr>
            </w:pPr>
            <w:proofErr w:type="spellStart"/>
            <w:r>
              <w:rPr>
                <w:rFonts w:asciiTheme="minorHAnsi" w:hAnsiTheme="minorHAnsi" w:cstheme="minorHAnsi"/>
                <w:sz w:val="22"/>
                <w:szCs w:val="22"/>
              </w:rPr>
              <w:t>ArrangementIds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AllocAmount</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PayTypes</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Un</w:t>
            </w:r>
            <w:r w:rsidR="00C04DA0">
              <w:rPr>
                <w:rFonts w:asciiTheme="minorHAnsi" w:hAnsiTheme="minorHAnsi" w:cstheme="minorHAnsi"/>
                <w:sz w:val="22"/>
                <w:szCs w:val="22"/>
              </w:rPr>
              <w:t>Allocated</w:t>
            </w:r>
            <w:r>
              <w:rPr>
                <w:rFonts w:asciiTheme="minorHAnsi" w:hAnsiTheme="minorHAnsi" w:cstheme="minorHAnsi"/>
                <w:sz w:val="22"/>
                <w:szCs w:val="22"/>
              </w:rPr>
              <w:t>Amt</w:t>
            </w:r>
            <w:proofErr w:type="spellEnd"/>
            <w:r>
              <w:rPr>
                <w:rFonts w:asciiTheme="minorHAnsi" w:hAnsiTheme="minorHAnsi" w:cstheme="minorHAnsi"/>
                <w:sz w:val="22"/>
                <w:szCs w:val="22"/>
              </w:rPr>
              <w:t xml:space="preserve"> </w:t>
            </w:r>
          </w:p>
        </w:tc>
      </w:tr>
      <w:tr w:rsidR="009E4D1F" w:rsidRPr="00DE07B8" w14:paraId="1A92281A" w14:textId="77777777" w:rsidTr="00D815F5">
        <w:trPr>
          <w:trHeight w:val="255"/>
        </w:trPr>
        <w:tc>
          <w:tcPr>
            <w:tcW w:w="1994" w:type="dxa"/>
            <w:noWrap/>
          </w:tcPr>
          <w:p w14:paraId="260067EC"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Prelim Conditions</w:t>
            </w:r>
          </w:p>
        </w:tc>
        <w:tc>
          <w:tcPr>
            <w:tcW w:w="6464" w:type="dxa"/>
            <w:noWrap/>
          </w:tcPr>
          <w:p w14:paraId="789F83DA" w14:textId="77777777" w:rsidR="009E4D1F" w:rsidRPr="00DE07B8" w:rsidRDefault="009E4D1F" w:rsidP="00D815F5"/>
        </w:tc>
      </w:tr>
      <w:tr w:rsidR="009E4D1F" w:rsidRPr="00DE07B8" w14:paraId="08CC2619" w14:textId="77777777" w:rsidTr="00D815F5">
        <w:trPr>
          <w:trHeight w:val="255"/>
        </w:trPr>
        <w:tc>
          <w:tcPr>
            <w:tcW w:w="1994" w:type="dxa"/>
            <w:noWrap/>
          </w:tcPr>
          <w:p w14:paraId="7419221E"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t>Subroutine Flow</w:t>
            </w:r>
          </w:p>
        </w:tc>
        <w:tc>
          <w:tcPr>
            <w:tcW w:w="6464" w:type="dxa"/>
            <w:noWrap/>
          </w:tcPr>
          <w:p w14:paraId="033ECD57" w14:textId="10D099E4" w:rsidR="009E4D1F" w:rsidRDefault="008C48BF" w:rsidP="00506616">
            <w:pPr>
              <w:pStyle w:val="ListParagraph"/>
              <w:numPr>
                <w:ilvl w:val="0"/>
                <w:numId w:val="50"/>
              </w:numPr>
              <w:tabs>
                <w:tab w:val="left" w:pos="371"/>
              </w:tabs>
            </w:pPr>
            <w:r>
              <w:t xml:space="preserve">Get </w:t>
            </w:r>
            <w:r w:rsidR="00FE4060">
              <w:t>Kidnumber</w:t>
            </w:r>
            <w:r w:rsidR="008740E2">
              <w:t xml:space="preserve"> and </w:t>
            </w:r>
            <w:proofErr w:type="spellStart"/>
            <w:r w:rsidR="008740E2">
              <w:t>CaseNumber</w:t>
            </w:r>
            <w:proofErr w:type="spellEnd"/>
            <w:r w:rsidR="008740E2">
              <w:t xml:space="preserve"> from argument if both are null then return error message “Kid Number or Case Number is mandatory”</w:t>
            </w:r>
            <w:r w:rsidR="00DD68F8">
              <w:t xml:space="preserve"> and exit the routine</w:t>
            </w:r>
          </w:p>
          <w:p w14:paraId="06B6AC68" w14:textId="3CEEA807" w:rsidR="009E4D1F" w:rsidRDefault="00DD68F8" w:rsidP="00506616">
            <w:pPr>
              <w:pStyle w:val="ListParagraph"/>
              <w:numPr>
                <w:ilvl w:val="0"/>
                <w:numId w:val="50"/>
              </w:numPr>
              <w:tabs>
                <w:tab w:val="left" w:pos="371"/>
              </w:tabs>
            </w:pPr>
            <w:r>
              <w:rPr>
                <w:rFonts w:cstheme="minorHAnsi"/>
              </w:rPr>
              <w:lastRenderedPageBreak/>
              <w:t xml:space="preserve">Get </w:t>
            </w:r>
            <w:proofErr w:type="spellStart"/>
            <w:r w:rsidRPr="00FD585C">
              <w:rPr>
                <w:rFonts w:cstheme="minorHAnsi"/>
              </w:rPr>
              <w:t>Total</w:t>
            </w:r>
            <w:r>
              <w:rPr>
                <w:rFonts w:cstheme="minorHAnsi"/>
              </w:rPr>
              <w:t>A</w:t>
            </w:r>
            <w:r w:rsidRPr="00FD585C">
              <w:rPr>
                <w:rFonts w:cstheme="minorHAnsi"/>
              </w:rPr>
              <w:t>mount</w:t>
            </w:r>
            <w:proofErr w:type="spellEnd"/>
            <w:r>
              <w:rPr>
                <w:rFonts w:cstheme="minorHAnsi"/>
              </w:rPr>
              <w:t xml:space="preserve"> </w:t>
            </w:r>
            <w:r>
              <w:t xml:space="preserve">from argument, </w:t>
            </w:r>
            <w:proofErr w:type="gramStart"/>
            <w:r>
              <w:t>If</w:t>
            </w:r>
            <w:proofErr w:type="gramEnd"/>
            <w:r>
              <w:t xml:space="preserve"> it is null or less than or equal to zero then return error message “Must be valid Amount”</w:t>
            </w:r>
            <w:r w:rsidR="00A56B3D">
              <w:t xml:space="preserve"> and exit the routine</w:t>
            </w:r>
          </w:p>
          <w:p w14:paraId="2ED5A96C" w14:textId="5D4F826F" w:rsidR="003619AC" w:rsidRDefault="003619AC" w:rsidP="00506616">
            <w:pPr>
              <w:pStyle w:val="ListParagraph"/>
              <w:numPr>
                <w:ilvl w:val="0"/>
                <w:numId w:val="50"/>
              </w:numPr>
              <w:tabs>
                <w:tab w:val="left" w:pos="371"/>
              </w:tabs>
            </w:pPr>
            <w:r>
              <w:t>Read EB.</w:t>
            </w:r>
            <w:proofErr w:type="gramStart"/>
            <w:r>
              <w:t>HB.INVOICE.PARAM</w:t>
            </w:r>
            <w:proofErr w:type="gramEnd"/>
            <w:r>
              <w:t xml:space="preserve"> record with @ID “SYSTEM” and get field value of </w:t>
            </w:r>
            <w:r w:rsidRPr="003619AC">
              <w:t>RPMT.ORDER.PRD.GROUP</w:t>
            </w:r>
            <w:r w:rsidR="00F628FB">
              <w:t>,</w:t>
            </w:r>
            <w:r w:rsidRPr="003619AC">
              <w:t xml:space="preserve"> RPMT.ORDER.BALANCE</w:t>
            </w:r>
            <w:r w:rsidR="00F628FB">
              <w:t xml:space="preserve">, </w:t>
            </w:r>
            <w:r w:rsidR="00F628FB" w:rsidRPr="00F628FB">
              <w:t>ACCOUNT.PROPERTY, PRINCIPAL.INT.PROPERTY, PENALTY.INT.PROPERTY, CHARGE.PROPERTY and COST.PROPERTY</w:t>
            </w:r>
          </w:p>
          <w:p w14:paraId="460D2CDA" w14:textId="268E3C21" w:rsidR="006B17E2" w:rsidRDefault="00347B8F" w:rsidP="00506616">
            <w:pPr>
              <w:pStyle w:val="ListParagraph"/>
              <w:numPr>
                <w:ilvl w:val="0"/>
                <w:numId w:val="50"/>
              </w:numPr>
              <w:tabs>
                <w:tab w:val="left" w:pos="371"/>
              </w:tabs>
            </w:pPr>
            <w:r>
              <w:t xml:space="preserve">Create </w:t>
            </w:r>
            <w:proofErr w:type="gramStart"/>
            <w:r w:rsidR="00DE35A1">
              <w:t>List</w:t>
            </w:r>
            <w:proofErr w:type="gramEnd"/>
            <w:r w:rsidR="00DE35A1">
              <w:t xml:space="preserve"> </w:t>
            </w:r>
            <w:r>
              <w:t xml:space="preserve">array </w:t>
            </w:r>
            <w:r w:rsidR="00DE35A1">
              <w:t xml:space="preserve">named </w:t>
            </w:r>
            <w:proofErr w:type="spellStart"/>
            <w:r w:rsidR="00DE35A1">
              <w:t>ProduGrpList</w:t>
            </w:r>
            <w:proofErr w:type="spellEnd"/>
            <w:r w:rsidR="00DE35A1">
              <w:t xml:space="preserve"> </w:t>
            </w:r>
            <w:r w:rsidR="00CE3740">
              <w:t>and</w:t>
            </w:r>
            <w:r>
              <w:t xml:space="preserve"> store </w:t>
            </w:r>
            <w:r w:rsidR="004D6824">
              <w:t>EB.</w:t>
            </w:r>
            <w:proofErr w:type="gramStart"/>
            <w:r w:rsidR="004D6824">
              <w:t>HB.INVOICE.PARAM</w:t>
            </w:r>
            <w:proofErr w:type="gramEnd"/>
            <w:r w:rsidR="004D6824">
              <w:t>&gt;</w:t>
            </w:r>
            <w:r w:rsidR="004D6824" w:rsidRPr="003619AC">
              <w:t>RPMT.ORDER.PRD.GROUP</w:t>
            </w:r>
            <w:r w:rsidR="004D6824">
              <w:t xml:space="preserve"> </w:t>
            </w:r>
            <w:r w:rsidR="00CC17EC">
              <w:t>as it was</w:t>
            </w:r>
            <w:r w:rsidR="00CE3740">
              <w:t xml:space="preserve"> in the same order.</w:t>
            </w:r>
            <w:r w:rsidR="00CC17EC">
              <w:t xml:space="preserve"> </w:t>
            </w:r>
          </w:p>
          <w:p w14:paraId="1CADE279" w14:textId="7B13EA37" w:rsidR="00AA06E0" w:rsidRDefault="00592F99" w:rsidP="00506616">
            <w:pPr>
              <w:pStyle w:val="ListParagraph"/>
              <w:numPr>
                <w:ilvl w:val="0"/>
                <w:numId w:val="50"/>
              </w:numPr>
              <w:tabs>
                <w:tab w:val="left" w:pos="371"/>
              </w:tabs>
            </w:pPr>
            <w:r>
              <w:t xml:space="preserve">If </w:t>
            </w:r>
            <w:proofErr w:type="spellStart"/>
            <w:r>
              <w:t>CaseNumber</w:t>
            </w:r>
            <w:proofErr w:type="spellEnd"/>
            <w:r>
              <w:t xml:space="preserve"> is equal to </w:t>
            </w:r>
            <w:proofErr w:type="gramStart"/>
            <w:r>
              <w:t>null</w:t>
            </w:r>
            <w:proofErr w:type="gramEnd"/>
            <w:r>
              <w:t xml:space="preserve"> then</w:t>
            </w:r>
          </w:p>
          <w:p w14:paraId="50E58F70" w14:textId="7E6F5070" w:rsidR="008B5EB5" w:rsidRPr="00AA4DE4" w:rsidRDefault="00AA06E0" w:rsidP="00506616">
            <w:pPr>
              <w:pStyle w:val="ListParagraph"/>
              <w:numPr>
                <w:ilvl w:val="0"/>
                <w:numId w:val="51"/>
              </w:numPr>
              <w:tabs>
                <w:tab w:val="left" w:pos="371"/>
              </w:tabs>
            </w:pPr>
            <w:proofErr w:type="gramStart"/>
            <w:r>
              <w:t>R</w:t>
            </w:r>
            <w:r w:rsidR="0044678D">
              <w:t xml:space="preserve">ead </w:t>
            </w:r>
            <w:r w:rsidR="00592F99">
              <w:t xml:space="preserve"> </w:t>
            </w:r>
            <w:r w:rsidR="006F558C" w:rsidRPr="006F558C">
              <w:t>EB</w:t>
            </w:r>
            <w:proofErr w:type="gramEnd"/>
            <w:r w:rsidR="006F558C" w:rsidRPr="006F558C">
              <w:t>.HB.INVOICE.STAGING</w:t>
            </w:r>
            <w:r w:rsidR="006F558C">
              <w:t xml:space="preserve"> table record with @ID as </w:t>
            </w:r>
            <w:r w:rsidR="00543500">
              <w:t>Kidnumber</w:t>
            </w:r>
            <w:r w:rsidR="0016650B">
              <w:t xml:space="preserve"> and get </w:t>
            </w:r>
            <w:r w:rsidR="00111BEF">
              <w:t xml:space="preserve">first multi-value of </w:t>
            </w:r>
            <w:r w:rsidR="00A335F9" w:rsidRPr="00AA06E0">
              <w:rPr>
                <w:rFonts w:cstheme="minorHAnsi"/>
              </w:rPr>
              <w:t>INVOICE.DETAILS.ID</w:t>
            </w:r>
          </w:p>
          <w:p w14:paraId="161D8817" w14:textId="1809930F" w:rsidR="00AA4DE4" w:rsidRPr="00AA06E0" w:rsidRDefault="007B611D" w:rsidP="00506616">
            <w:pPr>
              <w:pStyle w:val="ListParagraph"/>
              <w:numPr>
                <w:ilvl w:val="0"/>
                <w:numId w:val="51"/>
              </w:numPr>
              <w:tabs>
                <w:tab w:val="left" w:pos="371"/>
              </w:tabs>
            </w:pPr>
            <w:r>
              <w:rPr>
                <w:rFonts w:cstheme="minorHAnsi"/>
              </w:rPr>
              <w:t xml:space="preserve">Read </w:t>
            </w:r>
            <w:r w:rsidR="009142F8">
              <w:t>EB.</w:t>
            </w:r>
            <w:proofErr w:type="gramStart"/>
            <w:r w:rsidR="009142F8">
              <w:t>HB.INVOICE.DETAILS</w:t>
            </w:r>
            <w:proofErr w:type="gramEnd"/>
            <w:r w:rsidR="009142F8">
              <w:t xml:space="preserve"> record with @ID as </w:t>
            </w:r>
            <w:r w:rsidR="0006223D" w:rsidRPr="00AA06E0">
              <w:rPr>
                <w:rFonts w:cstheme="minorHAnsi"/>
              </w:rPr>
              <w:t>INVOICE.DETAILS.ID</w:t>
            </w:r>
            <w:r w:rsidR="00BC7338">
              <w:rPr>
                <w:rFonts w:cstheme="minorHAnsi"/>
              </w:rPr>
              <w:t xml:space="preserve"> and get </w:t>
            </w:r>
            <w:r w:rsidR="00BC7338">
              <w:t xml:space="preserve">CASE.ID and store it to the variable </w:t>
            </w:r>
            <w:proofErr w:type="spellStart"/>
            <w:r w:rsidR="0086244B">
              <w:t>Cas</w:t>
            </w:r>
            <w:r w:rsidR="00F70C5F">
              <w:t>e</w:t>
            </w:r>
            <w:r w:rsidR="008A5255">
              <w:t>NoVal</w:t>
            </w:r>
            <w:proofErr w:type="spellEnd"/>
          </w:p>
          <w:p w14:paraId="422D255E" w14:textId="77777777" w:rsidR="009235B1" w:rsidRPr="00AA06E0" w:rsidRDefault="006A416B" w:rsidP="00506616">
            <w:pPr>
              <w:pStyle w:val="ListParagraph"/>
              <w:numPr>
                <w:ilvl w:val="0"/>
                <w:numId w:val="51"/>
              </w:numPr>
              <w:tabs>
                <w:tab w:val="left" w:pos="371"/>
              </w:tabs>
            </w:pPr>
            <w:r>
              <w:t xml:space="preserve">If </w:t>
            </w:r>
            <w:proofErr w:type="spellStart"/>
            <w:r w:rsidR="009235B1">
              <w:t>CaseNumber</w:t>
            </w:r>
            <w:proofErr w:type="spellEnd"/>
            <w:r w:rsidR="009235B1">
              <w:t xml:space="preserve"> from incoming argument is not </w:t>
            </w:r>
            <w:proofErr w:type="gramStart"/>
            <w:r w:rsidR="009235B1">
              <w:t>null</w:t>
            </w:r>
            <w:proofErr w:type="gramEnd"/>
            <w:r w:rsidR="009235B1">
              <w:t xml:space="preserve"> then store it to the variable </w:t>
            </w:r>
            <w:proofErr w:type="spellStart"/>
            <w:r w:rsidR="009235B1">
              <w:t>CaseNoVal</w:t>
            </w:r>
            <w:proofErr w:type="spellEnd"/>
          </w:p>
          <w:p w14:paraId="60294CBF" w14:textId="77777777" w:rsidR="00AA06E0" w:rsidRDefault="00F14746" w:rsidP="00506616">
            <w:pPr>
              <w:pStyle w:val="ListParagraph"/>
              <w:numPr>
                <w:ilvl w:val="0"/>
                <w:numId w:val="50"/>
              </w:numPr>
              <w:tabs>
                <w:tab w:val="left" w:pos="371"/>
              </w:tabs>
            </w:pPr>
            <w:r>
              <w:t xml:space="preserve">Read </w:t>
            </w:r>
            <w:r w:rsidR="003C3449">
              <w:t xml:space="preserve">EB.HUS.LA.CASE record with @ID as </w:t>
            </w:r>
            <w:proofErr w:type="spellStart"/>
            <w:r w:rsidR="003C3449">
              <w:t>CaseNoVal</w:t>
            </w:r>
            <w:proofErr w:type="spellEnd"/>
          </w:p>
          <w:p w14:paraId="1219EF36" w14:textId="77777777" w:rsidR="003C3449" w:rsidRDefault="003C3449" w:rsidP="00506616">
            <w:pPr>
              <w:pStyle w:val="ListParagraph"/>
              <w:numPr>
                <w:ilvl w:val="0"/>
                <w:numId w:val="50"/>
              </w:numPr>
              <w:tabs>
                <w:tab w:val="left" w:pos="371"/>
              </w:tabs>
            </w:pPr>
            <w:r>
              <w:t>If record not found in EB.HUS.LA.</w:t>
            </w:r>
            <w:proofErr w:type="gramStart"/>
            <w:r>
              <w:t>CASE</w:t>
            </w:r>
            <w:proofErr w:type="gramEnd"/>
            <w:r>
              <w:t xml:space="preserve"> then return error message “Invalid Case Id” and exit the routine</w:t>
            </w:r>
          </w:p>
          <w:p w14:paraId="6CF68659" w14:textId="73D55E8A" w:rsidR="00B506A7" w:rsidRDefault="00AE7B1A" w:rsidP="00506616">
            <w:pPr>
              <w:pStyle w:val="ListParagraph"/>
              <w:numPr>
                <w:ilvl w:val="0"/>
                <w:numId w:val="50"/>
              </w:numPr>
              <w:tabs>
                <w:tab w:val="left" w:pos="371"/>
              </w:tabs>
            </w:pPr>
            <w:r>
              <w:t>Using Loop statement, e</w:t>
            </w:r>
            <w:r w:rsidR="00D13997">
              <w:t xml:space="preserve">xtract each </w:t>
            </w:r>
            <w:r w:rsidR="00343EBB">
              <w:t xml:space="preserve">multi-value </w:t>
            </w:r>
            <w:r w:rsidR="00D13997">
              <w:t xml:space="preserve">from EB.HUS.LA.CASE&gt;ARRANGEMENT.ID and store it to the variable </w:t>
            </w:r>
            <w:proofErr w:type="spellStart"/>
            <w:r w:rsidR="00D13997">
              <w:t>ArrangementIdVal</w:t>
            </w:r>
            <w:proofErr w:type="spellEnd"/>
            <w:r w:rsidR="00D13997">
              <w:t xml:space="preserve"> and do the below steps</w:t>
            </w:r>
          </w:p>
          <w:p w14:paraId="084DAAC6" w14:textId="7F4E16CA" w:rsidR="000B2DD6" w:rsidRDefault="000B2DD6" w:rsidP="00506616">
            <w:pPr>
              <w:pStyle w:val="ListParagraph"/>
              <w:numPr>
                <w:ilvl w:val="0"/>
                <w:numId w:val="52"/>
              </w:numPr>
              <w:tabs>
                <w:tab w:val="left" w:pos="371"/>
              </w:tabs>
            </w:pPr>
            <w:r>
              <w:t xml:space="preserve">Read </w:t>
            </w:r>
            <w:proofErr w:type="gramStart"/>
            <w:r>
              <w:t>AA.ARRANGEMENT</w:t>
            </w:r>
            <w:proofErr w:type="gramEnd"/>
            <w:r>
              <w:t xml:space="preserve"> record </w:t>
            </w:r>
            <w:r w:rsidR="00443335">
              <w:t xml:space="preserve">with @ID as </w:t>
            </w:r>
            <w:proofErr w:type="spellStart"/>
            <w:r w:rsidR="00443335">
              <w:t>ArrangementIdVal</w:t>
            </w:r>
            <w:proofErr w:type="spellEnd"/>
            <w:r w:rsidR="00443335">
              <w:t xml:space="preserve"> </w:t>
            </w:r>
            <w:r>
              <w:t xml:space="preserve">and get </w:t>
            </w:r>
            <w:r w:rsidR="00E63992" w:rsidRPr="00E63992">
              <w:t>PRODUCT.GROUP</w:t>
            </w:r>
            <w:r w:rsidR="00E63992">
              <w:t xml:space="preserve"> and store it to the variable </w:t>
            </w:r>
            <w:proofErr w:type="spellStart"/>
            <w:r w:rsidR="00E63992">
              <w:t>ProdGrp</w:t>
            </w:r>
            <w:proofErr w:type="spellEnd"/>
            <w:r w:rsidR="000F05F0">
              <w:t xml:space="preserve"> </w:t>
            </w:r>
          </w:p>
          <w:p w14:paraId="11DA656C" w14:textId="3543E24E" w:rsidR="00B75EAA" w:rsidRDefault="005908E1" w:rsidP="00506616">
            <w:pPr>
              <w:pStyle w:val="ListParagraph"/>
              <w:numPr>
                <w:ilvl w:val="0"/>
                <w:numId w:val="52"/>
              </w:numPr>
              <w:tabs>
                <w:tab w:val="left" w:pos="371"/>
              </w:tabs>
            </w:pPr>
            <w:r w:rsidRPr="005908E1">
              <w:t xml:space="preserve">Call </w:t>
            </w:r>
            <w:proofErr w:type="spellStart"/>
            <w:r w:rsidRPr="005908E1">
              <w:t>getBillIdsForSettlementStatus</w:t>
            </w:r>
            <w:proofErr w:type="spellEnd"/>
            <w:r w:rsidRPr="005908E1">
              <w:t xml:space="preserve"> to get UNPAID bill Ids </w:t>
            </w:r>
          </w:p>
          <w:p w14:paraId="6D3609AB" w14:textId="0843168A" w:rsidR="00DF66F4" w:rsidRDefault="005908E1" w:rsidP="00A6214D">
            <w:pPr>
              <w:pStyle w:val="ListParagraph"/>
              <w:numPr>
                <w:ilvl w:val="0"/>
                <w:numId w:val="52"/>
              </w:numPr>
              <w:tabs>
                <w:tab w:val="left" w:pos="371"/>
              </w:tabs>
            </w:pPr>
            <w:r w:rsidRPr="005908E1">
              <w:t xml:space="preserve">Loop though each Bill id’s and do </w:t>
            </w:r>
            <w:r w:rsidR="003515CA">
              <w:t xml:space="preserve">all </w:t>
            </w:r>
            <w:r w:rsidRPr="005908E1">
              <w:t>the steps</w:t>
            </w:r>
            <w:r w:rsidR="00C32DC5">
              <w:t xml:space="preserve"> explained in </w:t>
            </w:r>
            <w:proofErr w:type="spellStart"/>
            <w:r w:rsidR="003619AC" w:rsidRPr="00347B8F">
              <w:rPr>
                <w:b/>
                <w:bCs/>
              </w:rPr>
              <w:t>ArrayFormation</w:t>
            </w:r>
            <w:proofErr w:type="spellEnd"/>
            <w:r w:rsidR="00F14E21" w:rsidRPr="00347B8F">
              <w:rPr>
                <w:b/>
                <w:bCs/>
              </w:rPr>
              <w:t xml:space="preserve"> </w:t>
            </w:r>
            <w:r w:rsidR="00F14E21">
              <w:t xml:space="preserve">paragraph </w:t>
            </w:r>
            <w:r w:rsidR="00C32DC5">
              <w:t xml:space="preserve"> </w:t>
            </w:r>
          </w:p>
          <w:p w14:paraId="616965A0" w14:textId="10AA9B68" w:rsidR="00977F22" w:rsidRDefault="000F02E8" w:rsidP="00506616">
            <w:pPr>
              <w:pStyle w:val="ListParagraph"/>
              <w:numPr>
                <w:ilvl w:val="0"/>
                <w:numId w:val="50"/>
              </w:numPr>
              <w:tabs>
                <w:tab w:val="left" w:pos="371"/>
              </w:tabs>
            </w:pPr>
            <w:r>
              <w:t xml:space="preserve">Using split &amp; Loop statement remove each </w:t>
            </w:r>
            <w:r w:rsidR="00171D7D">
              <w:t xml:space="preserve">value </w:t>
            </w:r>
            <w:proofErr w:type="gramStart"/>
            <w:r w:rsidR="00171D7D">
              <w:t xml:space="preserve">from </w:t>
            </w:r>
            <w:r>
              <w:t xml:space="preserve"> </w:t>
            </w:r>
            <w:proofErr w:type="spellStart"/>
            <w:r w:rsidR="00171D7D">
              <w:t>UnpaidArrList</w:t>
            </w:r>
            <w:proofErr w:type="spellEnd"/>
            <w:proofErr w:type="gramEnd"/>
            <w:r w:rsidR="00171D7D">
              <w:t xml:space="preserve"> and create multiple list array based on the product group </w:t>
            </w:r>
            <w:r w:rsidR="00DE3235">
              <w:t xml:space="preserve">names in </w:t>
            </w:r>
            <w:r w:rsidR="004A68DA">
              <w:t xml:space="preserve"> </w:t>
            </w:r>
            <w:r w:rsidR="00DE3235" w:rsidRPr="00DE3235">
              <w:t>EB.HB.INVOICE.PARAM&gt;RPMT.ORDER.PRD.GROUP</w:t>
            </w:r>
          </w:p>
          <w:p w14:paraId="7C189448" w14:textId="77777777" w:rsidR="00A03BEB" w:rsidRDefault="00A03BEB" w:rsidP="00D47325">
            <w:pPr>
              <w:pStyle w:val="ListParagraph"/>
              <w:tabs>
                <w:tab w:val="left" w:pos="371"/>
              </w:tabs>
            </w:pPr>
          </w:p>
          <w:p w14:paraId="723215C4" w14:textId="496A7ADA" w:rsidR="005E1971" w:rsidRPr="00A03BEB" w:rsidRDefault="00506B21" w:rsidP="005E1971">
            <w:pPr>
              <w:pStyle w:val="ListParagraph"/>
              <w:tabs>
                <w:tab w:val="left" w:pos="371"/>
              </w:tabs>
              <w:rPr>
                <w:b/>
                <w:bCs/>
              </w:rPr>
            </w:pPr>
            <w:r w:rsidRPr="00A03BEB">
              <w:rPr>
                <w:b/>
                <w:bCs/>
              </w:rPr>
              <w:t xml:space="preserve">Example: </w:t>
            </w:r>
          </w:p>
          <w:p w14:paraId="14F7DB62" w14:textId="1295823C" w:rsidR="00506B21" w:rsidRDefault="00506B21" w:rsidP="005E1971">
            <w:pPr>
              <w:pStyle w:val="ListParagraph"/>
              <w:tabs>
                <w:tab w:val="left" w:pos="371"/>
              </w:tabs>
            </w:pPr>
            <w:r>
              <w:t xml:space="preserve">Before Loop statement: </w:t>
            </w:r>
          </w:p>
          <w:p w14:paraId="020EF9CA" w14:textId="65C0A49A" w:rsidR="00CF5444" w:rsidRDefault="00CF5444" w:rsidP="00CF5444">
            <w:pPr>
              <w:pStyle w:val="ListParagraph"/>
              <w:tabs>
                <w:tab w:val="left" w:pos="371"/>
              </w:tabs>
            </w:pPr>
            <w:r>
              <w:t>HUS.MORTGAGES*20200101*ACCOUNT*AA20001*2000</w:t>
            </w:r>
            <w:r w:rsidR="002F5150">
              <w:t>*R</w:t>
            </w:r>
          </w:p>
          <w:p w14:paraId="139163F9" w14:textId="0CC27DFC" w:rsidR="00CF5444" w:rsidRDefault="00CF5444" w:rsidP="00CF5444">
            <w:pPr>
              <w:pStyle w:val="ListParagraph"/>
              <w:tabs>
                <w:tab w:val="left" w:pos="371"/>
              </w:tabs>
            </w:pPr>
            <w:r>
              <w:t>HUS.MORTGAGES*20200101*PRINCIPALINT*AA20001*50</w:t>
            </w:r>
            <w:r w:rsidR="002F5150">
              <w:t>*R</w:t>
            </w:r>
          </w:p>
          <w:p w14:paraId="4BB4F3AB" w14:textId="5AD5D7A6" w:rsidR="00CF5444" w:rsidRDefault="00CF5444" w:rsidP="00CF5444">
            <w:pPr>
              <w:pStyle w:val="ListParagraph"/>
              <w:tabs>
                <w:tab w:val="left" w:pos="371"/>
              </w:tabs>
            </w:pPr>
            <w:r>
              <w:t>HUS.MORTGAGES*20200301*CHARGE*AA20001*20</w:t>
            </w:r>
            <w:r w:rsidR="002F5150">
              <w:t>*R</w:t>
            </w:r>
          </w:p>
          <w:p w14:paraId="77F4B80A" w14:textId="2795D644" w:rsidR="00CF5444" w:rsidRDefault="00CF5444" w:rsidP="00CF5444">
            <w:pPr>
              <w:pStyle w:val="ListParagraph"/>
              <w:tabs>
                <w:tab w:val="left" w:pos="371"/>
              </w:tabs>
            </w:pPr>
            <w:r>
              <w:t>HUS.GRANTS*20200101*ACCOUNT*AA20004*2000</w:t>
            </w:r>
            <w:r w:rsidR="002F5150">
              <w:t>*P</w:t>
            </w:r>
          </w:p>
          <w:p w14:paraId="02455E6F" w14:textId="37D699C0" w:rsidR="00CF5444" w:rsidRDefault="00CF5444" w:rsidP="00CF5444">
            <w:pPr>
              <w:pStyle w:val="ListParagraph"/>
              <w:tabs>
                <w:tab w:val="left" w:pos="371"/>
              </w:tabs>
            </w:pPr>
            <w:r>
              <w:t>HUS.MORTGAGES*20200201*PENALTYINT*AA20002*40</w:t>
            </w:r>
            <w:r w:rsidR="002F5150">
              <w:t>*R</w:t>
            </w:r>
          </w:p>
          <w:p w14:paraId="3A44731C" w14:textId="156629FC" w:rsidR="00CF5444" w:rsidRDefault="00CF5444" w:rsidP="00CF5444">
            <w:pPr>
              <w:pStyle w:val="ListParagraph"/>
              <w:tabs>
                <w:tab w:val="left" w:pos="371"/>
              </w:tabs>
            </w:pPr>
            <w:r>
              <w:t>HUS.MORTGAGES*20200301*ACCOUNT*AA20002*1500</w:t>
            </w:r>
            <w:r w:rsidR="002F5150">
              <w:t>*R</w:t>
            </w:r>
          </w:p>
          <w:p w14:paraId="6F00C825" w14:textId="5C782485" w:rsidR="00CF5444" w:rsidRDefault="00CF5444" w:rsidP="00CF5444">
            <w:pPr>
              <w:pStyle w:val="ListParagraph"/>
              <w:tabs>
                <w:tab w:val="left" w:pos="371"/>
              </w:tabs>
            </w:pPr>
            <w:r>
              <w:t>HUS.GRANTS*20200201*ACCOUNT*AA20007*1000</w:t>
            </w:r>
            <w:r w:rsidR="002F5150">
              <w:t>*P</w:t>
            </w:r>
          </w:p>
          <w:p w14:paraId="0C0B3585" w14:textId="38189C56" w:rsidR="00CF5444" w:rsidRDefault="00CF5444" w:rsidP="00CF5444">
            <w:pPr>
              <w:pStyle w:val="ListParagraph"/>
              <w:tabs>
                <w:tab w:val="left" w:pos="371"/>
              </w:tabs>
            </w:pPr>
            <w:r>
              <w:lastRenderedPageBreak/>
              <w:t>HUS.MORTGAGES*20200101*PRINCIPALINT*AA20003*25</w:t>
            </w:r>
            <w:r w:rsidR="002F5150">
              <w:t>*R</w:t>
            </w:r>
          </w:p>
          <w:p w14:paraId="19BE463D" w14:textId="7EDB41F2" w:rsidR="00506B21" w:rsidRDefault="00CF5444" w:rsidP="00CF5444">
            <w:pPr>
              <w:pStyle w:val="ListParagraph"/>
              <w:tabs>
                <w:tab w:val="left" w:pos="371"/>
              </w:tabs>
            </w:pPr>
            <w:r>
              <w:t>HUS.MORTGAGES*20200101*COST*AA20003*20</w:t>
            </w:r>
            <w:r w:rsidR="002F5150">
              <w:t>*R</w:t>
            </w:r>
          </w:p>
          <w:p w14:paraId="7230FAE4" w14:textId="77777777" w:rsidR="00CF5444" w:rsidRDefault="00CF5444" w:rsidP="00CF5444">
            <w:pPr>
              <w:pStyle w:val="ListParagraph"/>
              <w:tabs>
                <w:tab w:val="left" w:pos="371"/>
              </w:tabs>
            </w:pPr>
          </w:p>
          <w:p w14:paraId="1B3F224F" w14:textId="5CE0510D" w:rsidR="00506B21" w:rsidRDefault="00506B21" w:rsidP="00506B21">
            <w:pPr>
              <w:pStyle w:val="ListParagraph"/>
              <w:tabs>
                <w:tab w:val="left" w:pos="371"/>
              </w:tabs>
            </w:pPr>
            <w:r>
              <w:t>After Loop statement:</w:t>
            </w:r>
          </w:p>
          <w:p w14:paraId="592B68B6" w14:textId="295A607F" w:rsidR="00506B21" w:rsidRDefault="00506B21" w:rsidP="00506B21">
            <w:pPr>
              <w:pStyle w:val="ListParagraph"/>
              <w:tabs>
                <w:tab w:val="left" w:pos="371"/>
              </w:tabs>
            </w:pPr>
            <w:r>
              <w:t>First List Array:</w:t>
            </w:r>
          </w:p>
          <w:p w14:paraId="36C80EF4" w14:textId="02F5340C" w:rsidR="00CF5444" w:rsidRDefault="00CF5444" w:rsidP="00CF5444">
            <w:pPr>
              <w:pStyle w:val="ListParagraph"/>
              <w:tabs>
                <w:tab w:val="left" w:pos="371"/>
              </w:tabs>
            </w:pPr>
            <w:r>
              <w:t>HUS.MORTGAGES*20200101*ACCOUNT*AA20001*2000</w:t>
            </w:r>
            <w:r w:rsidR="002F5150">
              <w:t>*R</w:t>
            </w:r>
          </w:p>
          <w:p w14:paraId="33F27EC2" w14:textId="6E26498A" w:rsidR="00CF5444" w:rsidRDefault="00CF5444" w:rsidP="00CF5444">
            <w:pPr>
              <w:pStyle w:val="ListParagraph"/>
              <w:tabs>
                <w:tab w:val="left" w:pos="371"/>
              </w:tabs>
            </w:pPr>
            <w:r>
              <w:t>HUS.MORTGAGES*20200101*PRINCIPALINT*AA20001*50</w:t>
            </w:r>
            <w:r w:rsidR="002F5150">
              <w:t>*R</w:t>
            </w:r>
          </w:p>
          <w:p w14:paraId="78F5A354" w14:textId="4DE03103" w:rsidR="00CF5444" w:rsidRDefault="00CF5444" w:rsidP="00CF5444">
            <w:pPr>
              <w:pStyle w:val="ListParagraph"/>
              <w:tabs>
                <w:tab w:val="left" w:pos="371"/>
              </w:tabs>
            </w:pPr>
            <w:r>
              <w:t>HUS.MORTGAGES*20200301*CHARGE*AA20001*20</w:t>
            </w:r>
            <w:r w:rsidR="002F5150">
              <w:t>*R</w:t>
            </w:r>
          </w:p>
          <w:p w14:paraId="2BCFA17E" w14:textId="216686CA" w:rsidR="00CF5444" w:rsidRDefault="00CF5444" w:rsidP="00CF5444">
            <w:pPr>
              <w:pStyle w:val="ListParagraph"/>
              <w:tabs>
                <w:tab w:val="left" w:pos="371"/>
              </w:tabs>
            </w:pPr>
            <w:r>
              <w:t>HUS.MORTGAGES*20200201*PENALTYINT*AA20002*40</w:t>
            </w:r>
            <w:r w:rsidR="002F5150">
              <w:t>*R</w:t>
            </w:r>
          </w:p>
          <w:p w14:paraId="5773165F" w14:textId="754DB5FE" w:rsidR="00CF5444" w:rsidRDefault="00CF5444" w:rsidP="00CF5444">
            <w:pPr>
              <w:pStyle w:val="ListParagraph"/>
              <w:tabs>
                <w:tab w:val="left" w:pos="371"/>
              </w:tabs>
            </w:pPr>
            <w:r>
              <w:t>HUS.MORTGAGES*20200301*ACCOUNT*AA20002*1500</w:t>
            </w:r>
            <w:r w:rsidR="002F5150">
              <w:t>*R</w:t>
            </w:r>
          </w:p>
          <w:p w14:paraId="05FA5969" w14:textId="2CC51FED" w:rsidR="00CF5444" w:rsidRDefault="00CF5444" w:rsidP="00CF5444">
            <w:pPr>
              <w:pStyle w:val="ListParagraph"/>
              <w:tabs>
                <w:tab w:val="left" w:pos="371"/>
              </w:tabs>
            </w:pPr>
            <w:r>
              <w:t>HUS.MORTGAGES*20200101*PRINCIPALINT*AA20003*25</w:t>
            </w:r>
            <w:r w:rsidR="002F5150">
              <w:t>*R</w:t>
            </w:r>
          </w:p>
          <w:p w14:paraId="514D897D" w14:textId="414BBD78" w:rsidR="00506B21" w:rsidRDefault="00CF5444" w:rsidP="00CF5444">
            <w:pPr>
              <w:pStyle w:val="ListParagraph"/>
              <w:tabs>
                <w:tab w:val="left" w:pos="371"/>
              </w:tabs>
            </w:pPr>
            <w:r>
              <w:t>HUS.MORTGAGES*20200101*COST*AA20003*20</w:t>
            </w:r>
            <w:r w:rsidR="002F5150">
              <w:t>*R</w:t>
            </w:r>
          </w:p>
          <w:p w14:paraId="5C3DC458" w14:textId="77777777" w:rsidR="00506B21" w:rsidRDefault="00506B21" w:rsidP="00506B21">
            <w:pPr>
              <w:pStyle w:val="ListParagraph"/>
              <w:tabs>
                <w:tab w:val="left" w:pos="371"/>
              </w:tabs>
            </w:pPr>
          </w:p>
          <w:p w14:paraId="19B6FA0A" w14:textId="21C3455D" w:rsidR="00506B21" w:rsidRDefault="00506B21" w:rsidP="00506B21">
            <w:pPr>
              <w:pStyle w:val="ListParagraph"/>
              <w:tabs>
                <w:tab w:val="left" w:pos="371"/>
              </w:tabs>
            </w:pPr>
            <w:r>
              <w:t>Second List Array:</w:t>
            </w:r>
          </w:p>
          <w:p w14:paraId="778D6536" w14:textId="4745FCD8" w:rsidR="00CF5444" w:rsidRDefault="00CF5444" w:rsidP="00CF5444">
            <w:pPr>
              <w:pStyle w:val="ListParagraph"/>
              <w:tabs>
                <w:tab w:val="left" w:pos="371"/>
              </w:tabs>
            </w:pPr>
            <w:r>
              <w:t>HUS.GRANTS*20200101*ACCOUNT*AA20004*2000</w:t>
            </w:r>
            <w:r w:rsidR="002F5150">
              <w:t>*P</w:t>
            </w:r>
          </w:p>
          <w:p w14:paraId="72C40320" w14:textId="56A6B2EE" w:rsidR="00506B21" w:rsidRDefault="00CF5444" w:rsidP="00506B21">
            <w:pPr>
              <w:pStyle w:val="ListParagraph"/>
              <w:tabs>
                <w:tab w:val="left" w:pos="371"/>
              </w:tabs>
            </w:pPr>
            <w:r>
              <w:t>HUS.GRANTS*20200201*ACCOUNT*AA20007*1000</w:t>
            </w:r>
            <w:r w:rsidR="002F5150">
              <w:t>*P</w:t>
            </w:r>
          </w:p>
          <w:p w14:paraId="35685E67" w14:textId="77777777" w:rsidR="00455C57" w:rsidRDefault="00455C57" w:rsidP="00506B21">
            <w:pPr>
              <w:pStyle w:val="ListParagraph"/>
              <w:tabs>
                <w:tab w:val="left" w:pos="371"/>
              </w:tabs>
            </w:pPr>
          </w:p>
          <w:p w14:paraId="4DFFF0FD" w14:textId="5044296F" w:rsidR="005E1971" w:rsidRDefault="006344F5" w:rsidP="00506616">
            <w:pPr>
              <w:pStyle w:val="ListParagraph"/>
              <w:numPr>
                <w:ilvl w:val="0"/>
                <w:numId w:val="50"/>
              </w:numPr>
              <w:tabs>
                <w:tab w:val="left" w:pos="371"/>
              </w:tabs>
            </w:pPr>
            <w:r>
              <w:t xml:space="preserve">Using </w:t>
            </w:r>
            <w:proofErr w:type="spellStart"/>
            <w:proofErr w:type="gramStart"/>
            <w:r>
              <w:t>collection.sort</w:t>
            </w:r>
            <w:proofErr w:type="spellEnd"/>
            <w:proofErr w:type="gramEnd"/>
            <w:r>
              <w:t xml:space="preserve">, split and loop statement, process each List array and sort the array based </w:t>
            </w:r>
            <w:r w:rsidR="00606BAF">
              <w:t xml:space="preserve">on the </w:t>
            </w:r>
            <w:r>
              <w:t>payment date &amp; Property</w:t>
            </w:r>
            <w:r w:rsidR="00606BAF">
              <w:t xml:space="preserve"> in order of </w:t>
            </w:r>
            <w:r w:rsidR="004A17F4" w:rsidRPr="004A17F4">
              <w:t>EB.HB.INVOICE.PARAM&gt;RPMT.ORDER.BALANCE</w:t>
            </w:r>
          </w:p>
          <w:p w14:paraId="13807881" w14:textId="1314658D" w:rsidR="006344F5" w:rsidRDefault="006344F5" w:rsidP="006344F5">
            <w:pPr>
              <w:pStyle w:val="ListParagraph"/>
              <w:tabs>
                <w:tab w:val="left" w:pos="371"/>
              </w:tabs>
            </w:pPr>
          </w:p>
          <w:p w14:paraId="10889BFE" w14:textId="16CA816E" w:rsidR="00DC4279" w:rsidRPr="00A03BEB" w:rsidRDefault="00DC4279" w:rsidP="006344F5">
            <w:pPr>
              <w:pStyle w:val="ListParagraph"/>
              <w:tabs>
                <w:tab w:val="left" w:pos="371"/>
              </w:tabs>
              <w:rPr>
                <w:b/>
                <w:bCs/>
              </w:rPr>
            </w:pPr>
            <w:r w:rsidRPr="00A03BEB">
              <w:rPr>
                <w:b/>
                <w:bCs/>
              </w:rPr>
              <w:t xml:space="preserve">Example: </w:t>
            </w:r>
          </w:p>
          <w:p w14:paraId="4881ACBB" w14:textId="5E892DB3" w:rsidR="00DC4279" w:rsidRDefault="00DC4279" w:rsidP="00DC4279">
            <w:pPr>
              <w:pStyle w:val="ListParagraph"/>
              <w:tabs>
                <w:tab w:val="left" w:pos="371"/>
              </w:tabs>
            </w:pPr>
            <w:r>
              <w:t>Before Sorting:</w:t>
            </w:r>
          </w:p>
          <w:p w14:paraId="31CC5807" w14:textId="77777777" w:rsidR="00DC4279" w:rsidRDefault="00DC4279" w:rsidP="00DC4279">
            <w:pPr>
              <w:pStyle w:val="ListParagraph"/>
              <w:tabs>
                <w:tab w:val="left" w:pos="371"/>
              </w:tabs>
            </w:pPr>
            <w:r>
              <w:t>First List Array:</w:t>
            </w:r>
          </w:p>
          <w:p w14:paraId="0759D312" w14:textId="67E45D85" w:rsidR="00DC4279" w:rsidRDefault="00DC4279" w:rsidP="00DC4279">
            <w:pPr>
              <w:pStyle w:val="ListParagraph"/>
              <w:tabs>
                <w:tab w:val="left" w:pos="371"/>
              </w:tabs>
            </w:pPr>
            <w:r>
              <w:t>HUS.MORTGAGES*20200101*ACCOUNT*AA20001*2000</w:t>
            </w:r>
            <w:r w:rsidR="00844D94">
              <w:t>*R</w:t>
            </w:r>
          </w:p>
          <w:p w14:paraId="1C031ACE" w14:textId="3EE494C1" w:rsidR="00DC4279" w:rsidRDefault="00DC4279" w:rsidP="00DC4279">
            <w:pPr>
              <w:pStyle w:val="ListParagraph"/>
              <w:tabs>
                <w:tab w:val="left" w:pos="371"/>
              </w:tabs>
            </w:pPr>
            <w:r>
              <w:t>HUS.MORTGAGES*20200101*PRINCIPALINT*AA20001*50</w:t>
            </w:r>
            <w:r w:rsidR="00844D94">
              <w:t>*R</w:t>
            </w:r>
          </w:p>
          <w:p w14:paraId="3E280C54" w14:textId="622B76FE" w:rsidR="00DC4279" w:rsidRDefault="00DC4279" w:rsidP="00DC4279">
            <w:pPr>
              <w:pStyle w:val="ListParagraph"/>
              <w:tabs>
                <w:tab w:val="left" w:pos="371"/>
              </w:tabs>
            </w:pPr>
            <w:r>
              <w:t>HUS.MORTGAGES*20200301*CHARGE*AA20001*20</w:t>
            </w:r>
            <w:r w:rsidR="00844D94">
              <w:t>*R</w:t>
            </w:r>
          </w:p>
          <w:p w14:paraId="216DD4E6" w14:textId="44525B1D" w:rsidR="00DC4279" w:rsidRDefault="00DC4279" w:rsidP="00DC4279">
            <w:pPr>
              <w:pStyle w:val="ListParagraph"/>
              <w:tabs>
                <w:tab w:val="left" w:pos="371"/>
              </w:tabs>
            </w:pPr>
            <w:r>
              <w:t>HUS.MORTGAGES*20200201*PENALTYINT*AA20002*40</w:t>
            </w:r>
            <w:r w:rsidR="00844D94">
              <w:t>*R</w:t>
            </w:r>
          </w:p>
          <w:p w14:paraId="0D8D41FE" w14:textId="3880E808" w:rsidR="00DC4279" w:rsidRDefault="00DC4279" w:rsidP="00DC4279">
            <w:pPr>
              <w:pStyle w:val="ListParagraph"/>
              <w:tabs>
                <w:tab w:val="left" w:pos="371"/>
              </w:tabs>
            </w:pPr>
            <w:r>
              <w:t>HUS.MORTGAGES*20200301*ACCOUNT*AA20002*1500</w:t>
            </w:r>
            <w:r w:rsidR="00844D94">
              <w:t>*R</w:t>
            </w:r>
          </w:p>
          <w:p w14:paraId="7F2956DB" w14:textId="267E4A11" w:rsidR="00DC4279" w:rsidRDefault="00DC4279" w:rsidP="00DC4279">
            <w:pPr>
              <w:pStyle w:val="ListParagraph"/>
              <w:tabs>
                <w:tab w:val="left" w:pos="371"/>
              </w:tabs>
            </w:pPr>
            <w:r>
              <w:t>HUS.MORTGAGES*20200101*PRINCIPALINT*AA20003*25</w:t>
            </w:r>
            <w:r w:rsidR="00844D94">
              <w:t>*R</w:t>
            </w:r>
          </w:p>
          <w:p w14:paraId="6FF6087E" w14:textId="55EC428B" w:rsidR="00DC4279" w:rsidRDefault="00DC4279" w:rsidP="00DC4279">
            <w:pPr>
              <w:pStyle w:val="ListParagraph"/>
              <w:tabs>
                <w:tab w:val="left" w:pos="371"/>
              </w:tabs>
            </w:pPr>
            <w:r>
              <w:t>HUS.MORTGAGES*20200101*COST*AA20003*20</w:t>
            </w:r>
            <w:r w:rsidR="00844D94">
              <w:t>*R</w:t>
            </w:r>
          </w:p>
          <w:p w14:paraId="4CB0AA35" w14:textId="77777777" w:rsidR="00DC4279" w:rsidRDefault="00DC4279" w:rsidP="00DC4279">
            <w:pPr>
              <w:pStyle w:val="ListParagraph"/>
              <w:tabs>
                <w:tab w:val="left" w:pos="371"/>
              </w:tabs>
            </w:pPr>
          </w:p>
          <w:p w14:paraId="307E8467" w14:textId="77777777" w:rsidR="00DC4279" w:rsidRDefault="00DC4279" w:rsidP="00DC4279">
            <w:pPr>
              <w:pStyle w:val="ListParagraph"/>
              <w:tabs>
                <w:tab w:val="left" w:pos="371"/>
              </w:tabs>
            </w:pPr>
            <w:r>
              <w:t>Second List Array:</w:t>
            </w:r>
          </w:p>
          <w:p w14:paraId="00AA3266" w14:textId="430EC0AD" w:rsidR="00DC4279" w:rsidRDefault="00DC4279" w:rsidP="00DC4279">
            <w:pPr>
              <w:pStyle w:val="ListParagraph"/>
              <w:tabs>
                <w:tab w:val="left" w:pos="371"/>
              </w:tabs>
            </w:pPr>
            <w:r>
              <w:t>HUS.GRANTS*20200101*ACCOUNT*AA20004*2000</w:t>
            </w:r>
            <w:r w:rsidR="00844D94">
              <w:t>*P</w:t>
            </w:r>
          </w:p>
          <w:p w14:paraId="1C5C1167" w14:textId="53958C6C" w:rsidR="00DC4279" w:rsidRDefault="00DC4279" w:rsidP="00DC4279">
            <w:pPr>
              <w:pStyle w:val="ListParagraph"/>
              <w:tabs>
                <w:tab w:val="left" w:pos="371"/>
              </w:tabs>
            </w:pPr>
            <w:r>
              <w:t>HUS.GRANTS*20200201*ACCOUNT*AA20007*1000</w:t>
            </w:r>
            <w:r w:rsidR="00844D94">
              <w:t>*P</w:t>
            </w:r>
          </w:p>
          <w:p w14:paraId="3BEB2F48" w14:textId="4DC32B1B" w:rsidR="00DC4279" w:rsidRDefault="00DC4279" w:rsidP="006344F5">
            <w:pPr>
              <w:pStyle w:val="ListParagraph"/>
              <w:tabs>
                <w:tab w:val="left" w:pos="371"/>
              </w:tabs>
            </w:pPr>
          </w:p>
          <w:p w14:paraId="608E2F74" w14:textId="7DEFC865" w:rsidR="00C04369" w:rsidRDefault="00C04369" w:rsidP="00C04369">
            <w:pPr>
              <w:pStyle w:val="ListParagraph"/>
              <w:tabs>
                <w:tab w:val="left" w:pos="371"/>
              </w:tabs>
            </w:pPr>
            <w:r>
              <w:t>After Sorting:</w:t>
            </w:r>
          </w:p>
          <w:p w14:paraId="72E7B397" w14:textId="77777777" w:rsidR="00AF54B5" w:rsidRDefault="00AF54B5" w:rsidP="00C04369">
            <w:pPr>
              <w:pStyle w:val="ListParagraph"/>
              <w:tabs>
                <w:tab w:val="left" w:pos="371"/>
              </w:tabs>
            </w:pPr>
          </w:p>
          <w:p w14:paraId="40D04317" w14:textId="77777777" w:rsidR="00A03BEB" w:rsidRDefault="00A03BEB" w:rsidP="00A03BEB">
            <w:pPr>
              <w:pStyle w:val="ListParagraph"/>
              <w:tabs>
                <w:tab w:val="left" w:pos="371"/>
              </w:tabs>
            </w:pPr>
            <w:r>
              <w:t>First List Array:</w:t>
            </w:r>
          </w:p>
          <w:p w14:paraId="6CB4A521" w14:textId="63C1BC90" w:rsidR="00A03BEB" w:rsidRDefault="00A03BEB" w:rsidP="00A03BEB">
            <w:pPr>
              <w:pStyle w:val="ListParagraph"/>
              <w:tabs>
                <w:tab w:val="left" w:pos="371"/>
              </w:tabs>
            </w:pPr>
            <w:r>
              <w:t>HUS.MORTGAGES*20200101*COST*AA20003*20</w:t>
            </w:r>
            <w:r w:rsidR="00844D94">
              <w:t>*R</w:t>
            </w:r>
          </w:p>
          <w:p w14:paraId="692FC285" w14:textId="0F13025A" w:rsidR="00A03BEB" w:rsidRDefault="00A03BEB" w:rsidP="00A03BEB">
            <w:pPr>
              <w:pStyle w:val="ListParagraph"/>
              <w:tabs>
                <w:tab w:val="left" w:pos="371"/>
              </w:tabs>
            </w:pPr>
            <w:r>
              <w:t>HUS.MORTGAGES*20200101*PRINCIPALINT*AA20001*50</w:t>
            </w:r>
            <w:r w:rsidR="00844D94">
              <w:t>*R</w:t>
            </w:r>
          </w:p>
          <w:p w14:paraId="684658EE" w14:textId="0B92855D" w:rsidR="00A03BEB" w:rsidRDefault="00A03BEB" w:rsidP="00A03BEB">
            <w:pPr>
              <w:pStyle w:val="ListParagraph"/>
              <w:tabs>
                <w:tab w:val="left" w:pos="371"/>
              </w:tabs>
            </w:pPr>
            <w:r>
              <w:t>HUS.MORTGAGES*20200101*PRINCIPALINT*AA20003*25</w:t>
            </w:r>
            <w:r w:rsidR="00844D94">
              <w:t>*R</w:t>
            </w:r>
          </w:p>
          <w:p w14:paraId="6DCEA2E3" w14:textId="3F8C7C8A" w:rsidR="00A03BEB" w:rsidRDefault="00A03BEB" w:rsidP="00A03BEB">
            <w:pPr>
              <w:pStyle w:val="ListParagraph"/>
              <w:tabs>
                <w:tab w:val="left" w:pos="371"/>
              </w:tabs>
            </w:pPr>
            <w:r>
              <w:t>HUS.MORTGAGES*20200101*ACCOUNT*AA20001*2000</w:t>
            </w:r>
            <w:r w:rsidR="00844D94">
              <w:t>*R</w:t>
            </w:r>
          </w:p>
          <w:p w14:paraId="2B4BC50B" w14:textId="55D74C07" w:rsidR="00A03BEB" w:rsidRDefault="00A03BEB" w:rsidP="00A03BEB">
            <w:pPr>
              <w:pStyle w:val="ListParagraph"/>
              <w:tabs>
                <w:tab w:val="left" w:pos="371"/>
              </w:tabs>
            </w:pPr>
            <w:r>
              <w:t>HUS.MORTGAGES*20200201*PENALTYINT*AA20002*40</w:t>
            </w:r>
            <w:r w:rsidR="00844D94">
              <w:t>*R</w:t>
            </w:r>
          </w:p>
          <w:p w14:paraId="14D3041A" w14:textId="3696E4E1" w:rsidR="00A03BEB" w:rsidRDefault="00A03BEB" w:rsidP="00A03BEB">
            <w:pPr>
              <w:pStyle w:val="ListParagraph"/>
              <w:tabs>
                <w:tab w:val="left" w:pos="371"/>
              </w:tabs>
            </w:pPr>
            <w:r>
              <w:t>HUS.MORTGAGES*20200301*CHARGE*AA20001*20</w:t>
            </w:r>
            <w:r w:rsidR="00844D94">
              <w:t>*R</w:t>
            </w:r>
          </w:p>
          <w:p w14:paraId="53598DDD" w14:textId="1A6BDA00" w:rsidR="00C04369" w:rsidRDefault="00A03BEB" w:rsidP="00A03BEB">
            <w:pPr>
              <w:pStyle w:val="ListParagraph"/>
              <w:tabs>
                <w:tab w:val="left" w:pos="371"/>
              </w:tabs>
            </w:pPr>
            <w:r>
              <w:t>HUS.MORTGAGES*20200301*ACCOUNT*AA20002*1500</w:t>
            </w:r>
            <w:r w:rsidR="00844D94">
              <w:t>*R</w:t>
            </w:r>
          </w:p>
          <w:p w14:paraId="0FBB21C4" w14:textId="5A33DCC9" w:rsidR="00C04369" w:rsidRDefault="00C04369" w:rsidP="006344F5">
            <w:pPr>
              <w:pStyle w:val="ListParagraph"/>
              <w:tabs>
                <w:tab w:val="left" w:pos="371"/>
              </w:tabs>
            </w:pPr>
          </w:p>
          <w:p w14:paraId="1EB44FF2" w14:textId="77777777" w:rsidR="00AF54B5" w:rsidRDefault="00AF54B5" w:rsidP="00AF54B5">
            <w:pPr>
              <w:pStyle w:val="ListParagraph"/>
              <w:tabs>
                <w:tab w:val="left" w:pos="371"/>
              </w:tabs>
            </w:pPr>
            <w:r>
              <w:lastRenderedPageBreak/>
              <w:t>Second List Array:</w:t>
            </w:r>
          </w:p>
          <w:p w14:paraId="066BAD04" w14:textId="5F12D7C4" w:rsidR="00AF54B5" w:rsidRDefault="00AF54B5" w:rsidP="00AF54B5">
            <w:pPr>
              <w:pStyle w:val="ListParagraph"/>
              <w:tabs>
                <w:tab w:val="left" w:pos="371"/>
              </w:tabs>
            </w:pPr>
            <w:r>
              <w:t>HUS.GRANTS*20200101*ACCOUNT*AA20004*2000</w:t>
            </w:r>
            <w:r w:rsidR="00844D94">
              <w:t>*P</w:t>
            </w:r>
          </w:p>
          <w:p w14:paraId="6BD92B79" w14:textId="392F6FD4" w:rsidR="00AF54B5" w:rsidRDefault="00AF54B5" w:rsidP="00AF54B5">
            <w:pPr>
              <w:pStyle w:val="ListParagraph"/>
              <w:tabs>
                <w:tab w:val="left" w:pos="371"/>
              </w:tabs>
            </w:pPr>
            <w:r>
              <w:t>HUS.GRANTS*20200201*ACCOUNT*AA20007*1000</w:t>
            </w:r>
            <w:r w:rsidR="00844D94">
              <w:t>*P</w:t>
            </w:r>
          </w:p>
          <w:p w14:paraId="12A9FF50" w14:textId="77777777" w:rsidR="00AF54B5" w:rsidRDefault="00AF54B5" w:rsidP="006344F5">
            <w:pPr>
              <w:pStyle w:val="ListParagraph"/>
              <w:tabs>
                <w:tab w:val="left" w:pos="371"/>
              </w:tabs>
            </w:pPr>
          </w:p>
          <w:p w14:paraId="4EF239E9" w14:textId="69C9F30B" w:rsidR="006344F5" w:rsidRDefault="00AD3AA7" w:rsidP="00506616">
            <w:pPr>
              <w:pStyle w:val="ListParagraph"/>
              <w:numPr>
                <w:ilvl w:val="0"/>
                <w:numId w:val="50"/>
              </w:numPr>
              <w:tabs>
                <w:tab w:val="left" w:pos="371"/>
              </w:tabs>
            </w:pPr>
            <w:r>
              <w:t xml:space="preserve">Using Loop statement, remove each line from </w:t>
            </w:r>
            <w:r w:rsidR="003B3ECB">
              <w:t>List</w:t>
            </w:r>
            <w:r>
              <w:t xml:space="preserve"> array</w:t>
            </w:r>
            <w:r w:rsidR="003B3ECB">
              <w:t>s (First array, second array and so on)</w:t>
            </w:r>
            <w:r>
              <w:t xml:space="preserve"> and do the below steps</w:t>
            </w:r>
          </w:p>
          <w:p w14:paraId="6D4C94A6" w14:textId="1EA036B2" w:rsidR="00AD3AA7" w:rsidRDefault="009B1AC9" w:rsidP="00AD3AA7">
            <w:pPr>
              <w:pStyle w:val="ListParagraph"/>
              <w:numPr>
                <w:ilvl w:val="0"/>
                <w:numId w:val="58"/>
              </w:numPr>
              <w:tabs>
                <w:tab w:val="left" w:pos="371"/>
              </w:tabs>
            </w:pPr>
            <w:r>
              <w:t xml:space="preserve">Using Split, extract </w:t>
            </w:r>
            <w:proofErr w:type="spellStart"/>
            <w:r>
              <w:t>Arrrangement</w:t>
            </w:r>
            <w:proofErr w:type="spellEnd"/>
            <w:r>
              <w:t xml:space="preserve"> id</w:t>
            </w:r>
            <w:r w:rsidR="00CD7BB9">
              <w:t>,</w:t>
            </w:r>
            <w:r>
              <w:t xml:space="preserve"> Amount</w:t>
            </w:r>
            <w:r w:rsidR="00CD7BB9">
              <w:t xml:space="preserve"> and </w:t>
            </w:r>
            <w:proofErr w:type="spellStart"/>
            <w:r w:rsidR="00CD7BB9">
              <w:t>paytype</w:t>
            </w:r>
            <w:proofErr w:type="spellEnd"/>
          </w:p>
          <w:p w14:paraId="2D2D1824" w14:textId="39A49DF1" w:rsidR="009B1AC9" w:rsidRPr="009B1AC9" w:rsidRDefault="009B1AC9" w:rsidP="00AD3AA7">
            <w:pPr>
              <w:pStyle w:val="ListParagraph"/>
              <w:numPr>
                <w:ilvl w:val="0"/>
                <w:numId w:val="58"/>
              </w:numPr>
              <w:tabs>
                <w:tab w:val="left" w:pos="371"/>
              </w:tabs>
            </w:pPr>
            <w:r>
              <w:t xml:space="preserve">If extracted amount is less than </w:t>
            </w:r>
            <w:proofErr w:type="spellStart"/>
            <w:r w:rsidRPr="00FD585C">
              <w:rPr>
                <w:rFonts w:cstheme="minorHAnsi"/>
              </w:rPr>
              <w:t>Total</w:t>
            </w:r>
            <w:r>
              <w:rPr>
                <w:rFonts w:cstheme="minorHAnsi"/>
              </w:rPr>
              <w:t>A</w:t>
            </w:r>
            <w:r w:rsidRPr="00FD585C">
              <w:rPr>
                <w:rFonts w:cstheme="minorHAnsi"/>
              </w:rPr>
              <w:t>mount</w:t>
            </w:r>
            <w:proofErr w:type="spellEnd"/>
            <w:r>
              <w:rPr>
                <w:rFonts w:cstheme="minorHAnsi"/>
              </w:rPr>
              <w:t xml:space="preserve"> (Incoming argument) </w:t>
            </w:r>
          </w:p>
          <w:p w14:paraId="1AF7A680" w14:textId="5A7DA77C" w:rsidR="009B1AC9" w:rsidRPr="00397DA2" w:rsidRDefault="009B1AC9" w:rsidP="00A831D9">
            <w:pPr>
              <w:pStyle w:val="ListParagraph"/>
              <w:numPr>
                <w:ilvl w:val="0"/>
                <w:numId w:val="60"/>
              </w:numPr>
              <w:tabs>
                <w:tab w:val="left" w:pos="371"/>
              </w:tabs>
            </w:pPr>
            <w:r>
              <w:rPr>
                <w:rFonts w:cstheme="minorHAnsi"/>
              </w:rPr>
              <w:t xml:space="preserve">Reduce the </w:t>
            </w:r>
            <w:r w:rsidR="00787EF7">
              <w:rPr>
                <w:rFonts w:cstheme="minorHAnsi"/>
              </w:rPr>
              <w:t xml:space="preserve">extracted </w:t>
            </w:r>
            <w:r>
              <w:rPr>
                <w:rFonts w:cstheme="minorHAnsi"/>
              </w:rPr>
              <w:t xml:space="preserve">amount from </w:t>
            </w:r>
            <w:proofErr w:type="spellStart"/>
            <w:r>
              <w:rPr>
                <w:rFonts w:cstheme="minorHAnsi"/>
              </w:rPr>
              <w:t>TotalAmount</w:t>
            </w:r>
            <w:proofErr w:type="spellEnd"/>
            <w:r>
              <w:rPr>
                <w:rFonts w:cstheme="minorHAnsi"/>
              </w:rPr>
              <w:t xml:space="preserve"> </w:t>
            </w:r>
          </w:p>
          <w:p w14:paraId="1EE4314E" w14:textId="77777777" w:rsidR="00397DA2" w:rsidRDefault="00397DA2" w:rsidP="00397DA2">
            <w:pPr>
              <w:pStyle w:val="ListParagraph"/>
              <w:tabs>
                <w:tab w:val="left" w:pos="371"/>
              </w:tabs>
              <w:ind w:left="2520"/>
            </w:pPr>
            <w:r>
              <w:t xml:space="preserve">Example: </w:t>
            </w:r>
            <w:proofErr w:type="spellStart"/>
            <w:r>
              <w:t>TotalAmount</w:t>
            </w:r>
            <w:proofErr w:type="spellEnd"/>
            <w:r>
              <w:t xml:space="preserve"> = 1000</w:t>
            </w:r>
          </w:p>
          <w:p w14:paraId="334441BF" w14:textId="77777777" w:rsidR="00397DA2" w:rsidRDefault="00397DA2" w:rsidP="00397DA2">
            <w:pPr>
              <w:pStyle w:val="ListParagraph"/>
              <w:tabs>
                <w:tab w:val="left" w:pos="371"/>
              </w:tabs>
              <w:ind w:left="2520"/>
            </w:pPr>
            <w:r>
              <w:t>Extracted Amount = 200</w:t>
            </w:r>
          </w:p>
          <w:p w14:paraId="5C9B1001" w14:textId="77777777" w:rsidR="00397DA2" w:rsidRDefault="00397DA2" w:rsidP="00397DA2">
            <w:pPr>
              <w:pStyle w:val="ListParagraph"/>
              <w:tabs>
                <w:tab w:val="left" w:pos="371"/>
              </w:tabs>
              <w:ind w:left="2520"/>
              <w:rPr>
                <w:rFonts w:cstheme="minorHAnsi"/>
              </w:rPr>
            </w:pPr>
            <w:r>
              <w:t xml:space="preserve">Calculated new </w:t>
            </w:r>
            <w:proofErr w:type="spellStart"/>
            <w:r w:rsidRPr="00FD585C">
              <w:rPr>
                <w:rFonts w:cstheme="minorHAnsi"/>
              </w:rPr>
              <w:t>Total</w:t>
            </w:r>
            <w:r>
              <w:rPr>
                <w:rFonts w:cstheme="minorHAnsi"/>
              </w:rPr>
              <w:t>A</w:t>
            </w:r>
            <w:r w:rsidRPr="00FD585C">
              <w:rPr>
                <w:rFonts w:cstheme="minorHAnsi"/>
              </w:rPr>
              <w:t>mount</w:t>
            </w:r>
            <w:proofErr w:type="spellEnd"/>
            <w:r>
              <w:rPr>
                <w:rFonts w:cstheme="minorHAnsi"/>
              </w:rPr>
              <w:t xml:space="preserve"> = 800</w:t>
            </w:r>
          </w:p>
          <w:p w14:paraId="218F177E" w14:textId="77777777" w:rsidR="00397DA2" w:rsidRPr="00397DA2" w:rsidRDefault="00397DA2" w:rsidP="00397DA2">
            <w:pPr>
              <w:pStyle w:val="ListParagraph"/>
              <w:tabs>
                <w:tab w:val="left" w:pos="371"/>
              </w:tabs>
              <w:ind w:left="2520"/>
            </w:pPr>
          </w:p>
          <w:p w14:paraId="58D0BDB4" w14:textId="5B79B7E9" w:rsidR="00397DA2" w:rsidRPr="009B1AC9" w:rsidRDefault="00397DA2" w:rsidP="00A831D9">
            <w:pPr>
              <w:pStyle w:val="ListParagraph"/>
              <w:numPr>
                <w:ilvl w:val="0"/>
                <w:numId w:val="60"/>
              </w:numPr>
              <w:tabs>
                <w:tab w:val="left" w:pos="371"/>
              </w:tabs>
            </w:pPr>
            <w:r w:rsidRPr="00397DA2">
              <w:t>Do the steps in</w:t>
            </w:r>
            <w:r w:rsidRPr="00397DA2">
              <w:rPr>
                <w:b/>
                <w:bCs/>
              </w:rPr>
              <w:t xml:space="preserve"> </w:t>
            </w:r>
            <w:proofErr w:type="spellStart"/>
            <w:r w:rsidRPr="00397DA2">
              <w:rPr>
                <w:b/>
                <w:bCs/>
              </w:rPr>
              <w:t>FinalArrayFormation</w:t>
            </w:r>
            <w:proofErr w:type="spellEnd"/>
            <w:r>
              <w:rPr>
                <w:b/>
                <w:bCs/>
              </w:rPr>
              <w:t xml:space="preserve"> </w:t>
            </w:r>
            <w:r>
              <w:t>paragraph</w:t>
            </w:r>
          </w:p>
          <w:p w14:paraId="5110E55C" w14:textId="77777777" w:rsidR="00A831D9" w:rsidRDefault="00A831D9" w:rsidP="009B1AC9">
            <w:pPr>
              <w:pStyle w:val="ListParagraph"/>
              <w:tabs>
                <w:tab w:val="left" w:pos="371"/>
              </w:tabs>
              <w:ind w:left="2160"/>
            </w:pPr>
          </w:p>
          <w:p w14:paraId="71862F74" w14:textId="08D5F877" w:rsidR="009B1AC9" w:rsidRDefault="0057347B" w:rsidP="00AD3AA7">
            <w:pPr>
              <w:pStyle w:val="ListParagraph"/>
              <w:numPr>
                <w:ilvl w:val="0"/>
                <w:numId w:val="58"/>
              </w:numPr>
              <w:tabs>
                <w:tab w:val="left" w:pos="371"/>
              </w:tabs>
            </w:pPr>
            <w:r>
              <w:t xml:space="preserve">If extracted amount is greater than </w:t>
            </w:r>
            <w:proofErr w:type="spellStart"/>
            <w:r w:rsidRPr="00FD585C">
              <w:rPr>
                <w:rFonts w:cstheme="minorHAnsi"/>
              </w:rPr>
              <w:t>Total</w:t>
            </w:r>
            <w:r>
              <w:rPr>
                <w:rFonts w:cstheme="minorHAnsi"/>
              </w:rPr>
              <w:t>A</w:t>
            </w:r>
            <w:r w:rsidRPr="00FD585C">
              <w:rPr>
                <w:rFonts w:cstheme="minorHAnsi"/>
              </w:rPr>
              <w:t>mount</w:t>
            </w:r>
            <w:proofErr w:type="spellEnd"/>
            <w:r w:rsidR="009B1AC9">
              <w:t xml:space="preserve"> </w:t>
            </w:r>
            <w:r>
              <w:t xml:space="preserve">then </w:t>
            </w:r>
          </w:p>
          <w:p w14:paraId="20ABFAE3" w14:textId="5E14E778" w:rsidR="00A16D62" w:rsidRDefault="00A16D62" w:rsidP="00E967A2">
            <w:pPr>
              <w:pStyle w:val="ListParagraph"/>
              <w:numPr>
                <w:ilvl w:val="0"/>
                <w:numId w:val="60"/>
              </w:numPr>
              <w:tabs>
                <w:tab w:val="left" w:pos="371"/>
              </w:tabs>
            </w:pPr>
            <w:r>
              <w:rPr>
                <w:rFonts w:cstheme="minorHAnsi"/>
              </w:rPr>
              <w:t xml:space="preserve">Assign extracted amount with </w:t>
            </w:r>
            <w:proofErr w:type="spellStart"/>
            <w:r w:rsidRPr="00FD585C">
              <w:rPr>
                <w:rFonts w:cstheme="minorHAnsi"/>
              </w:rPr>
              <w:t>Total</w:t>
            </w:r>
            <w:r>
              <w:rPr>
                <w:rFonts w:cstheme="minorHAnsi"/>
              </w:rPr>
              <w:t>A</w:t>
            </w:r>
            <w:r w:rsidRPr="00FD585C">
              <w:rPr>
                <w:rFonts w:cstheme="minorHAnsi"/>
              </w:rPr>
              <w:t>mount</w:t>
            </w:r>
            <w:proofErr w:type="spellEnd"/>
          </w:p>
          <w:p w14:paraId="3543B227" w14:textId="3201A057" w:rsidR="00E967A2" w:rsidRDefault="00E967A2" w:rsidP="00E967A2">
            <w:pPr>
              <w:pStyle w:val="ListParagraph"/>
              <w:numPr>
                <w:ilvl w:val="0"/>
                <w:numId w:val="60"/>
              </w:numPr>
              <w:tabs>
                <w:tab w:val="left" w:pos="371"/>
              </w:tabs>
            </w:pPr>
            <w:r w:rsidRPr="00397DA2">
              <w:t>Do the steps in</w:t>
            </w:r>
            <w:r w:rsidRPr="00397DA2">
              <w:rPr>
                <w:b/>
                <w:bCs/>
              </w:rPr>
              <w:t xml:space="preserve"> </w:t>
            </w:r>
            <w:proofErr w:type="spellStart"/>
            <w:r w:rsidRPr="00397DA2">
              <w:rPr>
                <w:b/>
                <w:bCs/>
              </w:rPr>
              <w:t>FinalArrayFormation</w:t>
            </w:r>
            <w:proofErr w:type="spellEnd"/>
            <w:r>
              <w:rPr>
                <w:b/>
                <w:bCs/>
              </w:rPr>
              <w:t xml:space="preserve"> </w:t>
            </w:r>
            <w:r>
              <w:t>paragraph</w:t>
            </w:r>
          </w:p>
          <w:p w14:paraId="0370F357" w14:textId="4D776E7D" w:rsidR="00A16D62" w:rsidRPr="009B1AC9" w:rsidRDefault="00A16D62" w:rsidP="00A16D62">
            <w:pPr>
              <w:pStyle w:val="ListParagraph"/>
              <w:numPr>
                <w:ilvl w:val="0"/>
                <w:numId w:val="60"/>
              </w:numPr>
              <w:tabs>
                <w:tab w:val="left" w:pos="371"/>
              </w:tabs>
            </w:pPr>
            <w:r>
              <w:t xml:space="preserve">Assign </w:t>
            </w:r>
            <w:proofErr w:type="spellStart"/>
            <w:r w:rsidRPr="00FD585C">
              <w:rPr>
                <w:rFonts w:cstheme="minorHAnsi"/>
              </w:rPr>
              <w:t>Total</w:t>
            </w:r>
            <w:r>
              <w:rPr>
                <w:rFonts w:cstheme="minorHAnsi"/>
              </w:rPr>
              <w:t>A</w:t>
            </w:r>
            <w:r w:rsidRPr="00FD585C">
              <w:rPr>
                <w:rFonts w:cstheme="minorHAnsi"/>
              </w:rPr>
              <w:t>mount</w:t>
            </w:r>
            <w:proofErr w:type="spellEnd"/>
            <w:r>
              <w:rPr>
                <w:rFonts w:cstheme="minorHAnsi"/>
              </w:rPr>
              <w:t xml:space="preserve"> = 0 </w:t>
            </w:r>
          </w:p>
          <w:p w14:paraId="75FAD735" w14:textId="23B05109" w:rsidR="00AD3AA7" w:rsidRDefault="00730EDC" w:rsidP="00506616">
            <w:pPr>
              <w:pStyle w:val="ListParagraph"/>
              <w:numPr>
                <w:ilvl w:val="0"/>
                <w:numId w:val="50"/>
              </w:numPr>
              <w:tabs>
                <w:tab w:val="left" w:pos="371"/>
              </w:tabs>
            </w:pPr>
            <w:r>
              <w:t xml:space="preserve">If </w:t>
            </w:r>
            <w:proofErr w:type="spellStart"/>
            <w:r w:rsidRPr="00FD585C">
              <w:rPr>
                <w:rFonts w:cstheme="minorHAnsi"/>
              </w:rPr>
              <w:t>Total</w:t>
            </w:r>
            <w:r>
              <w:rPr>
                <w:rFonts w:cstheme="minorHAnsi"/>
              </w:rPr>
              <w:t>A</w:t>
            </w:r>
            <w:r w:rsidRPr="00FD585C">
              <w:rPr>
                <w:rFonts w:cstheme="minorHAnsi"/>
              </w:rPr>
              <w:t>mount</w:t>
            </w:r>
            <w:proofErr w:type="spellEnd"/>
            <w:r>
              <w:rPr>
                <w:rFonts w:cstheme="minorHAnsi"/>
              </w:rPr>
              <w:t xml:space="preserve"> is greater than </w:t>
            </w:r>
            <w:proofErr w:type="gramStart"/>
            <w:r>
              <w:rPr>
                <w:rFonts w:cstheme="minorHAnsi"/>
              </w:rPr>
              <w:t>zero</w:t>
            </w:r>
            <w:proofErr w:type="gramEnd"/>
            <w:r>
              <w:rPr>
                <w:rFonts w:cstheme="minorHAnsi"/>
              </w:rPr>
              <w:t xml:space="preserve"> then </w:t>
            </w:r>
            <w:r w:rsidR="00866484" w:rsidRPr="00866484">
              <w:rPr>
                <w:rFonts w:cstheme="minorHAnsi"/>
              </w:rPr>
              <w:t xml:space="preserve">assign </w:t>
            </w:r>
            <w:proofErr w:type="spellStart"/>
            <w:r w:rsidR="00866484" w:rsidRPr="00866484">
              <w:rPr>
                <w:rFonts w:cstheme="minorHAnsi"/>
              </w:rPr>
              <w:t>TotalAmount</w:t>
            </w:r>
            <w:proofErr w:type="spellEnd"/>
            <w:r w:rsidR="00866484" w:rsidRPr="00866484">
              <w:rPr>
                <w:rFonts w:cstheme="minorHAnsi"/>
              </w:rPr>
              <w:t xml:space="preserve"> value to </w:t>
            </w:r>
            <w:proofErr w:type="spellStart"/>
            <w:r w:rsidR="00866484" w:rsidRPr="00866484">
              <w:rPr>
                <w:rFonts w:cstheme="minorHAnsi"/>
              </w:rPr>
              <w:t>UnAllocatedAmt</w:t>
            </w:r>
            <w:proofErr w:type="spellEnd"/>
            <w:r w:rsidR="00866484" w:rsidRPr="00866484">
              <w:rPr>
                <w:rFonts w:cstheme="minorHAnsi"/>
              </w:rPr>
              <w:t xml:space="preserve"> </w:t>
            </w:r>
            <w:r w:rsidR="00BD62D1">
              <w:rPr>
                <w:rFonts w:cstheme="minorHAnsi"/>
              </w:rPr>
              <w:t xml:space="preserve">in the first position </w:t>
            </w:r>
            <w:r w:rsidR="00866484" w:rsidRPr="00866484">
              <w:rPr>
                <w:rFonts w:cstheme="minorHAnsi"/>
              </w:rPr>
              <w:t xml:space="preserve">(Outgoing </w:t>
            </w:r>
            <w:proofErr w:type="spellStart"/>
            <w:r w:rsidR="00866484" w:rsidRPr="00866484">
              <w:rPr>
                <w:rFonts w:cstheme="minorHAnsi"/>
              </w:rPr>
              <w:t>Arugument</w:t>
            </w:r>
            <w:proofErr w:type="spellEnd"/>
            <w:r w:rsidR="00866484" w:rsidRPr="00866484">
              <w:rPr>
                <w:rFonts w:cstheme="minorHAnsi"/>
              </w:rPr>
              <w:t>)</w:t>
            </w:r>
            <w:r w:rsidR="00876C42">
              <w:rPr>
                <w:rFonts w:cstheme="minorHAnsi"/>
              </w:rPr>
              <w:t xml:space="preserve">. Get highest maturity date arrangement from EB.HUS.LA.CASE and </w:t>
            </w:r>
            <w:r w:rsidR="00546327">
              <w:rPr>
                <w:rFonts w:cstheme="minorHAnsi"/>
              </w:rPr>
              <w:t xml:space="preserve">assign it to </w:t>
            </w:r>
            <w:proofErr w:type="spellStart"/>
            <w:r w:rsidR="00546327" w:rsidRPr="00866484">
              <w:rPr>
                <w:rFonts w:cstheme="minorHAnsi"/>
              </w:rPr>
              <w:t>UnAllocatedAmt</w:t>
            </w:r>
            <w:proofErr w:type="spellEnd"/>
            <w:r w:rsidR="00546327" w:rsidRPr="00866484">
              <w:rPr>
                <w:rFonts w:cstheme="minorHAnsi"/>
              </w:rPr>
              <w:t xml:space="preserve"> </w:t>
            </w:r>
            <w:r w:rsidR="00546327">
              <w:rPr>
                <w:rFonts w:cstheme="minorHAnsi"/>
              </w:rPr>
              <w:t>in the second position</w:t>
            </w:r>
          </w:p>
          <w:p w14:paraId="2E4F565F" w14:textId="77777777" w:rsidR="00421C21" w:rsidRDefault="00421C21" w:rsidP="00F64F09">
            <w:pPr>
              <w:tabs>
                <w:tab w:val="left" w:pos="371"/>
              </w:tabs>
              <w:rPr>
                <w:b/>
                <w:bCs/>
                <w:u w:val="single"/>
              </w:rPr>
            </w:pPr>
          </w:p>
          <w:p w14:paraId="3868F756" w14:textId="572B2C4C" w:rsidR="00F64F09" w:rsidRPr="00F64F09" w:rsidRDefault="00F64F09" w:rsidP="00F64F09">
            <w:pPr>
              <w:tabs>
                <w:tab w:val="left" w:pos="371"/>
              </w:tabs>
              <w:rPr>
                <w:b/>
                <w:bCs/>
                <w:u w:val="single"/>
              </w:rPr>
            </w:pPr>
            <w:proofErr w:type="spellStart"/>
            <w:r w:rsidRPr="00F64F09">
              <w:rPr>
                <w:b/>
                <w:bCs/>
                <w:u w:val="single"/>
              </w:rPr>
              <w:t>ArrayFormation</w:t>
            </w:r>
            <w:proofErr w:type="spellEnd"/>
            <w:r w:rsidRPr="00F64F09">
              <w:rPr>
                <w:b/>
                <w:bCs/>
                <w:u w:val="single"/>
              </w:rPr>
              <w:t>:</w:t>
            </w:r>
          </w:p>
          <w:p w14:paraId="05ECEC04" w14:textId="7A4204FF" w:rsidR="00F64F09" w:rsidRDefault="001F7385" w:rsidP="00506616">
            <w:pPr>
              <w:pStyle w:val="ListParagraph"/>
              <w:numPr>
                <w:ilvl w:val="0"/>
                <w:numId w:val="53"/>
              </w:numPr>
              <w:tabs>
                <w:tab w:val="left" w:pos="371"/>
              </w:tabs>
            </w:pPr>
            <w:r>
              <w:t xml:space="preserve">Read </w:t>
            </w:r>
            <w:proofErr w:type="gramStart"/>
            <w:r>
              <w:t>AA.BILL.DETAILS</w:t>
            </w:r>
            <w:proofErr w:type="gramEnd"/>
            <w:r>
              <w:t xml:space="preserve"> </w:t>
            </w:r>
            <w:r w:rsidR="005442B7">
              <w:t xml:space="preserve">and get </w:t>
            </w:r>
            <w:r w:rsidR="005442B7" w:rsidRPr="005442B7">
              <w:t>PAYMENT.DATE, PROPERTY</w:t>
            </w:r>
            <w:r w:rsidR="009E7177">
              <w:t>, PAYMENT.TYPE</w:t>
            </w:r>
            <w:r w:rsidR="005442B7" w:rsidRPr="005442B7">
              <w:t xml:space="preserve"> and OS.PROP.AMOUNT</w:t>
            </w:r>
          </w:p>
          <w:p w14:paraId="6C6DC008" w14:textId="06EE75C8" w:rsidR="00470DF3" w:rsidRDefault="00470DF3" w:rsidP="00470DF3">
            <w:pPr>
              <w:pStyle w:val="ListParagraph"/>
              <w:numPr>
                <w:ilvl w:val="0"/>
                <w:numId w:val="53"/>
              </w:numPr>
              <w:tabs>
                <w:tab w:val="left" w:pos="371"/>
              </w:tabs>
            </w:pPr>
            <w:r>
              <w:t xml:space="preserve">Assign </w:t>
            </w:r>
            <w:proofErr w:type="spellStart"/>
            <w:r>
              <w:t>PayType</w:t>
            </w:r>
            <w:proofErr w:type="spellEnd"/>
            <w:r>
              <w:t xml:space="preserve"> variable with value “R”</w:t>
            </w:r>
          </w:p>
          <w:p w14:paraId="2AB46D38" w14:textId="557E4B0D" w:rsidR="00427F3B" w:rsidRDefault="00427F3B" w:rsidP="00427F3B">
            <w:pPr>
              <w:pStyle w:val="ListParagraph"/>
              <w:numPr>
                <w:ilvl w:val="0"/>
                <w:numId w:val="53"/>
              </w:numPr>
              <w:tabs>
                <w:tab w:val="left" w:pos="371"/>
              </w:tabs>
            </w:pPr>
            <w:r>
              <w:t xml:space="preserve">If any of PAYMENT.TYPE is equal to “ACTUAL” then assign </w:t>
            </w:r>
            <w:proofErr w:type="spellStart"/>
            <w:r>
              <w:t>PayType</w:t>
            </w:r>
            <w:proofErr w:type="spellEnd"/>
            <w:r>
              <w:t xml:space="preserve"> variable with value “D”</w:t>
            </w:r>
          </w:p>
          <w:p w14:paraId="51C69555" w14:textId="1E926E07" w:rsidR="00427F3B" w:rsidRDefault="00427F3B" w:rsidP="00506616">
            <w:pPr>
              <w:pStyle w:val="ListParagraph"/>
              <w:numPr>
                <w:ilvl w:val="0"/>
                <w:numId w:val="53"/>
              </w:numPr>
              <w:tabs>
                <w:tab w:val="left" w:pos="371"/>
              </w:tabs>
            </w:pPr>
            <w:r>
              <w:t xml:space="preserve">If any of PAYMENT.TYPE is like to “PAYOFF” then assign </w:t>
            </w:r>
            <w:proofErr w:type="spellStart"/>
            <w:r>
              <w:t>PayType</w:t>
            </w:r>
            <w:proofErr w:type="spellEnd"/>
            <w:r>
              <w:t xml:space="preserve"> variable with value “P”</w:t>
            </w:r>
          </w:p>
          <w:p w14:paraId="171919D9" w14:textId="02987F43" w:rsidR="00B944B7" w:rsidRDefault="00A76E12" w:rsidP="00506616">
            <w:pPr>
              <w:pStyle w:val="ListParagraph"/>
              <w:numPr>
                <w:ilvl w:val="0"/>
                <w:numId w:val="53"/>
              </w:numPr>
              <w:tabs>
                <w:tab w:val="left" w:pos="371"/>
              </w:tabs>
            </w:pPr>
            <w:r>
              <w:t xml:space="preserve">Using Loop statement extract respective </w:t>
            </w:r>
            <w:r w:rsidRPr="005442B7">
              <w:t>PROPERTY</w:t>
            </w:r>
            <w:r>
              <w:t xml:space="preserve"> &amp; </w:t>
            </w:r>
            <w:proofErr w:type="gramStart"/>
            <w:r w:rsidRPr="005442B7">
              <w:t>OS.PROP.AMOUNT</w:t>
            </w:r>
            <w:proofErr w:type="gramEnd"/>
          </w:p>
          <w:p w14:paraId="246C4A63" w14:textId="53134669" w:rsidR="005E6243" w:rsidRDefault="005E6243" w:rsidP="009E7177">
            <w:pPr>
              <w:pStyle w:val="ListParagraph"/>
              <w:numPr>
                <w:ilvl w:val="0"/>
                <w:numId w:val="58"/>
              </w:numPr>
              <w:tabs>
                <w:tab w:val="left" w:pos="371"/>
              </w:tabs>
            </w:pPr>
            <w:r>
              <w:t>Form the value as shown below and add it to the List array</w:t>
            </w:r>
          </w:p>
          <w:p w14:paraId="36543776" w14:textId="77777777" w:rsidR="005E6243" w:rsidRDefault="005E6243" w:rsidP="009E7177">
            <w:pPr>
              <w:pStyle w:val="ListParagraph"/>
              <w:tabs>
                <w:tab w:val="left" w:pos="371"/>
              </w:tabs>
              <w:ind w:left="1440"/>
            </w:pPr>
            <w:proofErr w:type="spellStart"/>
            <w:r>
              <w:t>UnpaidArrList</w:t>
            </w:r>
            <w:proofErr w:type="spellEnd"/>
            <w:r>
              <w:t xml:space="preserve"> = </w:t>
            </w:r>
            <w:proofErr w:type="spellStart"/>
            <w:r w:rsidR="00AB0340">
              <w:t>ProdGrp</w:t>
            </w:r>
            <w:proofErr w:type="spellEnd"/>
            <w:proofErr w:type="gramStart"/>
            <w:r w:rsidR="00AB0340">
              <w:t>+”*</w:t>
            </w:r>
            <w:proofErr w:type="gramEnd"/>
            <w:r w:rsidR="00AB0340">
              <w:t>”+</w:t>
            </w:r>
            <w:r w:rsidR="00073968" w:rsidRPr="005442B7">
              <w:t xml:space="preserve"> PAYMENT.DATE</w:t>
            </w:r>
            <w:r w:rsidR="00073968">
              <w:t>+”*”+</w:t>
            </w:r>
            <w:r w:rsidR="009A3FCA" w:rsidRPr="005442B7">
              <w:t xml:space="preserve"> PROPERTY</w:t>
            </w:r>
            <w:r w:rsidR="009A3FCA">
              <w:t xml:space="preserve">+”*”+ </w:t>
            </w:r>
            <w:proofErr w:type="spellStart"/>
            <w:r w:rsidR="009A3FCA">
              <w:t>ArrangementIdVal</w:t>
            </w:r>
            <w:proofErr w:type="spellEnd"/>
            <w:r w:rsidR="009A3FCA">
              <w:t>+”*”+</w:t>
            </w:r>
            <w:r w:rsidR="009A3FCA" w:rsidRPr="005442B7">
              <w:t xml:space="preserve"> OS.PROP.AMOUNT</w:t>
            </w:r>
            <w:r w:rsidR="006B22E5">
              <w:t>+”</w:t>
            </w:r>
            <w:r w:rsidR="006C45A1">
              <w:t>*</w:t>
            </w:r>
            <w:r w:rsidR="006B22E5">
              <w:t>”</w:t>
            </w:r>
            <w:r w:rsidR="006C45A1">
              <w:t xml:space="preserve">+ </w:t>
            </w:r>
            <w:proofErr w:type="spellStart"/>
            <w:r w:rsidR="006C45A1">
              <w:t>PayType</w:t>
            </w:r>
            <w:proofErr w:type="spellEnd"/>
          </w:p>
          <w:p w14:paraId="59E1D72B" w14:textId="77777777" w:rsidR="001B50D9" w:rsidRDefault="001B50D9" w:rsidP="009E7177">
            <w:pPr>
              <w:pStyle w:val="ListParagraph"/>
              <w:tabs>
                <w:tab w:val="left" w:pos="371"/>
              </w:tabs>
              <w:ind w:left="1440"/>
            </w:pPr>
          </w:p>
          <w:p w14:paraId="4284D505" w14:textId="0EC14AE5" w:rsidR="001B50D9" w:rsidRPr="00F64F09" w:rsidRDefault="001B50D9" w:rsidP="001B50D9">
            <w:pPr>
              <w:tabs>
                <w:tab w:val="left" w:pos="371"/>
              </w:tabs>
              <w:rPr>
                <w:b/>
                <w:bCs/>
                <w:u w:val="single"/>
              </w:rPr>
            </w:pPr>
            <w:proofErr w:type="spellStart"/>
            <w:r>
              <w:rPr>
                <w:b/>
                <w:bCs/>
                <w:u w:val="single"/>
              </w:rPr>
              <w:t>Final</w:t>
            </w:r>
            <w:r w:rsidR="00885FB7">
              <w:rPr>
                <w:b/>
                <w:bCs/>
                <w:u w:val="single"/>
              </w:rPr>
              <w:t>Array</w:t>
            </w:r>
            <w:r w:rsidRPr="00F64F09">
              <w:rPr>
                <w:b/>
                <w:bCs/>
                <w:u w:val="single"/>
              </w:rPr>
              <w:t>Formation</w:t>
            </w:r>
            <w:proofErr w:type="spellEnd"/>
            <w:r w:rsidRPr="00F64F09">
              <w:rPr>
                <w:b/>
                <w:bCs/>
                <w:u w:val="single"/>
              </w:rPr>
              <w:t>:</w:t>
            </w:r>
          </w:p>
          <w:p w14:paraId="1351ECD3" w14:textId="0C09FA62" w:rsidR="000614C6" w:rsidRPr="005107FC" w:rsidRDefault="000614C6" w:rsidP="000614C6">
            <w:pPr>
              <w:pStyle w:val="ListParagraph"/>
              <w:numPr>
                <w:ilvl w:val="0"/>
                <w:numId w:val="59"/>
              </w:numPr>
              <w:tabs>
                <w:tab w:val="left" w:pos="371"/>
              </w:tabs>
              <w:ind w:left="731"/>
            </w:pPr>
            <w:r>
              <w:rPr>
                <w:rFonts w:cstheme="minorHAnsi"/>
              </w:rPr>
              <w:t xml:space="preserve">If </w:t>
            </w:r>
            <w:r w:rsidR="002E2979">
              <w:t xml:space="preserve">arrangement </w:t>
            </w:r>
            <w:proofErr w:type="gramStart"/>
            <w:r w:rsidR="002E2979">
              <w:t>id</w:t>
            </w:r>
            <w:r>
              <w:rPr>
                <w:rFonts w:cstheme="minorHAnsi"/>
              </w:rPr>
              <w:t xml:space="preserve"> is</w:t>
            </w:r>
            <w:proofErr w:type="gramEnd"/>
            <w:r>
              <w:rPr>
                <w:rFonts w:cstheme="minorHAnsi"/>
              </w:rPr>
              <w:t xml:space="preserve"> </w:t>
            </w:r>
            <w:proofErr w:type="gramStart"/>
            <w:r>
              <w:rPr>
                <w:rFonts w:cstheme="minorHAnsi"/>
              </w:rPr>
              <w:t>exists</w:t>
            </w:r>
            <w:proofErr w:type="gramEnd"/>
            <w:r w:rsidR="002E2979">
              <w:rPr>
                <w:rFonts w:cstheme="minorHAnsi"/>
              </w:rPr>
              <w:t xml:space="preserve"> in </w:t>
            </w:r>
            <w:proofErr w:type="spellStart"/>
            <w:r w:rsidR="002E2979" w:rsidRPr="003666D7">
              <w:t>ArrangementIds</w:t>
            </w:r>
            <w:proofErr w:type="spellEnd"/>
            <w:r w:rsidR="002E2979">
              <w:t xml:space="preserve"> </w:t>
            </w:r>
            <w:r w:rsidR="005539F3">
              <w:t xml:space="preserve">array </w:t>
            </w:r>
            <w:r w:rsidR="002E2979">
              <w:t xml:space="preserve">(Outgoing argument) </w:t>
            </w:r>
            <w:r>
              <w:rPr>
                <w:rFonts w:cstheme="minorHAnsi"/>
              </w:rPr>
              <w:t xml:space="preserve">then add the extracted amount to the respective </w:t>
            </w:r>
            <w:proofErr w:type="spellStart"/>
            <w:r w:rsidRPr="003666D7">
              <w:t>AllocAmount</w:t>
            </w:r>
            <w:proofErr w:type="spellEnd"/>
            <w:r>
              <w:rPr>
                <w:rFonts w:cstheme="minorHAnsi"/>
              </w:rPr>
              <w:t xml:space="preserve"> in the array.</w:t>
            </w:r>
          </w:p>
          <w:p w14:paraId="48F71AB7" w14:textId="77777777" w:rsidR="000614C6" w:rsidRDefault="000614C6" w:rsidP="000614C6">
            <w:pPr>
              <w:pStyle w:val="ListParagraph"/>
              <w:tabs>
                <w:tab w:val="left" w:pos="371"/>
              </w:tabs>
              <w:ind w:left="731"/>
            </w:pPr>
          </w:p>
          <w:p w14:paraId="4AC8C3EF" w14:textId="77777777" w:rsidR="000614C6" w:rsidRDefault="000614C6" w:rsidP="000614C6">
            <w:pPr>
              <w:pStyle w:val="ListParagraph"/>
              <w:tabs>
                <w:tab w:val="left" w:pos="371"/>
              </w:tabs>
              <w:ind w:left="731"/>
            </w:pPr>
            <w:r>
              <w:t>Example:</w:t>
            </w:r>
          </w:p>
          <w:p w14:paraId="13117F6B" w14:textId="77777777" w:rsidR="000614C6" w:rsidRDefault="000614C6" w:rsidP="000614C6">
            <w:pPr>
              <w:pStyle w:val="ListParagraph"/>
              <w:tabs>
                <w:tab w:val="left" w:pos="371"/>
              </w:tabs>
              <w:ind w:left="731"/>
              <w:rPr>
                <w:rFonts w:cstheme="minorHAnsi"/>
              </w:rPr>
            </w:pPr>
            <w:r>
              <w:rPr>
                <w:rFonts w:cstheme="minorHAnsi"/>
              </w:rPr>
              <w:t>extracted amount is = 50</w:t>
            </w:r>
          </w:p>
          <w:p w14:paraId="2151EC50" w14:textId="77777777" w:rsidR="000614C6" w:rsidRDefault="000614C6" w:rsidP="000614C6">
            <w:pPr>
              <w:pStyle w:val="ListParagraph"/>
              <w:tabs>
                <w:tab w:val="left" w:pos="371"/>
              </w:tabs>
              <w:ind w:left="731"/>
            </w:pPr>
            <w:r>
              <w:rPr>
                <w:rFonts w:cstheme="minorHAnsi"/>
              </w:rPr>
              <w:t xml:space="preserve">Arrangement id = </w:t>
            </w:r>
            <w:r>
              <w:t>AA20001</w:t>
            </w:r>
          </w:p>
          <w:p w14:paraId="5EE374A1" w14:textId="77777777" w:rsidR="000614C6" w:rsidRDefault="000614C6" w:rsidP="000614C6">
            <w:pPr>
              <w:pStyle w:val="ListParagraph"/>
              <w:tabs>
                <w:tab w:val="left" w:pos="371"/>
              </w:tabs>
              <w:ind w:left="731"/>
              <w:rPr>
                <w:rFonts w:cstheme="minorHAnsi"/>
              </w:rPr>
            </w:pPr>
            <w:r>
              <w:rPr>
                <w:rFonts w:cstheme="minorHAnsi"/>
              </w:rPr>
              <w:t>Existing Array:</w:t>
            </w:r>
          </w:p>
          <w:tbl>
            <w:tblPr>
              <w:tblStyle w:val="TableGrid"/>
              <w:tblW w:w="0" w:type="auto"/>
              <w:tblInd w:w="731" w:type="dxa"/>
              <w:tblLook w:val="04A0" w:firstRow="1" w:lastRow="0" w:firstColumn="1" w:lastColumn="0" w:noHBand="0" w:noVBand="1"/>
            </w:tblPr>
            <w:tblGrid>
              <w:gridCol w:w="1561"/>
              <w:gridCol w:w="1276"/>
              <w:gridCol w:w="951"/>
            </w:tblGrid>
            <w:tr w:rsidR="000614C6" w14:paraId="2AC64D37" w14:textId="77777777" w:rsidTr="000614C6">
              <w:tc>
                <w:tcPr>
                  <w:tcW w:w="1561" w:type="dxa"/>
                </w:tcPr>
                <w:p w14:paraId="56FE2DD6" w14:textId="77777777" w:rsidR="000614C6" w:rsidRDefault="000614C6" w:rsidP="000614C6">
                  <w:pPr>
                    <w:pStyle w:val="ListParagraph"/>
                    <w:tabs>
                      <w:tab w:val="left" w:pos="371"/>
                    </w:tabs>
                    <w:ind w:left="0"/>
                  </w:pPr>
                  <w:proofErr w:type="spellStart"/>
                  <w:r w:rsidRPr="003666D7">
                    <w:t>ArrangementIds</w:t>
                  </w:r>
                  <w:proofErr w:type="spellEnd"/>
                </w:p>
              </w:tc>
              <w:tc>
                <w:tcPr>
                  <w:tcW w:w="1276" w:type="dxa"/>
                </w:tcPr>
                <w:p w14:paraId="7031536A" w14:textId="77777777" w:rsidR="000614C6" w:rsidRDefault="000614C6" w:rsidP="000614C6">
                  <w:pPr>
                    <w:pStyle w:val="ListParagraph"/>
                    <w:tabs>
                      <w:tab w:val="left" w:pos="371"/>
                    </w:tabs>
                    <w:ind w:left="0"/>
                  </w:pPr>
                  <w:proofErr w:type="spellStart"/>
                  <w:r w:rsidRPr="003666D7">
                    <w:t>AllocAmount</w:t>
                  </w:r>
                  <w:proofErr w:type="spellEnd"/>
                </w:p>
              </w:tc>
              <w:tc>
                <w:tcPr>
                  <w:tcW w:w="951" w:type="dxa"/>
                </w:tcPr>
                <w:p w14:paraId="2F5A0032" w14:textId="77777777" w:rsidR="000614C6" w:rsidRDefault="000614C6" w:rsidP="000614C6">
                  <w:pPr>
                    <w:pStyle w:val="ListParagraph"/>
                    <w:tabs>
                      <w:tab w:val="left" w:pos="371"/>
                    </w:tabs>
                    <w:ind w:left="0"/>
                  </w:pPr>
                  <w:proofErr w:type="spellStart"/>
                  <w:r w:rsidRPr="003666D7">
                    <w:t>PayTypes</w:t>
                  </w:r>
                  <w:proofErr w:type="spellEnd"/>
                </w:p>
              </w:tc>
            </w:tr>
            <w:tr w:rsidR="000614C6" w14:paraId="37D16961" w14:textId="77777777" w:rsidTr="000614C6">
              <w:tc>
                <w:tcPr>
                  <w:tcW w:w="1561" w:type="dxa"/>
                </w:tcPr>
                <w:p w14:paraId="148D02A9" w14:textId="77777777" w:rsidR="000614C6" w:rsidRDefault="000614C6" w:rsidP="000614C6">
                  <w:pPr>
                    <w:pStyle w:val="ListParagraph"/>
                    <w:tabs>
                      <w:tab w:val="left" w:pos="371"/>
                    </w:tabs>
                    <w:ind w:left="0"/>
                  </w:pPr>
                  <w:r>
                    <w:t>AA20001</w:t>
                  </w:r>
                </w:p>
              </w:tc>
              <w:tc>
                <w:tcPr>
                  <w:tcW w:w="1276" w:type="dxa"/>
                </w:tcPr>
                <w:p w14:paraId="00ABD268" w14:textId="77777777" w:rsidR="000614C6" w:rsidRDefault="000614C6" w:rsidP="000614C6">
                  <w:pPr>
                    <w:pStyle w:val="ListParagraph"/>
                    <w:tabs>
                      <w:tab w:val="left" w:pos="371"/>
                    </w:tabs>
                    <w:ind w:left="0"/>
                  </w:pPr>
                  <w:r>
                    <w:t>2000</w:t>
                  </w:r>
                </w:p>
              </w:tc>
              <w:tc>
                <w:tcPr>
                  <w:tcW w:w="951" w:type="dxa"/>
                </w:tcPr>
                <w:p w14:paraId="5AB39E6C" w14:textId="77777777" w:rsidR="000614C6" w:rsidRDefault="000614C6" w:rsidP="000614C6">
                  <w:pPr>
                    <w:pStyle w:val="ListParagraph"/>
                    <w:tabs>
                      <w:tab w:val="left" w:pos="371"/>
                    </w:tabs>
                    <w:ind w:left="0"/>
                  </w:pPr>
                  <w:r>
                    <w:t>R</w:t>
                  </w:r>
                </w:p>
              </w:tc>
            </w:tr>
            <w:tr w:rsidR="000614C6" w14:paraId="2AC260EF" w14:textId="77777777" w:rsidTr="000614C6">
              <w:tc>
                <w:tcPr>
                  <w:tcW w:w="1561" w:type="dxa"/>
                </w:tcPr>
                <w:p w14:paraId="77C492DD" w14:textId="77777777" w:rsidR="000614C6" w:rsidRDefault="000614C6" w:rsidP="000614C6">
                  <w:pPr>
                    <w:pStyle w:val="ListParagraph"/>
                    <w:tabs>
                      <w:tab w:val="left" w:pos="371"/>
                    </w:tabs>
                    <w:ind w:left="0"/>
                  </w:pPr>
                  <w:r>
                    <w:t>AA20002</w:t>
                  </w:r>
                </w:p>
              </w:tc>
              <w:tc>
                <w:tcPr>
                  <w:tcW w:w="1276" w:type="dxa"/>
                </w:tcPr>
                <w:p w14:paraId="4B432650" w14:textId="77777777" w:rsidR="000614C6" w:rsidRDefault="000614C6" w:rsidP="000614C6">
                  <w:pPr>
                    <w:pStyle w:val="ListParagraph"/>
                    <w:tabs>
                      <w:tab w:val="left" w:pos="371"/>
                    </w:tabs>
                    <w:ind w:left="0"/>
                  </w:pPr>
                  <w:r>
                    <w:t>40</w:t>
                  </w:r>
                </w:p>
              </w:tc>
              <w:tc>
                <w:tcPr>
                  <w:tcW w:w="951" w:type="dxa"/>
                </w:tcPr>
                <w:p w14:paraId="6A21B8FB" w14:textId="77777777" w:rsidR="000614C6" w:rsidRDefault="000614C6" w:rsidP="000614C6">
                  <w:pPr>
                    <w:pStyle w:val="ListParagraph"/>
                    <w:tabs>
                      <w:tab w:val="left" w:pos="371"/>
                    </w:tabs>
                    <w:ind w:left="0"/>
                  </w:pPr>
                  <w:r>
                    <w:t>R</w:t>
                  </w:r>
                </w:p>
              </w:tc>
            </w:tr>
          </w:tbl>
          <w:p w14:paraId="7E0D6BF0" w14:textId="77777777" w:rsidR="000614C6" w:rsidRDefault="000614C6" w:rsidP="000614C6">
            <w:pPr>
              <w:pStyle w:val="ListParagraph"/>
              <w:tabs>
                <w:tab w:val="left" w:pos="371"/>
              </w:tabs>
              <w:ind w:left="731"/>
            </w:pPr>
          </w:p>
          <w:p w14:paraId="63F2E274" w14:textId="77777777" w:rsidR="000614C6" w:rsidRDefault="000614C6" w:rsidP="000614C6">
            <w:pPr>
              <w:pStyle w:val="ListParagraph"/>
              <w:tabs>
                <w:tab w:val="left" w:pos="371"/>
              </w:tabs>
              <w:ind w:left="731"/>
            </w:pPr>
            <w:r>
              <w:t>After Update:</w:t>
            </w:r>
          </w:p>
          <w:tbl>
            <w:tblPr>
              <w:tblStyle w:val="TableGrid"/>
              <w:tblW w:w="0" w:type="auto"/>
              <w:tblInd w:w="731" w:type="dxa"/>
              <w:tblLook w:val="04A0" w:firstRow="1" w:lastRow="0" w:firstColumn="1" w:lastColumn="0" w:noHBand="0" w:noVBand="1"/>
            </w:tblPr>
            <w:tblGrid>
              <w:gridCol w:w="1561"/>
              <w:gridCol w:w="1276"/>
              <w:gridCol w:w="951"/>
            </w:tblGrid>
            <w:tr w:rsidR="000614C6" w14:paraId="7784C47C" w14:textId="77777777" w:rsidTr="000614C6">
              <w:tc>
                <w:tcPr>
                  <w:tcW w:w="1561" w:type="dxa"/>
                </w:tcPr>
                <w:p w14:paraId="77E6572D" w14:textId="77777777" w:rsidR="000614C6" w:rsidRDefault="000614C6" w:rsidP="000614C6">
                  <w:pPr>
                    <w:pStyle w:val="ListParagraph"/>
                    <w:tabs>
                      <w:tab w:val="left" w:pos="371"/>
                    </w:tabs>
                    <w:ind w:left="0"/>
                  </w:pPr>
                  <w:proofErr w:type="spellStart"/>
                  <w:r w:rsidRPr="003666D7">
                    <w:t>ArrangementIds</w:t>
                  </w:r>
                  <w:proofErr w:type="spellEnd"/>
                </w:p>
              </w:tc>
              <w:tc>
                <w:tcPr>
                  <w:tcW w:w="1276" w:type="dxa"/>
                </w:tcPr>
                <w:p w14:paraId="5AAB4DC9" w14:textId="77777777" w:rsidR="000614C6" w:rsidRDefault="000614C6" w:rsidP="000614C6">
                  <w:pPr>
                    <w:pStyle w:val="ListParagraph"/>
                    <w:tabs>
                      <w:tab w:val="left" w:pos="371"/>
                    </w:tabs>
                    <w:ind w:left="0"/>
                  </w:pPr>
                  <w:proofErr w:type="spellStart"/>
                  <w:r w:rsidRPr="003666D7">
                    <w:t>AllocAmount</w:t>
                  </w:r>
                  <w:proofErr w:type="spellEnd"/>
                </w:p>
              </w:tc>
              <w:tc>
                <w:tcPr>
                  <w:tcW w:w="951" w:type="dxa"/>
                </w:tcPr>
                <w:p w14:paraId="78D3FC58" w14:textId="77777777" w:rsidR="000614C6" w:rsidRDefault="000614C6" w:rsidP="000614C6">
                  <w:pPr>
                    <w:pStyle w:val="ListParagraph"/>
                    <w:tabs>
                      <w:tab w:val="left" w:pos="371"/>
                    </w:tabs>
                    <w:ind w:left="0"/>
                  </w:pPr>
                  <w:proofErr w:type="spellStart"/>
                  <w:r w:rsidRPr="003666D7">
                    <w:t>PayTypes</w:t>
                  </w:r>
                  <w:proofErr w:type="spellEnd"/>
                </w:p>
              </w:tc>
            </w:tr>
            <w:tr w:rsidR="000614C6" w14:paraId="2B840EE0" w14:textId="77777777" w:rsidTr="000614C6">
              <w:tc>
                <w:tcPr>
                  <w:tcW w:w="1561" w:type="dxa"/>
                </w:tcPr>
                <w:p w14:paraId="3B72C774" w14:textId="77777777" w:rsidR="000614C6" w:rsidRDefault="000614C6" w:rsidP="000614C6">
                  <w:pPr>
                    <w:pStyle w:val="ListParagraph"/>
                    <w:tabs>
                      <w:tab w:val="left" w:pos="371"/>
                    </w:tabs>
                    <w:ind w:left="0"/>
                  </w:pPr>
                  <w:r>
                    <w:t>AA20001</w:t>
                  </w:r>
                </w:p>
              </w:tc>
              <w:tc>
                <w:tcPr>
                  <w:tcW w:w="1276" w:type="dxa"/>
                </w:tcPr>
                <w:p w14:paraId="3D5A711A" w14:textId="77777777" w:rsidR="000614C6" w:rsidRDefault="000614C6" w:rsidP="000614C6">
                  <w:pPr>
                    <w:pStyle w:val="ListParagraph"/>
                    <w:tabs>
                      <w:tab w:val="left" w:pos="371"/>
                    </w:tabs>
                    <w:ind w:left="0"/>
                  </w:pPr>
                  <w:r>
                    <w:t>2050</w:t>
                  </w:r>
                </w:p>
              </w:tc>
              <w:tc>
                <w:tcPr>
                  <w:tcW w:w="951" w:type="dxa"/>
                </w:tcPr>
                <w:p w14:paraId="51B1C29E" w14:textId="77777777" w:rsidR="000614C6" w:rsidRDefault="000614C6" w:rsidP="000614C6">
                  <w:pPr>
                    <w:pStyle w:val="ListParagraph"/>
                    <w:tabs>
                      <w:tab w:val="left" w:pos="371"/>
                    </w:tabs>
                    <w:ind w:left="0"/>
                  </w:pPr>
                  <w:r>
                    <w:t>R</w:t>
                  </w:r>
                </w:p>
              </w:tc>
            </w:tr>
            <w:tr w:rsidR="000614C6" w14:paraId="7811F9CD" w14:textId="77777777" w:rsidTr="000614C6">
              <w:tc>
                <w:tcPr>
                  <w:tcW w:w="1561" w:type="dxa"/>
                </w:tcPr>
                <w:p w14:paraId="043B7B4C" w14:textId="77777777" w:rsidR="000614C6" w:rsidRDefault="000614C6" w:rsidP="000614C6">
                  <w:pPr>
                    <w:pStyle w:val="ListParagraph"/>
                    <w:tabs>
                      <w:tab w:val="left" w:pos="371"/>
                    </w:tabs>
                    <w:ind w:left="0"/>
                  </w:pPr>
                  <w:r>
                    <w:t>AA20002</w:t>
                  </w:r>
                </w:p>
              </w:tc>
              <w:tc>
                <w:tcPr>
                  <w:tcW w:w="1276" w:type="dxa"/>
                </w:tcPr>
                <w:p w14:paraId="78F5D6DE" w14:textId="77777777" w:rsidR="000614C6" w:rsidRDefault="000614C6" w:rsidP="000614C6">
                  <w:pPr>
                    <w:pStyle w:val="ListParagraph"/>
                    <w:tabs>
                      <w:tab w:val="left" w:pos="371"/>
                    </w:tabs>
                    <w:ind w:left="0"/>
                  </w:pPr>
                  <w:r>
                    <w:t>40</w:t>
                  </w:r>
                </w:p>
              </w:tc>
              <w:tc>
                <w:tcPr>
                  <w:tcW w:w="951" w:type="dxa"/>
                </w:tcPr>
                <w:p w14:paraId="0A40EEB3" w14:textId="77777777" w:rsidR="000614C6" w:rsidRDefault="000614C6" w:rsidP="000614C6">
                  <w:pPr>
                    <w:pStyle w:val="ListParagraph"/>
                    <w:tabs>
                      <w:tab w:val="left" w:pos="371"/>
                    </w:tabs>
                    <w:ind w:left="0"/>
                  </w:pPr>
                  <w:r>
                    <w:t>R</w:t>
                  </w:r>
                </w:p>
              </w:tc>
            </w:tr>
          </w:tbl>
          <w:p w14:paraId="64A93730" w14:textId="77777777" w:rsidR="000614C6" w:rsidRPr="005107FC" w:rsidRDefault="000614C6" w:rsidP="000614C6">
            <w:pPr>
              <w:pStyle w:val="ListParagraph"/>
              <w:tabs>
                <w:tab w:val="left" w:pos="371"/>
              </w:tabs>
              <w:ind w:left="731"/>
            </w:pPr>
          </w:p>
          <w:p w14:paraId="4AB7273F" w14:textId="70D3B5FA" w:rsidR="000614C6" w:rsidRPr="005107FC" w:rsidRDefault="000614C6" w:rsidP="000614C6">
            <w:pPr>
              <w:pStyle w:val="ListParagraph"/>
              <w:numPr>
                <w:ilvl w:val="0"/>
                <w:numId w:val="59"/>
              </w:numPr>
              <w:tabs>
                <w:tab w:val="left" w:pos="371"/>
              </w:tabs>
              <w:ind w:left="731"/>
            </w:pPr>
            <w:r>
              <w:rPr>
                <w:rFonts w:cstheme="minorHAnsi"/>
              </w:rPr>
              <w:t xml:space="preserve">If arrangement id is not </w:t>
            </w:r>
            <w:proofErr w:type="gramStart"/>
            <w:r>
              <w:rPr>
                <w:rFonts w:cstheme="minorHAnsi"/>
              </w:rPr>
              <w:t>exists</w:t>
            </w:r>
            <w:proofErr w:type="gramEnd"/>
            <w:r w:rsidR="004A5ABC">
              <w:rPr>
                <w:rFonts w:cstheme="minorHAnsi"/>
              </w:rPr>
              <w:t xml:space="preserve"> in</w:t>
            </w:r>
            <w:r>
              <w:rPr>
                <w:rFonts w:cstheme="minorHAnsi"/>
              </w:rPr>
              <w:t xml:space="preserve"> </w:t>
            </w:r>
            <w:proofErr w:type="spellStart"/>
            <w:r w:rsidR="004A5ABC" w:rsidRPr="003666D7">
              <w:t>ArrangementIds</w:t>
            </w:r>
            <w:proofErr w:type="spellEnd"/>
            <w:r w:rsidR="004A5ABC">
              <w:t xml:space="preserve"> </w:t>
            </w:r>
            <w:r w:rsidR="00AC3522">
              <w:t xml:space="preserve">array </w:t>
            </w:r>
            <w:r w:rsidR="004A5ABC">
              <w:t xml:space="preserve">(Outgoing argument) </w:t>
            </w:r>
            <w:r>
              <w:rPr>
                <w:rFonts w:cstheme="minorHAnsi"/>
              </w:rPr>
              <w:t xml:space="preserve">then add the new row in </w:t>
            </w:r>
            <w:proofErr w:type="spellStart"/>
            <w:r w:rsidRPr="008B0514">
              <w:rPr>
                <w:rFonts w:cstheme="minorHAnsi"/>
              </w:rPr>
              <w:t>ArrangementIds</w:t>
            </w:r>
            <w:proofErr w:type="spellEnd"/>
            <w:r w:rsidRPr="008B0514">
              <w:rPr>
                <w:rFonts w:cstheme="minorHAnsi"/>
              </w:rPr>
              <w:t xml:space="preserve">, </w:t>
            </w:r>
            <w:proofErr w:type="spellStart"/>
            <w:r w:rsidRPr="008B0514">
              <w:rPr>
                <w:rFonts w:cstheme="minorHAnsi"/>
              </w:rPr>
              <w:t>AllocAmount</w:t>
            </w:r>
            <w:proofErr w:type="spellEnd"/>
            <w:r w:rsidRPr="008B0514">
              <w:rPr>
                <w:rFonts w:cstheme="minorHAnsi"/>
              </w:rPr>
              <w:t xml:space="preserve">, </w:t>
            </w:r>
            <w:proofErr w:type="spellStart"/>
            <w:r w:rsidRPr="008B0514">
              <w:rPr>
                <w:rFonts w:cstheme="minorHAnsi"/>
              </w:rPr>
              <w:t>PayTypes</w:t>
            </w:r>
            <w:proofErr w:type="spellEnd"/>
            <w:r>
              <w:rPr>
                <w:rFonts w:cstheme="minorHAnsi"/>
              </w:rPr>
              <w:t xml:space="preserve"> to store arrangement id, amount and </w:t>
            </w:r>
            <w:proofErr w:type="spellStart"/>
            <w:r>
              <w:rPr>
                <w:rFonts w:cstheme="minorHAnsi"/>
              </w:rPr>
              <w:t>paytype</w:t>
            </w:r>
            <w:proofErr w:type="spellEnd"/>
            <w:r>
              <w:rPr>
                <w:rFonts w:cstheme="minorHAnsi"/>
              </w:rPr>
              <w:t xml:space="preserve"> respectively.</w:t>
            </w:r>
            <w:r w:rsidR="00340DB0">
              <w:rPr>
                <w:rFonts w:cstheme="minorHAnsi"/>
              </w:rPr>
              <w:t xml:space="preserve"> </w:t>
            </w:r>
          </w:p>
          <w:p w14:paraId="6F696A8F" w14:textId="77777777" w:rsidR="000614C6" w:rsidRDefault="000614C6" w:rsidP="000614C6">
            <w:pPr>
              <w:pStyle w:val="ListParagraph"/>
              <w:tabs>
                <w:tab w:val="left" w:pos="371"/>
              </w:tabs>
              <w:ind w:left="731"/>
            </w:pPr>
          </w:p>
          <w:p w14:paraId="3A29E583" w14:textId="77777777" w:rsidR="000614C6" w:rsidRDefault="000614C6" w:rsidP="000614C6">
            <w:pPr>
              <w:pStyle w:val="ListParagraph"/>
              <w:tabs>
                <w:tab w:val="left" w:pos="371"/>
              </w:tabs>
              <w:ind w:left="731"/>
            </w:pPr>
            <w:r>
              <w:t>Example:</w:t>
            </w:r>
          </w:p>
          <w:p w14:paraId="7456AC47" w14:textId="77777777" w:rsidR="000614C6" w:rsidRDefault="000614C6" w:rsidP="000614C6">
            <w:pPr>
              <w:pStyle w:val="ListParagraph"/>
              <w:tabs>
                <w:tab w:val="left" w:pos="371"/>
              </w:tabs>
              <w:ind w:left="731"/>
              <w:rPr>
                <w:rFonts w:cstheme="minorHAnsi"/>
              </w:rPr>
            </w:pPr>
            <w:r>
              <w:rPr>
                <w:rFonts w:cstheme="minorHAnsi"/>
              </w:rPr>
              <w:t>extracted amount is = 75</w:t>
            </w:r>
          </w:p>
          <w:p w14:paraId="3C1C09E4" w14:textId="77777777" w:rsidR="000614C6" w:rsidRDefault="000614C6" w:rsidP="000614C6">
            <w:pPr>
              <w:pStyle w:val="ListParagraph"/>
              <w:tabs>
                <w:tab w:val="left" w:pos="371"/>
              </w:tabs>
              <w:ind w:left="731"/>
            </w:pPr>
            <w:r>
              <w:rPr>
                <w:rFonts w:cstheme="minorHAnsi"/>
              </w:rPr>
              <w:t xml:space="preserve">Arrangement id = </w:t>
            </w:r>
            <w:r>
              <w:t>AA20008</w:t>
            </w:r>
          </w:p>
          <w:p w14:paraId="1AB45176" w14:textId="77777777" w:rsidR="000614C6" w:rsidRDefault="000614C6" w:rsidP="000614C6">
            <w:pPr>
              <w:pStyle w:val="ListParagraph"/>
              <w:tabs>
                <w:tab w:val="left" w:pos="371"/>
              </w:tabs>
              <w:ind w:left="731"/>
            </w:pPr>
            <w:proofErr w:type="spellStart"/>
            <w:r>
              <w:t>Paytype</w:t>
            </w:r>
            <w:proofErr w:type="spellEnd"/>
            <w:r>
              <w:t xml:space="preserve"> = R</w:t>
            </w:r>
          </w:p>
          <w:p w14:paraId="12A5E959" w14:textId="77777777" w:rsidR="000614C6" w:rsidRDefault="000614C6" w:rsidP="000614C6">
            <w:pPr>
              <w:pStyle w:val="ListParagraph"/>
              <w:tabs>
                <w:tab w:val="left" w:pos="371"/>
              </w:tabs>
              <w:ind w:left="731"/>
              <w:rPr>
                <w:rFonts w:cstheme="minorHAnsi"/>
              </w:rPr>
            </w:pPr>
            <w:r>
              <w:rPr>
                <w:rFonts w:cstheme="minorHAnsi"/>
              </w:rPr>
              <w:t>Existing Array:</w:t>
            </w:r>
          </w:p>
          <w:tbl>
            <w:tblPr>
              <w:tblStyle w:val="TableGrid"/>
              <w:tblW w:w="0" w:type="auto"/>
              <w:tblInd w:w="731" w:type="dxa"/>
              <w:tblLook w:val="04A0" w:firstRow="1" w:lastRow="0" w:firstColumn="1" w:lastColumn="0" w:noHBand="0" w:noVBand="1"/>
            </w:tblPr>
            <w:tblGrid>
              <w:gridCol w:w="1561"/>
              <w:gridCol w:w="1276"/>
              <w:gridCol w:w="951"/>
              <w:gridCol w:w="464"/>
            </w:tblGrid>
            <w:tr w:rsidR="000614C6" w14:paraId="5100B24E" w14:textId="77777777" w:rsidTr="000614C6">
              <w:tc>
                <w:tcPr>
                  <w:tcW w:w="1561" w:type="dxa"/>
                </w:tcPr>
                <w:p w14:paraId="01F5A7C5" w14:textId="77777777" w:rsidR="000614C6" w:rsidRDefault="000614C6" w:rsidP="000614C6">
                  <w:pPr>
                    <w:pStyle w:val="ListParagraph"/>
                    <w:tabs>
                      <w:tab w:val="left" w:pos="371"/>
                    </w:tabs>
                    <w:ind w:left="0"/>
                  </w:pPr>
                  <w:proofErr w:type="spellStart"/>
                  <w:r w:rsidRPr="003666D7">
                    <w:t>ArrangementIds</w:t>
                  </w:r>
                  <w:proofErr w:type="spellEnd"/>
                </w:p>
              </w:tc>
              <w:tc>
                <w:tcPr>
                  <w:tcW w:w="1276" w:type="dxa"/>
                </w:tcPr>
                <w:p w14:paraId="4831D907" w14:textId="77777777" w:rsidR="000614C6" w:rsidRDefault="000614C6" w:rsidP="000614C6">
                  <w:pPr>
                    <w:pStyle w:val="ListParagraph"/>
                    <w:tabs>
                      <w:tab w:val="left" w:pos="371"/>
                    </w:tabs>
                    <w:ind w:left="0"/>
                  </w:pPr>
                  <w:proofErr w:type="spellStart"/>
                  <w:r w:rsidRPr="003666D7">
                    <w:t>AllocAmount</w:t>
                  </w:r>
                  <w:proofErr w:type="spellEnd"/>
                </w:p>
              </w:tc>
              <w:tc>
                <w:tcPr>
                  <w:tcW w:w="951" w:type="dxa"/>
                </w:tcPr>
                <w:p w14:paraId="3B5FBEAF" w14:textId="77777777" w:rsidR="000614C6" w:rsidRDefault="000614C6" w:rsidP="000614C6">
                  <w:pPr>
                    <w:pStyle w:val="ListParagraph"/>
                    <w:tabs>
                      <w:tab w:val="left" w:pos="371"/>
                    </w:tabs>
                    <w:ind w:left="0"/>
                  </w:pPr>
                  <w:proofErr w:type="spellStart"/>
                  <w:r w:rsidRPr="003666D7">
                    <w:t>PayTypes</w:t>
                  </w:r>
                  <w:proofErr w:type="spellEnd"/>
                </w:p>
              </w:tc>
              <w:tc>
                <w:tcPr>
                  <w:tcW w:w="464" w:type="dxa"/>
                </w:tcPr>
                <w:p w14:paraId="63230196" w14:textId="77777777" w:rsidR="000614C6" w:rsidRDefault="000614C6" w:rsidP="000614C6">
                  <w:pPr>
                    <w:pStyle w:val="ListParagraph"/>
                    <w:tabs>
                      <w:tab w:val="left" w:pos="371"/>
                    </w:tabs>
                    <w:ind w:left="0"/>
                  </w:pPr>
                  <w:proofErr w:type="spellStart"/>
                  <w:r>
                    <w:t>Unc</w:t>
                  </w:r>
                  <w:proofErr w:type="spellEnd"/>
                </w:p>
              </w:tc>
            </w:tr>
            <w:tr w:rsidR="000614C6" w14:paraId="2732097C" w14:textId="77777777" w:rsidTr="000614C6">
              <w:tc>
                <w:tcPr>
                  <w:tcW w:w="1561" w:type="dxa"/>
                </w:tcPr>
                <w:p w14:paraId="22C539DF" w14:textId="77777777" w:rsidR="000614C6" w:rsidRDefault="000614C6" w:rsidP="000614C6">
                  <w:pPr>
                    <w:pStyle w:val="ListParagraph"/>
                    <w:tabs>
                      <w:tab w:val="left" w:pos="371"/>
                    </w:tabs>
                    <w:ind w:left="0"/>
                  </w:pPr>
                  <w:r>
                    <w:t>AA20001</w:t>
                  </w:r>
                </w:p>
              </w:tc>
              <w:tc>
                <w:tcPr>
                  <w:tcW w:w="1276" w:type="dxa"/>
                </w:tcPr>
                <w:p w14:paraId="0349EA32" w14:textId="77777777" w:rsidR="000614C6" w:rsidRDefault="000614C6" w:rsidP="000614C6">
                  <w:pPr>
                    <w:pStyle w:val="ListParagraph"/>
                    <w:tabs>
                      <w:tab w:val="left" w:pos="371"/>
                    </w:tabs>
                    <w:ind w:left="0"/>
                  </w:pPr>
                  <w:r>
                    <w:t>2000</w:t>
                  </w:r>
                </w:p>
              </w:tc>
              <w:tc>
                <w:tcPr>
                  <w:tcW w:w="951" w:type="dxa"/>
                </w:tcPr>
                <w:p w14:paraId="45AA2CE5" w14:textId="77777777" w:rsidR="000614C6" w:rsidRDefault="000614C6" w:rsidP="000614C6">
                  <w:pPr>
                    <w:pStyle w:val="ListParagraph"/>
                    <w:tabs>
                      <w:tab w:val="left" w:pos="371"/>
                    </w:tabs>
                    <w:ind w:left="0"/>
                  </w:pPr>
                  <w:r>
                    <w:t>R</w:t>
                  </w:r>
                </w:p>
              </w:tc>
              <w:tc>
                <w:tcPr>
                  <w:tcW w:w="464" w:type="dxa"/>
                </w:tcPr>
                <w:p w14:paraId="2C8937E5" w14:textId="77777777" w:rsidR="000614C6" w:rsidRDefault="000614C6" w:rsidP="000614C6">
                  <w:pPr>
                    <w:pStyle w:val="ListParagraph"/>
                    <w:tabs>
                      <w:tab w:val="left" w:pos="371"/>
                    </w:tabs>
                    <w:ind w:left="0"/>
                  </w:pPr>
                </w:p>
              </w:tc>
            </w:tr>
            <w:tr w:rsidR="000614C6" w14:paraId="1BF5770F" w14:textId="77777777" w:rsidTr="000614C6">
              <w:tc>
                <w:tcPr>
                  <w:tcW w:w="1561" w:type="dxa"/>
                </w:tcPr>
                <w:p w14:paraId="45A2A3DA" w14:textId="77777777" w:rsidR="000614C6" w:rsidRDefault="000614C6" w:rsidP="000614C6">
                  <w:pPr>
                    <w:pStyle w:val="ListParagraph"/>
                    <w:tabs>
                      <w:tab w:val="left" w:pos="371"/>
                    </w:tabs>
                    <w:ind w:left="0"/>
                  </w:pPr>
                  <w:r>
                    <w:t>AA20002</w:t>
                  </w:r>
                </w:p>
              </w:tc>
              <w:tc>
                <w:tcPr>
                  <w:tcW w:w="1276" w:type="dxa"/>
                </w:tcPr>
                <w:p w14:paraId="0B74B8D1" w14:textId="77777777" w:rsidR="000614C6" w:rsidRDefault="000614C6" w:rsidP="000614C6">
                  <w:pPr>
                    <w:pStyle w:val="ListParagraph"/>
                    <w:tabs>
                      <w:tab w:val="left" w:pos="371"/>
                    </w:tabs>
                    <w:ind w:left="0"/>
                  </w:pPr>
                  <w:r>
                    <w:t>40</w:t>
                  </w:r>
                </w:p>
              </w:tc>
              <w:tc>
                <w:tcPr>
                  <w:tcW w:w="951" w:type="dxa"/>
                </w:tcPr>
                <w:p w14:paraId="17E2DC81" w14:textId="77777777" w:rsidR="000614C6" w:rsidRDefault="000614C6" w:rsidP="000614C6">
                  <w:pPr>
                    <w:pStyle w:val="ListParagraph"/>
                    <w:tabs>
                      <w:tab w:val="left" w:pos="371"/>
                    </w:tabs>
                    <w:ind w:left="0"/>
                  </w:pPr>
                  <w:r>
                    <w:t>R</w:t>
                  </w:r>
                </w:p>
              </w:tc>
              <w:tc>
                <w:tcPr>
                  <w:tcW w:w="464" w:type="dxa"/>
                </w:tcPr>
                <w:p w14:paraId="75320BA4" w14:textId="77777777" w:rsidR="000614C6" w:rsidRDefault="000614C6" w:rsidP="000614C6">
                  <w:pPr>
                    <w:pStyle w:val="ListParagraph"/>
                    <w:tabs>
                      <w:tab w:val="left" w:pos="371"/>
                    </w:tabs>
                    <w:ind w:left="0"/>
                  </w:pPr>
                </w:p>
              </w:tc>
            </w:tr>
          </w:tbl>
          <w:p w14:paraId="32E54441" w14:textId="77777777" w:rsidR="000614C6" w:rsidRDefault="000614C6" w:rsidP="000614C6">
            <w:pPr>
              <w:pStyle w:val="ListParagraph"/>
              <w:tabs>
                <w:tab w:val="left" w:pos="371"/>
              </w:tabs>
              <w:ind w:left="731"/>
            </w:pPr>
          </w:p>
          <w:p w14:paraId="2078483C" w14:textId="77777777" w:rsidR="000614C6" w:rsidRDefault="000614C6" w:rsidP="000614C6">
            <w:pPr>
              <w:pStyle w:val="ListParagraph"/>
              <w:tabs>
                <w:tab w:val="left" w:pos="371"/>
              </w:tabs>
              <w:ind w:left="731"/>
            </w:pPr>
            <w:r>
              <w:t>After Update:</w:t>
            </w:r>
          </w:p>
          <w:tbl>
            <w:tblPr>
              <w:tblStyle w:val="TableGrid"/>
              <w:tblW w:w="0" w:type="auto"/>
              <w:tblInd w:w="731" w:type="dxa"/>
              <w:tblLook w:val="04A0" w:firstRow="1" w:lastRow="0" w:firstColumn="1" w:lastColumn="0" w:noHBand="0" w:noVBand="1"/>
            </w:tblPr>
            <w:tblGrid>
              <w:gridCol w:w="1561"/>
              <w:gridCol w:w="1276"/>
              <w:gridCol w:w="951"/>
              <w:gridCol w:w="464"/>
            </w:tblGrid>
            <w:tr w:rsidR="000614C6" w14:paraId="57CDC26B" w14:textId="77777777" w:rsidTr="000614C6">
              <w:tc>
                <w:tcPr>
                  <w:tcW w:w="1561" w:type="dxa"/>
                </w:tcPr>
                <w:p w14:paraId="4177D860" w14:textId="77777777" w:rsidR="000614C6" w:rsidRDefault="000614C6" w:rsidP="000614C6">
                  <w:pPr>
                    <w:pStyle w:val="ListParagraph"/>
                    <w:tabs>
                      <w:tab w:val="left" w:pos="371"/>
                    </w:tabs>
                    <w:ind w:left="0"/>
                  </w:pPr>
                  <w:proofErr w:type="spellStart"/>
                  <w:r w:rsidRPr="003666D7">
                    <w:t>ArrangementIds</w:t>
                  </w:r>
                  <w:proofErr w:type="spellEnd"/>
                </w:p>
              </w:tc>
              <w:tc>
                <w:tcPr>
                  <w:tcW w:w="1276" w:type="dxa"/>
                </w:tcPr>
                <w:p w14:paraId="2DB4A5A8" w14:textId="77777777" w:rsidR="000614C6" w:rsidRDefault="000614C6" w:rsidP="000614C6">
                  <w:pPr>
                    <w:pStyle w:val="ListParagraph"/>
                    <w:tabs>
                      <w:tab w:val="left" w:pos="371"/>
                    </w:tabs>
                    <w:ind w:left="0"/>
                  </w:pPr>
                  <w:proofErr w:type="spellStart"/>
                  <w:r w:rsidRPr="003666D7">
                    <w:t>AllocAmount</w:t>
                  </w:r>
                  <w:proofErr w:type="spellEnd"/>
                </w:p>
              </w:tc>
              <w:tc>
                <w:tcPr>
                  <w:tcW w:w="951" w:type="dxa"/>
                </w:tcPr>
                <w:p w14:paraId="0643DC27" w14:textId="77777777" w:rsidR="000614C6" w:rsidRDefault="000614C6" w:rsidP="000614C6">
                  <w:pPr>
                    <w:pStyle w:val="ListParagraph"/>
                    <w:tabs>
                      <w:tab w:val="left" w:pos="371"/>
                    </w:tabs>
                    <w:ind w:left="0"/>
                  </w:pPr>
                  <w:proofErr w:type="spellStart"/>
                  <w:r w:rsidRPr="003666D7">
                    <w:t>PayTypes</w:t>
                  </w:r>
                  <w:proofErr w:type="spellEnd"/>
                </w:p>
              </w:tc>
              <w:tc>
                <w:tcPr>
                  <w:tcW w:w="464" w:type="dxa"/>
                </w:tcPr>
                <w:p w14:paraId="74616788" w14:textId="77777777" w:rsidR="000614C6" w:rsidRDefault="000614C6" w:rsidP="000614C6">
                  <w:pPr>
                    <w:pStyle w:val="ListParagraph"/>
                    <w:tabs>
                      <w:tab w:val="left" w:pos="371"/>
                    </w:tabs>
                    <w:ind w:left="0"/>
                  </w:pPr>
                  <w:proofErr w:type="spellStart"/>
                  <w:r>
                    <w:t>Unc</w:t>
                  </w:r>
                  <w:proofErr w:type="spellEnd"/>
                </w:p>
              </w:tc>
            </w:tr>
            <w:tr w:rsidR="000614C6" w14:paraId="077A3D86" w14:textId="77777777" w:rsidTr="000614C6">
              <w:tc>
                <w:tcPr>
                  <w:tcW w:w="1561" w:type="dxa"/>
                </w:tcPr>
                <w:p w14:paraId="0BA86003" w14:textId="77777777" w:rsidR="000614C6" w:rsidRDefault="000614C6" w:rsidP="000614C6">
                  <w:pPr>
                    <w:pStyle w:val="ListParagraph"/>
                    <w:tabs>
                      <w:tab w:val="left" w:pos="371"/>
                    </w:tabs>
                    <w:ind w:left="0"/>
                  </w:pPr>
                  <w:r>
                    <w:t>AA20001</w:t>
                  </w:r>
                </w:p>
              </w:tc>
              <w:tc>
                <w:tcPr>
                  <w:tcW w:w="1276" w:type="dxa"/>
                </w:tcPr>
                <w:p w14:paraId="5577FE19" w14:textId="77777777" w:rsidR="000614C6" w:rsidRDefault="000614C6" w:rsidP="000614C6">
                  <w:pPr>
                    <w:pStyle w:val="ListParagraph"/>
                    <w:tabs>
                      <w:tab w:val="left" w:pos="371"/>
                    </w:tabs>
                    <w:ind w:left="0"/>
                  </w:pPr>
                  <w:r>
                    <w:t>2000</w:t>
                  </w:r>
                </w:p>
              </w:tc>
              <w:tc>
                <w:tcPr>
                  <w:tcW w:w="951" w:type="dxa"/>
                </w:tcPr>
                <w:p w14:paraId="775BE8F5" w14:textId="77777777" w:rsidR="000614C6" w:rsidRDefault="000614C6" w:rsidP="000614C6">
                  <w:pPr>
                    <w:pStyle w:val="ListParagraph"/>
                    <w:tabs>
                      <w:tab w:val="left" w:pos="371"/>
                    </w:tabs>
                    <w:ind w:left="0"/>
                  </w:pPr>
                  <w:r>
                    <w:t>R</w:t>
                  </w:r>
                </w:p>
              </w:tc>
              <w:tc>
                <w:tcPr>
                  <w:tcW w:w="464" w:type="dxa"/>
                </w:tcPr>
                <w:p w14:paraId="1C050414" w14:textId="77777777" w:rsidR="000614C6" w:rsidRDefault="000614C6" w:rsidP="000614C6">
                  <w:pPr>
                    <w:pStyle w:val="ListParagraph"/>
                    <w:tabs>
                      <w:tab w:val="left" w:pos="371"/>
                    </w:tabs>
                    <w:ind w:left="0"/>
                  </w:pPr>
                </w:p>
              </w:tc>
            </w:tr>
            <w:tr w:rsidR="000614C6" w14:paraId="78C21838" w14:textId="77777777" w:rsidTr="000614C6">
              <w:tc>
                <w:tcPr>
                  <w:tcW w:w="1561" w:type="dxa"/>
                </w:tcPr>
                <w:p w14:paraId="7796F161" w14:textId="77777777" w:rsidR="000614C6" w:rsidRDefault="000614C6" w:rsidP="000614C6">
                  <w:pPr>
                    <w:pStyle w:val="ListParagraph"/>
                    <w:tabs>
                      <w:tab w:val="left" w:pos="371"/>
                    </w:tabs>
                    <w:ind w:left="0"/>
                  </w:pPr>
                  <w:r>
                    <w:t>AA20002</w:t>
                  </w:r>
                </w:p>
              </w:tc>
              <w:tc>
                <w:tcPr>
                  <w:tcW w:w="1276" w:type="dxa"/>
                </w:tcPr>
                <w:p w14:paraId="74B6FCD0" w14:textId="77777777" w:rsidR="000614C6" w:rsidRDefault="000614C6" w:rsidP="000614C6">
                  <w:pPr>
                    <w:pStyle w:val="ListParagraph"/>
                    <w:tabs>
                      <w:tab w:val="left" w:pos="371"/>
                    </w:tabs>
                    <w:ind w:left="0"/>
                  </w:pPr>
                  <w:r>
                    <w:t>40</w:t>
                  </w:r>
                </w:p>
              </w:tc>
              <w:tc>
                <w:tcPr>
                  <w:tcW w:w="951" w:type="dxa"/>
                </w:tcPr>
                <w:p w14:paraId="2B0DAB07" w14:textId="77777777" w:rsidR="000614C6" w:rsidRDefault="000614C6" w:rsidP="000614C6">
                  <w:pPr>
                    <w:pStyle w:val="ListParagraph"/>
                    <w:tabs>
                      <w:tab w:val="left" w:pos="371"/>
                    </w:tabs>
                    <w:ind w:left="0"/>
                  </w:pPr>
                  <w:r>
                    <w:t>R</w:t>
                  </w:r>
                </w:p>
              </w:tc>
              <w:tc>
                <w:tcPr>
                  <w:tcW w:w="464" w:type="dxa"/>
                </w:tcPr>
                <w:p w14:paraId="466701EF" w14:textId="77777777" w:rsidR="000614C6" w:rsidRDefault="000614C6" w:rsidP="000614C6">
                  <w:pPr>
                    <w:pStyle w:val="ListParagraph"/>
                    <w:tabs>
                      <w:tab w:val="left" w:pos="371"/>
                    </w:tabs>
                    <w:ind w:left="0"/>
                  </w:pPr>
                </w:p>
              </w:tc>
            </w:tr>
            <w:tr w:rsidR="000614C6" w14:paraId="09BDF7EB" w14:textId="77777777" w:rsidTr="000614C6">
              <w:tc>
                <w:tcPr>
                  <w:tcW w:w="1561" w:type="dxa"/>
                </w:tcPr>
                <w:p w14:paraId="492819D9" w14:textId="77777777" w:rsidR="000614C6" w:rsidRDefault="000614C6" w:rsidP="000614C6">
                  <w:pPr>
                    <w:pStyle w:val="ListParagraph"/>
                    <w:tabs>
                      <w:tab w:val="left" w:pos="371"/>
                    </w:tabs>
                    <w:ind w:left="0"/>
                  </w:pPr>
                  <w:r>
                    <w:t>AA20008</w:t>
                  </w:r>
                </w:p>
              </w:tc>
              <w:tc>
                <w:tcPr>
                  <w:tcW w:w="1276" w:type="dxa"/>
                </w:tcPr>
                <w:p w14:paraId="22747D44" w14:textId="77777777" w:rsidR="000614C6" w:rsidRDefault="000614C6" w:rsidP="000614C6">
                  <w:pPr>
                    <w:pStyle w:val="ListParagraph"/>
                    <w:tabs>
                      <w:tab w:val="left" w:pos="371"/>
                    </w:tabs>
                    <w:ind w:left="0"/>
                  </w:pPr>
                  <w:r>
                    <w:t>75</w:t>
                  </w:r>
                </w:p>
              </w:tc>
              <w:tc>
                <w:tcPr>
                  <w:tcW w:w="951" w:type="dxa"/>
                </w:tcPr>
                <w:p w14:paraId="69F64E9A" w14:textId="77777777" w:rsidR="000614C6" w:rsidRDefault="000614C6" w:rsidP="000614C6">
                  <w:pPr>
                    <w:pStyle w:val="ListParagraph"/>
                    <w:tabs>
                      <w:tab w:val="left" w:pos="371"/>
                    </w:tabs>
                    <w:ind w:left="0"/>
                  </w:pPr>
                  <w:r>
                    <w:t>R</w:t>
                  </w:r>
                </w:p>
              </w:tc>
              <w:tc>
                <w:tcPr>
                  <w:tcW w:w="464" w:type="dxa"/>
                </w:tcPr>
                <w:p w14:paraId="29324CED" w14:textId="77777777" w:rsidR="000614C6" w:rsidRDefault="000614C6" w:rsidP="000614C6">
                  <w:pPr>
                    <w:pStyle w:val="ListParagraph"/>
                    <w:tabs>
                      <w:tab w:val="left" w:pos="371"/>
                    </w:tabs>
                    <w:ind w:left="0"/>
                  </w:pPr>
                </w:p>
              </w:tc>
            </w:tr>
          </w:tbl>
          <w:p w14:paraId="19771778" w14:textId="4D3405A1" w:rsidR="00C04DA0" w:rsidRPr="00F64F09" w:rsidRDefault="00C04DA0" w:rsidP="009177FC">
            <w:pPr>
              <w:pStyle w:val="ListParagraph"/>
              <w:numPr>
                <w:ilvl w:val="0"/>
                <w:numId w:val="62"/>
              </w:numPr>
              <w:tabs>
                <w:tab w:val="left" w:pos="371"/>
              </w:tabs>
            </w:pPr>
          </w:p>
        </w:tc>
      </w:tr>
      <w:tr w:rsidR="009E4D1F" w:rsidRPr="00DE07B8" w14:paraId="605AA9C9" w14:textId="77777777" w:rsidTr="00D815F5">
        <w:trPr>
          <w:trHeight w:val="255"/>
        </w:trPr>
        <w:tc>
          <w:tcPr>
            <w:tcW w:w="1994" w:type="dxa"/>
            <w:noWrap/>
          </w:tcPr>
          <w:p w14:paraId="1ADE35D8" w14:textId="77777777" w:rsidR="009E4D1F" w:rsidRPr="00061D4A" w:rsidRDefault="009E4D1F" w:rsidP="00D815F5">
            <w:pPr>
              <w:rPr>
                <w:rFonts w:asciiTheme="minorHAnsi" w:hAnsiTheme="minorHAnsi" w:cstheme="minorHAnsi"/>
                <w:sz w:val="22"/>
                <w:szCs w:val="22"/>
              </w:rPr>
            </w:pPr>
            <w:r w:rsidRPr="00061D4A">
              <w:rPr>
                <w:rFonts w:asciiTheme="minorHAnsi" w:hAnsiTheme="minorHAnsi" w:cstheme="minorHAnsi"/>
                <w:sz w:val="22"/>
                <w:szCs w:val="22"/>
              </w:rPr>
              <w:lastRenderedPageBreak/>
              <w:t>Special Instructions</w:t>
            </w:r>
          </w:p>
        </w:tc>
        <w:tc>
          <w:tcPr>
            <w:tcW w:w="6464" w:type="dxa"/>
            <w:noWrap/>
          </w:tcPr>
          <w:p w14:paraId="59C4721D" w14:textId="77777777" w:rsidR="009E4D1F" w:rsidRPr="00DE07B8" w:rsidRDefault="009E4D1F" w:rsidP="00D815F5"/>
        </w:tc>
      </w:tr>
    </w:tbl>
    <w:p w14:paraId="2EDC7225" w14:textId="4882C4B9" w:rsidR="009E4D1F" w:rsidRDefault="009E4D1F" w:rsidP="003E3A9A"/>
    <w:p w14:paraId="3708E5FC" w14:textId="4830512A" w:rsidR="008E6906" w:rsidRPr="00DE07B8" w:rsidRDefault="00F20146" w:rsidP="008E6906">
      <w:pPr>
        <w:pStyle w:val="Heading2"/>
      </w:pPr>
      <w:proofErr w:type="spellStart"/>
      <w:r w:rsidRPr="00F20146">
        <w:t>HusInvoiceReversalLogic</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8E6906" w:rsidRPr="00DE07B8" w14:paraId="0C61A092" w14:textId="77777777" w:rsidTr="00BE7D90">
        <w:trPr>
          <w:trHeight w:val="255"/>
        </w:trPr>
        <w:tc>
          <w:tcPr>
            <w:tcW w:w="1994" w:type="dxa"/>
            <w:shd w:val="clear" w:color="auto" w:fill="B9CFDD"/>
            <w:noWrap/>
          </w:tcPr>
          <w:p w14:paraId="6B6BC9AA" w14:textId="77777777" w:rsidR="008E6906" w:rsidRPr="00DE07B8" w:rsidRDefault="008E6906" w:rsidP="00BE7D90">
            <w:pPr>
              <w:pStyle w:val="BoldBlueDark"/>
            </w:pPr>
            <w:r w:rsidRPr="00DE07B8">
              <w:t xml:space="preserve">Property </w:t>
            </w:r>
          </w:p>
        </w:tc>
        <w:tc>
          <w:tcPr>
            <w:tcW w:w="6464" w:type="dxa"/>
            <w:shd w:val="clear" w:color="auto" w:fill="B9CFDD"/>
            <w:noWrap/>
          </w:tcPr>
          <w:p w14:paraId="212465C9" w14:textId="77777777" w:rsidR="008E6906" w:rsidRPr="00DE07B8" w:rsidRDefault="008E6906" w:rsidP="00BE7D90">
            <w:pPr>
              <w:pStyle w:val="BoldBlueDark"/>
            </w:pPr>
            <w:r w:rsidRPr="00DE07B8">
              <w:t>Specification</w:t>
            </w:r>
          </w:p>
        </w:tc>
      </w:tr>
      <w:tr w:rsidR="008E6906" w:rsidRPr="00DE07B8" w14:paraId="182693C2" w14:textId="77777777" w:rsidTr="00BE7D90">
        <w:trPr>
          <w:trHeight w:val="255"/>
        </w:trPr>
        <w:tc>
          <w:tcPr>
            <w:tcW w:w="1994" w:type="dxa"/>
            <w:noWrap/>
          </w:tcPr>
          <w:p w14:paraId="1859BEA2"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Type</w:t>
            </w:r>
          </w:p>
        </w:tc>
        <w:tc>
          <w:tcPr>
            <w:tcW w:w="6464" w:type="dxa"/>
            <w:noWrap/>
          </w:tcPr>
          <w:p w14:paraId="45F30C2A" w14:textId="77777777" w:rsidR="008E6906" w:rsidRPr="000F2BA3" w:rsidRDefault="008E6906" w:rsidP="00BE7D90">
            <w:pPr>
              <w:rPr>
                <w:rFonts w:asciiTheme="minorHAnsi" w:hAnsiTheme="minorHAnsi" w:cstheme="minorHAnsi"/>
                <w:sz w:val="22"/>
                <w:szCs w:val="22"/>
              </w:rPr>
            </w:pPr>
            <w:r w:rsidRPr="000F2BA3">
              <w:rPr>
                <w:rFonts w:asciiTheme="minorHAnsi" w:hAnsiTheme="minorHAnsi" w:cstheme="minorHAnsi"/>
                <w:sz w:val="22"/>
                <w:szCs w:val="22"/>
              </w:rPr>
              <w:t>S</w:t>
            </w:r>
          </w:p>
        </w:tc>
      </w:tr>
      <w:tr w:rsidR="008E6906" w:rsidRPr="00DE07B8" w14:paraId="2C9E4B94" w14:textId="77777777" w:rsidTr="00BE7D90">
        <w:trPr>
          <w:trHeight w:val="255"/>
        </w:trPr>
        <w:tc>
          <w:tcPr>
            <w:tcW w:w="1994" w:type="dxa"/>
            <w:noWrap/>
          </w:tcPr>
          <w:p w14:paraId="1AFF2D8E"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Attached To</w:t>
            </w:r>
          </w:p>
        </w:tc>
        <w:tc>
          <w:tcPr>
            <w:tcW w:w="6464" w:type="dxa"/>
            <w:noWrap/>
          </w:tcPr>
          <w:p w14:paraId="21525762" w14:textId="77777777" w:rsidR="003B11C2" w:rsidRDefault="003B11C2" w:rsidP="003B11C2">
            <w:r>
              <w:t>AA.PRD.DES.ACTIVITY.API&gt;</w:t>
            </w:r>
            <w:r w:rsidRPr="003A4999">
              <w:t>MORTGAGE--20100101</w:t>
            </w:r>
          </w:p>
          <w:p w14:paraId="6EEF13A7" w14:textId="77777777" w:rsidR="003B11C2" w:rsidRDefault="003B11C2" w:rsidP="003B11C2">
            <w:r>
              <w:t>Activity Class: LENDING-ISSUEBILL-PAYMENT.SCHEDULE</w:t>
            </w:r>
          </w:p>
          <w:p w14:paraId="64D1F1B1" w14:textId="77777777" w:rsidR="003B11C2" w:rsidRDefault="003B11C2" w:rsidP="003B11C2">
            <w:r>
              <w:t>Property Class: PAYMENT.SCHEDULE</w:t>
            </w:r>
          </w:p>
          <w:p w14:paraId="6531EF3C" w14:textId="77777777" w:rsidR="003B11C2" w:rsidRDefault="003B11C2" w:rsidP="003B11C2">
            <w:r>
              <w:t>Action: ISSUE.BILL</w:t>
            </w:r>
          </w:p>
          <w:p w14:paraId="47B3CC21" w14:textId="77777777" w:rsidR="003B11C2" w:rsidRDefault="003B11C2" w:rsidP="003B11C2"/>
          <w:p w14:paraId="57AAE714" w14:textId="77777777" w:rsidR="003B11C2" w:rsidRDefault="003B11C2" w:rsidP="003B11C2">
            <w:r>
              <w:t xml:space="preserve">Activity Class: </w:t>
            </w:r>
            <w:r w:rsidRPr="00D62696">
              <w:t>LENDING-ISSUEBILL-CHARGE</w:t>
            </w:r>
          </w:p>
          <w:p w14:paraId="526FC2FB" w14:textId="77777777" w:rsidR="003B11C2" w:rsidRDefault="003B11C2" w:rsidP="003B11C2">
            <w:r>
              <w:t xml:space="preserve">Property Class: </w:t>
            </w:r>
            <w:r w:rsidRPr="008F1011">
              <w:t>CHARGE</w:t>
            </w:r>
          </w:p>
          <w:p w14:paraId="2497F36C" w14:textId="77777777" w:rsidR="003B11C2" w:rsidRDefault="003B11C2" w:rsidP="003B11C2">
            <w:r>
              <w:t>Action: ISSUE.BILL</w:t>
            </w:r>
          </w:p>
          <w:p w14:paraId="746240B6" w14:textId="77777777" w:rsidR="003B11C2" w:rsidRDefault="003B11C2" w:rsidP="003B11C2"/>
          <w:p w14:paraId="78597515" w14:textId="77777777" w:rsidR="003B11C2" w:rsidRDefault="003B11C2" w:rsidP="003B11C2">
            <w:r>
              <w:t xml:space="preserve">Activity Class: </w:t>
            </w:r>
            <w:r w:rsidRPr="0019255E">
              <w:t>LENDING-ISSUEBILL-PERIODIC.CHARGES</w:t>
            </w:r>
          </w:p>
          <w:p w14:paraId="1AEDA749" w14:textId="77777777" w:rsidR="003B11C2" w:rsidRDefault="003B11C2" w:rsidP="003B11C2">
            <w:r>
              <w:t xml:space="preserve">Property Class: </w:t>
            </w:r>
            <w:r w:rsidRPr="0019255E">
              <w:t>PERIODIC.CHARGES</w:t>
            </w:r>
          </w:p>
          <w:p w14:paraId="2A374A5A" w14:textId="77777777" w:rsidR="003B11C2" w:rsidRDefault="003B11C2" w:rsidP="003B11C2">
            <w:r>
              <w:t>Action: ISSUE.BILL</w:t>
            </w:r>
          </w:p>
          <w:p w14:paraId="262C2654" w14:textId="77777777" w:rsidR="003B11C2" w:rsidRDefault="003B11C2" w:rsidP="003B11C2"/>
          <w:p w14:paraId="06C730DF" w14:textId="77777777" w:rsidR="003B11C2" w:rsidRDefault="003B11C2" w:rsidP="003B11C2">
            <w:r>
              <w:t xml:space="preserve">Activity Class: </w:t>
            </w:r>
            <w:r w:rsidRPr="00571D96">
              <w:t>LENDING-CAPTURE.BILL-BALANCE.MAINTENANCE</w:t>
            </w:r>
          </w:p>
          <w:p w14:paraId="22AA9203" w14:textId="77777777" w:rsidR="003B11C2" w:rsidRDefault="003B11C2" w:rsidP="003B11C2">
            <w:r>
              <w:t xml:space="preserve">Property Class: </w:t>
            </w:r>
            <w:r w:rsidRPr="00571D96">
              <w:t>PAYMENT.SCHEDULE</w:t>
            </w:r>
          </w:p>
          <w:p w14:paraId="04B03D02" w14:textId="77777777" w:rsidR="003B11C2" w:rsidRDefault="003B11C2" w:rsidP="003B11C2">
            <w:r>
              <w:t xml:space="preserve">Action: </w:t>
            </w:r>
            <w:r w:rsidRPr="00B87CFE">
              <w:t>UPDATE.SCHEDULES</w:t>
            </w:r>
          </w:p>
          <w:p w14:paraId="782126E0" w14:textId="77777777" w:rsidR="003B11C2" w:rsidRDefault="003B11C2" w:rsidP="003B11C2"/>
          <w:p w14:paraId="2ADD6593" w14:textId="77777777" w:rsidR="003B11C2" w:rsidRDefault="003B11C2" w:rsidP="003B11C2">
            <w:r>
              <w:t xml:space="preserve">Activity Class: </w:t>
            </w:r>
            <w:r w:rsidRPr="009A7060">
              <w:t>LENDING-ADJUST.BILL-BALANCE.MAINTENANCE</w:t>
            </w:r>
          </w:p>
          <w:p w14:paraId="0A8E782B" w14:textId="77777777" w:rsidR="003B11C2" w:rsidRDefault="003B11C2" w:rsidP="003B11C2">
            <w:r>
              <w:t xml:space="preserve">Property Class: </w:t>
            </w:r>
            <w:r w:rsidRPr="00571D96">
              <w:t>PAYMENT.SCHEDULE</w:t>
            </w:r>
          </w:p>
          <w:p w14:paraId="16A4D334" w14:textId="77777777" w:rsidR="003B11C2" w:rsidRDefault="003B11C2" w:rsidP="003B11C2">
            <w:r>
              <w:t xml:space="preserve">Action: </w:t>
            </w:r>
            <w:r w:rsidRPr="00B87CFE">
              <w:t>UPDATE.SCHEDULES</w:t>
            </w:r>
          </w:p>
          <w:p w14:paraId="4C47339A" w14:textId="77777777" w:rsidR="003B11C2" w:rsidRDefault="003B11C2" w:rsidP="003B11C2"/>
          <w:p w14:paraId="6293803F" w14:textId="77777777" w:rsidR="003B11C2" w:rsidRDefault="003B11C2" w:rsidP="003B11C2">
            <w:r>
              <w:t xml:space="preserve">Activity Class: </w:t>
            </w:r>
            <w:r w:rsidRPr="009A7060">
              <w:t>LENDING-ADJUST.INFO.BILL-BALANCE.MAINTENANCE</w:t>
            </w:r>
          </w:p>
          <w:p w14:paraId="4FABE0E7" w14:textId="77777777" w:rsidR="003B11C2" w:rsidRDefault="003B11C2" w:rsidP="003B11C2">
            <w:r>
              <w:t xml:space="preserve">Property Class: </w:t>
            </w:r>
            <w:r w:rsidRPr="00F60C26">
              <w:t>BALANCE.MAINTENANCE</w:t>
            </w:r>
          </w:p>
          <w:p w14:paraId="4A835D47" w14:textId="0FDFECF7" w:rsidR="008E6906" w:rsidRPr="000F2BA3" w:rsidRDefault="003B11C2" w:rsidP="003B11C2">
            <w:pPr>
              <w:rPr>
                <w:rFonts w:asciiTheme="minorHAnsi" w:hAnsiTheme="minorHAnsi" w:cstheme="minorHAnsi"/>
                <w:sz w:val="22"/>
                <w:szCs w:val="22"/>
              </w:rPr>
            </w:pPr>
            <w:r>
              <w:t xml:space="preserve">Action: </w:t>
            </w:r>
            <w:r w:rsidRPr="00F60C26">
              <w:t>DATA.CAPTURE</w:t>
            </w:r>
          </w:p>
        </w:tc>
      </w:tr>
      <w:tr w:rsidR="008E6906" w:rsidRPr="00DE07B8" w14:paraId="05A5DA27" w14:textId="77777777" w:rsidTr="00BE7D90">
        <w:trPr>
          <w:trHeight w:val="255"/>
        </w:trPr>
        <w:tc>
          <w:tcPr>
            <w:tcW w:w="1994" w:type="dxa"/>
            <w:noWrap/>
          </w:tcPr>
          <w:p w14:paraId="4FC63DFD"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Attached As</w:t>
            </w:r>
          </w:p>
        </w:tc>
        <w:tc>
          <w:tcPr>
            <w:tcW w:w="6464" w:type="dxa"/>
            <w:noWrap/>
          </w:tcPr>
          <w:p w14:paraId="0344E8DB" w14:textId="570A284E" w:rsidR="008E6906" w:rsidRPr="000F2BA3" w:rsidRDefault="003B11C2" w:rsidP="00BE7D90">
            <w:pPr>
              <w:rPr>
                <w:rFonts w:asciiTheme="minorHAnsi" w:hAnsiTheme="minorHAnsi" w:cstheme="minorHAnsi"/>
                <w:sz w:val="22"/>
                <w:szCs w:val="22"/>
              </w:rPr>
            </w:pPr>
            <w:r>
              <w:rPr>
                <w:rFonts w:asciiTheme="minorHAnsi" w:hAnsiTheme="minorHAnsi" w:cstheme="minorHAnsi"/>
                <w:sz w:val="22"/>
                <w:szCs w:val="22"/>
              </w:rPr>
              <w:t>Post Routine</w:t>
            </w:r>
          </w:p>
        </w:tc>
      </w:tr>
      <w:tr w:rsidR="008E6906" w:rsidRPr="00DE07B8" w14:paraId="29A1348C" w14:textId="77777777" w:rsidTr="00BE7D90">
        <w:trPr>
          <w:trHeight w:val="255"/>
        </w:trPr>
        <w:tc>
          <w:tcPr>
            <w:tcW w:w="1994" w:type="dxa"/>
            <w:noWrap/>
          </w:tcPr>
          <w:p w14:paraId="46AEAD50"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Dependency</w:t>
            </w:r>
          </w:p>
        </w:tc>
        <w:tc>
          <w:tcPr>
            <w:tcW w:w="6464" w:type="dxa"/>
            <w:noWrap/>
          </w:tcPr>
          <w:p w14:paraId="363BA7CD" w14:textId="77777777" w:rsidR="008E6906" w:rsidRPr="000F2BA3" w:rsidRDefault="008E6906" w:rsidP="00BE7D90">
            <w:pPr>
              <w:rPr>
                <w:rFonts w:asciiTheme="minorHAnsi" w:hAnsiTheme="minorHAnsi" w:cstheme="minorHAnsi"/>
                <w:sz w:val="22"/>
                <w:szCs w:val="22"/>
              </w:rPr>
            </w:pPr>
            <w:r w:rsidRPr="000F2BA3">
              <w:rPr>
                <w:rFonts w:asciiTheme="minorHAnsi" w:hAnsiTheme="minorHAnsi" w:cstheme="minorHAnsi"/>
                <w:sz w:val="22"/>
                <w:szCs w:val="22"/>
              </w:rPr>
              <w:t>NA</w:t>
            </w:r>
          </w:p>
        </w:tc>
      </w:tr>
      <w:tr w:rsidR="008E6906" w:rsidRPr="00DE07B8" w14:paraId="65494670" w14:textId="77777777" w:rsidTr="00BE7D90">
        <w:trPr>
          <w:trHeight w:val="255"/>
        </w:trPr>
        <w:tc>
          <w:tcPr>
            <w:tcW w:w="1994" w:type="dxa"/>
            <w:noWrap/>
          </w:tcPr>
          <w:p w14:paraId="2869A6DE"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Description</w:t>
            </w:r>
          </w:p>
        </w:tc>
        <w:tc>
          <w:tcPr>
            <w:tcW w:w="6464" w:type="dxa"/>
            <w:noWrap/>
          </w:tcPr>
          <w:p w14:paraId="78335B7A" w14:textId="5E1A8EE7" w:rsidR="008E6906" w:rsidRPr="000F2BA3" w:rsidRDefault="00B435E8" w:rsidP="00BE7D90">
            <w:pPr>
              <w:rPr>
                <w:rFonts w:asciiTheme="minorHAnsi" w:hAnsiTheme="minorHAnsi" w:cstheme="minorHAnsi"/>
                <w:sz w:val="22"/>
                <w:szCs w:val="22"/>
              </w:rPr>
            </w:pPr>
            <w:r>
              <w:t xml:space="preserve">Post routine will get </w:t>
            </w:r>
            <w:r w:rsidR="0016633B">
              <w:t>reversed/deleted</w:t>
            </w:r>
            <w:r>
              <w:t xml:space="preserve"> bill details and update EB.HB.INVOICE.DETAILS</w:t>
            </w:r>
          </w:p>
        </w:tc>
      </w:tr>
      <w:tr w:rsidR="008E6906" w:rsidRPr="00DE07B8" w14:paraId="06BD9CE2" w14:textId="77777777" w:rsidTr="00BE7D90">
        <w:trPr>
          <w:trHeight w:val="255"/>
        </w:trPr>
        <w:tc>
          <w:tcPr>
            <w:tcW w:w="1994" w:type="dxa"/>
            <w:noWrap/>
          </w:tcPr>
          <w:p w14:paraId="47201EEA"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Arguments – IN</w:t>
            </w:r>
          </w:p>
        </w:tc>
        <w:tc>
          <w:tcPr>
            <w:tcW w:w="6464" w:type="dxa"/>
            <w:noWrap/>
          </w:tcPr>
          <w:p w14:paraId="364EC3E3" w14:textId="25FDC1F0" w:rsidR="008E6906" w:rsidRPr="000F2BA3" w:rsidRDefault="00B435E8" w:rsidP="00BE7D90">
            <w:pPr>
              <w:rPr>
                <w:rFonts w:asciiTheme="minorHAnsi" w:hAnsiTheme="minorHAnsi" w:cstheme="minorHAnsi"/>
                <w:sz w:val="22"/>
                <w:szCs w:val="22"/>
              </w:rPr>
            </w:pPr>
            <w:r>
              <w:rPr>
                <w:rFonts w:asciiTheme="minorHAnsi" w:hAnsiTheme="minorHAnsi" w:cstheme="minorHAnsi"/>
                <w:sz w:val="22"/>
                <w:szCs w:val="22"/>
              </w:rPr>
              <w:t>NA</w:t>
            </w:r>
          </w:p>
        </w:tc>
      </w:tr>
      <w:tr w:rsidR="008E6906" w:rsidRPr="00DE07B8" w14:paraId="11A29406" w14:textId="77777777" w:rsidTr="00BE7D90">
        <w:trPr>
          <w:trHeight w:val="255"/>
        </w:trPr>
        <w:tc>
          <w:tcPr>
            <w:tcW w:w="1994" w:type="dxa"/>
            <w:noWrap/>
          </w:tcPr>
          <w:p w14:paraId="33382D2B"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lastRenderedPageBreak/>
              <w:t>Arguments – OUT</w:t>
            </w:r>
          </w:p>
        </w:tc>
        <w:tc>
          <w:tcPr>
            <w:tcW w:w="6464" w:type="dxa"/>
            <w:noWrap/>
          </w:tcPr>
          <w:p w14:paraId="0D29A4C3" w14:textId="003ED90F" w:rsidR="008E6906" w:rsidRPr="000F2BA3" w:rsidRDefault="00B435E8" w:rsidP="00BE7D90">
            <w:pPr>
              <w:rPr>
                <w:rFonts w:asciiTheme="minorHAnsi" w:hAnsiTheme="minorHAnsi" w:cstheme="minorHAnsi"/>
                <w:sz w:val="22"/>
                <w:szCs w:val="22"/>
              </w:rPr>
            </w:pPr>
            <w:r>
              <w:rPr>
                <w:rFonts w:asciiTheme="minorHAnsi" w:hAnsiTheme="minorHAnsi" w:cstheme="minorHAnsi"/>
                <w:sz w:val="22"/>
                <w:szCs w:val="22"/>
              </w:rPr>
              <w:t>NA</w:t>
            </w:r>
          </w:p>
        </w:tc>
      </w:tr>
      <w:tr w:rsidR="008E6906" w:rsidRPr="00DE07B8" w14:paraId="14C26A83" w14:textId="77777777" w:rsidTr="00BE7D90">
        <w:trPr>
          <w:trHeight w:val="255"/>
        </w:trPr>
        <w:tc>
          <w:tcPr>
            <w:tcW w:w="1994" w:type="dxa"/>
            <w:noWrap/>
          </w:tcPr>
          <w:p w14:paraId="25157316"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Prelim Conditions</w:t>
            </w:r>
          </w:p>
        </w:tc>
        <w:tc>
          <w:tcPr>
            <w:tcW w:w="6464" w:type="dxa"/>
            <w:noWrap/>
          </w:tcPr>
          <w:p w14:paraId="42ECE2B7" w14:textId="77777777" w:rsidR="008E6906" w:rsidRPr="00DE07B8" w:rsidRDefault="008E6906" w:rsidP="00BE7D90"/>
        </w:tc>
      </w:tr>
      <w:tr w:rsidR="008E6906" w:rsidRPr="00DE07B8" w14:paraId="44F2A649" w14:textId="77777777" w:rsidTr="00BE7D90">
        <w:trPr>
          <w:trHeight w:val="255"/>
        </w:trPr>
        <w:tc>
          <w:tcPr>
            <w:tcW w:w="1994" w:type="dxa"/>
            <w:noWrap/>
          </w:tcPr>
          <w:p w14:paraId="017CE9E0"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t>Subroutine Flow</w:t>
            </w:r>
          </w:p>
        </w:tc>
        <w:tc>
          <w:tcPr>
            <w:tcW w:w="6464" w:type="dxa"/>
            <w:noWrap/>
          </w:tcPr>
          <w:p w14:paraId="57DE8BF9" w14:textId="3C0310DF" w:rsidR="00554F98" w:rsidRDefault="002A49C1" w:rsidP="00506616">
            <w:pPr>
              <w:pStyle w:val="ListParagraph"/>
              <w:numPr>
                <w:ilvl w:val="0"/>
                <w:numId w:val="54"/>
              </w:numPr>
              <w:tabs>
                <w:tab w:val="left" w:pos="371"/>
              </w:tabs>
            </w:pPr>
            <w:r>
              <w:t xml:space="preserve">Get activity status and if it is </w:t>
            </w:r>
            <w:r w:rsidR="009361D7">
              <w:t>“</w:t>
            </w:r>
            <w:r w:rsidR="008133FB" w:rsidRPr="008133FB">
              <w:t>AUTH-REV</w:t>
            </w:r>
            <w:r w:rsidR="009361D7">
              <w:t>” then continue fu</w:t>
            </w:r>
            <w:r w:rsidR="00A241A6">
              <w:t>r</w:t>
            </w:r>
            <w:r w:rsidR="009361D7">
              <w:t>ther else exit the routine.</w:t>
            </w:r>
          </w:p>
          <w:p w14:paraId="7FA71807" w14:textId="3D5AEF13" w:rsidR="008F29AB" w:rsidRDefault="008F29AB" w:rsidP="00506616">
            <w:pPr>
              <w:pStyle w:val="ListParagraph"/>
              <w:numPr>
                <w:ilvl w:val="0"/>
                <w:numId w:val="54"/>
              </w:numPr>
              <w:tabs>
                <w:tab w:val="left" w:pos="371"/>
              </w:tabs>
            </w:pPr>
            <w:r>
              <w:t xml:space="preserve">Get account id using </w:t>
            </w:r>
            <w:proofErr w:type="spellStart"/>
            <w:r w:rsidRPr="00C4799E">
              <w:t>getLinkedAccount</w:t>
            </w:r>
            <w:proofErr w:type="spellEnd"/>
            <w:r>
              <w:t xml:space="preserve"> from </w:t>
            </w:r>
            <w:proofErr w:type="spellStart"/>
            <w:r w:rsidRPr="002602B2">
              <w:t>arrangementContext</w:t>
            </w:r>
            <w:proofErr w:type="spellEnd"/>
            <w:r>
              <w:t xml:space="preserve"> and store it to the variable </w:t>
            </w:r>
            <w:proofErr w:type="spellStart"/>
            <w:r>
              <w:t>AccountId</w:t>
            </w:r>
            <w:proofErr w:type="spellEnd"/>
          </w:p>
          <w:p w14:paraId="64928B22" w14:textId="72CFE0AB" w:rsidR="00A7711D" w:rsidRDefault="00FE3911" w:rsidP="00506616">
            <w:pPr>
              <w:pStyle w:val="ListParagraph"/>
              <w:numPr>
                <w:ilvl w:val="0"/>
                <w:numId w:val="54"/>
              </w:numPr>
              <w:tabs>
                <w:tab w:val="left" w:pos="371"/>
              </w:tabs>
            </w:pPr>
            <w:r>
              <w:t xml:space="preserve">Get arrangement id using </w:t>
            </w:r>
            <w:proofErr w:type="spellStart"/>
            <w:r w:rsidRPr="00FE3911">
              <w:t>getArrangementId</w:t>
            </w:r>
            <w:proofErr w:type="spellEnd"/>
            <w:r>
              <w:t xml:space="preserve"> from </w:t>
            </w:r>
            <w:proofErr w:type="spellStart"/>
            <w:r w:rsidRPr="002602B2">
              <w:t>arrangementContext</w:t>
            </w:r>
            <w:proofErr w:type="spellEnd"/>
            <w:r>
              <w:t xml:space="preserve"> and store it to the variable </w:t>
            </w:r>
            <w:proofErr w:type="spellStart"/>
            <w:r>
              <w:t>ArrangementId</w:t>
            </w:r>
            <w:proofErr w:type="spellEnd"/>
          </w:p>
          <w:p w14:paraId="2BEAF2B0" w14:textId="5A56CB43" w:rsidR="004163C9" w:rsidRDefault="004163C9" w:rsidP="00506616">
            <w:pPr>
              <w:pStyle w:val="ListParagraph"/>
              <w:numPr>
                <w:ilvl w:val="0"/>
                <w:numId w:val="54"/>
              </w:numPr>
              <w:tabs>
                <w:tab w:val="left" w:pos="371"/>
              </w:tabs>
            </w:pPr>
            <w:r>
              <w:t xml:space="preserve">Get activity effective date using </w:t>
            </w:r>
            <w:proofErr w:type="spellStart"/>
            <w:r w:rsidRPr="004163C9">
              <w:t>getActivityEffectiveDate</w:t>
            </w:r>
            <w:proofErr w:type="spellEnd"/>
            <w:r>
              <w:t xml:space="preserve"> from </w:t>
            </w:r>
            <w:proofErr w:type="spellStart"/>
            <w:r w:rsidRPr="002602B2">
              <w:t>arrangementContext</w:t>
            </w:r>
            <w:proofErr w:type="spellEnd"/>
            <w:r>
              <w:t xml:space="preserve"> and store it to the variable </w:t>
            </w:r>
            <w:proofErr w:type="spellStart"/>
            <w:r>
              <w:t>ActivityDate</w:t>
            </w:r>
            <w:proofErr w:type="spellEnd"/>
          </w:p>
          <w:p w14:paraId="4851C113" w14:textId="5C6171A9" w:rsidR="008F29AB" w:rsidRDefault="008F29AB" w:rsidP="00506616">
            <w:pPr>
              <w:pStyle w:val="ListParagraph"/>
              <w:numPr>
                <w:ilvl w:val="0"/>
                <w:numId w:val="54"/>
              </w:numPr>
              <w:tabs>
                <w:tab w:val="left" w:pos="371"/>
              </w:tabs>
            </w:pPr>
            <w:r>
              <w:t xml:space="preserve">Read ACCOUNT record with @ID as </w:t>
            </w:r>
            <w:proofErr w:type="spellStart"/>
            <w:r>
              <w:t>AccountId</w:t>
            </w:r>
            <w:proofErr w:type="spellEnd"/>
            <w:r>
              <w:t xml:space="preserve"> and get </w:t>
            </w:r>
            <w:r w:rsidRPr="00020404">
              <w:t>HB.CASE.ID</w:t>
            </w:r>
            <w:r>
              <w:t xml:space="preserve"> and store it to the variable </w:t>
            </w:r>
            <w:proofErr w:type="spellStart"/>
            <w:r>
              <w:t>CaseId</w:t>
            </w:r>
            <w:proofErr w:type="spellEnd"/>
          </w:p>
          <w:p w14:paraId="21524028" w14:textId="1C197CD4" w:rsidR="00883A18" w:rsidRDefault="00176BCD" w:rsidP="00506616">
            <w:pPr>
              <w:pStyle w:val="ListParagraph"/>
              <w:numPr>
                <w:ilvl w:val="0"/>
                <w:numId w:val="54"/>
              </w:numPr>
              <w:tabs>
                <w:tab w:val="left" w:pos="371"/>
              </w:tabs>
            </w:pPr>
            <w:r w:rsidRPr="00176BCD">
              <w:t>Read EB.</w:t>
            </w:r>
            <w:proofErr w:type="gramStart"/>
            <w:r w:rsidRPr="00176BCD">
              <w:t>HB.UNPAID.INVOICE</w:t>
            </w:r>
            <w:proofErr w:type="gramEnd"/>
            <w:r w:rsidRPr="00176BCD">
              <w:t xml:space="preserve"> record with @ID as Case Id and get INVOICE.DET.ID all multi</w:t>
            </w:r>
            <w:r w:rsidR="00B35804">
              <w:t>-</w:t>
            </w:r>
            <w:r w:rsidRPr="00176BCD">
              <w:t>value</w:t>
            </w:r>
          </w:p>
          <w:p w14:paraId="7B2B7CA9" w14:textId="77777777" w:rsidR="00B60243" w:rsidRDefault="005B72E3" w:rsidP="00506616">
            <w:pPr>
              <w:pStyle w:val="ListParagraph"/>
              <w:numPr>
                <w:ilvl w:val="0"/>
                <w:numId w:val="54"/>
              </w:numPr>
              <w:tabs>
                <w:tab w:val="left" w:pos="371"/>
              </w:tabs>
            </w:pPr>
            <w:r>
              <w:t xml:space="preserve">Using Loop statement, extract each </w:t>
            </w:r>
            <w:r w:rsidR="00B60243" w:rsidRPr="00176BCD">
              <w:t>INVOICE.DET.ID</w:t>
            </w:r>
            <w:r w:rsidR="00B60243">
              <w:t xml:space="preserve"> and store it the variable </w:t>
            </w:r>
            <w:proofErr w:type="spellStart"/>
            <w:r w:rsidR="00B60243">
              <w:t>InvoiceDetid</w:t>
            </w:r>
            <w:proofErr w:type="spellEnd"/>
            <w:r w:rsidR="00B60243">
              <w:t xml:space="preserve"> and do the below steps</w:t>
            </w:r>
          </w:p>
          <w:p w14:paraId="0E856FF7" w14:textId="6D1D2FCA" w:rsidR="00530E3D" w:rsidRDefault="005E7BD5" w:rsidP="00506616">
            <w:pPr>
              <w:pStyle w:val="ListParagraph"/>
              <w:numPr>
                <w:ilvl w:val="0"/>
                <w:numId w:val="55"/>
              </w:numPr>
              <w:tabs>
                <w:tab w:val="left" w:pos="371"/>
              </w:tabs>
            </w:pPr>
            <w:r>
              <w:t>Using split</w:t>
            </w:r>
            <w:r w:rsidR="002F0426">
              <w:t>,</w:t>
            </w:r>
            <w:r>
              <w:t xml:space="preserve"> </w:t>
            </w:r>
            <w:r w:rsidR="002F0426">
              <w:t>e</w:t>
            </w:r>
            <w:r>
              <w:t xml:space="preserve">xtract Invoice date from </w:t>
            </w:r>
            <w:proofErr w:type="spellStart"/>
            <w:r>
              <w:t>InvoiceDetid</w:t>
            </w:r>
            <w:proofErr w:type="spellEnd"/>
            <w:r>
              <w:t xml:space="preserve"> </w:t>
            </w:r>
            <w:r w:rsidR="002F0426">
              <w:t xml:space="preserve">and store the result to </w:t>
            </w:r>
            <w:proofErr w:type="spellStart"/>
            <w:r w:rsidR="002F0426">
              <w:t>Invdate</w:t>
            </w:r>
            <w:proofErr w:type="spellEnd"/>
            <w:r w:rsidR="0055640E">
              <w:t xml:space="preserve"> </w:t>
            </w:r>
            <w:proofErr w:type="spellStart"/>
            <w:r w:rsidR="0055640E">
              <w:t>i.e</w:t>
            </w:r>
            <w:proofErr w:type="spellEnd"/>
            <w:r w:rsidR="0055640E">
              <w:t xml:space="preserve"> extract third value delimited by dot (.)</w:t>
            </w:r>
          </w:p>
          <w:p w14:paraId="1590248C" w14:textId="1FD8A879" w:rsidR="005E7BD5" w:rsidRDefault="005E7BD5" w:rsidP="005E7BD5">
            <w:pPr>
              <w:pStyle w:val="ListParagraph"/>
              <w:tabs>
                <w:tab w:val="left" w:pos="371"/>
              </w:tabs>
              <w:ind w:left="1440"/>
            </w:pPr>
            <w:r>
              <w:t>Example:</w:t>
            </w:r>
            <w:r w:rsidR="002F0426">
              <w:t xml:space="preserve"> </w:t>
            </w:r>
            <w:proofErr w:type="spellStart"/>
            <w:r w:rsidR="002F0426">
              <w:t>InvoiceDetid</w:t>
            </w:r>
            <w:proofErr w:type="spellEnd"/>
            <w:r w:rsidR="002F0426">
              <w:t xml:space="preserve"> =</w:t>
            </w:r>
            <w:r>
              <w:t xml:space="preserve"> </w:t>
            </w:r>
            <w:r w:rsidRPr="00F95311">
              <w:t>I.23412.20210101.NOK</w:t>
            </w:r>
          </w:p>
          <w:p w14:paraId="0A4EDF50" w14:textId="702E56B1" w:rsidR="002F0426" w:rsidRDefault="002F0426" w:rsidP="005E7BD5">
            <w:pPr>
              <w:pStyle w:val="ListParagraph"/>
              <w:ind w:left="1440"/>
            </w:pPr>
            <w:r>
              <w:t xml:space="preserve">                  </w:t>
            </w:r>
            <w:proofErr w:type="spellStart"/>
            <w:r>
              <w:t>Invdate</w:t>
            </w:r>
            <w:proofErr w:type="spellEnd"/>
            <w:r>
              <w:t xml:space="preserve"> = </w:t>
            </w:r>
            <w:r w:rsidRPr="00F95311">
              <w:t>20210101</w:t>
            </w:r>
          </w:p>
          <w:p w14:paraId="0257F451" w14:textId="27841E29" w:rsidR="0050039D" w:rsidRDefault="0050039D" w:rsidP="00506616">
            <w:pPr>
              <w:pStyle w:val="ListParagraph"/>
              <w:numPr>
                <w:ilvl w:val="0"/>
                <w:numId w:val="55"/>
              </w:numPr>
              <w:tabs>
                <w:tab w:val="left" w:pos="371"/>
              </w:tabs>
            </w:pPr>
            <w:r>
              <w:t xml:space="preserve">If </w:t>
            </w:r>
            <w:proofErr w:type="spellStart"/>
            <w:r w:rsidR="00454DF2">
              <w:t>Invdate</w:t>
            </w:r>
            <w:proofErr w:type="spellEnd"/>
            <w:r w:rsidR="00454DF2">
              <w:t xml:space="preserve"> is equal to </w:t>
            </w:r>
            <w:proofErr w:type="spellStart"/>
            <w:r w:rsidR="00454DF2">
              <w:t>ActivityDate</w:t>
            </w:r>
            <w:proofErr w:type="spellEnd"/>
            <w:r w:rsidR="00454DF2">
              <w:t xml:space="preserve"> then continue further else take next value from loop.</w:t>
            </w:r>
          </w:p>
          <w:p w14:paraId="5B4DA0D4" w14:textId="5041AB5D" w:rsidR="00B519C4" w:rsidRDefault="00B519C4" w:rsidP="00506616">
            <w:pPr>
              <w:pStyle w:val="ListParagraph"/>
              <w:numPr>
                <w:ilvl w:val="0"/>
                <w:numId w:val="55"/>
              </w:numPr>
              <w:tabs>
                <w:tab w:val="left" w:pos="371"/>
              </w:tabs>
            </w:pPr>
            <w:r w:rsidRPr="00B519C4">
              <w:t>Read EB.</w:t>
            </w:r>
            <w:proofErr w:type="gramStart"/>
            <w:r w:rsidRPr="00B519C4">
              <w:t>HB.INVOICE.DETAILS</w:t>
            </w:r>
            <w:proofErr w:type="gramEnd"/>
            <w:r w:rsidRPr="00B519C4">
              <w:t xml:space="preserve"> record with @ID as </w:t>
            </w:r>
            <w:proofErr w:type="spellStart"/>
            <w:r>
              <w:t>InvoiceDetid</w:t>
            </w:r>
            <w:proofErr w:type="spellEnd"/>
          </w:p>
          <w:p w14:paraId="5E57EB45" w14:textId="18F63FC0" w:rsidR="0058416C" w:rsidRDefault="0058416C" w:rsidP="00506616">
            <w:pPr>
              <w:pStyle w:val="ListParagraph"/>
              <w:numPr>
                <w:ilvl w:val="0"/>
                <w:numId w:val="55"/>
              </w:numPr>
              <w:tabs>
                <w:tab w:val="left" w:pos="371"/>
              </w:tabs>
            </w:pPr>
            <w:r>
              <w:t xml:space="preserve">Locate </w:t>
            </w:r>
            <w:proofErr w:type="spellStart"/>
            <w:r>
              <w:t>ArrangementId</w:t>
            </w:r>
            <w:proofErr w:type="spellEnd"/>
            <w:r>
              <w:t xml:space="preserve"> in </w:t>
            </w:r>
            <w:r w:rsidRPr="00B519C4">
              <w:t>EB.</w:t>
            </w:r>
            <w:proofErr w:type="gramStart"/>
            <w:r w:rsidRPr="00B519C4">
              <w:t>HB.INVOICE.DETAILS</w:t>
            </w:r>
            <w:proofErr w:type="gramEnd"/>
            <w:r>
              <w:t>&gt;</w:t>
            </w:r>
            <w:r w:rsidR="00B53300">
              <w:t xml:space="preserve"> </w:t>
            </w:r>
            <w:r w:rsidR="00B53300" w:rsidRPr="00B53300">
              <w:t>ARRANGEMENT.ID</w:t>
            </w:r>
            <w:r w:rsidR="00B53300">
              <w:t xml:space="preserve"> and get respective multi-value of </w:t>
            </w:r>
            <w:r w:rsidR="00B53300" w:rsidRPr="00B53300">
              <w:t>BILL.ID</w:t>
            </w:r>
            <w:r w:rsidR="00B53300">
              <w:t xml:space="preserve"> </w:t>
            </w:r>
          </w:p>
          <w:p w14:paraId="0EC17B26" w14:textId="586D4371" w:rsidR="00F95311" w:rsidRDefault="00F95311" w:rsidP="00506616">
            <w:pPr>
              <w:pStyle w:val="ListParagraph"/>
              <w:numPr>
                <w:ilvl w:val="0"/>
                <w:numId w:val="55"/>
              </w:numPr>
              <w:tabs>
                <w:tab w:val="left" w:pos="371"/>
              </w:tabs>
            </w:pPr>
            <w:r>
              <w:t xml:space="preserve">Remove each </w:t>
            </w:r>
            <w:r w:rsidRPr="00B53300">
              <w:t>BILL.ID</w:t>
            </w:r>
            <w:r w:rsidR="00B73AEE" w:rsidRPr="00B73AEE">
              <w:t xml:space="preserve"> and </w:t>
            </w:r>
            <w:r>
              <w:t xml:space="preserve">add it to </w:t>
            </w:r>
            <w:proofErr w:type="spellStart"/>
            <w:r>
              <w:t>InvoiceDetid</w:t>
            </w:r>
            <w:proofErr w:type="spellEnd"/>
            <w:r w:rsidRPr="00B73AEE">
              <w:t xml:space="preserve"> </w:t>
            </w:r>
            <w:r w:rsidR="00B73AEE" w:rsidRPr="00B73AEE">
              <w:t xml:space="preserve">with * Delimiter </w:t>
            </w:r>
            <w:r>
              <w:t xml:space="preserve">and store the result to array </w:t>
            </w:r>
            <w:r w:rsidR="00917929">
              <w:t>variable</w:t>
            </w:r>
            <w:r>
              <w:t xml:space="preserve"> </w:t>
            </w:r>
            <w:proofErr w:type="spellStart"/>
            <w:r>
              <w:t>OlderBills</w:t>
            </w:r>
            <w:proofErr w:type="spellEnd"/>
          </w:p>
          <w:p w14:paraId="39F8564F" w14:textId="13293C50" w:rsidR="00B53300" w:rsidRDefault="00F95311" w:rsidP="00F95311">
            <w:pPr>
              <w:pStyle w:val="ListParagraph"/>
              <w:ind w:left="1440"/>
            </w:pPr>
            <w:r>
              <w:t xml:space="preserve">Example: </w:t>
            </w:r>
            <w:proofErr w:type="spellStart"/>
            <w:r>
              <w:t>OlderBills</w:t>
            </w:r>
            <w:proofErr w:type="spellEnd"/>
            <w:r>
              <w:t xml:space="preserve"> = </w:t>
            </w:r>
            <w:r w:rsidRPr="00F95311">
              <w:t>AABILL20001*I.23412.20210101.NOK</w:t>
            </w:r>
            <w:r>
              <w:t xml:space="preserve"> </w:t>
            </w:r>
          </w:p>
          <w:p w14:paraId="054DF30B" w14:textId="23377314" w:rsidR="006B38EC" w:rsidRDefault="00B54E1C" w:rsidP="00506616">
            <w:pPr>
              <w:pStyle w:val="ListParagraph"/>
              <w:numPr>
                <w:ilvl w:val="0"/>
                <w:numId w:val="54"/>
              </w:numPr>
              <w:tabs>
                <w:tab w:val="left" w:pos="371"/>
              </w:tabs>
            </w:pPr>
            <w:r w:rsidRPr="00B54E1C">
              <w:t xml:space="preserve">Using </w:t>
            </w:r>
            <w:proofErr w:type="spellStart"/>
            <w:r w:rsidRPr="00B54E1C">
              <w:t>getBillIdsForDate</w:t>
            </w:r>
            <w:proofErr w:type="spellEnd"/>
            <w:r w:rsidRPr="00B54E1C">
              <w:t xml:space="preserve"> API, get all Bill </w:t>
            </w:r>
            <w:proofErr w:type="gramStart"/>
            <w:r w:rsidRPr="00B54E1C">
              <w:t>id’s</w:t>
            </w:r>
            <w:proofErr w:type="gramEnd"/>
            <w:r w:rsidRPr="00B54E1C">
              <w:t xml:space="preserve"> </w:t>
            </w:r>
            <w:r w:rsidR="006824E1">
              <w:t xml:space="preserve">created </w:t>
            </w:r>
            <w:r w:rsidR="00590304">
              <w:t xml:space="preserve">for the date in </w:t>
            </w:r>
            <w:proofErr w:type="spellStart"/>
            <w:r w:rsidR="006824E1">
              <w:t>ActivityDate</w:t>
            </w:r>
            <w:proofErr w:type="spellEnd"/>
            <w:r w:rsidR="00FF429E">
              <w:t xml:space="preserve"> and store </w:t>
            </w:r>
            <w:r w:rsidR="00DF0163">
              <w:t>it to the</w:t>
            </w:r>
            <w:r w:rsidR="00FF429E">
              <w:t xml:space="preserve"> </w:t>
            </w:r>
            <w:r w:rsidR="005206DF">
              <w:t xml:space="preserve">array </w:t>
            </w:r>
            <w:r w:rsidR="009525AB">
              <w:t xml:space="preserve">variable </w:t>
            </w:r>
            <w:proofErr w:type="spellStart"/>
            <w:r w:rsidR="00FF429E">
              <w:t>CurrentBills</w:t>
            </w:r>
            <w:proofErr w:type="spellEnd"/>
          </w:p>
          <w:p w14:paraId="00B2E2DC" w14:textId="4C754711" w:rsidR="00FF429E" w:rsidRDefault="001143B2" w:rsidP="00506616">
            <w:pPr>
              <w:pStyle w:val="ListParagraph"/>
              <w:numPr>
                <w:ilvl w:val="0"/>
                <w:numId w:val="54"/>
              </w:numPr>
              <w:tabs>
                <w:tab w:val="left" w:pos="371"/>
              </w:tabs>
            </w:pPr>
            <w:r>
              <w:t xml:space="preserve">Using Loop statement, extract each </w:t>
            </w:r>
            <w:r w:rsidR="00675739">
              <w:t xml:space="preserve">value from </w:t>
            </w:r>
            <w:proofErr w:type="spellStart"/>
            <w:r w:rsidR="005206DF">
              <w:t>OlderBills</w:t>
            </w:r>
            <w:proofErr w:type="spellEnd"/>
            <w:r w:rsidR="005206DF">
              <w:t xml:space="preserve"> array</w:t>
            </w:r>
            <w:r w:rsidR="00B94F44">
              <w:t xml:space="preserve"> and do the below steps</w:t>
            </w:r>
          </w:p>
          <w:p w14:paraId="4A3438A8" w14:textId="1BCD3875" w:rsidR="00B94F44" w:rsidRDefault="00277854" w:rsidP="00506616">
            <w:pPr>
              <w:pStyle w:val="ListParagraph"/>
              <w:numPr>
                <w:ilvl w:val="0"/>
                <w:numId w:val="56"/>
              </w:numPr>
              <w:tabs>
                <w:tab w:val="left" w:pos="371"/>
              </w:tabs>
            </w:pPr>
            <w:r>
              <w:t xml:space="preserve">Using split, extract the value before * from </w:t>
            </w:r>
            <w:proofErr w:type="spellStart"/>
            <w:r>
              <w:t>OlderBills</w:t>
            </w:r>
            <w:proofErr w:type="spellEnd"/>
            <w:r>
              <w:t xml:space="preserve"> and store it the variable </w:t>
            </w:r>
            <w:proofErr w:type="spellStart"/>
            <w:r>
              <w:t>OldbillIdval</w:t>
            </w:r>
            <w:proofErr w:type="spellEnd"/>
            <w:r>
              <w:t xml:space="preserve"> and store the value after * to </w:t>
            </w:r>
            <w:proofErr w:type="spellStart"/>
            <w:r>
              <w:t>InvDetIdval</w:t>
            </w:r>
            <w:proofErr w:type="spellEnd"/>
          </w:p>
          <w:p w14:paraId="6D9A9E63" w14:textId="4802982C" w:rsidR="00277854" w:rsidRDefault="008F22FE" w:rsidP="00506616">
            <w:pPr>
              <w:pStyle w:val="ListParagraph"/>
              <w:numPr>
                <w:ilvl w:val="0"/>
                <w:numId w:val="56"/>
              </w:numPr>
              <w:tabs>
                <w:tab w:val="left" w:pos="371"/>
              </w:tabs>
            </w:pPr>
            <w:r>
              <w:t xml:space="preserve">Check if </w:t>
            </w:r>
            <w:proofErr w:type="spellStart"/>
            <w:r>
              <w:t>OldbillIdval</w:t>
            </w:r>
            <w:proofErr w:type="spellEnd"/>
            <w:r>
              <w:t xml:space="preserve"> </w:t>
            </w:r>
            <w:proofErr w:type="gramStart"/>
            <w:r>
              <w:t>is existing</w:t>
            </w:r>
            <w:proofErr w:type="gramEnd"/>
            <w:r>
              <w:t xml:space="preserve"> in </w:t>
            </w:r>
            <w:proofErr w:type="spellStart"/>
            <w:r>
              <w:t>CurrentBills</w:t>
            </w:r>
            <w:proofErr w:type="spellEnd"/>
            <w:r>
              <w:t xml:space="preserve"> array. </w:t>
            </w:r>
            <w:r w:rsidR="00684020">
              <w:t xml:space="preserve">If it is not </w:t>
            </w:r>
            <w:proofErr w:type="gramStart"/>
            <w:r w:rsidR="00684020">
              <w:t>existing</w:t>
            </w:r>
            <w:proofErr w:type="gramEnd"/>
            <w:r w:rsidR="00684020">
              <w:t xml:space="preserve"> then </w:t>
            </w:r>
            <w:r w:rsidR="00C052CE">
              <w:t xml:space="preserve">add the respective </w:t>
            </w:r>
            <w:proofErr w:type="spellStart"/>
            <w:r w:rsidR="00C052CE">
              <w:t>OlderBills</w:t>
            </w:r>
            <w:proofErr w:type="spellEnd"/>
            <w:r w:rsidR="00C052CE">
              <w:t xml:space="preserve"> value to </w:t>
            </w:r>
            <w:proofErr w:type="spellStart"/>
            <w:r w:rsidR="00C052CE">
              <w:t>DeletedBills</w:t>
            </w:r>
            <w:proofErr w:type="spellEnd"/>
            <w:r w:rsidR="00C052CE">
              <w:t xml:space="preserve"> array</w:t>
            </w:r>
          </w:p>
          <w:p w14:paraId="65AF9146" w14:textId="7E0B2A6C" w:rsidR="00810D7A" w:rsidRDefault="00903FAE" w:rsidP="00810D7A">
            <w:pPr>
              <w:pStyle w:val="ListParagraph"/>
              <w:numPr>
                <w:ilvl w:val="0"/>
                <w:numId w:val="54"/>
              </w:numPr>
              <w:tabs>
                <w:tab w:val="left" w:pos="371"/>
              </w:tabs>
            </w:pPr>
            <w:r>
              <w:t xml:space="preserve"> </w:t>
            </w:r>
            <w:r w:rsidR="00810D7A">
              <w:t xml:space="preserve">Using Loop statement, extract each value from </w:t>
            </w:r>
            <w:proofErr w:type="spellStart"/>
            <w:r w:rsidR="002A44B4">
              <w:t>DeletedBills</w:t>
            </w:r>
            <w:proofErr w:type="spellEnd"/>
            <w:r w:rsidR="00810D7A">
              <w:t xml:space="preserve"> array and do the below steps</w:t>
            </w:r>
          </w:p>
          <w:p w14:paraId="18D68551" w14:textId="1B75394D" w:rsidR="00B35804" w:rsidRDefault="00243F07" w:rsidP="006271E2">
            <w:pPr>
              <w:pStyle w:val="ListParagraph"/>
              <w:numPr>
                <w:ilvl w:val="0"/>
                <w:numId w:val="57"/>
              </w:numPr>
              <w:tabs>
                <w:tab w:val="left" w:pos="371"/>
              </w:tabs>
            </w:pPr>
            <w:r w:rsidRPr="00243F07">
              <w:lastRenderedPageBreak/>
              <w:t xml:space="preserve">Using split, extract the value before * from </w:t>
            </w:r>
            <w:r w:rsidR="00A46EBB">
              <w:t>respective</w:t>
            </w:r>
            <w:r w:rsidR="000F6A28">
              <w:t xml:space="preserve"> </w:t>
            </w:r>
            <w:proofErr w:type="spellStart"/>
            <w:r w:rsidR="000F6A28">
              <w:t>DeletedBills</w:t>
            </w:r>
            <w:proofErr w:type="spellEnd"/>
            <w:r w:rsidR="00A46EBB">
              <w:t xml:space="preserve"> </w:t>
            </w:r>
            <w:r w:rsidRPr="00243F07">
              <w:t xml:space="preserve">and store it the variable </w:t>
            </w:r>
            <w:proofErr w:type="spellStart"/>
            <w:r w:rsidR="000F6A28">
              <w:t>BillId</w:t>
            </w:r>
            <w:proofErr w:type="spellEnd"/>
            <w:r w:rsidR="000F6A28">
              <w:t xml:space="preserve"> </w:t>
            </w:r>
            <w:r w:rsidRPr="00243F07">
              <w:t xml:space="preserve">and store the value after * to </w:t>
            </w:r>
            <w:proofErr w:type="spellStart"/>
            <w:r w:rsidRPr="00243F07">
              <w:t>InDetIdval</w:t>
            </w:r>
            <w:proofErr w:type="spellEnd"/>
          </w:p>
          <w:p w14:paraId="713AA1C2" w14:textId="183132B4" w:rsidR="000F6A28" w:rsidRDefault="00843C24" w:rsidP="006271E2">
            <w:pPr>
              <w:pStyle w:val="ListParagraph"/>
              <w:numPr>
                <w:ilvl w:val="0"/>
                <w:numId w:val="57"/>
              </w:numPr>
              <w:tabs>
                <w:tab w:val="left" w:pos="371"/>
              </w:tabs>
            </w:pPr>
            <w:r>
              <w:t xml:space="preserve">Read </w:t>
            </w:r>
            <w:r w:rsidRPr="00B519C4">
              <w:t>EB.</w:t>
            </w:r>
            <w:proofErr w:type="gramStart"/>
            <w:r w:rsidRPr="00B519C4">
              <w:t>HB.INVOICE.DETAILS</w:t>
            </w:r>
            <w:proofErr w:type="gramEnd"/>
            <w:r>
              <w:t xml:space="preserve"> table record with @ID as</w:t>
            </w:r>
            <w:r w:rsidRPr="00243F07">
              <w:t xml:space="preserve"> </w:t>
            </w:r>
            <w:proofErr w:type="spellStart"/>
            <w:r w:rsidRPr="00243F07">
              <w:t>InDetIdval</w:t>
            </w:r>
            <w:proofErr w:type="spellEnd"/>
            <w:r w:rsidR="00AB4F60">
              <w:t xml:space="preserve"> </w:t>
            </w:r>
            <w:r w:rsidR="007D68F5">
              <w:t>and get STATUS field value</w:t>
            </w:r>
          </w:p>
          <w:p w14:paraId="36F1620C" w14:textId="0A051C7E" w:rsidR="007D68F5" w:rsidRDefault="007D68F5" w:rsidP="006271E2">
            <w:pPr>
              <w:pStyle w:val="ListParagraph"/>
              <w:numPr>
                <w:ilvl w:val="0"/>
                <w:numId w:val="57"/>
              </w:numPr>
              <w:tabs>
                <w:tab w:val="left" w:pos="371"/>
              </w:tabs>
            </w:pPr>
            <w:r>
              <w:t xml:space="preserve">If </w:t>
            </w:r>
            <w:r w:rsidRPr="00B519C4">
              <w:t>EB.</w:t>
            </w:r>
            <w:proofErr w:type="gramStart"/>
            <w:r w:rsidRPr="00B519C4">
              <w:t>HB.INVOICE.DETAILS</w:t>
            </w:r>
            <w:proofErr w:type="gramEnd"/>
            <w:r>
              <w:t xml:space="preserve">&gt;STATUS is equal to “NEW” </w:t>
            </w:r>
            <w:r w:rsidR="007158D5">
              <w:t xml:space="preserve">or </w:t>
            </w:r>
            <w:r w:rsidR="007158D5" w:rsidRPr="007158D5">
              <w:t xml:space="preserve">SENDING-GET-CHANNEL or </w:t>
            </w:r>
            <w:r w:rsidR="00CF607A" w:rsidRPr="00CF607A">
              <w:t xml:space="preserve">FAILED-GET-CHANNEL </w:t>
            </w:r>
            <w:r>
              <w:t>then</w:t>
            </w:r>
          </w:p>
          <w:p w14:paraId="3272F00B" w14:textId="169D6529" w:rsidR="007D68F5" w:rsidRPr="00974A84" w:rsidRDefault="00821141" w:rsidP="007D68F5">
            <w:pPr>
              <w:pStyle w:val="ListParagraph"/>
              <w:numPr>
                <w:ilvl w:val="1"/>
                <w:numId w:val="57"/>
              </w:numPr>
              <w:tabs>
                <w:tab w:val="left" w:pos="371"/>
              </w:tabs>
            </w:pPr>
            <w:r>
              <w:t xml:space="preserve">Locate </w:t>
            </w:r>
            <w:proofErr w:type="spellStart"/>
            <w:r w:rsidR="003B3360">
              <w:t>ArrangementId</w:t>
            </w:r>
            <w:proofErr w:type="spellEnd"/>
            <w:r w:rsidR="003B3360">
              <w:t xml:space="preserve"> in </w:t>
            </w:r>
            <w:r w:rsidR="001413D0" w:rsidRPr="00B519C4">
              <w:t>EB.</w:t>
            </w:r>
            <w:proofErr w:type="gramStart"/>
            <w:r w:rsidR="001413D0" w:rsidRPr="00B519C4">
              <w:t>HB.INVOICE.DETAILS</w:t>
            </w:r>
            <w:proofErr w:type="gramEnd"/>
            <w:r w:rsidR="001413D0">
              <w:t>&gt;</w:t>
            </w:r>
            <w:r w:rsidR="009A208C" w:rsidRPr="009A208C">
              <w:t>ARRANGEMENT.ID</w:t>
            </w:r>
            <w:r w:rsidR="00446976">
              <w:t xml:space="preserve"> and within that </w:t>
            </w:r>
            <w:r w:rsidR="003E45DD">
              <w:t xml:space="preserve">respective </w:t>
            </w:r>
            <w:r w:rsidR="00446976">
              <w:t xml:space="preserve">associated multi-value locate </w:t>
            </w:r>
            <w:proofErr w:type="spellStart"/>
            <w:r w:rsidR="00C972E5">
              <w:t>BillId</w:t>
            </w:r>
            <w:proofErr w:type="spellEnd"/>
            <w:r w:rsidR="00C972E5">
              <w:t xml:space="preserve"> in </w:t>
            </w:r>
            <w:r w:rsidR="004061D8" w:rsidRPr="00B519C4">
              <w:t>EB.HB.INVOICE.DETAILS</w:t>
            </w:r>
            <w:r w:rsidR="004061D8">
              <w:t>&gt;</w:t>
            </w:r>
            <w:r w:rsidR="004061D8" w:rsidRPr="001925C9">
              <w:rPr>
                <w:rFonts w:cstheme="minorHAnsi"/>
              </w:rPr>
              <w:t>BILL.ID</w:t>
            </w:r>
          </w:p>
          <w:p w14:paraId="0284998E" w14:textId="72D5C3AE" w:rsidR="00974A84" w:rsidRDefault="00974A84" w:rsidP="007D68F5">
            <w:pPr>
              <w:pStyle w:val="ListParagraph"/>
              <w:numPr>
                <w:ilvl w:val="1"/>
                <w:numId w:val="57"/>
              </w:numPr>
              <w:tabs>
                <w:tab w:val="left" w:pos="371"/>
              </w:tabs>
            </w:pPr>
            <w:r>
              <w:t>Remove th</w:t>
            </w:r>
            <w:r w:rsidR="003E45DD">
              <w:t>at</w:t>
            </w:r>
            <w:r>
              <w:t xml:space="preserve"> respective </w:t>
            </w:r>
            <w:r w:rsidR="003E45DD" w:rsidRPr="001925C9">
              <w:rPr>
                <w:rFonts w:cstheme="minorHAnsi"/>
              </w:rPr>
              <w:t>BILL.ID</w:t>
            </w:r>
            <w:r w:rsidR="003E45DD">
              <w:rPr>
                <w:rFonts w:cstheme="minorHAnsi"/>
              </w:rPr>
              <w:t xml:space="preserve"> multi-value and update </w:t>
            </w:r>
            <w:r w:rsidR="00F31704" w:rsidRPr="00F31704">
              <w:rPr>
                <w:rFonts w:cstheme="minorHAnsi"/>
              </w:rPr>
              <w:t>TOTAL.AMOUNT</w:t>
            </w:r>
          </w:p>
          <w:p w14:paraId="1635568A" w14:textId="3E000836" w:rsidR="00F0653E" w:rsidRDefault="00F0653E" w:rsidP="00F0653E">
            <w:pPr>
              <w:pStyle w:val="ListParagraph"/>
              <w:numPr>
                <w:ilvl w:val="0"/>
                <w:numId w:val="57"/>
              </w:numPr>
              <w:tabs>
                <w:tab w:val="left" w:pos="371"/>
              </w:tabs>
            </w:pPr>
            <w:r>
              <w:t xml:space="preserve">If </w:t>
            </w:r>
            <w:r w:rsidRPr="00B519C4">
              <w:t>EB.</w:t>
            </w:r>
            <w:proofErr w:type="gramStart"/>
            <w:r w:rsidRPr="00B519C4">
              <w:t>HB.INVOICE.DETAILS</w:t>
            </w:r>
            <w:proofErr w:type="gramEnd"/>
            <w:r>
              <w:t>&gt;STATUS is not equal to “NEW” then</w:t>
            </w:r>
          </w:p>
          <w:p w14:paraId="1DCFB8D6" w14:textId="47A801C2" w:rsidR="008E6906" w:rsidRPr="00F64F09" w:rsidRDefault="00E5010A" w:rsidP="008F29AB">
            <w:pPr>
              <w:pStyle w:val="ListParagraph"/>
              <w:numPr>
                <w:ilvl w:val="1"/>
                <w:numId w:val="57"/>
              </w:numPr>
              <w:tabs>
                <w:tab w:val="left" w:pos="371"/>
              </w:tabs>
            </w:pPr>
            <w:r>
              <w:t xml:space="preserve">Update </w:t>
            </w:r>
            <w:r w:rsidR="007D3704" w:rsidRPr="00B519C4">
              <w:t>EB.</w:t>
            </w:r>
            <w:proofErr w:type="gramStart"/>
            <w:r w:rsidR="007D3704" w:rsidRPr="00B519C4">
              <w:t>HB.INVOICE.DETAILS</w:t>
            </w:r>
            <w:proofErr w:type="gramEnd"/>
            <w:r w:rsidR="007D3704">
              <w:t>&gt;</w:t>
            </w:r>
            <w:r w:rsidR="007D3704" w:rsidRPr="007D3704">
              <w:t>TYPE</w:t>
            </w:r>
            <w:r w:rsidR="007D3704">
              <w:t xml:space="preserve"> with “CREDIT.NOTE” and STATUS with “NEW”</w:t>
            </w:r>
          </w:p>
        </w:tc>
      </w:tr>
      <w:tr w:rsidR="008E6906" w:rsidRPr="00DE07B8" w14:paraId="7DF7F63A" w14:textId="77777777" w:rsidTr="00BE7D90">
        <w:trPr>
          <w:trHeight w:val="255"/>
        </w:trPr>
        <w:tc>
          <w:tcPr>
            <w:tcW w:w="1994" w:type="dxa"/>
            <w:noWrap/>
          </w:tcPr>
          <w:p w14:paraId="2BE20F5E" w14:textId="77777777" w:rsidR="008E6906" w:rsidRPr="00061D4A" w:rsidRDefault="008E6906" w:rsidP="00BE7D90">
            <w:pPr>
              <w:rPr>
                <w:rFonts w:asciiTheme="minorHAnsi" w:hAnsiTheme="minorHAnsi" w:cstheme="minorHAnsi"/>
                <w:sz w:val="22"/>
                <w:szCs w:val="22"/>
              </w:rPr>
            </w:pPr>
            <w:r w:rsidRPr="00061D4A">
              <w:rPr>
                <w:rFonts w:asciiTheme="minorHAnsi" w:hAnsiTheme="minorHAnsi" w:cstheme="minorHAnsi"/>
                <w:sz w:val="22"/>
                <w:szCs w:val="22"/>
              </w:rPr>
              <w:lastRenderedPageBreak/>
              <w:t>Special Instructions</w:t>
            </w:r>
          </w:p>
        </w:tc>
        <w:tc>
          <w:tcPr>
            <w:tcW w:w="6464" w:type="dxa"/>
            <w:noWrap/>
          </w:tcPr>
          <w:p w14:paraId="1A74629E" w14:textId="77777777" w:rsidR="008E6906" w:rsidRPr="00DE07B8" w:rsidRDefault="008E6906" w:rsidP="00BE7D90"/>
        </w:tc>
      </w:tr>
    </w:tbl>
    <w:p w14:paraId="5BC1DB5A" w14:textId="67DA90E4" w:rsidR="008E6906" w:rsidRDefault="008E6906" w:rsidP="003E3A9A"/>
    <w:p w14:paraId="12A96FB3" w14:textId="2D8817E4" w:rsidR="000A4230" w:rsidRPr="00DE07B8" w:rsidRDefault="000A4230" w:rsidP="000A4230">
      <w:pPr>
        <w:pStyle w:val="Heading2"/>
      </w:pPr>
      <w:proofErr w:type="spellStart"/>
      <w:r w:rsidRPr="000A4230">
        <w:t>HusBatInvoicePreparation</w:t>
      </w:r>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864"/>
      </w:tblGrid>
      <w:tr w:rsidR="000A4230" w:rsidRPr="00DE07B8" w14:paraId="274BFD82" w14:textId="77777777" w:rsidTr="00C36F65">
        <w:trPr>
          <w:trHeight w:val="255"/>
        </w:trPr>
        <w:tc>
          <w:tcPr>
            <w:tcW w:w="1994" w:type="dxa"/>
            <w:shd w:val="clear" w:color="auto" w:fill="B9CFDD"/>
            <w:noWrap/>
          </w:tcPr>
          <w:p w14:paraId="092EE38C" w14:textId="77777777" w:rsidR="000A4230" w:rsidRPr="00DE07B8" w:rsidRDefault="000A4230" w:rsidP="00C36F65">
            <w:pPr>
              <w:pStyle w:val="BoldBlueDark"/>
            </w:pPr>
            <w:r w:rsidRPr="00DE07B8">
              <w:t xml:space="preserve">Property </w:t>
            </w:r>
          </w:p>
        </w:tc>
        <w:tc>
          <w:tcPr>
            <w:tcW w:w="6464" w:type="dxa"/>
            <w:shd w:val="clear" w:color="auto" w:fill="B9CFDD"/>
            <w:noWrap/>
          </w:tcPr>
          <w:p w14:paraId="66DC2A34" w14:textId="77777777" w:rsidR="000A4230" w:rsidRPr="00DE07B8" w:rsidRDefault="000A4230" w:rsidP="00C36F65">
            <w:pPr>
              <w:pStyle w:val="BoldBlueDark"/>
            </w:pPr>
            <w:r w:rsidRPr="00DE07B8">
              <w:t>Specification</w:t>
            </w:r>
          </w:p>
        </w:tc>
      </w:tr>
      <w:tr w:rsidR="000A4230" w:rsidRPr="00DE07B8" w14:paraId="41AB12E5" w14:textId="77777777" w:rsidTr="00C36F65">
        <w:trPr>
          <w:trHeight w:val="255"/>
        </w:trPr>
        <w:tc>
          <w:tcPr>
            <w:tcW w:w="1994" w:type="dxa"/>
            <w:noWrap/>
          </w:tcPr>
          <w:p w14:paraId="29493E4B" w14:textId="77777777" w:rsidR="000A4230" w:rsidRPr="00DE07B8" w:rsidRDefault="000A4230" w:rsidP="00C36F65">
            <w:r w:rsidRPr="00DE07B8">
              <w:t>Type</w:t>
            </w:r>
          </w:p>
        </w:tc>
        <w:tc>
          <w:tcPr>
            <w:tcW w:w="6464" w:type="dxa"/>
            <w:noWrap/>
          </w:tcPr>
          <w:p w14:paraId="79E78375" w14:textId="77777777" w:rsidR="000A4230" w:rsidRPr="00DE07B8" w:rsidRDefault="000A4230" w:rsidP="00C36F65">
            <w:r>
              <w:t>S</w:t>
            </w:r>
          </w:p>
        </w:tc>
      </w:tr>
      <w:tr w:rsidR="000A4230" w:rsidRPr="00DE07B8" w14:paraId="397FAF77" w14:textId="77777777" w:rsidTr="00C36F65">
        <w:trPr>
          <w:trHeight w:val="255"/>
        </w:trPr>
        <w:tc>
          <w:tcPr>
            <w:tcW w:w="1994" w:type="dxa"/>
            <w:noWrap/>
          </w:tcPr>
          <w:p w14:paraId="5B00AA8A" w14:textId="77777777" w:rsidR="000A4230" w:rsidRPr="00DE07B8" w:rsidRDefault="000A4230" w:rsidP="00C36F65">
            <w:r w:rsidRPr="00DE07B8">
              <w:t>Attached To</w:t>
            </w:r>
          </w:p>
        </w:tc>
        <w:tc>
          <w:tcPr>
            <w:tcW w:w="6464" w:type="dxa"/>
            <w:noWrap/>
          </w:tcPr>
          <w:p w14:paraId="439B57AF" w14:textId="33B6878E" w:rsidR="000A4230" w:rsidRPr="00DE07B8" w:rsidRDefault="0025237E" w:rsidP="00C36F65">
            <w:r>
              <w:t>BATCH&gt;</w:t>
            </w:r>
            <w:r w:rsidRPr="00DD27F2">
              <w:rPr>
                <w:rFonts w:ascii="Segoe UI" w:hAnsi="Segoe UI" w:cs="Segoe UI"/>
                <w:sz w:val="21"/>
                <w:szCs w:val="21"/>
                <w:lang w:val="en-US" w:eastAsia="en-US"/>
              </w:rPr>
              <w:t>BNK/</w:t>
            </w:r>
            <w:r>
              <w:rPr>
                <w:rFonts w:ascii="Segoe UI" w:hAnsi="Segoe UI" w:cs="Segoe UI"/>
                <w:sz w:val="21"/>
                <w:szCs w:val="21"/>
                <w:lang w:val="en-US" w:eastAsia="en-US"/>
              </w:rPr>
              <w:t>HUS.B.INVOICE.PREPARATION</w:t>
            </w:r>
          </w:p>
        </w:tc>
      </w:tr>
      <w:tr w:rsidR="000A4230" w:rsidRPr="00DE07B8" w14:paraId="1D78D696" w14:textId="77777777" w:rsidTr="00C36F65">
        <w:trPr>
          <w:trHeight w:val="255"/>
        </w:trPr>
        <w:tc>
          <w:tcPr>
            <w:tcW w:w="1994" w:type="dxa"/>
            <w:noWrap/>
          </w:tcPr>
          <w:p w14:paraId="727B285E" w14:textId="77777777" w:rsidR="000A4230" w:rsidRPr="00DE07B8" w:rsidRDefault="000A4230" w:rsidP="00C36F65">
            <w:r w:rsidRPr="00DE07B8">
              <w:t>Attached As</w:t>
            </w:r>
          </w:p>
        </w:tc>
        <w:tc>
          <w:tcPr>
            <w:tcW w:w="6464" w:type="dxa"/>
            <w:noWrap/>
          </w:tcPr>
          <w:p w14:paraId="79C88A91" w14:textId="27E3E1DC" w:rsidR="000A4230" w:rsidRPr="00DE07B8" w:rsidRDefault="0025237E" w:rsidP="00C36F65">
            <w:r>
              <w:t>Batch</w:t>
            </w:r>
            <w:r w:rsidR="000A4230">
              <w:t xml:space="preserve"> Routine</w:t>
            </w:r>
          </w:p>
        </w:tc>
      </w:tr>
      <w:tr w:rsidR="000A4230" w:rsidRPr="00DE07B8" w14:paraId="48C86CDA" w14:textId="77777777" w:rsidTr="00C36F65">
        <w:trPr>
          <w:trHeight w:val="255"/>
        </w:trPr>
        <w:tc>
          <w:tcPr>
            <w:tcW w:w="1994" w:type="dxa"/>
            <w:noWrap/>
          </w:tcPr>
          <w:p w14:paraId="3FCD0059" w14:textId="77777777" w:rsidR="000A4230" w:rsidRPr="00DE07B8" w:rsidRDefault="000A4230" w:rsidP="00C36F65">
            <w:r w:rsidRPr="00DE07B8">
              <w:t>Dependency</w:t>
            </w:r>
          </w:p>
        </w:tc>
        <w:tc>
          <w:tcPr>
            <w:tcW w:w="6464" w:type="dxa"/>
            <w:noWrap/>
          </w:tcPr>
          <w:p w14:paraId="36933797" w14:textId="77777777" w:rsidR="000A4230" w:rsidRPr="00DE07B8" w:rsidRDefault="000A4230" w:rsidP="00C36F65">
            <w:r>
              <w:t>NA</w:t>
            </w:r>
          </w:p>
        </w:tc>
      </w:tr>
      <w:tr w:rsidR="000A4230" w:rsidRPr="00DE07B8" w14:paraId="3293A027" w14:textId="77777777" w:rsidTr="00C36F65">
        <w:trPr>
          <w:trHeight w:val="255"/>
        </w:trPr>
        <w:tc>
          <w:tcPr>
            <w:tcW w:w="1994" w:type="dxa"/>
            <w:noWrap/>
          </w:tcPr>
          <w:p w14:paraId="4C04CE99" w14:textId="77777777" w:rsidR="000A4230" w:rsidRPr="00DE07B8" w:rsidRDefault="000A4230" w:rsidP="00C36F65">
            <w:r w:rsidRPr="00DE07B8">
              <w:t>Description</w:t>
            </w:r>
          </w:p>
        </w:tc>
        <w:tc>
          <w:tcPr>
            <w:tcW w:w="6464" w:type="dxa"/>
            <w:noWrap/>
          </w:tcPr>
          <w:p w14:paraId="6F769088" w14:textId="0A33D2F1" w:rsidR="000A4230" w:rsidRPr="00DE07B8" w:rsidRDefault="00E76C5E" w:rsidP="00C36F65">
            <w:r>
              <w:t>This</w:t>
            </w:r>
            <w:r w:rsidR="000A4230">
              <w:t xml:space="preserve"> routine</w:t>
            </w:r>
            <w:r w:rsidR="00996B5B">
              <w:t xml:space="preserve"> used to</w:t>
            </w:r>
            <w:r>
              <w:t xml:space="preserve"> update EB.HB.INVOICE.DETAILS</w:t>
            </w:r>
            <w:r w:rsidR="00996B5B">
              <w:t xml:space="preserve"> with bills</w:t>
            </w:r>
            <w:r w:rsidR="00591F0D">
              <w:t xml:space="preserve"> details which are created</w:t>
            </w:r>
            <w:r w:rsidR="00996B5B">
              <w:t xml:space="preserve"> in COB</w:t>
            </w:r>
            <w:r>
              <w:t xml:space="preserve"> </w:t>
            </w:r>
          </w:p>
        </w:tc>
      </w:tr>
      <w:tr w:rsidR="000A4230" w:rsidRPr="00DE07B8" w14:paraId="457D682F" w14:textId="77777777" w:rsidTr="00C36F65">
        <w:trPr>
          <w:trHeight w:val="255"/>
        </w:trPr>
        <w:tc>
          <w:tcPr>
            <w:tcW w:w="1994" w:type="dxa"/>
            <w:noWrap/>
          </w:tcPr>
          <w:p w14:paraId="6473BDA0" w14:textId="77777777" w:rsidR="000A4230" w:rsidRPr="00DE07B8" w:rsidRDefault="000A4230" w:rsidP="00C36F65">
            <w:r w:rsidRPr="00DE07B8">
              <w:t>Arguments – IN</w:t>
            </w:r>
          </w:p>
        </w:tc>
        <w:tc>
          <w:tcPr>
            <w:tcW w:w="6464" w:type="dxa"/>
            <w:noWrap/>
          </w:tcPr>
          <w:p w14:paraId="473E8B93" w14:textId="77777777" w:rsidR="000A4230" w:rsidRPr="00DE07B8" w:rsidRDefault="000A4230" w:rsidP="00C36F65">
            <w:r>
              <w:t>NA</w:t>
            </w:r>
          </w:p>
        </w:tc>
      </w:tr>
      <w:tr w:rsidR="000A4230" w:rsidRPr="00DE07B8" w14:paraId="3D83C261" w14:textId="77777777" w:rsidTr="00C36F65">
        <w:trPr>
          <w:trHeight w:val="255"/>
        </w:trPr>
        <w:tc>
          <w:tcPr>
            <w:tcW w:w="1994" w:type="dxa"/>
            <w:noWrap/>
          </w:tcPr>
          <w:p w14:paraId="7712AE7C" w14:textId="77777777" w:rsidR="000A4230" w:rsidRPr="00DE07B8" w:rsidRDefault="000A4230" w:rsidP="00C36F65">
            <w:r w:rsidRPr="00DE07B8">
              <w:t>Arguments – OUT</w:t>
            </w:r>
          </w:p>
        </w:tc>
        <w:tc>
          <w:tcPr>
            <w:tcW w:w="6464" w:type="dxa"/>
            <w:noWrap/>
          </w:tcPr>
          <w:p w14:paraId="22BCBBF7" w14:textId="77777777" w:rsidR="000A4230" w:rsidRPr="00DE07B8" w:rsidRDefault="000A4230" w:rsidP="00C36F65">
            <w:r>
              <w:t>NA</w:t>
            </w:r>
          </w:p>
        </w:tc>
      </w:tr>
      <w:tr w:rsidR="000A4230" w:rsidRPr="00DE07B8" w14:paraId="355DAEE1" w14:textId="77777777" w:rsidTr="00C36F65">
        <w:trPr>
          <w:trHeight w:val="255"/>
        </w:trPr>
        <w:tc>
          <w:tcPr>
            <w:tcW w:w="1994" w:type="dxa"/>
            <w:noWrap/>
          </w:tcPr>
          <w:p w14:paraId="02C4E04E" w14:textId="77777777" w:rsidR="000A4230" w:rsidRPr="00DE07B8" w:rsidRDefault="000A4230" w:rsidP="00C36F65">
            <w:r w:rsidRPr="00DE07B8">
              <w:t>Prelim Conditions</w:t>
            </w:r>
          </w:p>
        </w:tc>
        <w:tc>
          <w:tcPr>
            <w:tcW w:w="6464" w:type="dxa"/>
            <w:noWrap/>
          </w:tcPr>
          <w:p w14:paraId="55DDB460" w14:textId="77777777" w:rsidR="000A4230" w:rsidRPr="00DE07B8" w:rsidRDefault="000A4230" w:rsidP="00C36F65"/>
        </w:tc>
      </w:tr>
      <w:tr w:rsidR="000A4230" w:rsidRPr="00DE07B8" w14:paraId="3F2D89EE" w14:textId="77777777" w:rsidTr="00C36F65">
        <w:trPr>
          <w:trHeight w:val="255"/>
        </w:trPr>
        <w:tc>
          <w:tcPr>
            <w:tcW w:w="1994" w:type="dxa"/>
            <w:noWrap/>
          </w:tcPr>
          <w:p w14:paraId="660ABCB6" w14:textId="77777777" w:rsidR="000A4230" w:rsidRPr="00DE07B8" w:rsidRDefault="000A4230" w:rsidP="00C36F65">
            <w:r w:rsidRPr="00DE07B8">
              <w:t>Subroutine Flow</w:t>
            </w:r>
          </w:p>
        </w:tc>
        <w:tc>
          <w:tcPr>
            <w:tcW w:w="6464" w:type="dxa"/>
            <w:noWrap/>
          </w:tcPr>
          <w:p w14:paraId="3EB02903" w14:textId="77777777" w:rsidR="002E2A4C" w:rsidRPr="00ED5015" w:rsidRDefault="002E2A4C" w:rsidP="002E2A4C">
            <w:pPr>
              <w:tabs>
                <w:tab w:val="left" w:pos="371"/>
              </w:tabs>
              <w:rPr>
                <w:b/>
                <w:bCs/>
                <w:u w:val="single"/>
              </w:rPr>
            </w:pPr>
            <w:proofErr w:type="spellStart"/>
            <w:r w:rsidRPr="00ED5015">
              <w:rPr>
                <w:b/>
                <w:bCs/>
                <w:u w:val="single"/>
              </w:rPr>
              <w:t>getIds</w:t>
            </w:r>
            <w:proofErr w:type="spellEnd"/>
            <w:r w:rsidRPr="00ED5015">
              <w:rPr>
                <w:b/>
                <w:bCs/>
                <w:u w:val="single"/>
              </w:rPr>
              <w:t>:</w:t>
            </w:r>
          </w:p>
          <w:p w14:paraId="07223E5F" w14:textId="3E50D92A" w:rsidR="002E2A4C" w:rsidRDefault="002E2A4C" w:rsidP="00B25CC4">
            <w:pPr>
              <w:pStyle w:val="ListParagraph"/>
              <w:numPr>
                <w:ilvl w:val="0"/>
                <w:numId w:val="84"/>
              </w:numPr>
              <w:tabs>
                <w:tab w:val="left" w:pos="371"/>
              </w:tabs>
            </w:pPr>
            <w:r>
              <w:t xml:space="preserve">Select all records of </w:t>
            </w:r>
            <w:r w:rsidRPr="002E2A4C">
              <w:t>EB.</w:t>
            </w:r>
            <w:proofErr w:type="gramStart"/>
            <w:r w:rsidRPr="002E2A4C">
              <w:t>HB.CASE.TODAY</w:t>
            </w:r>
            <w:proofErr w:type="gramEnd"/>
            <w:r w:rsidRPr="002E2A4C">
              <w:t>.BILLS</w:t>
            </w:r>
          </w:p>
          <w:p w14:paraId="47BF73AA" w14:textId="77777777" w:rsidR="002E2A4C" w:rsidRPr="00D27B9F" w:rsidRDefault="002E2A4C" w:rsidP="002E2A4C">
            <w:pPr>
              <w:tabs>
                <w:tab w:val="left" w:pos="371"/>
              </w:tabs>
              <w:rPr>
                <w:b/>
                <w:bCs/>
                <w:u w:val="single"/>
              </w:rPr>
            </w:pPr>
            <w:proofErr w:type="spellStart"/>
            <w:r w:rsidRPr="00D27B9F">
              <w:rPr>
                <w:b/>
                <w:bCs/>
                <w:u w:val="single"/>
              </w:rPr>
              <w:t>postUpdateRequest</w:t>
            </w:r>
            <w:proofErr w:type="spellEnd"/>
            <w:r>
              <w:rPr>
                <w:b/>
                <w:bCs/>
                <w:u w:val="single"/>
              </w:rPr>
              <w:t>:</w:t>
            </w:r>
          </w:p>
          <w:p w14:paraId="16C52098" w14:textId="68175FC4" w:rsidR="002E2A4C" w:rsidRDefault="002E2A4C" w:rsidP="00B25CC4">
            <w:pPr>
              <w:pStyle w:val="ListParagraph"/>
              <w:numPr>
                <w:ilvl w:val="0"/>
                <w:numId w:val="85"/>
              </w:numPr>
              <w:tabs>
                <w:tab w:val="left" w:pos="371"/>
              </w:tabs>
              <w:rPr>
                <w:rFonts w:cstheme="minorHAnsi"/>
              </w:rPr>
            </w:pPr>
            <w:r w:rsidRPr="001A218B">
              <w:rPr>
                <w:rFonts w:cstheme="minorHAnsi"/>
              </w:rPr>
              <w:t xml:space="preserve">Assign incoming id to the variable </w:t>
            </w:r>
            <w:proofErr w:type="spellStart"/>
            <w:r w:rsidRPr="001A218B">
              <w:rPr>
                <w:rFonts w:cstheme="minorHAnsi"/>
              </w:rPr>
              <w:t>CaseIdval</w:t>
            </w:r>
            <w:proofErr w:type="spellEnd"/>
          </w:p>
          <w:p w14:paraId="63C1E21B" w14:textId="464B66B6" w:rsidR="009679E7" w:rsidRDefault="001C65C5" w:rsidP="00B25CC4">
            <w:pPr>
              <w:pStyle w:val="ListParagraph"/>
              <w:numPr>
                <w:ilvl w:val="0"/>
                <w:numId w:val="85"/>
              </w:numPr>
              <w:tabs>
                <w:tab w:val="left" w:pos="371"/>
              </w:tabs>
              <w:rPr>
                <w:rFonts w:cstheme="minorHAnsi"/>
              </w:rPr>
            </w:pPr>
            <w:r>
              <w:rPr>
                <w:rFonts w:cstheme="minorHAnsi"/>
              </w:rPr>
              <w:t xml:space="preserve">Read </w:t>
            </w:r>
            <w:r w:rsidRPr="002E2A4C">
              <w:t>EB.</w:t>
            </w:r>
            <w:proofErr w:type="gramStart"/>
            <w:r w:rsidRPr="002E2A4C">
              <w:t>HB.CASE.TODAY</w:t>
            </w:r>
            <w:proofErr w:type="gramEnd"/>
            <w:r w:rsidRPr="002E2A4C">
              <w:t>.BILLS</w:t>
            </w:r>
            <w:r>
              <w:t xml:space="preserve"> record with @ID as </w:t>
            </w:r>
            <w:proofErr w:type="spellStart"/>
            <w:r w:rsidRPr="001A218B">
              <w:rPr>
                <w:rFonts w:cstheme="minorHAnsi"/>
              </w:rPr>
              <w:t>CaseIdval</w:t>
            </w:r>
            <w:proofErr w:type="spellEnd"/>
          </w:p>
          <w:p w14:paraId="55B03BD1" w14:textId="31823664" w:rsidR="001C65C5" w:rsidRDefault="001C65C5" w:rsidP="00B25CC4">
            <w:pPr>
              <w:pStyle w:val="ListParagraph"/>
              <w:numPr>
                <w:ilvl w:val="0"/>
                <w:numId w:val="85"/>
              </w:numPr>
              <w:tabs>
                <w:tab w:val="left" w:pos="371"/>
              </w:tabs>
              <w:rPr>
                <w:rFonts w:cstheme="minorHAnsi"/>
              </w:rPr>
            </w:pPr>
            <w:r>
              <w:rPr>
                <w:rFonts w:cstheme="minorHAnsi"/>
              </w:rPr>
              <w:lastRenderedPageBreak/>
              <w:t>Using Loop statement</w:t>
            </w:r>
            <w:r w:rsidR="00EC2CB5">
              <w:rPr>
                <w:rFonts w:cstheme="minorHAnsi"/>
              </w:rPr>
              <w:t xml:space="preserve">, remove each value from </w:t>
            </w:r>
            <w:r w:rsidR="00EC2CB5" w:rsidRPr="00EC2CB5">
              <w:rPr>
                <w:rFonts w:cstheme="minorHAnsi"/>
              </w:rPr>
              <w:t>ARRANGEMENT.ID</w:t>
            </w:r>
            <w:r w:rsidR="00EC2CB5">
              <w:rPr>
                <w:rFonts w:cstheme="minorHAnsi"/>
              </w:rPr>
              <w:t xml:space="preserve"> multi-value and do the below steps</w:t>
            </w:r>
          </w:p>
          <w:p w14:paraId="6B6D6E05" w14:textId="03B5603E" w:rsidR="00251390" w:rsidRDefault="00251390" w:rsidP="00251390">
            <w:pPr>
              <w:pStyle w:val="ListParagraph"/>
              <w:numPr>
                <w:ilvl w:val="0"/>
                <w:numId w:val="67"/>
              </w:numPr>
              <w:tabs>
                <w:tab w:val="left" w:pos="371"/>
              </w:tabs>
              <w:rPr>
                <w:rFonts w:cstheme="minorHAnsi"/>
              </w:rPr>
            </w:pPr>
            <w:r w:rsidRPr="00251390">
              <w:rPr>
                <w:rFonts w:cstheme="minorHAnsi"/>
              </w:rPr>
              <w:t xml:space="preserve">Call </w:t>
            </w:r>
            <w:proofErr w:type="spellStart"/>
            <w:r w:rsidRPr="00251390">
              <w:rPr>
                <w:rFonts w:cstheme="minorHAnsi"/>
              </w:rPr>
              <w:t>getBillIdsForDate</w:t>
            </w:r>
            <w:proofErr w:type="spellEnd"/>
            <w:r w:rsidRPr="00251390">
              <w:rPr>
                <w:rFonts w:cstheme="minorHAnsi"/>
              </w:rPr>
              <w:t xml:space="preserve"> with </w:t>
            </w:r>
            <w:proofErr w:type="spellStart"/>
            <w:r w:rsidRPr="00251390">
              <w:rPr>
                <w:rFonts w:cstheme="minorHAnsi"/>
              </w:rPr>
              <w:t>billDate</w:t>
            </w:r>
            <w:proofErr w:type="spellEnd"/>
            <w:r w:rsidRPr="00251390">
              <w:rPr>
                <w:rFonts w:cstheme="minorHAnsi"/>
              </w:rPr>
              <w:t xml:space="preserve"> argument equal to Today date to get today generated bills.</w:t>
            </w:r>
          </w:p>
          <w:p w14:paraId="6039DDB3" w14:textId="598D50CA" w:rsidR="00251390" w:rsidRDefault="00251390" w:rsidP="00251390">
            <w:pPr>
              <w:pStyle w:val="ListParagraph"/>
              <w:numPr>
                <w:ilvl w:val="0"/>
                <w:numId w:val="67"/>
              </w:numPr>
              <w:tabs>
                <w:tab w:val="left" w:pos="371"/>
              </w:tabs>
              <w:rPr>
                <w:rFonts w:cstheme="minorHAnsi"/>
              </w:rPr>
            </w:pPr>
            <w:r w:rsidRPr="00251390">
              <w:rPr>
                <w:rFonts w:cstheme="minorHAnsi"/>
              </w:rPr>
              <w:t xml:space="preserve">Loop through all the bills and do the steps explained in </w:t>
            </w:r>
            <w:proofErr w:type="spellStart"/>
            <w:r w:rsidRPr="005C5F18">
              <w:rPr>
                <w:rFonts w:cstheme="minorHAnsi"/>
                <w:b/>
                <w:bCs/>
              </w:rPr>
              <w:t>ProcessBillDetails</w:t>
            </w:r>
            <w:proofErr w:type="spellEnd"/>
            <w:r w:rsidRPr="00251390">
              <w:rPr>
                <w:rFonts w:cstheme="minorHAnsi"/>
              </w:rPr>
              <w:t xml:space="preserve"> paragraph</w:t>
            </w:r>
          </w:p>
          <w:p w14:paraId="27C62356" w14:textId="09F13283" w:rsidR="00EC2CB5" w:rsidRPr="001A218B" w:rsidRDefault="00836A6A" w:rsidP="00B25CC4">
            <w:pPr>
              <w:pStyle w:val="ListParagraph"/>
              <w:numPr>
                <w:ilvl w:val="0"/>
                <w:numId w:val="85"/>
              </w:numPr>
              <w:tabs>
                <w:tab w:val="left" w:pos="371"/>
              </w:tabs>
              <w:rPr>
                <w:rFonts w:cstheme="minorHAnsi"/>
              </w:rPr>
            </w:pPr>
            <w:r>
              <w:rPr>
                <w:rFonts w:cstheme="minorHAnsi"/>
              </w:rPr>
              <w:t xml:space="preserve">Delete </w:t>
            </w:r>
            <w:r w:rsidR="00D41FAC">
              <w:rPr>
                <w:rFonts w:cstheme="minorHAnsi"/>
              </w:rPr>
              <w:t xml:space="preserve">record from </w:t>
            </w:r>
            <w:r w:rsidR="00D41FAC" w:rsidRPr="002E2A4C">
              <w:t>EB.</w:t>
            </w:r>
            <w:proofErr w:type="gramStart"/>
            <w:r w:rsidR="00D41FAC" w:rsidRPr="002E2A4C">
              <w:t>HB.CASE.TODAY</w:t>
            </w:r>
            <w:proofErr w:type="gramEnd"/>
            <w:r w:rsidR="00D41FAC" w:rsidRPr="002E2A4C">
              <w:t>.BILLS</w:t>
            </w:r>
            <w:r w:rsidR="00D41FAC">
              <w:t xml:space="preserve"> </w:t>
            </w:r>
            <w:r w:rsidR="000A07FF">
              <w:t xml:space="preserve">for the id stored in </w:t>
            </w:r>
            <w:proofErr w:type="spellStart"/>
            <w:r w:rsidR="000A07FF" w:rsidRPr="001A218B">
              <w:rPr>
                <w:rFonts w:cstheme="minorHAnsi"/>
              </w:rPr>
              <w:t>CaseIdval</w:t>
            </w:r>
            <w:proofErr w:type="spellEnd"/>
          </w:p>
          <w:p w14:paraId="662BEC7D" w14:textId="77777777" w:rsidR="000A4230" w:rsidRDefault="0006269D" w:rsidP="00E01103">
            <w:pPr>
              <w:tabs>
                <w:tab w:val="left" w:pos="371"/>
              </w:tabs>
              <w:rPr>
                <w:rFonts w:cstheme="minorHAnsi"/>
                <w:b/>
                <w:bCs/>
              </w:rPr>
            </w:pPr>
            <w:proofErr w:type="spellStart"/>
            <w:r w:rsidRPr="005C5F18">
              <w:rPr>
                <w:rFonts w:cstheme="minorHAnsi"/>
                <w:b/>
                <w:bCs/>
              </w:rPr>
              <w:t>ProcessBillDetails</w:t>
            </w:r>
            <w:proofErr w:type="spellEnd"/>
            <w:r>
              <w:rPr>
                <w:rFonts w:cstheme="minorHAnsi"/>
                <w:b/>
                <w:bCs/>
              </w:rPr>
              <w:t>:</w:t>
            </w:r>
          </w:p>
          <w:p w14:paraId="1BCB6587" w14:textId="77777777" w:rsidR="00836A6A" w:rsidRDefault="00836A6A" w:rsidP="00836A6A">
            <w:pPr>
              <w:pStyle w:val="ListParagraph"/>
              <w:numPr>
                <w:ilvl w:val="0"/>
                <w:numId w:val="68"/>
              </w:numPr>
              <w:tabs>
                <w:tab w:val="left" w:pos="371"/>
              </w:tabs>
            </w:pPr>
            <w:r>
              <w:t xml:space="preserve">Read </w:t>
            </w:r>
            <w:proofErr w:type="gramStart"/>
            <w:r>
              <w:t>AA.BILL.DETAILS</w:t>
            </w:r>
            <w:proofErr w:type="gramEnd"/>
            <w:r>
              <w:t xml:space="preserve"> record and get </w:t>
            </w:r>
            <w:r w:rsidRPr="00B7758B">
              <w:t>PAYMENT.INDICATOR</w:t>
            </w:r>
            <w:r>
              <w:t>, PROPERTY,</w:t>
            </w:r>
            <w:r w:rsidRPr="00B7758B">
              <w:t xml:space="preserve"> PAYMENT.TYPE</w:t>
            </w:r>
            <w:r>
              <w:t>, BILL.DATE and CURRENCY field value</w:t>
            </w:r>
          </w:p>
          <w:p w14:paraId="6502A42A" w14:textId="77777777" w:rsidR="00836A6A" w:rsidRDefault="00836A6A" w:rsidP="00836A6A">
            <w:pPr>
              <w:pStyle w:val="ListParagraph"/>
              <w:numPr>
                <w:ilvl w:val="0"/>
                <w:numId w:val="68"/>
              </w:numPr>
              <w:tabs>
                <w:tab w:val="left" w:pos="371"/>
              </w:tabs>
              <w:ind w:left="370" w:hanging="90"/>
            </w:pPr>
            <w:r>
              <w:t xml:space="preserve">Check </w:t>
            </w:r>
            <w:r w:rsidRPr="00B7758B">
              <w:t>PAYMENT.INDICATOR</w:t>
            </w:r>
            <w:r>
              <w:t>, PROPERTY</w:t>
            </w:r>
            <w:r w:rsidRPr="00B7758B">
              <w:t xml:space="preserve"> and PAYMENT.TYPE</w:t>
            </w:r>
            <w:r>
              <w:t xml:space="preserve"> and assign value to </w:t>
            </w:r>
            <w:proofErr w:type="spellStart"/>
            <w:r>
              <w:t>IdType</w:t>
            </w:r>
            <w:proofErr w:type="spellEnd"/>
          </w:p>
          <w:p w14:paraId="3160BAF9" w14:textId="77777777" w:rsidR="00836A6A" w:rsidRDefault="00836A6A" w:rsidP="00836A6A">
            <w:pPr>
              <w:pStyle w:val="ListParagraph"/>
            </w:pPr>
          </w:p>
          <w:p w14:paraId="66F1A285" w14:textId="77777777" w:rsidR="00836A6A" w:rsidRDefault="00836A6A" w:rsidP="00836A6A">
            <w:pPr>
              <w:pStyle w:val="ListParagraph"/>
            </w:pPr>
            <w:r>
              <w:t xml:space="preserve">If </w:t>
            </w:r>
            <w:r w:rsidRPr="00B7758B">
              <w:t>PAYMENT.INDICATOR</w:t>
            </w:r>
            <w:r>
              <w:t xml:space="preserve"> EQ “DEBIT” AND (PAYMENT.TYPE EQ “</w:t>
            </w:r>
            <w:r>
              <w:rPr>
                <w:rStyle w:val="disableddealbox"/>
              </w:rPr>
              <w:t xml:space="preserve">PAYOFF$CURRENT” OR </w:t>
            </w:r>
            <w:r>
              <w:t>PAYMENT.TYPE EQ “SPECIAL</w:t>
            </w:r>
            <w:r>
              <w:rPr>
                <w:rStyle w:val="disableddealbox"/>
              </w:rPr>
              <w:t xml:space="preserve">” OR </w:t>
            </w:r>
            <w:r>
              <w:t>PAYMENT.TYPE EQ “LOSS.SHARING</w:t>
            </w:r>
            <w:r>
              <w:rPr>
                <w:rStyle w:val="disableddealbox"/>
              </w:rPr>
              <w:t xml:space="preserve">” OR </w:t>
            </w:r>
            <w:r>
              <w:t>PROPERTY EQ “</w:t>
            </w:r>
            <w:proofErr w:type="gramStart"/>
            <w:r>
              <w:t>PREMIUM”(</w:t>
            </w:r>
            <w:proofErr w:type="gramEnd"/>
            <w:r>
              <w:t>Any of the multi-value of PROPERTY)) then</w:t>
            </w:r>
          </w:p>
          <w:p w14:paraId="5EF4ADC5" w14:textId="77777777" w:rsidR="00836A6A" w:rsidRDefault="00836A6A" w:rsidP="00836A6A">
            <w:pPr>
              <w:pStyle w:val="ListParagraph"/>
              <w:tabs>
                <w:tab w:val="left" w:pos="371"/>
              </w:tabs>
              <w:ind w:left="370"/>
            </w:pPr>
            <w:r>
              <w:t xml:space="preserve">              </w:t>
            </w:r>
            <w:proofErr w:type="spellStart"/>
            <w:r>
              <w:t>IdType</w:t>
            </w:r>
            <w:proofErr w:type="spellEnd"/>
            <w:r>
              <w:t xml:space="preserve"> = “P”</w:t>
            </w:r>
          </w:p>
          <w:p w14:paraId="6BBB3628" w14:textId="77777777" w:rsidR="00836A6A" w:rsidRDefault="00836A6A" w:rsidP="00836A6A">
            <w:pPr>
              <w:pStyle w:val="ListParagraph"/>
              <w:tabs>
                <w:tab w:val="left" w:pos="371"/>
              </w:tabs>
              <w:ind w:left="370"/>
            </w:pPr>
            <w:r>
              <w:t xml:space="preserve">       If </w:t>
            </w:r>
            <w:r w:rsidRPr="00B7758B">
              <w:t>PAYMENT.INDICATOR</w:t>
            </w:r>
            <w:r>
              <w:t xml:space="preserve"> EQ “CREDIT” then</w:t>
            </w:r>
          </w:p>
          <w:p w14:paraId="08198356" w14:textId="77777777" w:rsidR="00836A6A" w:rsidRDefault="00836A6A" w:rsidP="00836A6A">
            <w:pPr>
              <w:pStyle w:val="ListParagraph"/>
              <w:tabs>
                <w:tab w:val="left" w:pos="371"/>
              </w:tabs>
              <w:ind w:left="370"/>
            </w:pPr>
            <w:r>
              <w:t xml:space="preserve">              </w:t>
            </w:r>
            <w:proofErr w:type="spellStart"/>
            <w:r>
              <w:t>IdType</w:t>
            </w:r>
            <w:proofErr w:type="spellEnd"/>
            <w:r>
              <w:t xml:space="preserve"> = “C”</w:t>
            </w:r>
          </w:p>
          <w:p w14:paraId="55D035CF" w14:textId="77777777" w:rsidR="00836A6A" w:rsidRDefault="00836A6A" w:rsidP="00836A6A">
            <w:pPr>
              <w:pStyle w:val="ListParagraph"/>
              <w:ind w:left="370"/>
            </w:pPr>
            <w:r>
              <w:t xml:space="preserve">       If </w:t>
            </w:r>
            <w:proofErr w:type="spellStart"/>
            <w:r>
              <w:t>IdType</w:t>
            </w:r>
            <w:proofErr w:type="spellEnd"/>
            <w:r>
              <w:t xml:space="preserve"> is equal to </w:t>
            </w:r>
            <w:proofErr w:type="gramStart"/>
            <w:r>
              <w:t>empty</w:t>
            </w:r>
            <w:proofErr w:type="gramEnd"/>
            <w:r>
              <w:t xml:space="preserve"> then</w:t>
            </w:r>
          </w:p>
          <w:p w14:paraId="2FAD2F8D" w14:textId="77777777" w:rsidR="00836A6A" w:rsidRDefault="00836A6A" w:rsidP="00836A6A">
            <w:pPr>
              <w:pStyle w:val="ListParagraph"/>
              <w:ind w:left="370"/>
            </w:pPr>
            <w:r>
              <w:t xml:space="preserve">              </w:t>
            </w:r>
            <w:proofErr w:type="spellStart"/>
            <w:r>
              <w:t>IdType</w:t>
            </w:r>
            <w:proofErr w:type="spellEnd"/>
            <w:r>
              <w:t xml:space="preserve"> = “I”</w:t>
            </w:r>
          </w:p>
          <w:p w14:paraId="2205F689" w14:textId="77777777" w:rsidR="00836A6A" w:rsidRDefault="00836A6A" w:rsidP="00836A6A">
            <w:pPr>
              <w:pStyle w:val="ListParagraph"/>
              <w:ind w:left="370"/>
            </w:pPr>
            <w:r>
              <w:t xml:space="preserve">        </w:t>
            </w:r>
          </w:p>
          <w:p w14:paraId="59CFB617" w14:textId="77777777" w:rsidR="00836A6A" w:rsidRDefault="00836A6A" w:rsidP="00836A6A">
            <w:pPr>
              <w:pStyle w:val="ListParagraph"/>
              <w:numPr>
                <w:ilvl w:val="0"/>
                <w:numId w:val="68"/>
              </w:numPr>
              <w:tabs>
                <w:tab w:val="left" w:pos="371"/>
              </w:tabs>
              <w:ind w:left="370" w:hanging="90"/>
            </w:pPr>
            <w:r>
              <w:t xml:space="preserve">Extract first multi-value from </w:t>
            </w:r>
            <w:proofErr w:type="gramStart"/>
            <w:r>
              <w:t>AA.BILL.DETAILS</w:t>
            </w:r>
            <w:proofErr w:type="gramEnd"/>
            <w:r>
              <w:t xml:space="preserve">&gt;BILL.DATE and store it to the variable </w:t>
            </w:r>
            <w:proofErr w:type="spellStart"/>
            <w:r>
              <w:t>InvoiceDate</w:t>
            </w:r>
            <w:proofErr w:type="spellEnd"/>
          </w:p>
          <w:p w14:paraId="108985C5" w14:textId="77777777" w:rsidR="00836A6A" w:rsidRDefault="00836A6A" w:rsidP="00836A6A">
            <w:pPr>
              <w:pStyle w:val="ListParagraph"/>
              <w:numPr>
                <w:ilvl w:val="0"/>
                <w:numId w:val="68"/>
              </w:numPr>
              <w:tabs>
                <w:tab w:val="left" w:pos="371"/>
              </w:tabs>
              <w:ind w:left="370" w:hanging="90"/>
            </w:pPr>
            <w:r>
              <w:t>Frame EB.</w:t>
            </w:r>
            <w:proofErr w:type="gramStart"/>
            <w:r>
              <w:t>HB.INVOICE.DETAILS</w:t>
            </w:r>
            <w:proofErr w:type="gramEnd"/>
            <w:r>
              <w:t xml:space="preserve"> record id as below</w:t>
            </w:r>
          </w:p>
          <w:p w14:paraId="06DDA23F" w14:textId="77777777" w:rsidR="00836A6A" w:rsidRDefault="00836A6A" w:rsidP="00836A6A">
            <w:pPr>
              <w:pStyle w:val="ListParagraph"/>
              <w:ind w:left="370"/>
            </w:pPr>
            <w:proofErr w:type="spellStart"/>
            <w:r>
              <w:t>InvoiceDetId</w:t>
            </w:r>
            <w:proofErr w:type="spellEnd"/>
            <w:r>
              <w:t xml:space="preserve"> = </w:t>
            </w:r>
            <w:proofErr w:type="spellStart"/>
            <w:r>
              <w:t>IdType</w:t>
            </w:r>
            <w:proofErr w:type="spellEnd"/>
            <w:r>
              <w:t xml:space="preserve"> +”</w:t>
            </w:r>
            <w:proofErr w:type="gramStart"/>
            <w:r>
              <w:t>.”+</w:t>
            </w:r>
            <w:proofErr w:type="gramEnd"/>
            <w:r>
              <w:t xml:space="preserve"> </w:t>
            </w:r>
            <w:proofErr w:type="spellStart"/>
            <w:r>
              <w:t>CaseIdVal</w:t>
            </w:r>
            <w:proofErr w:type="spellEnd"/>
            <w:r>
              <w:t xml:space="preserve">+”.”+ </w:t>
            </w:r>
            <w:proofErr w:type="spellStart"/>
            <w:r>
              <w:t>InvoiceDate</w:t>
            </w:r>
            <w:proofErr w:type="spellEnd"/>
            <w:r>
              <w:t>+”.”+ AA.BILL.DETAILS&gt; CURRENCY</w:t>
            </w:r>
          </w:p>
          <w:p w14:paraId="7FA60FE4" w14:textId="77777777" w:rsidR="00836A6A" w:rsidRDefault="00836A6A" w:rsidP="00836A6A">
            <w:pPr>
              <w:pStyle w:val="ListParagraph"/>
              <w:numPr>
                <w:ilvl w:val="0"/>
                <w:numId w:val="68"/>
              </w:numPr>
              <w:tabs>
                <w:tab w:val="left" w:pos="371"/>
              </w:tabs>
              <w:ind w:left="370" w:hanging="90"/>
            </w:pPr>
            <w:r>
              <w:t>Read EB.</w:t>
            </w:r>
            <w:proofErr w:type="gramStart"/>
            <w:r>
              <w:t>HB.INVOICE.DETAILS</w:t>
            </w:r>
            <w:proofErr w:type="gramEnd"/>
            <w:r>
              <w:t xml:space="preserve"> record with @ID as </w:t>
            </w:r>
            <w:proofErr w:type="spellStart"/>
            <w:r>
              <w:t>InvoiceDetId</w:t>
            </w:r>
            <w:proofErr w:type="spellEnd"/>
          </w:p>
          <w:p w14:paraId="20BCA932" w14:textId="77777777" w:rsidR="00836A6A" w:rsidRDefault="00836A6A" w:rsidP="00836A6A">
            <w:pPr>
              <w:pStyle w:val="ListParagraph"/>
              <w:numPr>
                <w:ilvl w:val="0"/>
                <w:numId w:val="68"/>
              </w:numPr>
              <w:tabs>
                <w:tab w:val="left" w:pos="371"/>
              </w:tabs>
              <w:ind w:left="370" w:hanging="90"/>
            </w:pPr>
            <w:r>
              <w:t xml:space="preserve">If </w:t>
            </w:r>
            <w:proofErr w:type="gramStart"/>
            <w:r>
              <w:t>record</w:t>
            </w:r>
            <w:proofErr w:type="gramEnd"/>
            <w:r>
              <w:t xml:space="preserve"> not found in EB.</w:t>
            </w:r>
            <w:proofErr w:type="gramStart"/>
            <w:r>
              <w:t>HB.INVOICE.DETAILS</w:t>
            </w:r>
            <w:proofErr w:type="gramEnd"/>
            <w:r>
              <w:t>, form the OFS message using “</w:t>
            </w:r>
            <w:proofErr w:type="spellStart"/>
            <w:r w:rsidRPr="00500BFE">
              <w:t>TransactionData</w:t>
            </w:r>
            <w:proofErr w:type="spellEnd"/>
            <w:r>
              <w:t xml:space="preserve">” argument to create new record with below field mapping. </w:t>
            </w:r>
          </w:p>
          <w:p w14:paraId="00B3B750" w14:textId="77777777" w:rsidR="00836A6A" w:rsidRDefault="00836A6A" w:rsidP="00836A6A">
            <w:pPr>
              <w:pStyle w:val="ListParagraph"/>
              <w:tabs>
                <w:tab w:val="left" w:pos="460"/>
              </w:tabs>
              <w:ind w:left="460"/>
            </w:pPr>
            <w:proofErr w:type="spellStart"/>
            <w:r w:rsidRPr="00FF4C27">
              <w:t>TransactionId</w:t>
            </w:r>
            <w:proofErr w:type="spellEnd"/>
            <w:r w:rsidRPr="00FF4C27">
              <w:t xml:space="preserve"> = </w:t>
            </w:r>
            <w:proofErr w:type="spellStart"/>
            <w:r>
              <w:t>InvoiceDetId</w:t>
            </w:r>
            <w:proofErr w:type="spellEnd"/>
            <w:r>
              <w:t xml:space="preserve"> </w:t>
            </w:r>
          </w:p>
          <w:p w14:paraId="098C2ADE" w14:textId="77777777" w:rsidR="00836A6A" w:rsidRDefault="00836A6A" w:rsidP="00836A6A">
            <w:pPr>
              <w:pStyle w:val="ListParagraph"/>
              <w:tabs>
                <w:tab w:val="left" w:pos="460"/>
              </w:tabs>
              <w:ind w:left="460"/>
            </w:pPr>
            <w:r>
              <w:t xml:space="preserve">Version = </w:t>
            </w:r>
            <w:r w:rsidRPr="00AB1133">
              <w:t>EB.</w:t>
            </w:r>
            <w:proofErr w:type="gramStart"/>
            <w:r w:rsidRPr="00AB1133">
              <w:t>HB.INVOICE.DETAILS</w:t>
            </w:r>
            <w:proofErr w:type="gramEnd"/>
            <w:r w:rsidRPr="00AB1133">
              <w:t>,HUS.INPUT</w:t>
            </w:r>
          </w:p>
          <w:p w14:paraId="61553FF8" w14:textId="77777777" w:rsidR="00836A6A" w:rsidRDefault="00836A6A" w:rsidP="00836A6A">
            <w:pPr>
              <w:pStyle w:val="ListParagraph"/>
              <w:ind w:left="370"/>
            </w:pPr>
            <w:r>
              <w:t xml:space="preserve">  Function = “INPUT”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882"/>
              <w:gridCol w:w="4910"/>
            </w:tblGrid>
            <w:tr w:rsidR="00836A6A" w:rsidRPr="00427842" w14:paraId="3D6C23C9" w14:textId="77777777" w:rsidTr="000A7F1C">
              <w:tc>
                <w:tcPr>
                  <w:tcW w:w="0" w:type="auto"/>
                </w:tcPr>
                <w:p w14:paraId="1E83F0B7" w14:textId="77777777" w:rsidR="00836A6A" w:rsidRPr="00427842" w:rsidRDefault="00836A6A" w:rsidP="00836A6A">
                  <w:pPr>
                    <w:rPr>
                      <w:b/>
                      <w:bCs/>
                      <w:szCs w:val="20"/>
                    </w:rPr>
                  </w:pPr>
                  <w:r w:rsidRPr="00427842">
                    <w:rPr>
                      <w:b/>
                      <w:bCs/>
                      <w:szCs w:val="20"/>
                    </w:rPr>
                    <w:t>Field name</w:t>
                  </w:r>
                </w:p>
              </w:tc>
              <w:tc>
                <w:tcPr>
                  <w:tcW w:w="882" w:type="dxa"/>
                </w:tcPr>
                <w:p w14:paraId="46B64F95" w14:textId="77777777" w:rsidR="00836A6A" w:rsidRPr="00427842" w:rsidRDefault="00836A6A" w:rsidP="00836A6A">
                  <w:pPr>
                    <w:rPr>
                      <w:b/>
                      <w:bCs/>
                      <w:szCs w:val="20"/>
                    </w:rPr>
                  </w:pPr>
                  <w:r w:rsidRPr="00427842">
                    <w:rPr>
                      <w:b/>
                      <w:bCs/>
                      <w:szCs w:val="20"/>
                    </w:rPr>
                    <w:t>MV</w:t>
                  </w:r>
                </w:p>
              </w:tc>
              <w:tc>
                <w:tcPr>
                  <w:tcW w:w="3978" w:type="dxa"/>
                </w:tcPr>
                <w:p w14:paraId="5B17DC52" w14:textId="77777777" w:rsidR="00836A6A" w:rsidRPr="00427842" w:rsidRDefault="00836A6A" w:rsidP="00836A6A">
                  <w:pPr>
                    <w:rPr>
                      <w:b/>
                      <w:bCs/>
                      <w:szCs w:val="20"/>
                    </w:rPr>
                  </w:pPr>
                  <w:r>
                    <w:rPr>
                      <w:b/>
                      <w:bCs/>
                      <w:szCs w:val="20"/>
                    </w:rPr>
                    <w:t>Mapping</w:t>
                  </w:r>
                </w:p>
              </w:tc>
            </w:tr>
            <w:tr w:rsidR="00836A6A" w:rsidRPr="00427842" w14:paraId="137EE625" w14:textId="77777777" w:rsidTr="000A7F1C">
              <w:tc>
                <w:tcPr>
                  <w:tcW w:w="0" w:type="auto"/>
                </w:tcPr>
                <w:p w14:paraId="78A5A25E" w14:textId="77777777" w:rsidR="00836A6A" w:rsidRPr="00427842" w:rsidRDefault="00836A6A" w:rsidP="00836A6A">
                  <w:pPr>
                    <w:rPr>
                      <w:szCs w:val="20"/>
                    </w:rPr>
                  </w:pPr>
                  <w:r>
                    <w:rPr>
                      <w:szCs w:val="20"/>
                    </w:rPr>
                    <w:t>CASE.ID</w:t>
                  </w:r>
                </w:p>
              </w:tc>
              <w:tc>
                <w:tcPr>
                  <w:tcW w:w="882" w:type="dxa"/>
                </w:tcPr>
                <w:p w14:paraId="0552F3E0" w14:textId="77777777" w:rsidR="00836A6A" w:rsidRPr="00427842" w:rsidRDefault="00836A6A" w:rsidP="00836A6A">
                  <w:pPr>
                    <w:rPr>
                      <w:szCs w:val="20"/>
                    </w:rPr>
                  </w:pPr>
                </w:p>
              </w:tc>
              <w:tc>
                <w:tcPr>
                  <w:tcW w:w="3978" w:type="dxa"/>
                </w:tcPr>
                <w:p w14:paraId="5A629870" w14:textId="77777777" w:rsidR="00836A6A" w:rsidRDefault="00836A6A" w:rsidP="00836A6A">
                  <w:pPr>
                    <w:rPr>
                      <w:szCs w:val="20"/>
                    </w:rPr>
                  </w:pPr>
                  <w:r>
                    <w:rPr>
                      <w:szCs w:val="20"/>
                    </w:rPr>
                    <w:t>AA.ARR.ACCOUNT&gt;HUS.CASE.ID</w:t>
                  </w:r>
                </w:p>
              </w:tc>
            </w:tr>
            <w:tr w:rsidR="00836A6A" w:rsidRPr="00427842" w14:paraId="54936E1B" w14:textId="77777777" w:rsidTr="000A7F1C">
              <w:tc>
                <w:tcPr>
                  <w:tcW w:w="0" w:type="auto"/>
                </w:tcPr>
                <w:p w14:paraId="064FCAAC" w14:textId="77777777" w:rsidR="00836A6A" w:rsidRPr="00427842" w:rsidRDefault="00836A6A" w:rsidP="00836A6A">
                  <w:pPr>
                    <w:rPr>
                      <w:szCs w:val="20"/>
                    </w:rPr>
                  </w:pPr>
                  <w:r>
                    <w:rPr>
                      <w:szCs w:val="20"/>
                    </w:rPr>
                    <w:t>INITIAL.DUE.DATE</w:t>
                  </w:r>
                </w:p>
              </w:tc>
              <w:tc>
                <w:tcPr>
                  <w:tcW w:w="882" w:type="dxa"/>
                </w:tcPr>
                <w:p w14:paraId="3E1EE8EC" w14:textId="77777777" w:rsidR="00836A6A" w:rsidRPr="00427842" w:rsidRDefault="00836A6A" w:rsidP="00836A6A">
                  <w:pPr>
                    <w:rPr>
                      <w:szCs w:val="20"/>
                    </w:rPr>
                  </w:pPr>
                </w:p>
              </w:tc>
              <w:tc>
                <w:tcPr>
                  <w:tcW w:w="3978" w:type="dxa"/>
                </w:tcPr>
                <w:p w14:paraId="42DA87AA" w14:textId="77777777" w:rsidR="00836A6A" w:rsidRDefault="00836A6A" w:rsidP="00836A6A">
                  <w:pPr>
                    <w:rPr>
                      <w:szCs w:val="20"/>
                    </w:rPr>
                  </w:pPr>
                  <w:r>
                    <w:rPr>
                      <w:szCs w:val="20"/>
                    </w:rPr>
                    <w:t>AA.BILL.DETAILS&gt;PAYMENT.DATE</w:t>
                  </w:r>
                </w:p>
              </w:tc>
            </w:tr>
            <w:tr w:rsidR="00836A6A" w:rsidRPr="00427842" w14:paraId="4B623DFD" w14:textId="77777777" w:rsidTr="000A7F1C">
              <w:tc>
                <w:tcPr>
                  <w:tcW w:w="0" w:type="auto"/>
                </w:tcPr>
                <w:p w14:paraId="36F3EA7C" w14:textId="77777777" w:rsidR="00836A6A" w:rsidRPr="00427842" w:rsidRDefault="00836A6A" w:rsidP="00836A6A">
                  <w:pPr>
                    <w:rPr>
                      <w:szCs w:val="20"/>
                    </w:rPr>
                  </w:pPr>
                  <w:r w:rsidRPr="00427842">
                    <w:rPr>
                      <w:szCs w:val="20"/>
                    </w:rPr>
                    <w:t>CURRENCY</w:t>
                  </w:r>
                </w:p>
              </w:tc>
              <w:tc>
                <w:tcPr>
                  <w:tcW w:w="882" w:type="dxa"/>
                </w:tcPr>
                <w:p w14:paraId="4677675F" w14:textId="77777777" w:rsidR="00836A6A" w:rsidRPr="00427842" w:rsidRDefault="00836A6A" w:rsidP="00836A6A">
                  <w:pPr>
                    <w:rPr>
                      <w:szCs w:val="20"/>
                    </w:rPr>
                  </w:pPr>
                </w:p>
              </w:tc>
              <w:tc>
                <w:tcPr>
                  <w:tcW w:w="3978" w:type="dxa"/>
                </w:tcPr>
                <w:p w14:paraId="6DC5768F" w14:textId="77777777" w:rsidR="00836A6A" w:rsidRPr="00427842" w:rsidRDefault="00836A6A" w:rsidP="00836A6A">
                  <w:pPr>
                    <w:rPr>
                      <w:szCs w:val="20"/>
                    </w:rPr>
                  </w:pPr>
                  <w:r>
                    <w:rPr>
                      <w:szCs w:val="20"/>
                    </w:rPr>
                    <w:t>AA.BILL.DETAILS&gt;CURRENCY</w:t>
                  </w:r>
                </w:p>
              </w:tc>
            </w:tr>
            <w:tr w:rsidR="00836A6A" w:rsidRPr="00427842" w14:paraId="1A8D6289" w14:textId="77777777" w:rsidTr="000A7F1C">
              <w:tc>
                <w:tcPr>
                  <w:tcW w:w="0" w:type="auto"/>
                </w:tcPr>
                <w:p w14:paraId="12F0FE6F" w14:textId="77777777" w:rsidR="00836A6A" w:rsidRPr="00427842" w:rsidRDefault="00836A6A" w:rsidP="00836A6A">
                  <w:pPr>
                    <w:rPr>
                      <w:szCs w:val="20"/>
                    </w:rPr>
                  </w:pPr>
                  <w:r>
                    <w:rPr>
                      <w:szCs w:val="20"/>
                    </w:rPr>
                    <w:t>CUSTOMER.ID</w:t>
                  </w:r>
                </w:p>
              </w:tc>
              <w:tc>
                <w:tcPr>
                  <w:tcW w:w="882" w:type="dxa"/>
                </w:tcPr>
                <w:p w14:paraId="425DB4E7" w14:textId="77777777" w:rsidR="00836A6A" w:rsidRPr="00427842" w:rsidRDefault="00836A6A" w:rsidP="00836A6A">
                  <w:pPr>
                    <w:rPr>
                      <w:szCs w:val="20"/>
                    </w:rPr>
                  </w:pPr>
                  <w:r w:rsidRPr="00247D0D">
                    <w:rPr>
                      <w:szCs w:val="20"/>
                    </w:rPr>
                    <w:t>XX&lt; </w:t>
                  </w:r>
                </w:p>
              </w:tc>
              <w:tc>
                <w:tcPr>
                  <w:tcW w:w="3978" w:type="dxa"/>
                </w:tcPr>
                <w:p w14:paraId="1FF1CDD3" w14:textId="77777777" w:rsidR="00836A6A" w:rsidRDefault="00836A6A" w:rsidP="00836A6A">
                  <w:pPr>
                    <w:rPr>
                      <w:szCs w:val="20"/>
                    </w:rPr>
                  </w:pPr>
                  <w:r>
                    <w:rPr>
                      <w:szCs w:val="20"/>
                    </w:rPr>
                    <w:t>EB.HUS.LA.CASE&gt;</w:t>
                  </w:r>
                  <w:r w:rsidRPr="00CF2A7A">
                    <w:rPr>
                      <w:szCs w:val="20"/>
                    </w:rPr>
                    <w:t>PROJECT.PARTY</w:t>
                  </w:r>
                  <w:r>
                    <w:rPr>
                      <w:szCs w:val="20"/>
                    </w:rPr>
                    <w:t xml:space="preserve"> where SEND.INVOICE is not equal to NO</w:t>
                  </w:r>
                </w:p>
                <w:p w14:paraId="1A71CB35" w14:textId="77777777" w:rsidR="00836A6A" w:rsidRDefault="00836A6A" w:rsidP="00836A6A">
                  <w:pPr>
                    <w:rPr>
                      <w:szCs w:val="20"/>
                    </w:rPr>
                  </w:pPr>
                  <w:r>
                    <w:rPr>
                      <w:szCs w:val="20"/>
                    </w:rPr>
                    <w:t>If AA.BILL.DETAILS&gt;</w:t>
                  </w:r>
                  <w:r w:rsidRPr="00B7758B">
                    <w:t>PAYMENT.TYPE</w:t>
                  </w:r>
                  <w:r>
                    <w:rPr>
                      <w:szCs w:val="20"/>
                    </w:rPr>
                    <w:t xml:space="preserve"> is equal to “FINAL.DEMAND.PAYMENT”  add all values in PARTY.ROLE irrespective of SEND.INVOICE field value.</w:t>
                  </w:r>
                </w:p>
              </w:tc>
            </w:tr>
            <w:tr w:rsidR="00836A6A" w:rsidRPr="00427842" w14:paraId="23B58177" w14:textId="77777777" w:rsidTr="000A7F1C">
              <w:tc>
                <w:tcPr>
                  <w:tcW w:w="0" w:type="auto"/>
                </w:tcPr>
                <w:p w14:paraId="3D09D0AD" w14:textId="77777777" w:rsidR="00836A6A" w:rsidRDefault="00836A6A" w:rsidP="00836A6A">
                  <w:pPr>
                    <w:rPr>
                      <w:szCs w:val="20"/>
                    </w:rPr>
                  </w:pPr>
                  <w:r w:rsidRPr="006368F0">
                    <w:rPr>
                      <w:szCs w:val="20"/>
                    </w:rPr>
                    <w:lastRenderedPageBreak/>
                    <w:t>REGISTER.ID</w:t>
                  </w:r>
                </w:p>
              </w:tc>
              <w:tc>
                <w:tcPr>
                  <w:tcW w:w="882" w:type="dxa"/>
                </w:tcPr>
                <w:p w14:paraId="3C974B73" w14:textId="77777777" w:rsidR="00836A6A" w:rsidRPr="00427842" w:rsidRDefault="00836A6A" w:rsidP="00836A6A">
                  <w:pPr>
                    <w:rPr>
                      <w:szCs w:val="20"/>
                    </w:rPr>
                  </w:pPr>
                  <w:r>
                    <w:rPr>
                      <w:szCs w:val="20"/>
                    </w:rPr>
                    <w:t>XX-</w:t>
                  </w:r>
                </w:p>
              </w:tc>
              <w:tc>
                <w:tcPr>
                  <w:tcW w:w="3978" w:type="dxa"/>
                </w:tcPr>
                <w:p w14:paraId="13364303" w14:textId="77777777" w:rsidR="00836A6A" w:rsidRDefault="00836A6A" w:rsidP="00836A6A">
                  <w:pPr>
                    <w:rPr>
                      <w:szCs w:val="20"/>
                    </w:rPr>
                  </w:pPr>
                  <w:r>
                    <w:rPr>
                      <w:szCs w:val="20"/>
                    </w:rPr>
                    <w:t>CUSTOMER&gt;HUS.</w:t>
                  </w:r>
                  <w:r w:rsidRPr="001842D4">
                    <w:rPr>
                      <w:szCs w:val="20"/>
                    </w:rPr>
                    <w:t>REGISTER.ID</w:t>
                  </w:r>
                </w:p>
              </w:tc>
            </w:tr>
            <w:tr w:rsidR="00836A6A" w:rsidRPr="00427842" w14:paraId="3850E844" w14:textId="77777777" w:rsidTr="000A7F1C">
              <w:tc>
                <w:tcPr>
                  <w:tcW w:w="0" w:type="auto"/>
                </w:tcPr>
                <w:p w14:paraId="05346EA0" w14:textId="77777777" w:rsidR="00836A6A" w:rsidRDefault="00836A6A" w:rsidP="00836A6A">
                  <w:pPr>
                    <w:rPr>
                      <w:szCs w:val="20"/>
                    </w:rPr>
                  </w:pPr>
                  <w:r w:rsidRPr="00F231DB">
                    <w:rPr>
                      <w:szCs w:val="20"/>
                    </w:rPr>
                    <w:t>DBT.REST.STATUS</w:t>
                  </w:r>
                </w:p>
              </w:tc>
              <w:tc>
                <w:tcPr>
                  <w:tcW w:w="882" w:type="dxa"/>
                </w:tcPr>
                <w:p w14:paraId="4784B309" w14:textId="77777777" w:rsidR="00836A6A" w:rsidRDefault="00836A6A" w:rsidP="00836A6A">
                  <w:pPr>
                    <w:rPr>
                      <w:szCs w:val="20"/>
                    </w:rPr>
                  </w:pPr>
                  <w:r>
                    <w:rPr>
                      <w:szCs w:val="20"/>
                    </w:rPr>
                    <w:t>XX&gt;</w:t>
                  </w:r>
                </w:p>
              </w:tc>
              <w:tc>
                <w:tcPr>
                  <w:tcW w:w="3978" w:type="dxa"/>
                </w:tcPr>
                <w:p w14:paraId="48D541FA" w14:textId="77777777" w:rsidR="00836A6A" w:rsidRDefault="00836A6A" w:rsidP="00836A6A">
                  <w:pPr>
                    <w:rPr>
                      <w:szCs w:val="20"/>
                    </w:rPr>
                  </w:pPr>
                  <w:r>
                    <w:rPr>
                      <w:szCs w:val="20"/>
                    </w:rPr>
                    <w:t>CUSTOMER&gt;</w:t>
                  </w:r>
                  <w:r w:rsidRPr="00F231DB">
                    <w:rPr>
                      <w:szCs w:val="20"/>
                    </w:rPr>
                    <w:t>DBT.REST.STATUS</w:t>
                  </w:r>
                </w:p>
              </w:tc>
            </w:tr>
            <w:tr w:rsidR="00836A6A" w:rsidRPr="00427842" w14:paraId="5E173244" w14:textId="77777777" w:rsidTr="000A7F1C">
              <w:tc>
                <w:tcPr>
                  <w:tcW w:w="0" w:type="auto"/>
                </w:tcPr>
                <w:p w14:paraId="12EB4762" w14:textId="77777777" w:rsidR="00836A6A" w:rsidRPr="00427842" w:rsidRDefault="00836A6A" w:rsidP="00836A6A">
                  <w:pPr>
                    <w:rPr>
                      <w:szCs w:val="20"/>
                    </w:rPr>
                  </w:pPr>
                  <w:r>
                    <w:rPr>
                      <w:szCs w:val="20"/>
                    </w:rPr>
                    <w:t>CUSTOMER.TYPE</w:t>
                  </w:r>
                </w:p>
              </w:tc>
              <w:tc>
                <w:tcPr>
                  <w:tcW w:w="882" w:type="dxa"/>
                </w:tcPr>
                <w:p w14:paraId="671E236F" w14:textId="77777777" w:rsidR="00836A6A" w:rsidRPr="00427842" w:rsidRDefault="00836A6A" w:rsidP="00836A6A">
                  <w:pPr>
                    <w:rPr>
                      <w:szCs w:val="20"/>
                    </w:rPr>
                  </w:pPr>
                </w:p>
              </w:tc>
              <w:tc>
                <w:tcPr>
                  <w:tcW w:w="3978" w:type="dxa"/>
                </w:tcPr>
                <w:p w14:paraId="0A42594E" w14:textId="77777777" w:rsidR="00836A6A" w:rsidRDefault="00836A6A" w:rsidP="00836A6A">
                  <w:pPr>
                    <w:rPr>
                      <w:szCs w:val="20"/>
                    </w:rPr>
                  </w:pPr>
                  <w:r>
                    <w:rPr>
                      <w:szCs w:val="20"/>
                    </w:rPr>
                    <w:t xml:space="preserve">Read CUSTOMER record and get CUSTOMER.STATUS field value. </w:t>
                  </w:r>
                </w:p>
                <w:p w14:paraId="2E68C21B" w14:textId="77777777" w:rsidR="00836A6A" w:rsidRDefault="00836A6A" w:rsidP="00836A6A">
                  <w:pPr>
                    <w:rPr>
                      <w:szCs w:val="20"/>
                    </w:rPr>
                  </w:pPr>
                  <w:r>
                    <w:rPr>
                      <w:szCs w:val="20"/>
                    </w:rPr>
                    <w:t>Check CUSTOMER.STATUS field value existing in EB.</w:t>
                  </w:r>
                  <w:proofErr w:type="gramStart"/>
                  <w:r>
                    <w:rPr>
                      <w:szCs w:val="20"/>
                    </w:rPr>
                    <w:t>HB.INVOICE.PARAM</w:t>
                  </w:r>
                  <w:proofErr w:type="gramEnd"/>
                  <w:r>
                    <w:rPr>
                      <w:szCs w:val="20"/>
                    </w:rPr>
                    <w:t>&gt;</w:t>
                  </w:r>
                  <w:r w:rsidRPr="00843F7A">
                    <w:rPr>
                      <w:szCs w:val="20"/>
                    </w:rPr>
                    <w:t xml:space="preserve"> </w:t>
                  </w:r>
                  <w:r>
                    <w:rPr>
                      <w:szCs w:val="20"/>
                    </w:rPr>
                    <w:t>B2B.CUSTOMER.STATUS if found then default this field with value B2B</w:t>
                  </w:r>
                </w:p>
                <w:p w14:paraId="03EB4534" w14:textId="77777777" w:rsidR="00836A6A" w:rsidRDefault="00836A6A" w:rsidP="00836A6A">
                  <w:pPr>
                    <w:rPr>
                      <w:szCs w:val="20"/>
                    </w:rPr>
                  </w:pPr>
                </w:p>
                <w:p w14:paraId="73CA82A0" w14:textId="77777777" w:rsidR="00836A6A" w:rsidRDefault="00836A6A" w:rsidP="00836A6A">
                  <w:pPr>
                    <w:rPr>
                      <w:szCs w:val="20"/>
                    </w:rPr>
                  </w:pPr>
                  <w:r>
                    <w:rPr>
                      <w:szCs w:val="20"/>
                    </w:rPr>
                    <w:t>Check CUSTOMER.STATUS field value existing in EB.</w:t>
                  </w:r>
                  <w:proofErr w:type="gramStart"/>
                  <w:r>
                    <w:rPr>
                      <w:szCs w:val="20"/>
                    </w:rPr>
                    <w:t>HB.INVOICE.PARAM</w:t>
                  </w:r>
                  <w:proofErr w:type="gramEnd"/>
                  <w:r>
                    <w:rPr>
                      <w:szCs w:val="20"/>
                    </w:rPr>
                    <w:t>&gt;B2C.CUSTOMER.STATUS if found then default this field with value B2C</w:t>
                  </w:r>
                </w:p>
                <w:p w14:paraId="3B0230CE" w14:textId="77777777" w:rsidR="00836A6A" w:rsidRDefault="00836A6A" w:rsidP="00836A6A">
                  <w:pPr>
                    <w:rPr>
                      <w:szCs w:val="20"/>
                    </w:rPr>
                  </w:pPr>
                </w:p>
              </w:tc>
            </w:tr>
            <w:tr w:rsidR="00836A6A" w:rsidRPr="00427842" w14:paraId="3725CE2B" w14:textId="77777777" w:rsidTr="000A7F1C">
              <w:tc>
                <w:tcPr>
                  <w:tcW w:w="0" w:type="auto"/>
                </w:tcPr>
                <w:p w14:paraId="3AF035F7" w14:textId="77777777" w:rsidR="00836A6A" w:rsidRDefault="00836A6A" w:rsidP="00836A6A">
                  <w:pPr>
                    <w:rPr>
                      <w:szCs w:val="20"/>
                    </w:rPr>
                  </w:pPr>
                  <w:r>
                    <w:rPr>
                      <w:szCs w:val="20"/>
                    </w:rPr>
                    <w:t>CUSTOMER.REF</w:t>
                  </w:r>
                </w:p>
              </w:tc>
              <w:tc>
                <w:tcPr>
                  <w:tcW w:w="882" w:type="dxa"/>
                </w:tcPr>
                <w:p w14:paraId="2C5327B6" w14:textId="77777777" w:rsidR="00836A6A" w:rsidRPr="00427842" w:rsidRDefault="00836A6A" w:rsidP="00836A6A">
                  <w:pPr>
                    <w:rPr>
                      <w:szCs w:val="20"/>
                    </w:rPr>
                  </w:pPr>
                </w:p>
              </w:tc>
              <w:tc>
                <w:tcPr>
                  <w:tcW w:w="3978" w:type="dxa"/>
                </w:tcPr>
                <w:p w14:paraId="0D2748F0" w14:textId="77777777" w:rsidR="00836A6A" w:rsidRDefault="00836A6A" w:rsidP="00836A6A">
                  <w:pPr>
                    <w:rPr>
                      <w:szCs w:val="20"/>
                    </w:rPr>
                  </w:pPr>
                  <w:r>
                    <w:rPr>
                      <w:szCs w:val="20"/>
                    </w:rPr>
                    <w:t>EB.HUS.LA.CASE&gt;</w:t>
                  </w:r>
                  <w:r w:rsidRPr="004303DF">
                    <w:rPr>
                      <w:szCs w:val="20"/>
                    </w:rPr>
                    <w:t>CUS.INVOICE.REF</w:t>
                  </w:r>
                </w:p>
              </w:tc>
            </w:tr>
            <w:tr w:rsidR="00836A6A" w:rsidRPr="00427842" w14:paraId="6A853758" w14:textId="77777777" w:rsidTr="000A7F1C">
              <w:tc>
                <w:tcPr>
                  <w:tcW w:w="0" w:type="auto"/>
                </w:tcPr>
                <w:p w14:paraId="40631D31" w14:textId="77777777" w:rsidR="00836A6A" w:rsidRDefault="00836A6A" w:rsidP="00836A6A">
                  <w:pPr>
                    <w:rPr>
                      <w:szCs w:val="20"/>
                    </w:rPr>
                  </w:pPr>
                  <w:r>
                    <w:rPr>
                      <w:szCs w:val="20"/>
                    </w:rPr>
                    <w:t>ARRANGEMENT.ID</w:t>
                  </w:r>
                </w:p>
              </w:tc>
              <w:tc>
                <w:tcPr>
                  <w:tcW w:w="882" w:type="dxa"/>
                </w:tcPr>
                <w:p w14:paraId="3563A4E9" w14:textId="77777777" w:rsidR="00836A6A" w:rsidRDefault="00836A6A" w:rsidP="00836A6A">
                  <w:pPr>
                    <w:rPr>
                      <w:szCs w:val="20"/>
                    </w:rPr>
                  </w:pPr>
                  <w:r w:rsidRPr="00FD528C">
                    <w:rPr>
                      <w:szCs w:val="20"/>
                    </w:rPr>
                    <w:t>XX&lt; </w:t>
                  </w:r>
                </w:p>
              </w:tc>
              <w:tc>
                <w:tcPr>
                  <w:tcW w:w="3978" w:type="dxa"/>
                </w:tcPr>
                <w:p w14:paraId="4ABA5CC1" w14:textId="77777777" w:rsidR="00836A6A" w:rsidRDefault="00836A6A" w:rsidP="00836A6A">
                  <w:pPr>
                    <w:rPr>
                      <w:szCs w:val="20"/>
                    </w:rPr>
                  </w:pPr>
                  <w:r>
                    <w:rPr>
                      <w:szCs w:val="20"/>
                    </w:rPr>
                    <w:t>AA.BILL.DETAILS&gt;ARRANGEMENT.ID</w:t>
                  </w:r>
                </w:p>
              </w:tc>
            </w:tr>
            <w:tr w:rsidR="00836A6A" w:rsidRPr="00427842" w14:paraId="23E7D578" w14:textId="77777777" w:rsidTr="000A7F1C">
              <w:tc>
                <w:tcPr>
                  <w:tcW w:w="0" w:type="auto"/>
                </w:tcPr>
                <w:p w14:paraId="13A92601" w14:textId="77777777" w:rsidR="00836A6A" w:rsidRDefault="00836A6A" w:rsidP="00836A6A">
                  <w:pPr>
                    <w:rPr>
                      <w:szCs w:val="20"/>
                    </w:rPr>
                  </w:pPr>
                  <w:r>
                    <w:rPr>
                      <w:szCs w:val="20"/>
                    </w:rPr>
                    <w:t>LINE.ID</w:t>
                  </w:r>
                </w:p>
              </w:tc>
              <w:tc>
                <w:tcPr>
                  <w:tcW w:w="882" w:type="dxa"/>
                </w:tcPr>
                <w:p w14:paraId="5B23B194" w14:textId="77777777" w:rsidR="00836A6A" w:rsidRDefault="00836A6A" w:rsidP="00836A6A">
                  <w:pPr>
                    <w:rPr>
                      <w:szCs w:val="20"/>
                    </w:rPr>
                  </w:pPr>
                  <w:r w:rsidRPr="00E33FF5">
                    <w:rPr>
                      <w:szCs w:val="20"/>
                    </w:rPr>
                    <w:t>XX-XX&lt;</w:t>
                  </w:r>
                </w:p>
              </w:tc>
              <w:tc>
                <w:tcPr>
                  <w:tcW w:w="3978" w:type="dxa"/>
                </w:tcPr>
                <w:p w14:paraId="036063F8" w14:textId="77777777" w:rsidR="00836A6A" w:rsidRDefault="00836A6A" w:rsidP="00836A6A">
                  <w:pPr>
                    <w:rPr>
                      <w:szCs w:val="20"/>
                    </w:rPr>
                  </w:pPr>
                  <w:r>
                    <w:rPr>
                      <w:szCs w:val="20"/>
                    </w:rPr>
                    <w:t>Sequential number starting from 1.</w:t>
                  </w:r>
                </w:p>
              </w:tc>
            </w:tr>
            <w:tr w:rsidR="00836A6A" w:rsidRPr="00427842" w14:paraId="11E9B053" w14:textId="77777777" w:rsidTr="000A7F1C">
              <w:tc>
                <w:tcPr>
                  <w:tcW w:w="0" w:type="auto"/>
                </w:tcPr>
                <w:p w14:paraId="0FF5352A" w14:textId="77777777" w:rsidR="00836A6A" w:rsidRPr="00427842" w:rsidRDefault="00836A6A" w:rsidP="00836A6A">
                  <w:pPr>
                    <w:spacing w:before="0" w:after="160"/>
                    <w:rPr>
                      <w:szCs w:val="20"/>
                    </w:rPr>
                  </w:pPr>
                  <w:r>
                    <w:rPr>
                      <w:szCs w:val="20"/>
                    </w:rPr>
                    <w:t>AMOUNT.TYPE</w:t>
                  </w:r>
                </w:p>
              </w:tc>
              <w:tc>
                <w:tcPr>
                  <w:tcW w:w="882" w:type="dxa"/>
                </w:tcPr>
                <w:p w14:paraId="4D053432" w14:textId="77777777" w:rsidR="00836A6A" w:rsidRPr="00427842" w:rsidRDefault="00836A6A" w:rsidP="00836A6A">
                  <w:pPr>
                    <w:spacing w:before="0" w:after="160"/>
                    <w:rPr>
                      <w:szCs w:val="20"/>
                    </w:rPr>
                  </w:pPr>
                  <w:r w:rsidRPr="00C909F5">
                    <w:rPr>
                      <w:szCs w:val="20"/>
                    </w:rPr>
                    <w:t>XX-XX-</w:t>
                  </w:r>
                </w:p>
              </w:tc>
              <w:tc>
                <w:tcPr>
                  <w:tcW w:w="3978" w:type="dxa"/>
                </w:tcPr>
                <w:p w14:paraId="5BB034E2" w14:textId="77777777" w:rsidR="00836A6A" w:rsidRPr="00427842" w:rsidRDefault="00836A6A" w:rsidP="00836A6A">
                  <w:pPr>
                    <w:spacing w:before="0" w:after="160"/>
                    <w:rPr>
                      <w:szCs w:val="20"/>
                    </w:rPr>
                  </w:pPr>
                  <w:r>
                    <w:rPr>
                      <w:szCs w:val="20"/>
                    </w:rPr>
                    <w:t xml:space="preserve">Locate AA.BILL.DETAILS&gt; PROPERTY within EB.HB.INVOICE.PARAM&gt; </w:t>
                  </w:r>
                  <w:r w:rsidRPr="00072CEA">
                    <w:rPr>
                      <w:szCs w:val="20"/>
                    </w:rPr>
                    <w:t>ACCOUNT.PROPERTY</w:t>
                  </w:r>
                  <w:r>
                    <w:rPr>
                      <w:szCs w:val="20"/>
                    </w:rPr>
                    <w:t xml:space="preserve">, </w:t>
                  </w:r>
                  <w:r w:rsidRPr="00072CEA">
                    <w:rPr>
                      <w:szCs w:val="20"/>
                    </w:rPr>
                    <w:t>PRINCIPAL.INT.PROPERTY</w:t>
                  </w:r>
                  <w:r>
                    <w:rPr>
                      <w:szCs w:val="20"/>
                    </w:rPr>
                    <w:t xml:space="preserve">, </w:t>
                  </w:r>
                  <w:r w:rsidRPr="00072CEA">
                    <w:rPr>
                      <w:szCs w:val="20"/>
                    </w:rPr>
                    <w:t>PENALTY.INT.PROPERTY</w:t>
                  </w:r>
                  <w:r>
                    <w:rPr>
                      <w:szCs w:val="20"/>
                    </w:rPr>
                    <w:t xml:space="preserve">, </w:t>
                  </w:r>
                  <w:r w:rsidRPr="00072CEA">
                    <w:rPr>
                      <w:szCs w:val="20"/>
                    </w:rPr>
                    <w:t>CHARGE.PROPERTY</w:t>
                  </w:r>
                  <w:r>
                    <w:rPr>
                      <w:szCs w:val="20"/>
                    </w:rPr>
                    <w:t xml:space="preserve">, </w:t>
                  </w:r>
                  <w:r w:rsidRPr="00072CEA">
                    <w:rPr>
                      <w:szCs w:val="20"/>
                    </w:rPr>
                    <w:t>COST.PROPERT</w:t>
                  </w:r>
                  <w:r>
                    <w:rPr>
                      <w:szCs w:val="20"/>
                    </w:rPr>
                    <w:t xml:space="preserve">, if found get the corresponding associated description field value from </w:t>
                  </w:r>
                  <w:r w:rsidRPr="00B129B1">
                    <w:rPr>
                      <w:szCs w:val="20"/>
                    </w:rPr>
                    <w:t>ACCOUNT.DESC, PRINCIPAL.INT.DESC, PENALTY.INT.DESC, CHARGE.DESC and COST.DESC</w:t>
                  </w:r>
                </w:p>
              </w:tc>
            </w:tr>
            <w:tr w:rsidR="00836A6A" w:rsidRPr="00427842" w14:paraId="574F69D1" w14:textId="77777777" w:rsidTr="000A7F1C">
              <w:tc>
                <w:tcPr>
                  <w:tcW w:w="0" w:type="auto"/>
                </w:tcPr>
                <w:p w14:paraId="4D1E1B0C" w14:textId="77777777" w:rsidR="00836A6A" w:rsidRPr="00427842" w:rsidRDefault="00836A6A" w:rsidP="00836A6A">
                  <w:pPr>
                    <w:rPr>
                      <w:szCs w:val="20"/>
                    </w:rPr>
                  </w:pPr>
                  <w:r>
                    <w:rPr>
                      <w:szCs w:val="20"/>
                    </w:rPr>
                    <w:t>AMOUNT</w:t>
                  </w:r>
                </w:p>
              </w:tc>
              <w:tc>
                <w:tcPr>
                  <w:tcW w:w="882" w:type="dxa"/>
                </w:tcPr>
                <w:p w14:paraId="17006C5C" w14:textId="77777777" w:rsidR="00836A6A" w:rsidRPr="00427842" w:rsidRDefault="00836A6A" w:rsidP="00836A6A">
                  <w:pPr>
                    <w:rPr>
                      <w:szCs w:val="20"/>
                    </w:rPr>
                  </w:pPr>
                  <w:r w:rsidRPr="00C909F5">
                    <w:rPr>
                      <w:szCs w:val="20"/>
                    </w:rPr>
                    <w:t>XX-XX-</w:t>
                  </w:r>
                </w:p>
              </w:tc>
              <w:tc>
                <w:tcPr>
                  <w:tcW w:w="3978" w:type="dxa"/>
                </w:tcPr>
                <w:p w14:paraId="0649C677" w14:textId="77777777" w:rsidR="00836A6A" w:rsidRDefault="00836A6A" w:rsidP="00836A6A">
                  <w:pPr>
                    <w:rPr>
                      <w:szCs w:val="20"/>
                    </w:rPr>
                  </w:pPr>
                  <w:r>
                    <w:rPr>
                      <w:szCs w:val="20"/>
                    </w:rPr>
                    <w:t>AA.BILL.DETAILS&gt; OR.PROP.AMOUNT</w:t>
                  </w:r>
                </w:p>
              </w:tc>
            </w:tr>
            <w:tr w:rsidR="00836A6A" w:rsidRPr="00427842" w14:paraId="16065801" w14:textId="77777777" w:rsidTr="000A7F1C">
              <w:tc>
                <w:tcPr>
                  <w:tcW w:w="0" w:type="auto"/>
                </w:tcPr>
                <w:p w14:paraId="1C9B65AC" w14:textId="77777777" w:rsidR="00836A6A" w:rsidRDefault="00836A6A" w:rsidP="00836A6A">
                  <w:pPr>
                    <w:rPr>
                      <w:szCs w:val="20"/>
                    </w:rPr>
                  </w:pPr>
                  <w:r>
                    <w:rPr>
                      <w:szCs w:val="20"/>
                    </w:rPr>
                    <w:t>BILL.ID</w:t>
                  </w:r>
                </w:p>
              </w:tc>
              <w:tc>
                <w:tcPr>
                  <w:tcW w:w="882" w:type="dxa"/>
                </w:tcPr>
                <w:p w14:paraId="10983CCC" w14:textId="77777777" w:rsidR="00836A6A" w:rsidRDefault="00836A6A" w:rsidP="00836A6A">
                  <w:pPr>
                    <w:rPr>
                      <w:szCs w:val="20"/>
                    </w:rPr>
                  </w:pPr>
                  <w:r w:rsidRPr="00C909F5">
                    <w:rPr>
                      <w:szCs w:val="20"/>
                    </w:rPr>
                    <w:t>XX&gt;XX&gt;</w:t>
                  </w:r>
                </w:p>
              </w:tc>
              <w:tc>
                <w:tcPr>
                  <w:tcW w:w="3978" w:type="dxa"/>
                </w:tcPr>
                <w:p w14:paraId="3B611243" w14:textId="77777777" w:rsidR="00836A6A" w:rsidRDefault="00836A6A" w:rsidP="00836A6A">
                  <w:pPr>
                    <w:rPr>
                      <w:szCs w:val="20"/>
                    </w:rPr>
                  </w:pPr>
                  <w:r>
                    <w:rPr>
                      <w:szCs w:val="20"/>
                    </w:rPr>
                    <w:t>AA.BILL.DETAILS&gt;@ID</w:t>
                  </w:r>
                </w:p>
              </w:tc>
            </w:tr>
            <w:tr w:rsidR="00836A6A" w:rsidRPr="00427842" w14:paraId="34AFBF08" w14:textId="77777777" w:rsidTr="000A7F1C">
              <w:tc>
                <w:tcPr>
                  <w:tcW w:w="0" w:type="auto"/>
                </w:tcPr>
                <w:p w14:paraId="0C6AD2AB" w14:textId="77777777" w:rsidR="00836A6A" w:rsidRPr="00427842" w:rsidRDefault="00836A6A" w:rsidP="00836A6A">
                  <w:pPr>
                    <w:rPr>
                      <w:szCs w:val="20"/>
                    </w:rPr>
                  </w:pPr>
                  <w:r>
                    <w:rPr>
                      <w:szCs w:val="20"/>
                    </w:rPr>
                    <w:t>TOTAL.AMOUNT</w:t>
                  </w:r>
                </w:p>
              </w:tc>
              <w:tc>
                <w:tcPr>
                  <w:tcW w:w="882" w:type="dxa"/>
                </w:tcPr>
                <w:p w14:paraId="7920955A" w14:textId="77777777" w:rsidR="00836A6A" w:rsidRPr="00427842" w:rsidRDefault="00836A6A" w:rsidP="00836A6A">
                  <w:pPr>
                    <w:rPr>
                      <w:szCs w:val="20"/>
                    </w:rPr>
                  </w:pPr>
                </w:p>
              </w:tc>
              <w:tc>
                <w:tcPr>
                  <w:tcW w:w="3978" w:type="dxa"/>
                </w:tcPr>
                <w:p w14:paraId="720E967A" w14:textId="77777777" w:rsidR="00836A6A" w:rsidRDefault="00836A6A" w:rsidP="00836A6A">
                  <w:pPr>
                    <w:rPr>
                      <w:szCs w:val="20"/>
                    </w:rPr>
                  </w:pPr>
                  <w:r>
                    <w:rPr>
                      <w:szCs w:val="20"/>
                    </w:rPr>
                    <w:t>Sum of all AMOUNT fields</w:t>
                  </w:r>
                </w:p>
              </w:tc>
            </w:tr>
            <w:tr w:rsidR="00836A6A" w:rsidRPr="00427842" w14:paraId="6CED7B66" w14:textId="77777777" w:rsidTr="000A7F1C">
              <w:tc>
                <w:tcPr>
                  <w:tcW w:w="0" w:type="auto"/>
                </w:tcPr>
                <w:p w14:paraId="5540615C" w14:textId="77777777" w:rsidR="00836A6A" w:rsidRDefault="00836A6A" w:rsidP="00836A6A">
                  <w:pPr>
                    <w:rPr>
                      <w:szCs w:val="20"/>
                    </w:rPr>
                  </w:pPr>
                  <w:r w:rsidRPr="00427842">
                    <w:rPr>
                      <w:szCs w:val="20"/>
                    </w:rPr>
                    <w:t>I</w:t>
                  </w:r>
                  <w:r>
                    <w:rPr>
                      <w:szCs w:val="20"/>
                    </w:rPr>
                    <w:t>SSUE</w:t>
                  </w:r>
                  <w:r w:rsidRPr="00427842">
                    <w:rPr>
                      <w:szCs w:val="20"/>
                    </w:rPr>
                    <w:t>.DATE</w:t>
                  </w:r>
                </w:p>
              </w:tc>
              <w:tc>
                <w:tcPr>
                  <w:tcW w:w="882" w:type="dxa"/>
                </w:tcPr>
                <w:p w14:paraId="21E3DCE4" w14:textId="77777777" w:rsidR="00836A6A" w:rsidRPr="00427842" w:rsidRDefault="00836A6A" w:rsidP="00836A6A">
                  <w:pPr>
                    <w:rPr>
                      <w:szCs w:val="20"/>
                    </w:rPr>
                  </w:pPr>
                </w:p>
              </w:tc>
              <w:tc>
                <w:tcPr>
                  <w:tcW w:w="3978" w:type="dxa"/>
                </w:tcPr>
                <w:p w14:paraId="3D9DE1D5" w14:textId="77777777" w:rsidR="00836A6A" w:rsidRDefault="00836A6A" w:rsidP="00836A6A">
                  <w:pPr>
                    <w:rPr>
                      <w:szCs w:val="20"/>
                    </w:rPr>
                  </w:pPr>
                  <w:r>
                    <w:rPr>
                      <w:szCs w:val="20"/>
                    </w:rPr>
                    <w:t>TODAY Date</w:t>
                  </w:r>
                </w:p>
              </w:tc>
            </w:tr>
            <w:tr w:rsidR="00836A6A" w:rsidRPr="00427842" w14:paraId="53BCE199" w14:textId="77777777" w:rsidTr="000A7F1C">
              <w:tc>
                <w:tcPr>
                  <w:tcW w:w="0" w:type="auto"/>
                </w:tcPr>
                <w:p w14:paraId="6DA3DBC8" w14:textId="77777777" w:rsidR="00836A6A" w:rsidRPr="00427842" w:rsidRDefault="00836A6A" w:rsidP="00836A6A">
                  <w:pPr>
                    <w:rPr>
                      <w:szCs w:val="20"/>
                    </w:rPr>
                  </w:pPr>
                  <w:r>
                    <w:rPr>
                      <w:szCs w:val="20"/>
                    </w:rPr>
                    <w:t>STATUS</w:t>
                  </w:r>
                </w:p>
              </w:tc>
              <w:tc>
                <w:tcPr>
                  <w:tcW w:w="882" w:type="dxa"/>
                </w:tcPr>
                <w:p w14:paraId="42337EDE" w14:textId="77777777" w:rsidR="00836A6A" w:rsidRPr="00427842" w:rsidRDefault="00836A6A" w:rsidP="00836A6A">
                  <w:pPr>
                    <w:rPr>
                      <w:szCs w:val="20"/>
                    </w:rPr>
                  </w:pPr>
                </w:p>
              </w:tc>
              <w:tc>
                <w:tcPr>
                  <w:tcW w:w="3978" w:type="dxa"/>
                </w:tcPr>
                <w:p w14:paraId="4C96E430" w14:textId="77777777" w:rsidR="00836A6A" w:rsidRPr="00427842" w:rsidRDefault="00836A6A" w:rsidP="00836A6A">
                  <w:pPr>
                    <w:rPr>
                      <w:szCs w:val="20"/>
                    </w:rPr>
                  </w:pPr>
                  <w:r>
                    <w:t>SENDING-GET-CHANNEL</w:t>
                  </w:r>
                </w:p>
              </w:tc>
            </w:tr>
            <w:tr w:rsidR="00836A6A" w:rsidRPr="00427842" w14:paraId="4A14CB0B" w14:textId="77777777" w:rsidTr="000A7F1C">
              <w:tc>
                <w:tcPr>
                  <w:tcW w:w="0" w:type="auto"/>
                </w:tcPr>
                <w:p w14:paraId="10279475" w14:textId="77777777" w:rsidR="00836A6A" w:rsidRPr="00427842" w:rsidRDefault="00836A6A" w:rsidP="00836A6A">
                  <w:pPr>
                    <w:rPr>
                      <w:szCs w:val="20"/>
                    </w:rPr>
                  </w:pPr>
                  <w:r>
                    <w:rPr>
                      <w:szCs w:val="20"/>
                    </w:rPr>
                    <w:t>TYPE</w:t>
                  </w:r>
                </w:p>
              </w:tc>
              <w:tc>
                <w:tcPr>
                  <w:tcW w:w="882" w:type="dxa"/>
                </w:tcPr>
                <w:p w14:paraId="5977193B" w14:textId="77777777" w:rsidR="00836A6A" w:rsidRPr="00427842" w:rsidRDefault="00836A6A" w:rsidP="00836A6A">
                  <w:pPr>
                    <w:rPr>
                      <w:szCs w:val="20"/>
                    </w:rPr>
                  </w:pPr>
                </w:p>
              </w:tc>
              <w:tc>
                <w:tcPr>
                  <w:tcW w:w="3978" w:type="dxa"/>
                </w:tcPr>
                <w:p w14:paraId="490FC646" w14:textId="77777777" w:rsidR="00836A6A" w:rsidRDefault="00836A6A" w:rsidP="00836A6A">
                  <w:pPr>
                    <w:rPr>
                      <w:szCs w:val="20"/>
                    </w:rPr>
                  </w:pPr>
                  <w:r>
                    <w:rPr>
                      <w:szCs w:val="20"/>
                    </w:rPr>
                    <w:t>INVOICE, if the id starts with I</w:t>
                  </w:r>
                </w:p>
                <w:p w14:paraId="76067E88" w14:textId="77777777" w:rsidR="00372EB6" w:rsidRDefault="00372EB6" w:rsidP="00836A6A">
                  <w:pPr>
                    <w:rPr>
                      <w:szCs w:val="20"/>
                    </w:rPr>
                  </w:pPr>
                </w:p>
                <w:p w14:paraId="7651E80E" w14:textId="03011314" w:rsidR="00E124C9" w:rsidRDefault="00E124C9" w:rsidP="00E124C9">
                  <w:pPr>
                    <w:rPr>
                      <w:szCs w:val="20"/>
                    </w:rPr>
                  </w:pPr>
                  <w:r>
                    <w:rPr>
                      <w:szCs w:val="20"/>
                    </w:rPr>
                    <w:t>“</w:t>
                  </w:r>
                  <w:proofErr w:type="gramStart"/>
                  <w:r w:rsidRPr="00303834">
                    <w:rPr>
                      <w:szCs w:val="20"/>
                    </w:rPr>
                    <w:t>PAYMENT.REQUEST.PREMIUM</w:t>
                  </w:r>
                  <w:proofErr w:type="gramEnd"/>
                  <w:r>
                    <w:rPr>
                      <w:szCs w:val="20"/>
                    </w:rPr>
                    <w:t xml:space="preserve">” if </w:t>
                  </w:r>
                  <w:r w:rsidRPr="00303834">
                    <w:rPr>
                      <w:szCs w:val="20"/>
                    </w:rPr>
                    <w:t>AA.BILL.DETAILS&gt;PROPERTY is equal to PREMIUM</w:t>
                  </w:r>
                  <w:r>
                    <w:rPr>
                      <w:szCs w:val="20"/>
                    </w:rPr>
                    <w:t xml:space="preserve"> and id starts with “P”</w:t>
                  </w:r>
                  <w:r w:rsidR="00B25CC4">
                    <w:rPr>
                      <w:szCs w:val="20"/>
                    </w:rPr>
                    <w:t xml:space="preserve"> </w:t>
                  </w:r>
                </w:p>
                <w:p w14:paraId="7374A354" w14:textId="77777777" w:rsidR="003C1A3F" w:rsidRDefault="003C1A3F" w:rsidP="00E124C9">
                  <w:pPr>
                    <w:rPr>
                      <w:szCs w:val="20"/>
                    </w:rPr>
                  </w:pPr>
                </w:p>
                <w:p w14:paraId="2D877453" w14:textId="033DA43F" w:rsidR="006E21FD" w:rsidDel="0038617B" w:rsidRDefault="006E21FD" w:rsidP="006E21FD">
                  <w:pPr>
                    <w:rPr>
                      <w:del w:id="829" w:author="MADASAMY, Marimuthu" w:date="2023-11-29T17:24:00Z"/>
                      <w:szCs w:val="20"/>
                    </w:rPr>
                  </w:pPr>
                  <w:del w:id="830" w:author="MADASAMY, Marimuthu" w:date="2023-11-29T17:24:00Z">
                    <w:r w:rsidDel="0038617B">
                      <w:rPr>
                        <w:szCs w:val="20"/>
                      </w:rPr>
                      <w:delText>PAYMENT.REQUEST, if the id starts with P</w:delText>
                    </w:r>
                  </w:del>
                </w:p>
                <w:p w14:paraId="787E1FEB" w14:textId="77777777" w:rsidR="0038617B" w:rsidRPr="0038617B" w:rsidRDefault="0038617B" w:rsidP="0038617B">
                  <w:pPr>
                    <w:rPr>
                      <w:ins w:id="831" w:author="MADASAMY, Marimuthu" w:date="2023-11-29T17:25:00Z"/>
                      <w:szCs w:val="20"/>
                    </w:rPr>
                  </w:pPr>
                  <w:ins w:id="832" w:author="MADASAMY, Marimuthu" w:date="2023-11-29T17:25:00Z">
                    <w:r w:rsidRPr="0038617B">
                      <w:rPr>
                        <w:szCs w:val="20"/>
                      </w:rPr>
                      <w:t>“</w:t>
                    </w:r>
                    <w:proofErr w:type="gramStart"/>
                    <w:r w:rsidRPr="0038617B">
                      <w:rPr>
                        <w:szCs w:val="20"/>
                      </w:rPr>
                      <w:t>PAYMENT.REQUEST.PAYEXTRA</w:t>
                    </w:r>
                    <w:proofErr w:type="gramEnd"/>
                    <w:r w:rsidRPr="0038617B">
                      <w:rPr>
                        <w:szCs w:val="20"/>
                      </w:rPr>
                      <w:t xml:space="preserve">” if EB.HUS.LA.CASE&gt;IN.FLAG NE "Y" and </w:t>
                    </w:r>
                    <w:proofErr w:type="spellStart"/>
                    <w:r w:rsidRPr="0038617B">
                      <w:rPr>
                        <w:szCs w:val="20"/>
                      </w:rPr>
                      <w:t>id</w:t>
                    </w:r>
                    <w:proofErr w:type="spellEnd"/>
                    <w:r w:rsidRPr="0038617B">
                      <w:rPr>
                        <w:szCs w:val="20"/>
                      </w:rPr>
                      <w:t xml:space="preserve"> starts with “P”</w:t>
                    </w:r>
                  </w:ins>
                </w:p>
                <w:p w14:paraId="199B6107" w14:textId="77777777" w:rsidR="0038617B" w:rsidRPr="0038617B" w:rsidRDefault="0038617B" w:rsidP="0038617B">
                  <w:pPr>
                    <w:rPr>
                      <w:ins w:id="833" w:author="MADASAMY, Marimuthu" w:date="2023-11-29T17:25:00Z"/>
                      <w:szCs w:val="20"/>
                    </w:rPr>
                  </w:pPr>
                </w:p>
                <w:p w14:paraId="78E5F752" w14:textId="77777777" w:rsidR="0038617B" w:rsidRPr="0038617B" w:rsidRDefault="0038617B" w:rsidP="0038617B">
                  <w:pPr>
                    <w:rPr>
                      <w:ins w:id="834" w:author="MADASAMY, Marimuthu" w:date="2023-11-29T17:25:00Z"/>
                      <w:szCs w:val="20"/>
                    </w:rPr>
                  </w:pPr>
                  <w:ins w:id="835" w:author="MADASAMY, Marimuthu" w:date="2023-11-29T17:25:00Z">
                    <w:r w:rsidRPr="0038617B">
                      <w:rPr>
                        <w:szCs w:val="20"/>
                      </w:rPr>
                      <w:lastRenderedPageBreak/>
                      <w:t>“</w:t>
                    </w:r>
                    <w:proofErr w:type="gramStart"/>
                    <w:r w:rsidRPr="0038617B">
                      <w:rPr>
                        <w:szCs w:val="20"/>
                      </w:rPr>
                      <w:t>PAYMENT.REQUEST.PAYINDEBT</w:t>
                    </w:r>
                    <w:proofErr w:type="gramEnd"/>
                    <w:r w:rsidRPr="0038617B">
                      <w:rPr>
                        <w:szCs w:val="20"/>
                      </w:rPr>
                      <w:t xml:space="preserve">” if CUSTOMER&gt;TARGET EQ 1 and EB.HUS.LA.CASE&gt;IN.FLAG EQ "Y" and </w:t>
                    </w:r>
                    <w:proofErr w:type="spellStart"/>
                    <w:r w:rsidRPr="0038617B">
                      <w:rPr>
                        <w:szCs w:val="20"/>
                      </w:rPr>
                      <w:t>id</w:t>
                    </w:r>
                    <w:proofErr w:type="spellEnd"/>
                    <w:r w:rsidRPr="0038617B">
                      <w:rPr>
                        <w:szCs w:val="20"/>
                      </w:rPr>
                      <w:t xml:space="preserve"> starts with “P”</w:t>
                    </w:r>
                  </w:ins>
                </w:p>
                <w:p w14:paraId="294E0452" w14:textId="77777777" w:rsidR="0038617B" w:rsidRPr="0038617B" w:rsidRDefault="0038617B" w:rsidP="0038617B">
                  <w:pPr>
                    <w:rPr>
                      <w:ins w:id="836" w:author="MADASAMY, Marimuthu" w:date="2023-11-29T17:25:00Z"/>
                      <w:szCs w:val="20"/>
                    </w:rPr>
                  </w:pPr>
                </w:p>
                <w:p w14:paraId="31087743" w14:textId="77777777" w:rsidR="0038617B" w:rsidRPr="0038617B" w:rsidRDefault="0038617B" w:rsidP="0038617B">
                  <w:pPr>
                    <w:rPr>
                      <w:ins w:id="837" w:author="MADASAMY, Marimuthu" w:date="2023-11-29T17:25:00Z"/>
                      <w:szCs w:val="20"/>
                    </w:rPr>
                  </w:pPr>
                  <w:ins w:id="838" w:author="MADASAMY, Marimuthu" w:date="2023-11-29T17:25:00Z">
                    <w:r w:rsidRPr="0038617B">
                      <w:rPr>
                        <w:szCs w:val="20"/>
                      </w:rPr>
                      <w:t>“</w:t>
                    </w:r>
                    <w:proofErr w:type="gramStart"/>
                    <w:r w:rsidRPr="0038617B">
                      <w:rPr>
                        <w:szCs w:val="20"/>
                      </w:rPr>
                      <w:t>PAYMENT.REQUEST.PAYOFF</w:t>
                    </w:r>
                    <w:proofErr w:type="gramEnd"/>
                    <w:r w:rsidRPr="0038617B">
                      <w:rPr>
                        <w:szCs w:val="20"/>
                      </w:rPr>
                      <w:t xml:space="preserve">” if PAYMENT.TYPE is "PAYOFF$CURRENT" and PRODUCT.GROUP NE "HUS.GRANTS" and </w:t>
                    </w:r>
                    <w:proofErr w:type="spellStart"/>
                    <w:r w:rsidRPr="0038617B">
                      <w:rPr>
                        <w:szCs w:val="20"/>
                      </w:rPr>
                      <w:t>id</w:t>
                    </w:r>
                    <w:proofErr w:type="spellEnd"/>
                    <w:r w:rsidRPr="0038617B">
                      <w:rPr>
                        <w:szCs w:val="20"/>
                      </w:rPr>
                      <w:t xml:space="preserve"> starts with “P”</w:t>
                    </w:r>
                  </w:ins>
                </w:p>
                <w:p w14:paraId="2CD40508" w14:textId="77777777" w:rsidR="0038617B" w:rsidRPr="0038617B" w:rsidRDefault="0038617B" w:rsidP="0038617B">
                  <w:pPr>
                    <w:rPr>
                      <w:ins w:id="839" w:author="MADASAMY, Marimuthu" w:date="2023-11-29T17:25:00Z"/>
                      <w:szCs w:val="20"/>
                    </w:rPr>
                  </w:pPr>
                </w:p>
                <w:p w14:paraId="5CD1C684" w14:textId="77777777" w:rsidR="0038617B" w:rsidRPr="0038617B" w:rsidRDefault="0038617B" w:rsidP="0038617B">
                  <w:pPr>
                    <w:rPr>
                      <w:ins w:id="840" w:author="MADASAMY, Marimuthu" w:date="2023-11-29T17:25:00Z"/>
                      <w:szCs w:val="20"/>
                    </w:rPr>
                  </w:pPr>
                  <w:ins w:id="841" w:author="MADASAMY, Marimuthu" w:date="2023-11-29T17:25:00Z">
                    <w:r w:rsidRPr="0038617B">
                      <w:rPr>
                        <w:szCs w:val="20"/>
                      </w:rPr>
                      <w:t>“</w:t>
                    </w:r>
                    <w:proofErr w:type="gramStart"/>
                    <w:r w:rsidRPr="0038617B">
                      <w:rPr>
                        <w:szCs w:val="20"/>
                      </w:rPr>
                      <w:t>PAYMENT.REQUEST.PAYOFFGRANT</w:t>
                    </w:r>
                    <w:proofErr w:type="gramEnd"/>
                    <w:r w:rsidRPr="0038617B">
                      <w:rPr>
                        <w:szCs w:val="20"/>
                      </w:rPr>
                      <w:t xml:space="preserve">” if PAYMENT.TYPE is "PAYOFF$CURRENT" and PRODUCT.GROUP EQ "HUS.GRANTS" and </w:t>
                    </w:r>
                    <w:proofErr w:type="spellStart"/>
                    <w:r w:rsidRPr="0038617B">
                      <w:rPr>
                        <w:szCs w:val="20"/>
                      </w:rPr>
                      <w:t>id</w:t>
                    </w:r>
                    <w:proofErr w:type="spellEnd"/>
                    <w:r w:rsidRPr="0038617B">
                      <w:rPr>
                        <w:szCs w:val="20"/>
                      </w:rPr>
                      <w:t xml:space="preserve"> starts with “P”</w:t>
                    </w:r>
                  </w:ins>
                </w:p>
                <w:p w14:paraId="76B9A226" w14:textId="77777777" w:rsidR="0038617B" w:rsidRPr="0038617B" w:rsidRDefault="0038617B" w:rsidP="0038617B">
                  <w:pPr>
                    <w:rPr>
                      <w:ins w:id="842" w:author="MADASAMY, Marimuthu" w:date="2023-11-29T17:25:00Z"/>
                      <w:szCs w:val="20"/>
                    </w:rPr>
                  </w:pPr>
                </w:p>
                <w:p w14:paraId="51343A9A" w14:textId="4A8E70BC" w:rsidR="00372EB6" w:rsidRDefault="0038617B" w:rsidP="0038617B">
                  <w:pPr>
                    <w:rPr>
                      <w:szCs w:val="20"/>
                    </w:rPr>
                  </w:pPr>
                  <w:proofErr w:type="gramStart"/>
                  <w:ins w:id="843" w:author="MADASAMY, Marimuthu" w:date="2023-11-29T17:25:00Z">
                    <w:r w:rsidRPr="0038617B">
                      <w:rPr>
                        <w:szCs w:val="20"/>
                      </w:rPr>
                      <w:t>PAYMENT.REQUEST.REPAYGRANT</w:t>
                    </w:r>
                    <w:proofErr w:type="gramEnd"/>
                    <w:r w:rsidRPr="0038617B">
                      <w:rPr>
                        <w:szCs w:val="20"/>
                      </w:rPr>
                      <w:t xml:space="preserve"> if PAYMENT.TYPE is "SPECIAL" and PRODUCT.GROUP EQ "HUS.GRANTS" and </w:t>
                    </w:r>
                    <w:proofErr w:type="spellStart"/>
                    <w:r w:rsidRPr="0038617B">
                      <w:rPr>
                        <w:szCs w:val="20"/>
                      </w:rPr>
                      <w:t>id</w:t>
                    </w:r>
                    <w:proofErr w:type="spellEnd"/>
                    <w:r w:rsidRPr="0038617B">
                      <w:rPr>
                        <w:szCs w:val="20"/>
                      </w:rPr>
                      <w:t xml:space="preserve"> starts with “P”</w:t>
                    </w:r>
                  </w:ins>
                </w:p>
                <w:p w14:paraId="24D2E7D6" w14:textId="77777777" w:rsidR="00836A6A" w:rsidRPr="00427842" w:rsidRDefault="00836A6A" w:rsidP="00836A6A">
                  <w:pPr>
                    <w:rPr>
                      <w:szCs w:val="20"/>
                    </w:rPr>
                  </w:pPr>
                  <w:r>
                    <w:rPr>
                      <w:szCs w:val="20"/>
                    </w:rPr>
                    <w:t>CREDIT.NOTE, if the id starts with C</w:t>
                  </w:r>
                </w:p>
              </w:tc>
            </w:tr>
            <w:tr w:rsidR="00836A6A" w:rsidRPr="00427842" w14:paraId="160BE285" w14:textId="77777777" w:rsidTr="000A7F1C">
              <w:tc>
                <w:tcPr>
                  <w:tcW w:w="0" w:type="auto"/>
                </w:tcPr>
                <w:p w14:paraId="1ABE37B8" w14:textId="77777777" w:rsidR="00836A6A" w:rsidRDefault="00836A6A" w:rsidP="00836A6A">
                  <w:pPr>
                    <w:rPr>
                      <w:szCs w:val="20"/>
                    </w:rPr>
                  </w:pPr>
                  <w:r>
                    <w:rPr>
                      <w:szCs w:val="20"/>
                    </w:rPr>
                    <w:lastRenderedPageBreak/>
                    <w:t>DUE.DATE</w:t>
                  </w:r>
                </w:p>
              </w:tc>
              <w:tc>
                <w:tcPr>
                  <w:tcW w:w="882" w:type="dxa"/>
                </w:tcPr>
                <w:p w14:paraId="0E6C55B4" w14:textId="77777777" w:rsidR="00836A6A" w:rsidRPr="00427842" w:rsidRDefault="00836A6A" w:rsidP="00836A6A">
                  <w:pPr>
                    <w:rPr>
                      <w:szCs w:val="20"/>
                    </w:rPr>
                  </w:pPr>
                </w:p>
              </w:tc>
              <w:tc>
                <w:tcPr>
                  <w:tcW w:w="3978" w:type="dxa"/>
                </w:tcPr>
                <w:p w14:paraId="6D209548" w14:textId="77777777" w:rsidR="00836A6A" w:rsidRDefault="00836A6A" w:rsidP="00836A6A">
                  <w:pPr>
                    <w:rPr>
                      <w:szCs w:val="20"/>
                    </w:rPr>
                  </w:pPr>
                  <w:r>
                    <w:rPr>
                      <w:szCs w:val="20"/>
                    </w:rPr>
                    <w:t>AA.BILL.</w:t>
                  </w:r>
                  <w:commentRangeStart w:id="844"/>
                  <w:r>
                    <w:rPr>
                      <w:szCs w:val="20"/>
                    </w:rPr>
                    <w:t>DETAILS&gt;PAYMENT</w:t>
                  </w:r>
                  <w:commentRangeEnd w:id="844"/>
                  <w:r w:rsidR="0071146A">
                    <w:rPr>
                      <w:rStyle w:val="CommentReference"/>
                      <w:rFonts w:ascii="Verdana" w:hAnsi="Verdana"/>
                      <w:lang w:val="en-US" w:eastAsia="en-US"/>
                    </w:rPr>
                    <w:commentReference w:id="844"/>
                  </w:r>
                  <w:r>
                    <w:rPr>
                      <w:szCs w:val="20"/>
                    </w:rPr>
                    <w:t>.DATE</w:t>
                  </w:r>
                </w:p>
              </w:tc>
            </w:tr>
          </w:tbl>
          <w:p w14:paraId="60FDC96D" w14:textId="77777777" w:rsidR="00836A6A" w:rsidRDefault="00836A6A" w:rsidP="00836A6A">
            <w:pPr>
              <w:pStyle w:val="ListParagraph"/>
              <w:ind w:left="370"/>
            </w:pPr>
          </w:p>
          <w:p w14:paraId="032554E2" w14:textId="77777777" w:rsidR="00836A6A" w:rsidRDefault="00836A6A" w:rsidP="00836A6A">
            <w:pPr>
              <w:pStyle w:val="ListParagraph"/>
              <w:numPr>
                <w:ilvl w:val="0"/>
                <w:numId w:val="68"/>
              </w:numPr>
              <w:tabs>
                <w:tab w:val="left" w:pos="371"/>
              </w:tabs>
            </w:pPr>
            <w:r>
              <w:t>If record found, form the OFS message using “</w:t>
            </w:r>
            <w:proofErr w:type="spellStart"/>
            <w:r w:rsidRPr="00500BFE">
              <w:t>TransactionData</w:t>
            </w:r>
            <w:proofErr w:type="spellEnd"/>
            <w:r>
              <w:t xml:space="preserve">” argument to update existing record with below field mapping. </w:t>
            </w:r>
          </w:p>
          <w:p w14:paraId="4A36265C" w14:textId="77777777" w:rsidR="00836A6A" w:rsidRDefault="00836A6A" w:rsidP="00836A6A">
            <w:pPr>
              <w:pStyle w:val="ListParagraph"/>
              <w:tabs>
                <w:tab w:val="left" w:pos="460"/>
              </w:tabs>
              <w:ind w:left="460"/>
            </w:pPr>
            <w:proofErr w:type="spellStart"/>
            <w:r w:rsidRPr="00FF4C27">
              <w:t>TransactionId</w:t>
            </w:r>
            <w:proofErr w:type="spellEnd"/>
            <w:r w:rsidRPr="00FF4C27">
              <w:t xml:space="preserve"> = </w:t>
            </w:r>
            <w:proofErr w:type="spellStart"/>
            <w:r>
              <w:t>InvoiceDetId</w:t>
            </w:r>
            <w:proofErr w:type="spellEnd"/>
            <w:r>
              <w:t xml:space="preserve"> </w:t>
            </w:r>
          </w:p>
          <w:p w14:paraId="1A6A8379" w14:textId="77777777" w:rsidR="00836A6A" w:rsidRDefault="00836A6A" w:rsidP="00836A6A">
            <w:pPr>
              <w:pStyle w:val="ListParagraph"/>
              <w:tabs>
                <w:tab w:val="left" w:pos="460"/>
              </w:tabs>
              <w:ind w:left="460"/>
            </w:pPr>
            <w:r>
              <w:t>Version = EB.</w:t>
            </w:r>
            <w:proofErr w:type="gramStart"/>
            <w:r>
              <w:t>HB.INVOICE.DETAILS</w:t>
            </w:r>
            <w:proofErr w:type="gramEnd"/>
            <w:r w:rsidRPr="001D5854">
              <w:t>,HUS.OFS</w:t>
            </w:r>
          </w:p>
          <w:p w14:paraId="03428098" w14:textId="77777777" w:rsidR="00836A6A" w:rsidRDefault="00836A6A" w:rsidP="00836A6A">
            <w:pPr>
              <w:pStyle w:val="ListParagraph"/>
              <w:ind w:left="370"/>
            </w:pPr>
            <w:r>
              <w:t xml:space="preserve">  Function = “INPUT”</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6"/>
              <w:gridCol w:w="882"/>
              <w:gridCol w:w="4155"/>
            </w:tblGrid>
            <w:tr w:rsidR="00836A6A" w:rsidRPr="00427842" w14:paraId="2B0444E1" w14:textId="77777777" w:rsidTr="000A7F1C">
              <w:tc>
                <w:tcPr>
                  <w:tcW w:w="0" w:type="auto"/>
                </w:tcPr>
                <w:p w14:paraId="294BED36" w14:textId="77777777" w:rsidR="00836A6A" w:rsidRPr="00427842" w:rsidRDefault="00836A6A" w:rsidP="00836A6A">
                  <w:pPr>
                    <w:rPr>
                      <w:b/>
                      <w:bCs/>
                      <w:szCs w:val="20"/>
                    </w:rPr>
                  </w:pPr>
                  <w:r w:rsidRPr="00427842">
                    <w:rPr>
                      <w:b/>
                      <w:bCs/>
                      <w:szCs w:val="20"/>
                    </w:rPr>
                    <w:t>Field name</w:t>
                  </w:r>
                </w:p>
              </w:tc>
              <w:tc>
                <w:tcPr>
                  <w:tcW w:w="414" w:type="dxa"/>
                </w:tcPr>
                <w:p w14:paraId="60D7E79D" w14:textId="77777777" w:rsidR="00836A6A" w:rsidRPr="00427842" w:rsidRDefault="00836A6A" w:rsidP="00836A6A">
                  <w:pPr>
                    <w:rPr>
                      <w:b/>
                      <w:bCs/>
                      <w:szCs w:val="20"/>
                    </w:rPr>
                  </w:pPr>
                  <w:r w:rsidRPr="00427842">
                    <w:rPr>
                      <w:b/>
                      <w:bCs/>
                      <w:szCs w:val="20"/>
                    </w:rPr>
                    <w:t>MV</w:t>
                  </w:r>
                </w:p>
              </w:tc>
              <w:tc>
                <w:tcPr>
                  <w:tcW w:w="4155" w:type="dxa"/>
                </w:tcPr>
                <w:p w14:paraId="55DD6F50" w14:textId="77777777" w:rsidR="00836A6A" w:rsidRPr="00427842" w:rsidRDefault="00836A6A" w:rsidP="00836A6A">
                  <w:pPr>
                    <w:rPr>
                      <w:b/>
                      <w:bCs/>
                      <w:szCs w:val="20"/>
                    </w:rPr>
                  </w:pPr>
                  <w:r>
                    <w:rPr>
                      <w:b/>
                      <w:bCs/>
                      <w:szCs w:val="20"/>
                    </w:rPr>
                    <w:t>Mapping</w:t>
                  </w:r>
                </w:p>
              </w:tc>
            </w:tr>
            <w:tr w:rsidR="00836A6A" w:rsidRPr="00427842" w14:paraId="16255221" w14:textId="77777777" w:rsidTr="000A7F1C">
              <w:tc>
                <w:tcPr>
                  <w:tcW w:w="0" w:type="auto"/>
                </w:tcPr>
                <w:p w14:paraId="5DD32608" w14:textId="77777777" w:rsidR="00836A6A" w:rsidRDefault="00836A6A" w:rsidP="00836A6A">
                  <w:pPr>
                    <w:rPr>
                      <w:szCs w:val="20"/>
                    </w:rPr>
                  </w:pPr>
                  <w:r>
                    <w:rPr>
                      <w:szCs w:val="20"/>
                    </w:rPr>
                    <w:t>ARRANGEMENT.ID</w:t>
                  </w:r>
                </w:p>
              </w:tc>
              <w:tc>
                <w:tcPr>
                  <w:tcW w:w="414" w:type="dxa"/>
                </w:tcPr>
                <w:p w14:paraId="0866E6E3" w14:textId="77777777" w:rsidR="00836A6A" w:rsidRDefault="00836A6A" w:rsidP="00836A6A">
                  <w:pPr>
                    <w:rPr>
                      <w:szCs w:val="20"/>
                    </w:rPr>
                  </w:pPr>
                  <w:r w:rsidRPr="00FD528C">
                    <w:rPr>
                      <w:szCs w:val="20"/>
                    </w:rPr>
                    <w:t>XX&lt; </w:t>
                  </w:r>
                </w:p>
              </w:tc>
              <w:tc>
                <w:tcPr>
                  <w:tcW w:w="4155" w:type="dxa"/>
                </w:tcPr>
                <w:p w14:paraId="6EB44E1B" w14:textId="77777777" w:rsidR="00836A6A" w:rsidRDefault="00836A6A" w:rsidP="00836A6A">
                  <w:pPr>
                    <w:rPr>
                      <w:szCs w:val="20"/>
                    </w:rPr>
                  </w:pPr>
                  <w:r>
                    <w:rPr>
                      <w:szCs w:val="20"/>
                    </w:rPr>
                    <w:t>If AA.BILL.DETAILS&gt;ARRANGEMENT.ID isn’t present yet, create a new multi-value otherwise use the existing multi-value</w:t>
                  </w:r>
                </w:p>
              </w:tc>
            </w:tr>
            <w:tr w:rsidR="00836A6A" w:rsidRPr="00427842" w14:paraId="4F427E1F" w14:textId="77777777" w:rsidTr="000A7F1C">
              <w:tc>
                <w:tcPr>
                  <w:tcW w:w="0" w:type="auto"/>
                </w:tcPr>
                <w:p w14:paraId="30CC7A41" w14:textId="77777777" w:rsidR="00836A6A" w:rsidRDefault="00836A6A" w:rsidP="00836A6A">
                  <w:pPr>
                    <w:rPr>
                      <w:szCs w:val="20"/>
                    </w:rPr>
                  </w:pPr>
                  <w:r>
                    <w:rPr>
                      <w:szCs w:val="20"/>
                    </w:rPr>
                    <w:t>LINE.ID</w:t>
                  </w:r>
                </w:p>
              </w:tc>
              <w:tc>
                <w:tcPr>
                  <w:tcW w:w="414" w:type="dxa"/>
                </w:tcPr>
                <w:p w14:paraId="2F7AE748" w14:textId="77777777" w:rsidR="00836A6A" w:rsidRDefault="00836A6A" w:rsidP="00836A6A">
                  <w:pPr>
                    <w:rPr>
                      <w:szCs w:val="20"/>
                    </w:rPr>
                  </w:pPr>
                  <w:r w:rsidRPr="00E33FF5">
                    <w:rPr>
                      <w:szCs w:val="20"/>
                    </w:rPr>
                    <w:t>XX-XX&lt;</w:t>
                  </w:r>
                </w:p>
              </w:tc>
              <w:tc>
                <w:tcPr>
                  <w:tcW w:w="4155" w:type="dxa"/>
                </w:tcPr>
                <w:p w14:paraId="19077C91" w14:textId="77777777" w:rsidR="00836A6A" w:rsidRDefault="00836A6A" w:rsidP="00836A6A">
                  <w:pPr>
                    <w:rPr>
                      <w:szCs w:val="20"/>
                    </w:rPr>
                  </w:pPr>
                  <w:r>
                    <w:rPr>
                      <w:szCs w:val="20"/>
                    </w:rPr>
                    <w:t>Take value from previous multi-value of LINE.ID and increment it if it is new multi-value.</w:t>
                  </w:r>
                </w:p>
              </w:tc>
            </w:tr>
            <w:tr w:rsidR="00836A6A" w:rsidRPr="00427842" w14:paraId="746C5017" w14:textId="77777777" w:rsidTr="000A7F1C">
              <w:tc>
                <w:tcPr>
                  <w:tcW w:w="0" w:type="auto"/>
                </w:tcPr>
                <w:p w14:paraId="44ED54FC" w14:textId="77777777" w:rsidR="00836A6A" w:rsidRPr="00427842" w:rsidRDefault="00836A6A" w:rsidP="00836A6A">
                  <w:pPr>
                    <w:spacing w:before="0" w:after="160"/>
                    <w:rPr>
                      <w:szCs w:val="20"/>
                    </w:rPr>
                  </w:pPr>
                  <w:r>
                    <w:rPr>
                      <w:szCs w:val="20"/>
                    </w:rPr>
                    <w:t>AMOUNT.TYPE</w:t>
                  </w:r>
                </w:p>
              </w:tc>
              <w:tc>
                <w:tcPr>
                  <w:tcW w:w="414" w:type="dxa"/>
                </w:tcPr>
                <w:p w14:paraId="5FE22CB3" w14:textId="77777777" w:rsidR="00836A6A" w:rsidRPr="00427842" w:rsidRDefault="00836A6A" w:rsidP="00836A6A">
                  <w:pPr>
                    <w:spacing w:before="0" w:after="160"/>
                    <w:rPr>
                      <w:szCs w:val="20"/>
                    </w:rPr>
                  </w:pPr>
                  <w:r w:rsidRPr="00C909F5">
                    <w:rPr>
                      <w:szCs w:val="20"/>
                    </w:rPr>
                    <w:t>XX-XX-</w:t>
                  </w:r>
                </w:p>
              </w:tc>
              <w:tc>
                <w:tcPr>
                  <w:tcW w:w="4155" w:type="dxa"/>
                </w:tcPr>
                <w:p w14:paraId="02D9B11D" w14:textId="77777777" w:rsidR="00836A6A" w:rsidRPr="00427842" w:rsidRDefault="00836A6A" w:rsidP="00836A6A">
                  <w:pPr>
                    <w:spacing w:before="0" w:after="160"/>
                    <w:rPr>
                      <w:szCs w:val="20"/>
                    </w:rPr>
                  </w:pPr>
                  <w:r>
                    <w:rPr>
                      <w:szCs w:val="20"/>
                    </w:rPr>
                    <w:t xml:space="preserve">Locate AA.BILL.DETAILS&gt; PROPERTY within EB.HB.INVOICE.PARAM&gt; </w:t>
                  </w:r>
                  <w:r w:rsidRPr="00072CEA">
                    <w:rPr>
                      <w:szCs w:val="20"/>
                    </w:rPr>
                    <w:t>ACCOUNT.PROPERTY</w:t>
                  </w:r>
                  <w:r>
                    <w:rPr>
                      <w:szCs w:val="20"/>
                    </w:rPr>
                    <w:t xml:space="preserve">, </w:t>
                  </w:r>
                  <w:r w:rsidRPr="00072CEA">
                    <w:rPr>
                      <w:szCs w:val="20"/>
                    </w:rPr>
                    <w:t>PRINCIPAL.INT.PROPERTY</w:t>
                  </w:r>
                  <w:r>
                    <w:rPr>
                      <w:szCs w:val="20"/>
                    </w:rPr>
                    <w:t xml:space="preserve">, </w:t>
                  </w:r>
                  <w:r w:rsidRPr="00072CEA">
                    <w:rPr>
                      <w:szCs w:val="20"/>
                    </w:rPr>
                    <w:t>PENALTY.INT.PROPERTY</w:t>
                  </w:r>
                  <w:r>
                    <w:rPr>
                      <w:szCs w:val="20"/>
                    </w:rPr>
                    <w:t xml:space="preserve">, </w:t>
                  </w:r>
                  <w:r w:rsidRPr="00072CEA">
                    <w:rPr>
                      <w:szCs w:val="20"/>
                    </w:rPr>
                    <w:t>CHARGE.PROPERTY</w:t>
                  </w:r>
                  <w:r>
                    <w:rPr>
                      <w:szCs w:val="20"/>
                    </w:rPr>
                    <w:t xml:space="preserve">, </w:t>
                  </w:r>
                  <w:r w:rsidRPr="00072CEA">
                    <w:rPr>
                      <w:szCs w:val="20"/>
                    </w:rPr>
                    <w:t>COST.PROPERT</w:t>
                  </w:r>
                  <w:r>
                    <w:rPr>
                      <w:szCs w:val="20"/>
                    </w:rPr>
                    <w:t xml:space="preserve">, if found get the corresponding associated description field value from </w:t>
                  </w:r>
                  <w:r w:rsidRPr="00B129B1">
                    <w:rPr>
                      <w:szCs w:val="20"/>
                    </w:rPr>
                    <w:t>ACCOUNT.DESC, PRINCIPAL.INT.DESC, PENALTY.INT.DESC, CHARGE.DESC and COST.DESC</w:t>
                  </w:r>
                </w:p>
              </w:tc>
            </w:tr>
            <w:tr w:rsidR="00836A6A" w:rsidRPr="00427842" w14:paraId="5828EE9D" w14:textId="77777777" w:rsidTr="000A7F1C">
              <w:tc>
                <w:tcPr>
                  <w:tcW w:w="0" w:type="auto"/>
                </w:tcPr>
                <w:p w14:paraId="7A498927" w14:textId="77777777" w:rsidR="00836A6A" w:rsidRPr="00427842" w:rsidRDefault="00836A6A" w:rsidP="00836A6A">
                  <w:pPr>
                    <w:rPr>
                      <w:szCs w:val="20"/>
                    </w:rPr>
                  </w:pPr>
                  <w:r>
                    <w:rPr>
                      <w:szCs w:val="20"/>
                    </w:rPr>
                    <w:t>AMOUNT</w:t>
                  </w:r>
                </w:p>
              </w:tc>
              <w:tc>
                <w:tcPr>
                  <w:tcW w:w="414" w:type="dxa"/>
                </w:tcPr>
                <w:p w14:paraId="721F853E" w14:textId="77777777" w:rsidR="00836A6A" w:rsidRPr="00427842" w:rsidRDefault="00836A6A" w:rsidP="00836A6A">
                  <w:pPr>
                    <w:rPr>
                      <w:szCs w:val="20"/>
                    </w:rPr>
                  </w:pPr>
                  <w:r w:rsidRPr="00C909F5">
                    <w:rPr>
                      <w:szCs w:val="20"/>
                    </w:rPr>
                    <w:t>XX-XX-</w:t>
                  </w:r>
                </w:p>
              </w:tc>
              <w:tc>
                <w:tcPr>
                  <w:tcW w:w="4155" w:type="dxa"/>
                </w:tcPr>
                <w:p w14:paraId="3E4780E7" w14:textId="77777777" w:rsidR="00836A6A" w:rsidRDefault="00836A6A" w:rsidP="00836A6A">
                  <w:pPr>
                    <w:rPr>
                      <w:szCs w:val="20"/>
                    </w:rPr>
                  </w:pPr>
                  <w:r>
                    <w:rPr>
                      <w:szCs w:val="20"/>
                    </w:rPr>
                    <w:t>AA.BILL.DETAILS&gt; OR.PROP.AMOUNT</w:t>
                  </w:r>
                </w:p>
              </w:tc>
            </w:tr>
            <w:tr w:rsidR="00836A6A" w:rsidRPr="00427842" w14:paraId="760EFF0F" w14:textId="77777777" w:rsidTr="000A7F1C">
              <w:tc>
                <w:tcPr>
                  <w:tcW w:w="0" w:type="auto"/>
                </w:tcPr>
                <w:p w14:paraId="3556EEED" w14:textId="77777777" w:rsidR="00836A6A" w:rsidRDefault="00836A6A" w:rsidP="00836A6A">
                  <w:pPr>
                    <w:rPr>
                      <w:szCs w:val="20"/>
                    </w:rPr>
                  </w:pPr>
                  <w:r>
                    <w:rPr>
                      <w:szCs w:val="20"/>
                    </w:rPr>
                    <w:t>BILL.ID</w:t>
                  </w:r>
                </w:p>
              </w:tc>
              <w:tc>
                <w:tcPr>
                  <w:tcW w:w="414" w:type="dxa"/>
                </w:tcPr>
                <w:p w14:paraId="6318D788" w14:textId="77777777" w:rsidR="00836A6A" w:rsidRDefault="00836A6A" w:rsidP="00836A6A">
                  <w:pPr>
                    <w:rPr>
                      <w:szCs w:val="20"/>
                    </w:rPr>
                  </w:pPr>
                  <w:r w:rsidRPr="00C909F5">
                    <w:rPr>
                      <w:szCs w:val="20"/>
                    </w:rPr>
                    <w:t>XX&gt;XX&gt;</w:t>
                  </w:r>
                </w:p>
              </w:tc>
              <w:tc>
                <w:tcPr>
                  <w:tcW w:w="4155" w:type="dxa"/>
                </w:tcPr>
                <w:p w14:paraId="4B1169A7" w14:textId="77777777" w:rsidR="00836A6A" w:rsidRDefault="00836A6A" w:rsidP="00836A6A">
                  <w:pPr>
                    <w:rPr>
                      <w:szCs w:val="20"/>
                    </w:rPr>
                  </w:pPr>
                  <w:r>
                    <w:rPr>
                      <w:szCs w:val="20"/>
                    </w:rPr>
                    <w:t>AA.BILL.DETAILS&gt;@ID</w:t>
                  </w:r>
                </w:p>
              </w:tc>
            </w:tr>
            <w:tr w:rsidR="00836A6A" w:rsidRPr="00427842" w14:paraId="7506C218" w14:textId="77777777" w:rsidTr="000A7F1C">
              <w:tc>
                <w:tcPr>
                  <w:tcW w:w="0" w:type="auto"/>
                </w:tcPr>
                <w:p w14:paraId="385BE905" w14:textId="77777777" w:rsidR="00836A6A" w:rsidRPr="00427842" w:rsidRDefault="00836A6A" w:rsidP="00836A6A">
                  <w:pPr>
                    <w:rPr>
                      <w:szCs w:val="20"/>
                    </w:rPr>
                  </w:pPr>
                  <w:r>
                    <w:rPr>
                      <w:szCs w:val="20"/>
                    </w:rPr>
                    <w:lastRenderedPageBreak/>
                    <w:t>TOTAL.AMOUNT</w:t>
                  </w:r>
                </w:p>
              </w:tc>
              <w:tc>
                <w:tcPr>
                  <w:tcW w:w="414" w:type="dxa"/>
                </w:tcPr>
                <w:p w14:paraId="39074759" w14:textId="77777777" w:rsidR="00836A6A" w:rsidRPr="00427842" w:rsidRDefault="00836A6A" w:rsidP="00836A6A">
                  <w:pPr>
                    <w:rPr>
                      <w:szCs w:val="20"/>
                    </w:rPr>
                  </w:pPr>
                </w:p>
              </w:tc>
              <w:tc>
                <w:tcPr>
                  <w:tcW w:w="4155" w:type="dxa"/>
                </w:tcPr>
                <w:p w14:paraId="6748F5B3" w14:textId="77777777" w:rsidR="00836A6A" w:rsidRDefault="00836A6A" w:rsidP="00836A6A">
                  <w:pPr>
                    <w:rPr>
                      <w:szCs w:val="20"/>
                    </w:rPr>
                  </w:pPr>
                  <w:r>
                    <w:rPr>
                      <w:szCs w:val="20"/>
                    </w:rPr>
                    <w:t>Sum of all AMOUNT fields</w:t>
                  </w:r>
                </w:p>
              </w:tc>
            </w:tr>
          </w:tbl>
          <w:p w14:paraId="44F67D31" w14:textId="75AF6E6B" w:rsidR="0006269D" w:rsidRPr="00E01103" w:rsidRDefault="0006269D" w:rsidP="00E01103">
            <w:pPr>
              <w:tabs>
                <w:tab w:val="left" w:pos="371"/>
              </w:tabs>
            </w:pPr>
          </w:p>
        </w:tc>
      </w:tr>
      <w:tr w:rsidR="000A4230" w:rsidRPr="00DE07B8" w14:paraId="78938395" w14:textId="77777777" w:rsidTr="00C36F65">
        <w:trPr>
          <w:trHeight w:val="255"/>
        </w:trPr>
        <w:tc>
          <w:tcPr>
            <w:tcW w:w="1994" w:type="dxa"/>
            <w:noWrap/>
          </w:tcPr>
          <w:p w14:paraId="51115417" w14:textId="77777777" w:rsidR="000A4230" w:rsidRPr="00DE07B8" w:rsidRDefault="000A4230" w:rsidP="00C36F65">
            <w:r w:rsidRPr="00DE07B8">
              <w:lastRenderedPageBreak/>
              <w:t>Special Instructions</w:t>
            </w:r>
          </w:p>
        </w:tc>
        <w:tc>
          <w:tcPr>
            <w:tcW w:w="6464" w:type="dxa"/>
            <w:noWrap/>
          </w:tcPr>
          <w:p w14:paraId="20D3CE06" w14:textId="77777777" w:rsidR="000A4230" w:rsidRPr="00DE07B8" w:rsidRDefault="000A4230" w:rsidP="00C36F65"/>
        </w:tc>
      </w:tr>
    </w:tbl>
    <w:p w14:paraId="4E2BEF4D" w14:textId="77777777" w:rsidR="000A4230" w:rsidRDefault="000A4230" w:rsidP="000A4230"/>
    <w:p w14:paraId="3E5E17BC" w14:textId="61983186" w:rsidR="00EF6949" w:rsidRPr="00DE07B8" w:rsidRDefault="000E0852" w:rsidP="00EF6949">
      <w:pPr>
        <w:pStyle w:val="Heading2"/>
        <w:rPr>
          <w:ins w:id="845" w:author="MADASAMY, Marimuthu" w:date="2023-10-25T15:05:00Z"/>
        </w:rPr>
      </w:pPr>
      <w:proofErr w:type="spellStart"/>
      <w:ins w:id="846" w:author="MADASAMY, Marimuthu" w:date="2023-10-25T15:06:00Z">
        <w:r w:rsidRPr="000E0852">
          <w:t>HusPayoffSimRepayVal</w:t>
        </w:r>
      </w:ins>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EF6949" w:rsidRPr="00DE07B8" w14:paraId="769495C8" w14:textId="77777777" w:rsidTr="007521B0">
        <w:trPr>
          <w:trHeight w:val="255"/>
          <w:ins w:id="847" w:author="MADASAMY, Marimuthu" w:date="2023-10-25T15:05:00Z"/>
        </w:trPr>
        <w:tc>
          <w:tcPr>
            <w:tcW w:w="1994" w:type="dxa"/>
            <w:shd w:val="clear" w:color="auto" w:fill="B9CFDD"/>
            <w:noWrap/>
          </w:tcPr>
          <w:p w14:paraId="3AC15273" w14:textId="77777777" w:rsidR="00EF6949" w:rsidRPr="00DE07B8" w:rsidRDefault="00EF6949" w:rsidP="007521B0">
            <w:pPr>
              <w:pStyle w:val="BoldBlueDark"/>
              <w:rPr>
                <w:ins w:id="848" w:author="MADASAMY, Marimuthu" w:date="2023-10-25T15:05:00Z"/>
              </w:rPr>
            </w:pPr>
            <w:ins w:id="849" w:author="MADASAMY, Marimuthu" w:date="2023-10-25T15:05:00Z">
              <w:r w:rsidRPr="00DE07B8">
                <w:t xml:space="preserve">Property </w:t>
              </w:r>
            </w:ins>
          </w:p>
        </w:tc>
        <w:tc>
          <w:tcPr>
            <w:tcW w:w="6464" w:type="dxa"/>
            <w:shd w:val="clear" w:color="auto" w:fill="B9CFDD"/>
            <w:noWrap/>
          </w:tcPr>
          <w:p w14:paraId="2584E6BD" w14:textId="77777777" w:rsidR="00EF6949" w:rsidRPr="00DE07B8" w:rsidRDefault="00EF6949" w:rsidP="007521B0">
            <w:pPr>
              <w:pStyle w:val="BoldBlueDark"/>
              <w:rPr>
                <w:ins w:id="850" w:author="MADASAMY, Marimuthu" w:date="2023-10-25T15:05:00Z"/>
              </w:rPr>
            </w:pPr>
            <w:ins w:id="851" w:author="MADASAMY, Marimuthu" w:date="2023-10-25T15:05:00Z">
              <w:r w:rsidRPr="00DE07B8">
                <w:t>Specification</w:t>
              </w:r>
            </w:ins>
          </w:p>
        </w:tc>
      </w:tr>
      <w:tr w:rsidR="00EF6949" w:rsidRPr="00DE07B8" w14:paraId="40375CBF" w14:textId="77777777" w:rsidTr="007521B0">
        <w:trPr>
          <w:trHeight w:val="255"/>
          <w:ins w:id="852" w:author="MADASAMY, Marimuthu" w:date="2023-10-25T15:05:00Z"/>
        </w:trPr>
        <w:tc>
          <w:tcPr>
            <w:tcW w:w="1994" w:type="dxa"/>
            <w:noWrap/>
          </w:tcPr>
          <w:p w14:paraId="3D43118B" w14:textId="77777777" w:rsidR="00EF6949" w:rsidRPr="00DE07B8" w:rsidRDefault="00EF6949" w:rsidP="007521B0">
            <w:pPr>
              <w:rPr>
                <w:ins w:id="853" w:author="MADASAMY, Marimuthu" w:date="2023-10-25T15:05:00Z"/>
              </w:rPr>
            </w:pPr>
            <w:ins w:id="854" w:author="MADASAMY, Marimuthu" w:date="2023-10-25T15:05:00Z">
              <w:r w:rsidRPr="00DE07B8">
                <w:t>Type</w:t>
              </w:r>
            </w:ins>
          </w:p>
        </w:tc>
        <w:tc>
          <w:tcPr>
            <w:tcW w:w="6464" w:type="dxa"/>
            <w:noWrap/>
          </w:tcPr>
          <w:p w14:paraId="5104CCF3" w14:textId="77777777" w:rsidR="00EF6949" w:rsidRPr="00DE07B8" w:rsidRDefault="00EF6949" w:rsidP="007521B0">
            <w:pPr>
              <w:rPr>
                <w:ins w:id="855" w:author="MADASAMY, Marimuthu" w:date="2023-10-25T15:05:00Z"/>
              </w:rPr>
            </w:pPr>
            <w:ins w:id="856" w:author="MADASAMY, Marimuthu" w:date="2023-10-25T15:05:00Z">
              <w:r>
                <w:t>S</w:t>
              </w:r>
            </w:ins>
          </w:p>
        </w:tc>
      </w:tr>
      <w:tr w:rsidR="00EF6949" w:rsidRPr="00DE07B8" w14:paraId="66A9730F" w14:textId="77777777" w:rsidTr="007521B0">
        <w:trPr>
          <w:trHeight w:val="255"/>
          <w:ins w:id="857" w:author="MADASAMY, Marimuthu" w:date="2023-10-25T15:05:00Z"/>
        </w:trPr>
        <w:tc>
          <w:tcPr>
            <w:tcW w:w="1994" w:type="dxa"/>
            <w:noWrap/>
          </w:tcPr>
          <w:p w14:paraId="26EDD664" w14:textId="77777777" w:rsidR="00EF6949" w:rsidRPr="00DE07B8" w:rsidRDefault="00EF6949" w:rsidP="007521B0">
            <w:pPr>
              <w:rPr>
                <w:ins w:id="858" w:author="MADASAMY, Marimuthu" w:date="2023-10-25T15:05:00Z"/>
              </w:rPr>
            </w:pPr>
            <w:ins w:id="859" w:author="MADASAMY, Marimuthu" w:date="2023-10-25T15:05:00Z">
              <w:r w:rsidRPr="00DE07B8">
                <w:t>Attached To</w:t>
              </w:r>
            </w:ins>
          </w:p>
        </w:tc>
        <w:tc>
          <w:tcPr>
            <w:tcW w:w="6464" w:type="dxa"/>
            <w:noWrap/>
          </w:tcPr>
          <w:p w14:paraId="0D468D5A" w14:textId="64CF1336" w:rsidR="00EF6949" w:rsidRPr="00DE07B8" w:rsidRDefault="0088294B" w:rsidP="007521B0">
            <w:pPr>
              <w:rPr>
                <w:ins w:id="860" w:author="MADASAMY, Marimuthu" w:date="2023-10-25T15:05:00Z"/>
              </w:rPr>
            </w:pPr>
            <w:ins w:id="861" w:author="MADASAMY, Marimuthu" w:date="2023-10-25T15:06:00Z">
              <w:r w:rsidRPr="0088294B">
                <w:t>AA.SIMULATION.RUNNER,HUS.AA</w:t>
              </w:r>
            </w:ins>
          </w:p>
        </w:tc>
      </w:tr>
      <w:tr w:rsidR="00EF6949" w:rsidRPr="00DE07B8" w14:paraId="2444043A" w14:textId="77777777" w:rsidTr="007521B0">
        <w:trPr>
          <w:trHeight w:val="255"/>
          <w:ins w:id="862" w:author="MADASAMY, Marimuthu" w:date="2023-10-25T15:05:00Z"/>
        </w:trPr>
        <w:tc>
          <w:tcPr>
            <w:tcW w:w="1994" w:type="dxa"/>
            <w:noWrap/>
          </w:tcPr>
          <w:p w14:paraId="0DAFFD97" w14:textId="77777777" w:rsidR="00EF6949" w:rsidRPr="00DE07B8" w:rsidRDefault="00EF6949" w:rsidP="007521B0">
            <w:pPr>
              <w:rPr>
                <w:ins w:id="863" w:author="MADASAMY, Marimuthu" w:date="2023-10-25T15:05:00Z"/>
              </w:rPr>
            </w:pPr>
            <w:ins w:id="864" w:author="MADASAMY, Marimuthu" w:date="2023-10-25T15:05:00Z">
              <w:r w:rsidRPr="00DE07B8">
                <w:t>Attached As</w:t>
              </w:r>
            </w:ins>
          </w:p>
        </w:tc>
        <w:tc>
          <w:tcPr>
            <w:tcW w:w="6464" w:type="dxa"/>
            <w:noWrap/>
          </w:tcPr>
          <w:p w14:paraId="33A035FD" w14:textId="7415C562" w:rsidR="00EF6949" w:rsidRPr="00DE07B8" w:rsidRDefault="009878A4" w:rsidP="007521B0">
            <w:pPr>
              <w:rPr>
                <w:ins w:id="865" w:author="MADASAMY, Marimuthu" w:date="2023-10-25T15:05:00Z"/>
              </w:rPr>
            </w:pPr>
            <w:ins w:id="866" w:author="MADASAMY, Marimuthu" w:date="2023-10-25T15:06:00Z">
              <w:r>
                <w:t>Input</w:t>
              </w:r>
            </w:ins>
            <w:ins w:id="867" w:author="MADASAMY, Marimuthu" w:date="2023-10-25T15:05:00Z">
              <w:r w:rsidR="00EF6949">
                <w:t xml:space="preserve"> routine</w:t>
              </w:r>
            </w:ins>
          </w:p>
        </w:tc>
      </w:tr>
      <w:tr w:rsidR="00EF6949" w:rsidRPr="00DE07B8" w14:paraId="026121EF" w14:textId="77777777" w:rsidTr="007521B0">
        <w:trPr>
          <w:trHeight w:val="255"/>
          <w:ins w:id="868" w:author="MADASAMY, Marimuthu" w:date="2023-10-25T15:05:00Z"/>
        </w:trPr>
        <w:tc>
          <w:tcPr>
            <w:tcW w:w="1994" w:type="dxa"/>
            <w:noWrap/>
          </w:tcPr>
          <w:p w14:paraId="6062EC53" w14:textId="77777777" w:rsidR="00EF6949" w:rsidRPr="00DE07B8" w:rsidRDefault="00EF6949" w:rsidP="007521B0">
            <w:pPr>
              <w:rPr>
                <w:ins w:id="869" w:author="MADASAMY, Marimuthu" w:date="2023-10-25T15:05:00Z"/>
              </w:rPr>
            </w:pPr>
            <w:ins w:id="870" w:author="MADASAMY, Marimuthu" w:date="2023-10-25T15:05:00Z">
              <w:r w:rsidRPr="00DE07B8">
                <w:t>Dependency</w:t>
              </w:r>
            </w:ins>
          </w:p>
        </w:tc>
        <w:tc>
          <w:tcPr>
            <w:tcW w:w="6464" w:type="dxa"/>
            <w:noWrap/>
          </w:tcPr>
          <w:p w14:paraId="4E112263" w14:textId="77777777" w:rsidR="00EF6949" w:rsidRPr="00DE07B8" w:rsidRDefault="00EF6949" w:rsidP="007521B0">
            <w:pPr>
              <w:rPr>
                <w:ins w:id="871" w:author="MADASAMY, Marimuthu" w:date="2023-10-25T15:05:00Z"/>
              </w:rPr>
            </w:pPr>
            <w:ins w:id="872" w:author="MADASAMY, Marimuthu" w:date="2023-10-25T15:05:00Z">
              <w:r>
                <w:t>NA</w:t>
              </w:r>
            </w:ins>
          </w:p>
        </w:tc>
      </w:tr>
      <w:tr w:rsidR="00EF6949" w:rsidRPr="00DE07B8" w14:paraId="148254EC" w14:textId="77777777" w:rsidTr="007521B0">
        <w:trPr>
          <w:trHeight w:val="255"/>
          <w:ins w:id="873" w:author="MADASAMY, Marimuthu" w:date="2023-10-25T15:05:00Z"/>
        </w:trPr>
        <w:tc>
          <w:tcPr>
            <w:tcW w:w="1994" w:type="dxa"/>
            <w:noWrap/>
          </w:tcPr>
          <w:p w14:paraId="635F8BDD" w14:textId="77777777" w:rsidR="00EF6949" w:rsidRPr="00DE07B8" w:rsidRDefault="00EF6949" w:rsidP="007521B0">
            <w:pPr>
              <w:rPr>
                <w:ins w:id="874" w:author="MADASAMY, Marimuthu" w:date="2023-10-25T15:05:00Z"/>
              </w:rPr>
            </w:pPr>
            <w:ins w:id="875" w:author="MADASAMY, Marimuthu" w:date="2023-10-25T15:05:00Z">
              <w:r w:rsidRPr="00DE07B8">
                <w:t>Description</w:t>
              </w:r>
            </w:ins>
          </w:p>
        </w:tc>
        <w:tc>
          <w:tcPr>
            <w:tcW w:w="6464" w:type="dxa"/>
            <w:noWrap/>
          </w:tcPr>
          <w:p w14:paraId="63858669" w14:textId="03EDF965" w:rsidR="00EF6949" w:rsidRPr="00DE07B8" w:rsidRDefault="00EF6949" w:rsidP="007521B0">
            <w:pPr>
              <w:rPr>
                <w:ins w:id="876" w:author="MADASAMY, Marimuthu" w:date="2023-10-25T15:05:00Z"/>
              </w:rPr>
            </w:pPr>
            <w:ins w:id="877" w:author="MADASAMY, Marimuthu" w:date="2023-10-25T15:05:00Z">
              <w:r>
                <w:t xml:space="preserve">This </w:t>
              </w:r>
            </w:ins>
            <w:ins w:id="878" w:author="MADASAMY, Marimuthu" w:date="2023-10-25T15:06:00Z">
              <w:r w:rsidR="00AA52B9">
                <w:t>routine will raise an error/over</w:t>
              </w:r>
            </w:ins>
            <w:ins w:id="879" w:author="MADASAMY, Marimuthu" w:date="2023-10-25T15:31:00Z">
              <w:r w:rsidR="003F78BE">
                <w:t>ride</w:t>
              </w:r>
            </w:ins>
            <w:ins w:id="880" w:author="MADASAMY, Marimuthu" w:date="2023-10-25T15:06:00Z">
              <w:r w:rsidR="00AA52B9">
                <w:t xml:space="preserve"> message when </w:t>
              </w:r>
            </w:ins>
            <w:ins w:id="881" w:author="MADASAMY, Marimuthu" w:date="2023-10-25T15:31:00Z">
              <w:r w:rsidR="003F78BE">
                <w:t>extra-ordinary or individual payment initiated o</w:t>
              </w:r>
            </w:ins>
            <w:ins w:id="882" w:author="MADASAMY, Marimuthu" w:date="2023-10-25T15:32:00Z">
              <w:r w:rsidR="00292718">
                <w:t>n fixed rated loan</w:t>
              </w:r>
            </w:ins>
          </w:p>
        </w:tc>
      </w:tr>
      <w:tr w:rsidR="00EF6949" w:rsidRPr="00DE07B8" w14:paraId="43E83D59" w14:textId="77777777" w:rsidTr="007521B0">
        <w:trPr>
          <w:trHeight w:val="255"/>
          <w:ins w:id="883" w:author="MADASAMY, Marimuthu" w:date="2023-10-25T15:05:00Z"/>
        </w:trPr>
        <w:tc>
          <w:tcPr>
            <w:tcW w:w="1994" w:type="dxa"/>
            <w:noWrap/>
          </w:tcPr>
          <w:p w14:paraId="67008EFD" w14:textId="77777777" w:rsidR="00EF6949" w:rsidRPr="00DE07B8" w:rsidRDefault="00EF6949" w:rsidP="007521B0">
            <w:pPr>
              <w:rPr>
                <w:ins w:id="884" w:author="MADASAMY, Marimuthu" w:date="2023-10-25T15:05:00Z"/>
              </w:rPr>
            </w:pPr>
            <w:ins w:id="885" w:author="MADASAMY, Marimuthu" w:date="2023-10-25T15:05:00Z">
              <w:r w:rsidRPr="00DE07B8">
                <w:t>Arguments – IN</w:t>
              </w:r>
            </w:ins>
          </w:p>
        </w:tc>
        <w:tc>
          <w:tcPr>
            <w:tcW w:w="6464" w:type="dxa"/>
            <w:noWrap/>
          </w:tcPr>
          <w:p w14:paraId="1B7A7507" w14:textId="77777777" w:rsidR="00EF6949" w:rsidRPr="00DE07B8" w:rsidRDefault="00EF6949" w:rsidP="007521B0">
            <w:pPr>
              <w:rPr>
                <w:ins w:id="886" w:author="MADASAMY, Marimuthu" w:date="2023-10-25T15:05:00Z"/>
              </w:rPr>
            </w:pPr>
            <w:ins w:id="887" w:author="MADASAMY, Marimuthu" w:date="2023-10-25T15:05:00Z">
              <w:r>
                <w:t>NA</w:t>
              </w:r>
            </w:ins>
          </w:p>
        </w:tc>
      </w:tr>
      <w:tr w:rsidR="00EF6949" w:rsidRPr="00DE07B8" w14:paraId="4E060EC3" w14:textId="77777777" w:rsidTr="007521B0">
        <w:trPr>
          <w:trHeight w:val="255"/>
          <w:ins w:id="888" w:author="MADASAMY, Marimuthu" w:date="2023-10-25T15:05:00Z"/>
        </w:trPr>
        <w:tc>
          <w:tcPr>
            <w:tcW w:w="1994" w:type="dxa"/>
            <w:noWrap/>
          </w:tcPr>
          <w:p w14:paraId="3F8654D3" w14:textId="77777777" w:rsidR="00EF6949" w:rsidRPr="00DE07B8" w:rsidRDefault="00EF6949" w:rsidP="007521B0">
            <w:pPr>
              <w:rPr>
                <w:ins w:id="889" w:author="MADASAMY, Marimuthu" w:date="2023-10-25T15:05:00Z"/>
              </w:rPr>
            </w:pPr>
            <w:ins w:id="890" w:author="MADASAMY, Marimuthu" w:date="2023-10-25T15:05:00Z">
              <w:r w:rsidRPr="00DE07B8">
                <w:t>Arguments – OUT</w:t>
              </w:r>
            </w:ins>
          </w:p>
        </w:tc>
        <w:tc>
          <w:tcPr>
            <w:tcW w:w="6464" w:type="dxa"/>
            <w:noWrap/>
          </w:tcPr>
          <w:p w14:paraId="1F710629" w14:textId="77777777" w:rsidR="00EF6949" w:rsidRPr="00DE07B8" w:rsidRDefault="00EF6949" w:rsidP="007521B0">
            <w:pPr>
              <w:rPr>
                <w:ins w:id="891" w:author="MADASAMY, Marimuthu" w:date="2023-10-25T15:05:00Z"/>
              </w:rPr>
            </w:pPr>
            <w:ins w:id="892" w:author="MADASAMY, Marimuthu" w:date="2023-10-25T15:05:00Z">
              <w:r>
                <w:t>NA</w:t>
              </w:r>
            </w:ins>
          </w:p>
        </w:tc>
      </w:tr>
      <w:tr w:rsidR="00EF6949" w:rsidRPr="00DE07B8" w14:paraId="36F5AA2B" w14:textId="77777777" w:rsidTr="007521B0">
        <w:trPr>
          <w:trHeight w:val="255"/>
          <w:ins w:id="893" w:author="MADASAMY, Marimuthu" w:date="2023-10-25T15:05:00Z"/>
        </w:trPr>
        <w:tc>
          <w:tcPr>
            <w:tcW w:w="1994" w:type="dxa"/>
            <w:noWrap/>
          </w:tcPr>
          <w:p w14:paraId="59712DB3" w14:textId="77777777" w:rsidR="00EF6949" w:rsidRPr="00DE07B8" w:rsidRDefault="00EF6949" w:rsidP="007521B0">
            <w:pPr>
              <w:rPr>
                <w:ins w:id="894" w:author="MADASAMY, Marimuthu" w:date="2023-10-25T15:05:00Z"/>
              </w:rPr>
            </w:pPr>
            <w:ins w:id="895" w:author="MADASAMY, Marimuthu" w:date="2023-10-25T15:05:00Z">
              <w:r w:rsidRPr="00DE07B8">
                <w:t>Prelim Conditions</w:t>
              </w:r>
            </w:ins>
          </w:p>
        </w:tc>
        <w:tc>
          <w:tcPr>
            <w:tcW w:w="6464" w:type="dxa"/>
            <w:noWrap/>
          </w:tcPr>
          <w:p w14:paraId="65F30437" w14:textId="77777777" w:rsidR="00EF6949" w:rsidRPr="00DE07B8" w:rsidRDefault="00EF6949" w:rsidP="007521B0">
            <w:pPr>
              <w:rPr>
                <w:ins w:id="896" w:author="MADASAMY, Marimuthu" w:date="2023-10-25T15:05:00Z"/>
              </w:rPr>
            </w:pPr>
          </w:p>
        </w:tc>
      </w:tr>
      <w:tr w:rsidR="00EF6949" w:rsidRPr="00DE07B8" w14:paraId="289C299B" w14:textId="77777777" w:rsidTr="007521B0">
        <w:trPr>
          <w:trHeight w:val="255"/>
          <w:ins w:id="897" w:author="MADASAMY, Marimuthu" w:date="2023-10-25T15:05:00Z"/>
        </w:trPr>
        <w:tc>
          <w:tcPr>
            <w:tcW w:w="1994" w:type="dxa"/>
            <w:noWrap/>
          </w:tcPr>
          <w:p w14:paraId="098DF496" w14:textId="77777777" w:rsidR="00EF6949" w:rsidRPr="00DE07B8" w:rsidRDefault="00EF6949" w:rsidP="007521B0">
            <w:pPr>
              <w:rPr>
                <w:ins w:id="898" w:author="MADASAMY, Marimuthu" w:date="2023-10-25T15:05:00Z"/>
              </w:rPr>
            </w:pPr>
            <w:ins w:id="899" w:author="MADASAMY, Marimuthu" w:date="2023-10-25T15:05:00Z">
              <w:r w:rsidRPr="00DE07B8">
                <w:t>Subroutine Flow</w:t>
              </w:r>
            </w:ins>
          </w:p>
        </w:tc>
        <w:tc>
          <w:tcPr>
            <w:tcW w:w="6464" w:type="dxa"/>
            <w:noWrap/>
          </w:tcPr>
          <w:p w14:paraId="4DFDF81F" w14:textId="6421CCCD" w:rsidR="00EF6949" w:rsidRDefault="0004307D" w:rsidP="0004307D">
            <w:pPr>
              <w:pStyle w:val="ListParagraph"/>
              <w:numPr>
                <w:ilvl w:val="0"/>
                <w:numId w:val="70"/>
              </w:numPr>
              <w:tabs>
                <w:tab w:val="left" w:pos="460"/>
              </w:tabs>
              <w:ind w:left="460" w:hanging="270"/>
              <w:rPr>
                <w:ins w:id="900" w:author="MADASAMY, Marimuthu" w:date="2023-10-25T15:49:00Z"/>
              </w:rPr>
            </w:pPr>
            <w:proofErr w:type="gramStart"/>
            <w:ins w:id="901" w:author="MADASAMY, Marimuthu" w:date="2023-10-25T15:34:00Z">
              <w:r>
                <w:t xml:space="preserve">Get </w:t>
              </w:r>
            </w:ins>
            <w:ins w:id="902" w:author="MADASAMY, Marimuthu" w:date="2023-10-25T15:05:00Z">
              <w:r w:rsidR="00EF6949">
                <w:t xml:space="preserve"> </w:t>
              </w:r>
            </w:ins>
            <w:ins w:id="903" w:author="MADASAMY, Marimuthu" w:date="2023-10-25T15:36:00Z">
              <w:r w:rsidRPr="0004307D">
                <w:t>ARRANGEMENT.REF</w:t>
              </w:r>
            </w:ins>
            <w:proofErr w:type="gramEnd"/>
            <w:ins w:id="904" w:author="MADASAMY, Marimuthu" w:date="2023-10-25T15:54:00Z">
              <w:r w:rsidR="005C0AE9">
                <w:t xml:space="preserve"> and SIM.RUN.DATE</w:t>
              </w:r>
            </w:ins>
            <w:ins w:id="905" w:author="MADASAMY, Marimuthu" w:date="2023-10-25T15:36:00Z">
              <w:r>
                <w:t xml:space="preserve"> field value </w:t>
              </w:r>
              <w:r w:rsidR="00983F9E">
                <w:t xml:space="preserve">from </w:t>
              </w:r>
              <w:proofErr w:type="spellStart"/>
              <w:r w:rsidR="00983F9E" w:rsidRPr="00983F9E">
                <w:t>currentRecord</w:t>
              </w:r>
              <w:proofErr w:type="spellEnd"/>
              <w:r w:rsidR="00983F9E">
                <w:t xml:space="preserve"> and store it </w:t>
              </w:r>
            </w:ins>
            <w:ins w:id="906" w:author="MADASAMY, Marimuthu" w:date="2023-10-25T15:49:00Z">
              <w:r w:rsidR="00F2424D">
                <w:t xml:space="preserve">to </w:t>
              </w:r>
            </w:ins>
            <w:ins w:id="907" w:author="MADASAMY, Marimuthu" w:date="2023-10-25T15:54:00Z">
              <w:r w:rsidR="005C0AE9">
                <w:t xml:space="preserve">the </w:t>
              </w:r>
            </w:ins>
            <w:ins w:id="908" w:author="MADASAMY, Marimuthu" w:date="2023-10-25T15:49:00Z">
              <w:r w:rsidR="00F2424D">
                <w:t xml:space="preserve">variable </w:t>
              </w:r>
              <w:proofErr w:type="spellStart"/>
              <w:r w:rsidR="00F2424D" w:rsidRPr="00F2424D">
                <w:t>simArrId</w:t>
              </w:r>
            </w:ins>
            <w:proofErr w:type="spellEnd"/>
            <w:ins w:id="909" w:author="MADASAMY, Marimuthu" w:date="2023-10-25T15:54:00Z">
              <w:r w:rsidR="005C0AE9">
                <w:t xml:space="preserve"> and </w:t>
              </w:r>
            </w:ins>
            <w:proofErr w:type="spellStart"/>
            <w:ins w:id="910" w:author="MADASAMY, Marimuthu" w:date="2023-10-25T15:55:00Z">
              <w:r w:rsidR="005C0AE9">
                <w:t>actE</w:t>
              </w:r>
            </w:ins>
            <w:ins w:id="911" w:author="MADASAMY, Marimuthu" w:date="2023-10-25T15:54:00Z">
              <w:r w:rsidR="005C0AE9">
                <w:t>ffDate</w:t>
              </w:r>
            </w:ins>
            <w:proofErr w:type="spellEnd"/>
          </w:p>
          <w:p w14:paraId="5C84381F" w14:textId="70A5E9E1" w:rsidR="00F2424D" w:rsidRDefault="00197455" w:rsidP="0004307D">
            <w:pPr>
              <w:pStyle w:val="ListParagraph"/>
              <w:numPr>
                <w:ilvl w:val="0"/>
                <w:numId w:val="70"/>
              </w:numPr>
              <w:tabs>
                <w:tab w:val="left" w:pos="460"/>
              </w:tabs>
              <w:ind w:left="460" w:hanging="270"/>
              <w:rPr>
                <w:ins w:id="912" w:author="MADASAMY, Marimuthu" w:date="2023-10-25T15:58:00Z"/>
              </w:rPr>
            </w:pPr>
            <w:ins w:id="913" w:author="MADASAMY, Marimuthu" w:date="2023-10-25T15:56:00Z">
              <w:r w:rsidRPr="00197455">
                <w:t>Get AA.ARR.INTEREST&gt;PERIODIC.INDEX</w:t>
              </w:r>
            </w:ins>
            <w:ins w:id="914" w:author="MADASAMY, Marimuthu" w:date="2023-10-31T17:45:00Z">
              <w:r w:rsidR="00680D6E">
                <w:t xml:space="preserve"> and </w:t>
              </w:r>
              <w:r w:rsidR="00680D6E" w:rsidRPr="00680D6E">
                <w:t>FLOATING.INDEX</w:t>
              </w:r>
            </w:ins>
            <w:ins w:id="915" w:author="MADASAMY, Marimuthu" w:date="2023-10-25T15:56:00Z">
              <w:r w:rsidRPr="00197455">
                <w:t xml:space="preserve"> field value </w:t>
              </w:r>
            </w:ins>
            <w:ins w:id="916" w:author="MADASAMY, Marimuthu" w:date="2023-10-25T15:57:00Z">
              <w:r>
                <w:t xml:space="preserve">for an arrangement </w:t>
              </w:r>
              <w:proofErr w:type="spellStart"/>
              <w:r w:rsidRPr="00F2424D">
                <w:t>simArrId</w:t>
              </w:r>
            </w:ins>
            <w:proofErr w:type="spellEnd"/>
            <w:ins w:id="917" w:author="MADASAMY, Marimuthu" w:date="2023-10-25T15:56:00Z">
              <w:r w:rsidRPr="00197455">
                <w:t xml:space="preserve"> </w:t>
              </w:r>
            </w:ins>
            <w:ins w:id="918" w:author="MADASAMY, Marimuthu" w:date="2023-10-25T15:57:00Z">
              <w:r>
                <w:t>u</w:t>
              </w:r>
            </w:ins>
            <w:ins w:id="919" w:author="MADASAMY, Marimuthu" w:date="2023-10-25T15:55:00Z">
              <w:r w:rsidR="000E5249">
                <w:t xml:space="preserve">sing </w:t>
              </w:r>
              <w:proofErr w:type="spellStart"/>
              <w:r w:rsidR="000E5249" w:rsidRPr="000E5249">
                <w:t>getConditionForPropertyEffectiveDate</w:t>
              </w:r>
              <w:proofErr w:type="spellEnd"/>
              <w:r w:rsidR="000E5249">
                <w:t xml:space="preserve"> method </w:t>
              </w:r>
            </w:ins>
            <w:ins w:id="920" w:author="MADASAMY, Marimuthu" w:date="2023-10-25T15:58:00Z">
              <w:r w:rsidR="000B7578">
                <w:t xml:space="preserve">and store it the variable </w:t>
              </w:r>
              <w:proofErr w:type="spellStart"/>
              <w:r w:rsidR="00E803A2" w:rsidRPr="00E803A2">
                <w:t>perIntIndex</w:t>
              </w:r>
            </w:ins>
            <w:proofErr w:type="spellEnd"/>
            <w:ins w:id="921" w:author="MADASAMY, Marimuthu" w:date="2023-10-31T17:45:00Z">
              <w:r w:rsidR="00823971">
                <w:t xml:space="preserve"> and </w:t>
              </w:r>
              <w:proofErr w:type="spellStart"/>
              <w:r w:rsidR="00823971">
                <w:t>floatIndex</w:t>
              </w:r>
            </w:ins>
            <w:proofErr w:type="spellEnd"/>
          </w:p>
          <w:p w14:paraId="38048593" w14:textId="570FD6C2" w:rsidR="00D87150" w:rsidRDefault="00ED779F" w:rsidP="0004307D">
            <w:pPr>
              <w:pStyle w:val="ListParagraph"/>
              <w:numPr>
                <w:ilvl w:val="0"/>
                <w:numId w:val="70"/>
              </w:numPr>
              <w:tabs>
                <w:tab w:val="left" w:pos="460"/>
              </w:tabs>
              <w:ind w:left="460" w:hanging="270"/>
              <w:rPr>
                <w:ins w:id="922" w:author="MADASAMY, Marimuthu" w:date="2023-10-25T16:07:00Z"/>
              </w:rPr>
            </w:pPr>
            <w:ins w:id="923" w:author="MADASAMY, Marimuthu" w:date="2023-10-25T16:06:00Z">
              <w:r>
                <w:t xml:space="preserve">Read </w:t>
              </w:r>
              <w:proofErr w:type="gramStart"/>
              <w:r>
                <w:t>AA.ARRANGEMENT</w:t>
              </w:r>
              <w:proofErr w:type="gramEnd"/>
              <w:r>
                <w:t xml:space="preserve"> record with @ID as </w:t>
              </w:r>
              <w:proofErr w:type="spellStart"/>
              <w:r w:rsidRPr="00F2424D">
                <w:t>simArrId</w:t>
              </w:r>
              <w:proofErr w:type="spellEnd"/>
              <w:r>
                <w:t xml:space="preserve"> and get </w:t>
              </w:r>
            </w:ins>
            <w:ins w:id="924" w:author="MADASAMY, Marimuthu" w:date="2023-10-25T16:07:00Z">
              <w:r w:rsidR="00F74558">
                <w:t xml:space="preserve">CUSTOMER field value and store it to the variable </w:t>
              </w:r>
              <w:proofErr w:type="spellStart"/>
              <w:r w:rsidR="00F74558">
                <w:t>custmerId</w:t>
              </w:r>
              <w:proofErr w:type="spellEnd"/>
            </w:ins>
          </w:p>
          <w:p w14:paraId="58589A60" w14:textId="77777777" w:rsidR="00F74558" w:rsidRDefault="00F74558" w:rsidP="0004307D">
            <w:pPr>
              <w:pStyle w:val="ListParagraph"/>
              <w:numPr>
                <w:ilvl w:val="0"/>
                <w:numId w:val="70"/>
              </w:numPr>
              <w:tabs>
                <w:tab w:val="left" w:pos="460"/>
              </w:tabs>
              <w:ind w:left="460" w:hanging="270"/>
              <w:rPr>
                <w:ins w:id="925" w:author="MADASAMY, Marimuthu" w:date="2023-10-25T16:08:00Z"/>
              </w:rPr>
            </w:pPr>
            <w:ins w:id="926" w:author="MADASAMY, Marimuthu" w:date="2023-10-25T16:07:00Z">
              <w:r>
                <w:t xml:space="preserve">Read CUSTOMER record with @ID as </w:t>
              </w:r>
              <w:proofErr w:type="spellStart"/>
              <w:r>
                <w:t>custmerId</w:t>
              </w:r>
              <w:proofErr w:type="spellEnd"/>
              <w:r>
                <w:t xml:space="preserve"> and get </w:t>
              </w:r>
            </w:ins>
            <w:ins w:id="927" w:author="MADASAMY, Marimuthu" w:date="2023-10-25T16:08:00Z">
              <w:r w:rsidR="00AA7BDB">
                <w:t xml:space="preserve">TARGET field value and store it to the variable </w:t>
              </w:r>
              <w:proofErr w:type="spellStart"/>
              <w:r w:rsidR="00AA7BDB">
                <w:t>cusTarget</w:t>
              </w:r>
              <w:proofErr w:type="spellEnd"/>
            </w:ins>
          </w:p>
          <w:p w14:paraId="711905EC" w14:textId="77777777" w:rsidR="00AA7BDB" w:rsidRDefault="009523BB" w:rsidP="0004307D">
            <w:pPr>
              <w:pStyle w:val="ListParagraph"/>
              <w:numPr>
                <w:ilvl w:val="0"/>
                <w:numId w:val="70"/>
              </w:numPr>
              <w:tabs>
                <w:tab w:val="left" w:pos="460"/>
              </w:tabs>
              <w:ind w:left="460" w:hanging="270"/>
              <w:rPr>
                <w:ins w:id="928" w:author="MADASAMY, Marimuthu" w:date="2023-10-25T16:10:00Z"/>
              </w:rPr>
            </w:pPr>
            <w:ins w:id="929" w:author="MADASAMY, Marimuthu" w:date="2023-10-25T16:08:00Z">
              <w:r>
                <w:t>Get AA.AR</w:t>
              </w:r>
            </w:ins>
            <w:ins w:id="930" w:author="MADASAMY, Marimuthu" w:date="2023-10-25T16:09:00Z">
              <w:r>
                <w:t>R.ACCOUNT&gt;</w:t>
              </w:r>
              <w:r w:rsidR="005A0F67" w:rsidRPr="005A0F67">
                <w:t>HB.CASE.ID</w:t>
              </w:r>
              <w:r w:rsidR="008E4355">
                <w:t xml:space="preserve"> </w:t>
              </w:r>
              <w:r w:rsidR="008E4355" w:rsidRPr="008E4355">
                <w:t xml:space="preserve">field value for an arrangement </w:t>
              </w:r>
              <w:proofErr w:type="spellStart"/>
              <w:r w:rsidR="008E4355" w:rsidRPr="008E4355">
                <w:t>simArrId</w:t>
              </w:r>
              <w:proofErr w:type="spellEnd"/>
              <w:r w:rsidR="008E4355" w:rsidRPr="008E4355">
                <w:t xml:space="preserve"> using </w:t>
              </w:r>
            </w:ins>
            <w:proofErr w:type="spellStart"/>
            <w:ins w:id="931" w:author="MADASAMY, Marimuthu" w:date="2023-10-25T16:10:00Z">
              <w:r w:rsidR="008E4355" w:rsidRPr="008E4355">
                <w:t>getAccountCondition</w:t>
              </w:r>
              <w:proofErr w:type="spellEnd"/>
              <w:r w:rsidR="008E4355" w:rsidRPr="008E4355">
                <w:t xml:space="preserve"> </w:t>
              </w:r>
            </w:ins>
            <w:ins w:id="932" w:author="MADASAMY, Marimuthu" w:date="2023-10-25T16:09:00Z">
              <w:r w:rsidR="008E4355" w:rsidRPr="008E4355">
                <w:t xml:space="preserve">method and store it the variable </w:t>
              </w:r>
            </w:ins>
            <w:proofErr w:type="spellStart"/>
            <w:ins w:id="933" w:author="MADASAMY, Marimuthu" w:date="2023-10-25T16:10:00Z">
              <w:r w:rsidR="008E4355">
                <w:t>caseId</w:t>
              </w:r>
              <w:proofErr w:type="spellEnd"/>
            </w:ins>
          </w:p>
          <w:p w14:paraId="7E1B8AEE" w14:textId="77777777" w:rsidR="008E4355" w:rsidRDefault="00197AF8" w:rsidP="0004307D">
            <w:pPr>
              <w:pStyle w:val="ListParagraph"/>
              <w:numPr>
                <w:ilvl w:val="0"/>
                <w:numId w:val="70"/>
              </w:numPr>
              <w:tabs>
                <w:tab w:val="left" w:pos="460"/>
              </w:tabs>
              <w:ind w:left="460" w:hanging="270"/>
              <w:rPr>
                <w:ins w:id="934" w:author="MADASAMY, Marimuthu" w:date="2023-10-25T16:11:00Z"/>
              </w:rPr>
            </w:pPr>
            <w:ins w:id="935" w:author="MADASAMY, Marimuthu" w:date="2023-10-25T16:10:00Z">
              <w:r>
                <w:t xml:space="preserve">Read </w:t>
              </w:r>
              <w:r w:rsidRPr="00197AF8">
                <w:t>EB.HUS.LA.CASE</w:t>
              </w:r>
              <w:r>
                <w:t xml:space="preserve"> record with @ID as </w:t>
              </w:r>
              <w:proofErr w:type="spellStart"/>
              <w:r w:rsidR="00274B1E">
                <w:t>caseId</w:t>
              </w:r>
              <w:proofErr w:type="spellEnd"/>
              <w:r w:rsidR="00274B1E">
                <w:t xml:space="preserve"> and get </w:t>
              </w:r>
            </w:ins>
            <w:proofErr w:type="gramStart"/>
            <w:ins w:id="936" w:author="MADASAMY, Marimuthu" w:date="2023-10-25T16:11:00Z">
              <w:r w:rsidR="003C4D7A">
                <w:t>IN.FLAG</w:t>
              </w:r>
              <w:proofErr w:type="gramEnd"/>
              <w:r w:rsidR="003C4D7A">
                <w:t xml:space="preserve"> field value and store it to the variable </w:t>
              </w:r>
              <w:proofErr w:type="spellStart"/>
              <w:r w:rsidR="0073218C" w:rsidRPr="0073218C">
                <w:t>inFlagVal</w:t>
              </w:r>
              <w:proofErr w:type="spellEnd"/>
            </w:ins>
          </w:p>
          <w:p w14:paraId="79EF6541" w14:textId="77777777" w:rsidR="0073218C" w:rsidRDefault="00C016F3">
            <w:pPr>
              <w:pStyle w:val="ListParagraph"/>
              <w:numPr>
                <w:ilvl w:val="0"/>
                <w:numId w:val="70"/>
              </w:numPr>
              <w:tabs>
                <w:tab w:val="left" w:pos="460"/>
              </w:tabs>
              <w:ind w:left="460" w:hanging="270"/>
              <w:rPr>
                <w:ins w:id="937" w:author="MADASAMY, Marimuthu" w:date="2023-10-31T17:45:00Z"/>
              </w:rPr>
            </w:pPr>
            <w:ins w:id="938" w:author="MADASAMY, Marimuthu" w:date="2023-10-31T17:39:00Z">
              <w:r>
                <w:t xml:space="preserve">If </w:t>
              </w:r>
            </w:ins>
            <w:proofErr w:type="spellStart"/>
            <w:ins w:id="939" w:author="MADASAMY, Marimuthu" w:date="2023-10-31T17:40:00Z">
              <w:r w:rsidR="00223911" w:rsidRPr="0073218C">
                <w:t>inFlagVal</w:t>
              </w:r>
              <w:proofErr w:type="spellEnd"/>
              <w:r w:rsidR="00223911">
                <w:t xml:space="preserve"> is equal to “</w:t>
              </w:r>
            </w:ins>
            <w:ins w:id="940" w:author="MADASAMY, Marimuthu" w:date="2023-10-31T17:41:00Z">
              <w:r w:rsidR="00223911">
                <w:t xml:space="preserve">YES” and </w:t>
              </w:r>
              <w:proofErr w:type="spellStart"/>
              <w:r w:rsidR="00223911" w:rsidRPr="00E803A2">
                <w:t>perIntIndex</w:t>
              </w:r>
              <w:proofErr w:type="spellEnd"/>
              <w:r w:rsidR="00223911">
                <w:t xml:space="preserve"> is not equal to </w:t>
              </w:r>
              <w:proofErr w:type="gramStart"/>
              <w:r w:rsidR="00223911">
                <w:t>null</w:t>
              </w:r>
              <w:proofErr w:type="gramEnd"/>
              <w:r w:rsidR="00223911">
                <w:t xml:space="preserve"> then raise an error message </w:t>
              </w:r>
            </w:ins>
            <w:ins w:id="941" w:author="MADASAMY, Marimuthu" w:date="2023-10-31T17:43:00Z">
              <w:r w:rsidR="00706A81" w:rsidRPr="00706A81">
                <w:t>AA-HUS.CASE.IS.MARKED</w:t>
              </w:r>
            </w:ins>
          </w:p>
          <w:p w14:paraId="206C3396" w14:textId="6B18A7C8" w:rsidR="001E59E8" w:rsidRDefault="001E59E8" w:rsidP="001E59E8">
            <w:pPr>
              <w:pStyle w:val="ListParagraph"/>
              <w:numPr>
                <w:ilvl w:val="0"/>
                <w:numId w:val="70"/>
              </w:numPr>
              <w:tabs>
                <w:tab w:val="left" w:pos="460"/>
              </w:tabs>
              <w:ind w:left="460" w:hanging="270"/>
              <w:rPr>
                <w:ins w:id="942" w:author="MADASAMY, Marimuthu" w:date="2023-10-31T17:45:00Z"/>
              </w:rPr>
            </w:pPr>
            <w:ins w:id="943" w:author="MADASAMY, Marimuthu" w:date="2023-10-31T17:45:00Z">
              <w:r>
                <w:t xml:space="preserve">If </w:t>
              </w:r>
              <w:proofErr w:type="spellStart"/>
              <w:r w:rsidRPr="0073218C">
                <w:t>inFlagVal</w:t>
              </w:r>
              <w:proofErr w:type="spellEnd"/>
              <w:r>
                <w:t xml:space="preserve"> is equal to “YES” and </w:t>
              </w:r>
              <w:proofErr w:type="spellStart"/>
              <w:r w:rsidR="00160AD5">
                <w:t>floatIndex</w:t>
              </w:r>
              <w:proofErr w:type="spellEnd"/>
              <w:r>
                <w:t xml:space="preserve"> is not equal to null </w:t>
              </w:r>
            </w:ins>
            <w:ins w:id="944" w:author="MADASAMY, Marimuthu" w:date="2023-10-31T17:46:00Z">
              <w:r w:rsidR="00D1657B">
                <w:t xml:space="preserve">and </w:t>
              </w:r>
              <w:proofErr w:type="spellStart"/>
              <w:r w:rsidR="0094086E">
                <w:t>cusTarget</w:t>
              </w:r>
              <w:proofErr w:type="spellEnd"/>
              <w:r w:rsidR="0094086E">
                <w:t xml:space="preserve"> is equal to “1” </w:t>
              </w:r>
            </w:ins>
            <w:ins w:id="945" w:author="MADASAMY, Marimuthu" w:date="2023-10-31T17:45:00Z">
              <w:r>
                <w:t xml:space="preserve">then raise an </w:t>
              </w:r>
            </w:ins>
            <w:ins w:id="946" w:author="MADASAMY, Marimuthu" w:date="2023-10-31T17:46:00Z">
              <w:r w:rsidR="001108AE">
                <w:t>override</w:t>
              </w:r>
            </w:ins>
            <w:ins w:id="947" w:author="MADASAMY, Marimuthu" w:date="2023-10-31T17:45:00Z">
              <w:r>
                <w:t xml:space="preserve"> message </w:t>
              </w:r>
              <w:r w:rsidRPr="00706A81">
                <w:t>AA-HUS.CASE.IS.MARKED</w:t>
              </w:r>
            </w:ins>
          </w:p>
          <w:p w14:paraId="07D59AB1" w14:textId="4579F5A7" w:rsidR="00DD773A" w:rsidRPr="00DE07B8" w:rsidRDefault="0082009D">
            <w:pPr>
              <w:pStyle w:val="ListParagraph"/>
              <w:numPr>
                <w:ilvl w:val="0"/>
                <w:numId w:val="70"/>
              </w:numPr>
              <w:tabs>
                <w:tab w:val="left" w:pos="460"/>
              </w:tabs>
              <w:ind w:left="460" w:hanging="270"/>
              <w:rPr>
                <w:ins w:id="948" w:author="MADASAMY, Marimuthu" w:date="2023-10-25T15:05:00Z"/>
              </w:rPr>
              <w:pPrChange w:id="949" w:author="MADASAMY, Marimuthu" w:date="2023-10-25T15:34:00Z">
                <w:pPr>
                  <w:pStyle w:val="ListParagraph"/>
                  <w:tabs>
                    <w:tab w:val="left" w:pos="460"/>
                  </w:tabs>
                  <w:ind w:left="460"/>
                </w:pPr>
              </w:pPrChange>
            </w:pPr>
            <w:ins w:id="950" w:author="MADASAMY, Marimuthu" w:date="2023-11-14T15:25:00Z">
              <w:r>
                <w:t>U</w:t>
              </w:r>
            </w:ins>
            <w:ins w:id="951" w:author="MADASAMY, Marimuthu" w:date="2023-11-14T15:23:00Z">
              <w:r w:rsidR="008501B6">
                <w:t xml:space="preserve">pdate </w:t>
              </w:r>
            </w:ins>
            <w:proofErr w:type="gramStart"/>
            <w:ins w:id="952" w:author="MADASAMY, Marimuthu" w:date="2023-11-14T15:26:00Z">
              <w:r w:rsidR="00BC4CD0" w:rsidRPr="00BC4CD0">
                <w:t>AA.SIMULATION.RUNNER</w:t>
              </w:r>
              <w:proofErr w:type="gramEnd"/>
              <w:r w:rsidR="00BC4CD0">
                <w:t>&gt;</w:t>
              </w:r>
            </w:ins>
            <w:ins w:id="953" w:author="MADASAMY, Marimuthu" w:date="2023-11-14T15:24:00Z">
              <w:r w:rsidRPr="0082009D">
                <w:t>SIM.END.DATE</w:t>
              </w:r>
              <w:r>
                <w:t xml:space="preserve"> </w:t>
              </w:r>
            </w:ins>
            <w:ins w:id="954" w:author="MADASAMY, Marimuthu" w:date="2023-11-14T15:25:00Z">
              <w:r w:rsidR="00906AAB">
                <w:t xml:space="preserve">field </w:t>
              </w:r>
            </w:ins>
            <w:ins w:id="955" w:author="MADASAMY, Marimuthu" w:date="2023-11-14T15:24:00Z">
              <w:r>
                <w:t xml:space="preserve">with </w:t>
              </w:r>
            </w:ins>
            <w:ins w:id="956" w:author="MADASAMY, Marimuthu" w:date="2023-11-14T15:25:00Z">
              <w:r>
                <w:t xml:space="preserve">value of </w:t>
              </w:r>
            </w:ins>
            <w:ins w:id="957" w:author="MADASAMY, Marimuthu" w:date="2023-11-17T16:59:00Z">
              <w:r w:rsidR="00CD731D" w:rsidRPr="00BC4CD0">
                <w:t>AA.SIMULATION.RUNNER</w:t>
              </w:r>
              <w:r w:rsidR="00CD731D">
                <w:t>&gt;</w:t>
              </w:r>
            </w:ins>
            <w:ins w:id="958" w:author="MADASAMY, Marimuthu" w:date="2023-11-14T15:26:00Z">
              <w:r w:rsidR="00906AAB" w:rsidRPr="00906AAB">
                <w:t>SIM.RUN.DATE</w:t>
              </w:r>
            </w:ins>
          </w:p>
        </w:tc>
      </w:tr>
      <w:tr w:rsidR="00EF6949" w:rsidRPr="00DE07B8" w14:paraId="2CCD789C" w14:textId="77777777" w:rsidTr="007521B0">
        <w:trPr>
          <w:trHeight w:val="255"/>
          <w:ins w:id="959" w:author="MADASAMY, Marimuthu" w:date="2023-10-25T15:05:00Z"/>
        </w:trPr>
        <w:tc>
          <w:tcPr>
            <w:tcW w:w="1994" w:type="dxa"/>
            <w:noWrap/>
          </w:tcPr>
          <w:p w14:paraId="09F4E6B8" w14:textId="77777777" w:rsidR="00EF6949" w:rsidRPr="00DE07B8" w:rsidRDefault="00EF6949" w:rsidP="007521B0">
            <w:pPr>
              <w:rPr>
                <w:ins w:id="960" w:author="MADASAMY, Marimuthu" w:date="2023-10-25T15:05:00Z"/>
              </w:rPr>
            </w:pPr>
            <w:ins w:id="961" w:author="MADASAMY, Marimuthu" w:date="2023-10-25T15:05:00Z">
              <w:r w:rsidRPr="00DE07B8">
                <w:lastRenderedPageBreak/>
                <w:t>Special Instructions</w:t>
              </w:r>
            </w:ins>
          </w:p>
        </w:tc>
        <w:tc>
          <w:tcPr>
            <w:tcW w:w="6464" w:type="dxa"/>
            <w:noWrap/>
          </w:tcPr>
          <w:p w14:paraId="1343D84B" w14:textId="77777777" w:rsidR="00EF6949" w:rsidRPr="00DE07B8" w:rsidRDefault="00EF6949" w:rsidP="007521B0">
            <w:pPr>
              <w:rPr>
                <w:ins w:id="962" w:author="MADASAMY, Marimuthu" w:date="2023-10-25T15:05:00Z"/>
              </w:rPr>
            </w:pPr>
          </w:p>
        </w:tc>
      </w:tr>
    </w:tbl>
    <w:p w14:paraId="46F573FD" w14:textId="77777777" w:rsidR="000A4230" w:rsidRDefault="000A4230" w:rsidP="003E3A9A"/>
    <w:p w14:paraId="56A41F41" w14:textId="714FE9BC" w:rsidR="000A4230" w:rsidRDefault="000A4230" w:rsidP="003E3A9A"/>
    <w:p w14:paraId="1801A450" w14:textId="3C8CB161" w:rsidR="00593599" w:rsidRPr="00DE07B8" w:rsidRDefault="00593599" w:rsidP="00593599">
      <w:pPr>
        <w:pStyle w:val="Heading2"/>
        <w:rPr>
          <w:ins w:id="963" w:author="MADASAMY, Marimuthu" w:date="2023-10-31T12:10:00Z"/>
        </w:rPr>
      </w:pPr>
      <w:proofErr w:type="spellStart"/>
      <w:ins w:id="964" w:author="MADASAMY, Marimuthu" w:date="2023-10-31T12:10:00Z">
        <w:r w:rsidRPr="006131FE">
          <w:t>HusA</w:t>
        </w:r>
        <w:r>
          <w:t>a</w:t>
        </w:r>
      </w:ins>
      <w:ins w:id="965" w:author="MADASAMY, Marimuthu" w:date="2023-10-31T14:43:00Z">
        <w:r w:rsidR="00F748A2">
          <w:t>Val</w:t>
        </w:r>
      </w:ins>
      <w:ins w:id="966" w:author="MADASAMY, Marimuthu" w:date="2023-10-31T12:13:00Z">
        <w:r w:rsidR="00AF27FA">
          <w:t>Install</w:t>
        </w:r>
      </w:ins>
      <w:ins w:id="967" w:author="MADASAMY, Marimuthu" w:date="2023-10-31T12:14:00Z">
        <w:r w:rsidR="00AF27FA">
          <w:t>FreqCheck</w:t>
        </w:r>
      </w:ins>
      <w:proofErr w:type="spellEnd"/>
    </w:p>
    <w:tbl>
      <w:tblPr>
        <w:tblW w:w="84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6464"/>
      </w:tblGrid>
      <w:tr w:rsidR="00593599" w:rsidRPr="00DE07B8" w14:paraId="3F4BB966" w14:textId="77777777" w:rsidTr="007E1399">
        <w:trPr>
          <w:trHeight w:val="255"/>
          <w:ins w:id="968" w:author="MADASAMY, Marimuthu" w:date="2023-10-31T12:10:00Z"/>
        </w:trPr>
        <w:tc>
          <w:tcPr>
            <w:tcW w:w="1994" w:type="dxa"/>
            <w:shd w:val="clear" w:color="auto" w:fill="B9CFDD"/>
            <w:noWrap/>
          </w:tcPr>
          <w:p w14:paraId="1209472A" w14:textId="77777777" w:rsidR="00593599" w:rsidRPr="00DE07B8" w:rsidRDefault="00593599" w:rsidP="007E1399">
            <w:pPr>
              <w:pStyle w:val="BoldBlueDark"/>
              <w:rPr>
                <w:ins w:id="969" w:author="MADASAMY, Marimuthu" w:date="2023-10-31T12:10:00Z"/>
              </w:rPr>
            </w:pPr>
            <w:ins w:id="970" w:author="MADASAMY, Marimuthu" w:date="2023-10-31T12:10:00Z">
              <w:r w:rsidRPr="00DE07B8">
                <w:t xml:space="preserve">Property </w:t>
              </w:r>
            </w:ins>
          </w:p>
        </w:tc>
        <w:tc>
          <w:tcPr>
            <w:tcW w:w="6464" w:type="dxa"/>
            <w:shd w:val="clear" w:color="auto" w:fill="B9CFDD"/>
            <w:noWrap/>
          </w:tcPr>
          <w:p w14:paraId="08FBCF48" w14:textId="77777777" w:rsidR="00593599" w:rsidRPr="00DE07B8" w:rsidRDefault="00593599" w:rsidP="007E1399">
            <w:pPr>
              <w:pStyle w:val="BoldBlueDark"/>
              <w:rPr>
                <w:ins w:id="971" w:author="MADASAMY, Marimuthu" w:date="2023-10-31T12:10:00Z"/>
              </w:rPr>
            </w:pPr>
            <w:ins w:id="972" w:author="MADASAMY, Marimuthu" w:date="2023-10-31T12:10:00Z">
              <w:r w:rsidRPr="00DE07B8">
                <w:t>Specification</w:t>
              </w:r>
            </w:ins>
          </w:p>
        </w:tc>
      </w:tr>
      <w:tr w:rsidR="00593599" w:rsidRPr="00DE07B8" w14:paraId="640CE67C" w14:textId="77777777" w:rsidTr="007E1399">
        <w:trPr>
          <w:trHeight w:val="255"/>
          <w:ins w:id="973" w:author="MADASAMY, Marimuthu" w:date="2023-10-31T12:10:00Z"/>
        </w:trPr>
        <w:tc>
          <w:tcPr>
            <w:tcW w:w="1994" w:type="dxa"/>
            <w:noWrap/>
          </w:tcPr>
          <w:p w14:paraId="57145964" w14:textId="77777777" w:rsidR="00593599" w:rsidRPr="00DE07B8" w:rsidRDefault="00593599" w:rsidP="007E1399">
            <w:pPr>
              <w:rPr>
                <w:ins w:id="974" w:author="MADASAMY, Marimuthu" w:date="2023-10-31T12:10:00Z"/>
              </w:rPr>
            </w:pPr>
            <w:ins w:id="975" w:author="MADASAMY, Marimuthu" w:date="2023-10-31T12:10:00Z">
              <w:r w:rsidRPr="00DE07B8">
                <w:t>Type</w:t>
              </w:r>
            </w:ins>
          </w:p>
        </w:tc>
        <w:tc>
          <w:tcPr>
            <w:tcW w:w="6464" w:type="dxa"/>
            <w:noWrap/>
          </w:tcPr>
          <w:p w14:paraId="42B63B47" w14:textId="77777777" w:rsidR="00593599" w:rsidRPr="00DE07B8" w:rsidRDefault="00593599" w:rsidP="007E1399">
            <w:pPr>
              <w:rPr>
                <w:ins w:id="976" w:author="MADASAMY, Marimuthu" w:date="2023-10-31T12:10:00Z"/>
              </w:rPr>
            </w:pPr>
            <w:ins w:id="977" w:author="MADASAMY, Marimuthu" w:date="2023-10-31T12:10:00Z">
              <w:r>
                <w:t>S</w:t>
              </w:r>
            </w:ins>
          </w:p>
        </w:tc>
      </w:tr>
      <w:tr w:rsidR="00593599" w:rsidRPr="00DE07B8" w14:paraId="0CE11759" w14:textId="77777777" w:rsidTr="007E1399">
        <w:trPr>
          <w:trHeight w:val="255"/>
          <w:ins w:id="978" w:author="MADASAMY, Marimuthu" w:date="2023-10-31T12:10:00Z"/>
        </w:trPr>
        <w:tc>
          <w:tcPr>
            <w:tcW w:w="1994" w:type="dxa"/>
            <w:noWrap/>
          </w:tcPr>
          <w:p w14:paraId="5DF31F20" w14:textId="77777777" w:rsidR="00593599" w:rsidRPr="00DE07B8" w:rsidRDefault="00593599" w:rsidP="007E1399">
            <w:pPr>
              <w:rPr>
                <w:ins w:id="979" w:author="MADASAMY, Marimuthu" w:date="2023-10-31T12:10:00Z"/>
              </w:rPr>
            </w:pPr>
            <w:ins w:id="980" w:author="MADASAMY, Marimuthu" w:date="2023-10-31T12:10:00Z">
              <w:r w:rsidRPr="00DE07B8">
                <w:t>Attached To</w:t>
              </w:r>
            </w:ins>
          </w:p>
        </w:tc>
        <w:tc>
          <w:tcPr>
            <w:tcW w:w="6464" w:type="dxa"/>
            <w:noWrap/>
          </w:tcPr>
          <w:p w14:paraId="52FE0709" w14:textId="77777777" w:rsidR="00593599" w:rsidRPr="007D03BC" w:rsidRDefault="00593599" w:rsidP="007E1399">
            <w:pPr>
              <w:rPr>
                <w:ins w:id="981" w:author="MADASAMY, Marimuthu" w:date="2023-10-31T12:10:00Z"/>
                <w:rFonts w:asciiTheme="minorHAnsi" w:hAnsiTheme="minorHAnsi" w:cstheme="minorHAnsi"/>
                <w:sz w:val="22"/>
                <w:szCs w:val="22"/>
              </w:rPr>
            </w:pPr>
            <w:ins w:id="982" w:author="MADASAMY, Marimuthu" w:date="2023-10-31T12:10:00Z">
              <w:r w:rsidRPr="007D03BC">
                <w:rPr>
                  <w:rFonts w:asciiTheme="minorHAnsi" w:hAnsiTheme="minorHAnsi" w:cstheme="minorHAnsi"/>
                  <w:sz w:val="22"/>
                  <w:szCs w:val="22"/>
                </w:rPr>
                <w:t>AA.PRD.DES.ACTIVITY.API&gt;MORTGAGE--20100101</w:t>
              </w:r>
            </w:ins>
          </w:p>
          <w:p w14:paraId="7660BA22" w14:textId="3D665E77" w:rsidR="00593599" w:rsidRPr="007D03BC" w:rsidRDefault="00593599" w:rsidP="007E1399">
            <w:pPr>
              <w:rPr>
                <w:ins w:id="983" w:author="MADASAMY, Marimuthu" w:date="2023-10-31T12:10:00Z"/>
                <w:rFonts w:asciiTheme="minorHAnsi" w:hAnsiTheme="minorHAnsi" w:cstheme="minorHAnsi"/>
                <w:sz w:val="22"/>
                <w:szCs w:val="22"/>
              </w:rPr>
            </w:pPr>
            <w:ins w:id="984" w:author="MADASAMY, Marimuthu" w:date="2023-10-31T12:10:00Z">
              <w:r w:rsidRPr="007D03BC">
                <w:rPr>
                  <w:rFonts w:asciiTheme="minorHAnsi" w:hAnsiTheme="minorHAnsi" w:cstheme="minorHAnsi"/>
                  <w:sz w:val="22"/>
                  <w:szCs w:val="22"/>
                </w:rPr>
                <w:t>Activity</w:t>
              </w:r>
            </w:ins>
            <w:ins w:id="985" w:author="MADASAMY, Marimuthu" w:date="2023-10-31T12:13:00Z">
              <w:r w:rsidR="000129F6">
                <w:rPr>
                  <w:rFonts w:asciiTheme="minorHAnsi" w:hAnsiTheme="minorHAnsi" w:cstheme="minorHAnsi"/>
                  <w:sz w:val="22"/>
                  <w:szCs w:val="22"/>
                </w:rPr>
                <w:t xml:space="preserve"> Class</w:t>
              </w:r>
            </w:ins>
            <w:ins w:id="986" w:author="MADASAMY, Marimuthu" w:date="2023-10-31T12:10:00Z">
              <w:r w:rsidRPr="007D03BC">
                <w:rPr>
                  <w:rFonts w:asciiTheme="minorHAnsi" w:hAnsiTheme="minorHAnsi" w:cstheme="minorHAnsi"/>
                  <w:sz w:val="22"/>
                  <w:szCs w:val="22"/>
                </w:rPr>
                <w:t xml:space="preserve">: </w:t>
              </w:r>
            </w:ins>
            <w:ins w:id="987" w:author="MADASAMY, Marimuthu" w:date="2023-10-31T12:13:00Z">
              <w:r w:rsidR="006A08D8" w:rsidRPr="006A08D8">
                <w:rPr>
                  <w:rFonts w:asciiTheme="minorHAnsi" w:hAnsiTheme="minorHAnsi" w:cstheme="minorHAnsi"/>
                  <w:sz w:val="22"/>
                  <w:szCs w:val="22"/>
                </w:rPr>
                <w:t>LENDING-CHANGE-PAYMENT.SCHEDULE</w:t>
              </w:r>
            </w:ins>
          </w:p>
          <w:p w14:paraId="77D1B0B2" w14:textId="0558CAC8" w:rsidR="00593599" w:rsidRPr="007D03BC" w:rsidRDefault="00593599" w:rsidP="007E1399">
            <w:pPr>
              <w:rPr>
                <w:ins w:id="988" w:author="MADASAMY, Marimuthu" w:date="2023-10-31T12:10:00Z"/>
                <w:rFonts w:asciiTheme="minorHAnsi" w:hAnsiTheme="minorHAnsi" w:cstheme="minorHAnsi"/>
                <w:sz w:val="22"/>
                <w:szCs w:val="22"/>
              </w:rPr>
            </w:pPr>
            <w:ins w:id="989" w:author="MADASAMY, Marimuthu" w:date="2023-10-31T12:10:00Z">
              <w:r w:rsidRPr="007D03BC">
                <w:rPr>
                  <w:rFonts w:asciiTheme="minorHAnsi" w:hAnsiTheme="minorHAnsi" w:cstheme="minorHAnsi"/>
                  <w:sz w:val="22"/>
                  <w:szCs w:val="22"/>
                </w:rPr>
                <w:t xml:space="preserve">Property Class: </w:t>
              </w:r>
            </w:ins>
            <w:ins w:id="990" w:author="MADASAMY, Marimuthu" w:date="2023-10-31T12:13:00Z">
              <w:r w:rsidR="00D71E2F" w:rsidRPr="00D71E2F">
                <w:rPr>
                  <w:rFonts w:asciiTheme="minorHAnsi" w:hAnsiTheme="minorHAnsi" w:cstheme="minorHAnsi"/>
                  <w:sz w:val="22"/>
                  <w:szCs w:val="22"/>
                </w:rPr>
                <w:t>PAYMENT.SCHEDULE</w:t>
              </w:r>
            </w:ins>
          </w:p>
          <w:p w14:paraId="427490BA" w14:textId="1E155A40" w:rsidR="00593599" w:rsidRPr="00DE07B8" w:rsidRDefault="00593599" w:rsidP="007E1399">
            <w:pPr>
              <w:rPr>
                <w:ins w:id="991" w:author="MADASAMY, Marimuthu" w:date="2023-10-31T12:10:00Z"/>
              </w:rPr>
            </w:pPr>
            <w:ins w:id="992" w:author="MADASAMY, Marimuthu" w:date="2023-10-31T12:10:00Z">
              <w:r w:rsidRPr="007D03BC">
                <w:rPr>
                  <w:rFonts w:asciiTheme="minorHAnsi" w:hAnsiTheme="minorHAnsi" w:cstheme="minorHAnsi"/>
                  <w:sz w:val="22"/>
                  <w:szCs w:val="22"/>
                </w:rPr>
                <w:t>Action:</w:t>
              </w:r>
              <w:r w:rsidRPr="00D205EB">
                <w:rPr>
                  <w:rFonts w:asciiTheme="minorHAnsi" w:hAnsiTheme="minorHAnsi" w:cstheme="minorHAnsi"/>
                  <w:sz w:val="22"/>
                  <w:szCs w:val="22"/>
                </w:rPr>
                <w:t xml:space="preserve"> </w:t>
              </w:r>
            </w:ins>
            <w:ins w:id="993" w:author="MADASAMY, Marimuthu" w:date="2023-10-31T12:13:00Z">
              <w:r w:rsidR="00406A23" w:rsidRPr="00406A23">
                <w:rPr>
                  <w:rFonts w:asciiTheme="minorHAnsi" w:hAnsiTheme="minorHAnsi" w:cstheme="minorHAnsi"/>
                  <w:sz w:val="22"/>
                  <w:szCs w:val="22"/>
                </w:rPr>
                <w:t>UPDATE</w:t>
              </w:r>
            </w:ins>
          </w:p>
        </w:tc>
      </w:tr>
      <w:tr w:rsidR="00593599" w:rsidRPr="00DE07B8" w14:paraId="78E9B85D" w14:textId="77777777" w:rsidTr="007E1399">
        <w:trPr>
          <w:trHeight w:val="255"/>
          <w:ins w:id="994" w:author="MADASAMY, Marimuthu" w:date="2023-10-31T12:10:00Z"/>
        </w:trPr>
        <w:tc>
          <w:tcPr>
            <w:tcW w:w="1994" w:type="dxa"/>
            <w:noWrap/>
          </w:tcPr>
          <w:p w14:paraId="32497AC3" w14:textId="77777777" w:rsidR="00593599" w:rsidRPr="00DE07B8" w:rsidRDefault="00593599" w:rsidP="007E1399">
            <w:pPr>
              <w:rPr>
                <w:ins w:id="995" w:author="MADASAMY, Marimuthu" w:date="2023-10-31T12:10:00Z"/>
              </w:rPr>
            </w:pPr>
            <w:ins w:id="996" w:author="MADASAMY, Marimuthu" w:date="2023-10-31T12:10:00Z">
              <w:r w:rsidRPr="00DE07B8">
                <w:t>Attached As</w:t>
              </w:r>
            </w:ins>
          </w:p>
        </w:tc>
        <w:tc>
          <w:tcPr>
            <w:tcW w:w="6464" w:type="dxa"/>
            <w:noWrap/>
          </w:tcPr>
          <w:p w14:paraId="47F764FA" w14:textId="3693902B" w:rsidR="00593599" w:rsidRPr="00DE07B8" w:rsidRDefault="00593599" w:rsidP="007E1399">
            <w:pPr>
              <w:rPr>
                <w:ins w:id="997" w:author="MADASAMY, Marimuthu" w:date="2023-10-31T12:10:00Z"/>
              </w:rPr>
            </w:pPr>
            <w:proofErr w:type="gramStart"/>
            <w:ins w:id="998" w:author="MADASAMY, Marimuthu" w:date="2023-10-31T12:10:00Z">
              <w:r>
                <w:t>P</w:t>
              </w:r>
            </w:ins>
            <w:ins w:id="999" w:author="MADASAMY, Marimuthu" w:date="2023-10-31T12:13:00Z">
              <w:r w:rsidR="00957E5C">
                <w:t>re</w:t>
              </w:r>
            </w:ins>
            <w:ins w:id="1000" w:author="MADASAMY, Marimuthu" w:date="2023-10-31T12:10:00Z">
              <w:r>
                <w:t xml:space="preserve"> Routine</w:t>
              </w:r>
              <w:proofErr w:type="gramEnd"/>
            </w:ins>
          </w:p>
        </w:tc>
      </w:tr>
      <w:tr w:rsidR="00593599" w:rsidRPr="00DE07B8" w14:paraId="4215C019" w14:textId="77777777" w:rsidTr="007E1399">
        <w:trPr>
          <w:trHeight w:val="255"/>
          <w:ins w:id="1001" w:author="MADASAMY, Marimuthu" w:date="2023-10-31T12:10:00Z"/>
        </w:trPr>
        <w:tc>
          <w:tcPr>
            <w:tcW w:w="1994" w:type="dxa"/>
            <w:noWrap/>
          </w:tcPr>
          <w:p w14:paraId="3952B70E" w14:textId="77777777" w:rsidR="00593599" w:rsidRPr="00DE07B8" w:rsidRDefault="00593599" w:rsidP="007E1399">
            <w:pPr>
              <w:rPr>
                <w:ins w:id="1002" w:author="MADASAMY, Marimuthu" w:date="2023-10-31T12:10:00Z"/>
              </w:rPr>
            </w:pPr>
            <w:ins w:id="1003" w:author="MADASAMY, Marimuthu" w:date="2023-10-31T12:10:00Z">
              <w:r w:rsidRPr="00DE07B8">
                <w:t>Dependency</w:t>
              </w:r>
            </w:ins>
          </w:p>
        </w:tc>
        <w:tc>
          <w:tcPr>
            <w:tcW w:w="6464" w:type="dxa"/>
            <w:noWrap/>
          </w:tcPr>
          <w:p w14:paraId="354563E3" w14:textId="77777777" w:rsidR="00593599" w:rsidRPr="00DE07B8" w:rsidRDefault="00593599" w:rsidP="007E1399">
            <w:pPr>
              <w:rPr>
                <w:ins w:id="1004" w:author="MADASAMY, Marimuthu" w:date="2023-10-31T12:10:00Z"/>
              </w:rPr>
            </w:pPr>
            <w:ins w:id="1005" w:author="MADASAMY, Marimuthu" w:date="2023-10-31T12:10:00Z">
              <w:r>
                <w:t>NA</w:t>
              </w:r>
            </w:ins>
          </w:p>
        </w:tc>
      </w:tr>
      <w:tr w:rsidR="00593599" w:rsidRPr="00DE07B8" w14:paraId="012CACBF" w14:textId="77777777" w:rsidTr="007E1399">
        <w:trPr>
          <w:trHeight w:val="255"/>
          <w:ins w:id="1006" w:author="MADASAMY, Marimuthu" w:date="2023-10-31T12:10:00Z"/>
        </w:trPr>
        <w:tc>
          <w:tcPr>
            <w:tcW w:w="1994" w:type="dxa"/>
            <w:noWrap/>
          </w:tcPr>
          <w:p w14:paraId="5777679B" w14:textId="77777777" w:rsidR="00593599" w:rsidRPr="00DE07B8" w:rsidRDefault="00593599" w:rsidP="007E1399">
            <w:pPr>
              <w:rPr>
                <w:ins w:id="1007" w:author="MADASAMY, Marimuthu" w:date="2023-10-31T12:10:00Z"/>
              </w:rPr>
            </w:pPr>
            <w:ins w:id="1008" w:author="MADASAMY, Marimuthu" w:date="2023-10-31T12:10:00Z">
              <w:r w:rsidRPr="00DE07B8">
                <w:t>Description</w:t>
              </w:r>
            </w:ins>
          </w:p>
        </w:tc>
        <w:tc>
          <w:tcPr>
            <w:tcW w:w="6464" w:type="dxa"/>
            <w:noWrap/>
          </w:tcPr>
          <w:p w14:paraId="1ACE8E10" w14:textId="0FCB907F" w:rsidR="00593599" w:rsidRPr="00DE07B8" w:rsidRDefault="00593599" w:rsidP="007E1399">
            <w:pPr>
              <w:rPr>
                <w:ins w:id="1009" w:author="MADASAMY, Marimuthu" w:date="2023-10-31T12:10:00Z"/>
              </w:rPr>
            </w:pPr>
            <w:ins w:id="1010" w:author="MADASAMY, Marimuthu" w:date="2023-10-31T12:10:00Z">
              <w:r>
                <w:t xml:space="preserve">Routine </w:t>
              </w:r>
            </w:ins>
            <w:ins w:id="1011" w:author="MADASAMY, Marimuthu" w:date="2023-10-31T12:14:00Z">
              <w:r w:rsidR="00505B00">
                <w:t xml:space="preserve">will validate the frequency change and will raise an error message if customer is not </w:t>
              </w:r>
              <w:r w:rsidR="008976B3">
                <w:t>allowed to have th</w:t>
              </w:r>
            </w:ins>
            <w:ins w:id="1012" w:author="MADASAMY, Marimuthu" w:date="2023-10-31T12:16:00Z">
              <w:r w:rsidR="007801AC">
                <w:t>at</w:t>
              </w:r>
            </w:ins>
            <w:ins w:id="1013" w:author="MADASAMY, Marimuthu" w:date="2023-10-31T12:14:00Z">
              <w:r w:rsidR="008976B3">
                <w:t xml:space="preserve"> </w:t>
              </w:r>
            </w:ins>
            <w:ins w:id="1014" w:author="MADASAMY, Marimuthu" w:date="2023-10-31T12:15:00Z">
              <w:r w:rsidR="008976B3">
                <w:t>frequency.</w:t>
              </w:r>
            </w:ins>
            <w:ins w:id="1015" w:author="MADASAMY, Marimuthu" w:date="2023-10-31T12:14:00Z">
              <w:r w:rsidR="00505B00">
                <w:t xml:space="preserve"> </w:t>
              </w:r>
            </w:ins>
          </w:p>
        </w:tc>
      </w:tr>
      <w:tr w:rsidR="00593599" w:rsidRPr="00DE07B8" w14:paraId="46D9DCA7" w14:textId="77777777" w:rsidTr="007E1399">
        <w:trPr>
          <w:trHeight w:val="255"/>
          <w:ins w:id="1016" w:author="MADASAMY, Marimuthu" w:date="2023-10-31T12:10:00Z"/>
        </w:trPr>
        <w:tc>
          <w:tcPr>
            <w:tcW w:w="1994" w:type="dxa"/>
            <w:noWrap/>
          </w:tcPr>
          <w:p w14:paraId="29EBBFF4" w14:textId="77777777" w:rsidR="00593599" w:rsidRPr="00DE07B8" w:rsidRDefault="00593599" w:rsidP="007E1399">
            <w:pPr>
              <w:rPr>
                <w:ins w:id="1017" w:author="MADASAMY, Marimuthu" w:date="2023-10-31T12:10:00Z"/>
              </w:rPr>
            </w:pPr>
            <w:ins w:id="1018" w:author="MADASAMY, Marimuthu" w:date="2023-10-31T12:10:00Z">
              <w:r w:rsidRPr="00DE07B8">
                <w:t>Arguments – IN</w:t>
              </w:r>
            </w:ins>
          </w:p>
        </w:tc>
        <w:tc>
          <w:tcPr>
            <w:tcW w:w="6464" w:type="dxa"/>
            <w:noWrap/>
          </w:tcPr>
          <w:p w14:paraId="542FBFB1" w14:textId="77777777" w:rsidR="00593599" w:rsidRPr="00DE07B8" w:rsidRDefault="00593599" w:rsidP="007E1399">
            <w:pPr>
              <w:rPr>
                <w:ins w:id="1019" w:author="MADASAMY, Marimuthu" w:date="2023-10-31T12:10:00Z"/>
              </w:rPr>
            </w:pPr>
            <w:ins w:id="1020" w:author="MADASAMY, Marimuthu" w:date="2023-10-31T12:10:00Z">
              <w:r>
                <w:t>NA</w:t>
              </w:r>
            </w:ins>
          </w:p>
        </w:tc>
      </w:tr>
      <w:tr w:rsidR="00593599" w:rsidRPr="00DE07B8" w14:paraId="4B6BA366" w14:textId="77777777" w:rsidTr="007E1399">
        <w:trPr>
          <w:trHeight w:val="255"/>
          <w:ins w:id="1021" w:author="MADASAMY, Marimuthu" w:date="2023-10-31T12:10:00Z"/>
        </w:trPr>
        <w:tc>
          <w:tcPr>
            <w:tcW w:w="1994" w:type="dxa"/>
            <w:noWrap/>
          </w:tcPr>
          <w:p w14:paraId="2EF2D1AE" w14:textId="77777777" w:rsidR="00593599" w:rsidRPr="00DE07B8" w:rsidRDefault="00593599" w:rsidP="007E1399">
            <w:pPr>
              <w:rPr>
                <w:ins w:id="1022" w:author="MADASAMY, Marimuthu" w:date="2023-10-31T12:10:00Z"/>
              </w:rPr>
            </w:pPr>
            <w:ins w:id="1023" w:author="MADASAMY, Marimuthu" w:date="2023-10-31T12:10:00Z">
              <w:r w:rsidRPr="00DE07B8">
                <w:t>Arguments – OUT</w:t>
              </w:r>
            </w:ins>
          </w:p>
        </w:tc>
        <w:tc>
          <w:tcPr>
            <w:tcW w:w="6464" w:type="dxa"/>
            <w:noWrap/>
          </w:tcPr>
          <w:p w14:paraId="3462BFFA" w14:textId="77777777" w:rsidR="00593599" w:rsidRPr="00DE07B8" w:rsidRDefault="00593599" w:rsidP="007E1399">
            <w:pPr>
              <w:rPr>
                <w:ins w:id="1024" w:author="MADASAMY, Marimuthu" w:date="2023-10-31T12:10:00Z"/>
              </w:rPr>
            </w:pPr>
            <w:ins w:id="1025" w:author="MADASAMY, Marimuthu" w:date="2023-10-31T12:10:00Z">
              <w:r>
                <w:t>NA</w:t>
              </w:r>
            </w:ins>
          </w:p>
        </w:tc>
      </w:tr>
      <w:tr w:rsidR="00593599" w:rsidRPr="00DE07B8" w14:paraId="283EC9E7" w14:textId="77777777" w:rsidTr="007E1399">
        <w:trPr>
          <w:trHeight w:val="255"/>
          <w:ins w:id="1026" w:author="MADASAMY, Marimuthu" w:date="2023-10-31T12:10:00Z"/>
        </w:trPr>
        <w:tc>
          <w:tcPr>
            <w:tcW w:w="1994" w:type="dxa"/>
            <w:noWrap/>
          </w:tcPr>
          <w:p w14:paraId="7B686820" w14:textId="77777777" w:rsidR="00593599" w:rsidRPr="00DE07B8" w:rsidRDefault="00593599" w:rsidP="007E1399">
            <w:pPr>
              <w:rPr>
                <w:ins w:id="1027" w:author="MADASAMY, Marimuthu" w:date="2023-10-31T12:10:00Z"/>
              </w:rPr>
            </w:pPr>
            <w:ins w:id="1028" w:author="MADASAMY, Marimuthu" w:date="2023-10-31T12:10:00Z">
              <w:r w:rsidRPr="00DE07B8">
                <w:t>Prelim Conditions</w:t>
              </w:r>
            </w:ins>
          </w:p>
        </w:tc>
        <w:tc>
          <w:tcPr>
            <w:tcW w:w="6464" w:type="dxa"/>
            <w:noWrap/>
          </w:tcPr>
          <w:p w14:paraId="6F6F9F4A" w14:textId="77777777" w:rsidR="00593599" w:rsidRPr="00DE07B8" w:rsidRDefault="00593599" w:rsidP="007E1399">
            <w:pPr>
              <w:rPr>
                <w:ins w:id="1029" w:author="MADASAMY, Marimuthu" w:date="2023-10-31T12:10:00Z"/>
              </w:rPr>
            </w:pPr>
          </w:p>
        </w:tc>
      </w:tr>
      <w:tr w:rsidR="00593599" w:rsidRPr="00DE07B8" w14:paraId="54DC077F" w14:textId="77777777" w:rsidTr="007E1399">
        <w:trPr>
          <w:trHeight w:val="255"/>
          <w:ins w:id="1030" w:author="MADASAMY, Marimuthu" w:date="2023-10-31T12:10:00Z"/>
        </w:trPr>
        <w:tc>
          <w:tcPr>
            <w:tcW w:w="1994" w:type="dxa"/>
            <w:noWrap/>
          </w:tcPr>
          <w:p w14:paraId="0BD46BAD" w14:textId="77777777" w:rsidR="00593599" w:rsidRPr="00DE07B8" w:rsidRDefault="00593599" w:rsidP="007E1399">
            <w:pPr>
              <w:rPr>
                <w:ins w:id="1031" w:author="MADASAMY, Marimuthu" w:date="2023-10-31T12:10:00Z"/>
              </w:rPr>
            </w:pPr>
            <w:ins w:id="1032" w:author="MADASAMY, Marimuthu" w:date="2023-10-31T12:10:00Z">
              <w:r w:rsidRPr="00DE07B8">
                <w:t>Subroutine Flow</w:t>
              </w:r>
            </w:ins>
          </w:p>
        </w:tc>
        <w:tc>
          <w:tcPr>
            <w:tcW w:w="6464" w:type="dxa"/>
            <w:noWrap/>
          </w:tcPr>
          <w:p w14:paraId="0A5FC6B9" w14:textId="3A072FB1" w:rsidR="001C7DEF" w:rsidRDefault="001C7DEF">
            <w:pPr>
              <w:pStyle w:val="ListParagraph"/>
              <w:numPr>
                <w:ilvl w:val="0"/>
                <w:numId w:val="71"/>
              </w:numPr>
              <w:tabs>
                <w:tab w:val="left" w:pos="371"/>
              </w:tabs>
              <w:rPr>
                <w:ins w:id="1033" w:author="MADASAMY, Marimuthu" w:date="2023-10-31T12:10:00Z"/>
              </w:rPr>
              <w:pPrChange w:id="1034" w:author="MADASAMY, Marimuthu" w:date="2023-10-31T12:10:00Z">
                <w:pPr>
                  <w:pStyle w:val="ListParagraph"/>
                  <w:numPr>
                    <w:numId w:val="39"/>
                  </w:numPr>
                  <w:tabs>
                    <w:tab w:val="left" w:pos="371"/>
                  </w:tabs>
                  <w:ind w:hanging="360"/>
                </w:pPr>
              </w:pPrChange>
            </w:pPr>
            <w:ins w:id="1035" w:author="MADASAMY, Marimuthu" w:date="2023-10-31T12:31:00Z">
              <w:r w:rsidRPr="001C7DEF">
                <w:t xml:space="preserve">Using </w:t>
              </w:r>
              <w:proofErr w:type="spellStart"/>
              <w:r w:rsidRPr="001C7DEF">
                <w:t>getCustomer</w:t>
              </w:r>
              <w:proofErr w:type="spellEnd"/>
              <w:r w:rsidRPr="001C7DEF">
                <w:t xml:space="preserve"> method from </w:t>
              </w:r>
              <w:proofErr w:type="spellStart"/>
              <w:r w:rsidRPr="001C7DEF">
                <w:t>arrangementActivityRecord</w:t>
              </w:r>
              <w:proofErr w:type="spellEnd"/>
              <w:r w:rsidRPr="001C7DEF">
                <w:t xml:space="preserve">, get customer id and store it the variable </w:t>
              </w:r>
              <w:proofErr w:type="spellStart"/>
              <w:r w:rsidRPr="001C7DEF">
                <w:t>customerId</w:t>
              </w:r>
            </w:ins>
            <w:proofErr w:type="spellEnd"/>
          </w:p>
          <w:p w14:paraId="27CD6C20" w14:textId="265D8220" w:rsidR="00593599" w:rsidRDefault="00593599">
            <w:pPr>
              <w:pStyle w:val="ListParagraph"/>
              <w:numPr>
                <w:ilvl w:val="0"/>
                <w:numId w:val="71"/>
              </w:numPr>
              <w:tabs>
                <w:tab w:val="left" w:pos="371"/>
              </w:tabs>
              <w:rPr>
                <w:ins w:id="1036" w:author="MADASAMY, Marimuthu" w:date="2023-10-31T12:10:00Z"/>
              </w:rPr>
              <w:pPrChange w:id="1037" w:author="MADASAMY, Marimuthu" w:date="2023-10-31T12:10:00Z">
                <w:pPr>
                  <w:pStyle w:val="ListParagraph"/>
                  <w:numPr>
                    <w:numId w:val="39"/>
                  </w:numPr>
                  <w:tabs>
                    <w:tab w:val="left" w:pos="371"/>
                  </w:tabs>
                  <w:ind w:hanging="360"/>
                </w:pPr>
              </w:pPrChange>
            </w:pPr>
            <w:ins w:id="1038" w:author="MADASAMY, Marimuthu" w:date="2023-10-31T12:10:00Z">
              <w:r>
                <w:t xml:space="preserve">Read </w:t>
              </w:r>
            </w:ins>
            <w:ins w:id="1039" w:author="MADASAMY, Marimuthu" w:date="2023-10-31T12:31:00Z">
              <w:r w:rsidR="001C7DEF">
                <w:t>CUSTOMER</w:t>
              </w:r>
            </w:ins>
            <w:ins w:id="1040" w:author="MADASAMY, Marimuthu" w:date="2023-10-31T12:10:00Z">
              <w:r>
                <w:t xml:space="preserve"> record with @ID as </w:t>
              </w:r>
            </w:ins>
            <w:proofErr w:type="spellStart"/>
            <w:ins w:id="1041" w:author="MADASAMY, Marimuthu" w:date="2023-10-31T12:31:00Z">
              <w:r w:rsidR="001C7DEF" w:rsidRPr="001C7DEF">
                <w:t>customerId</w:t>
              </w:r>
            </w:ins>
            <w:proofErr w:type="spellEnd"/>
            <w:ins w:id="1042" w:author="MADASAMY, Marimuthu" w:date="2023-10-31T12:10:00Z">
              <w:r>
                <w:t xml:space="preserve"> and get </w:t>
              </w:r>
            </w:ins>
            <w:ins w:id="1043" w:author="MADASAMY, Marimuthu" w:date="2023-10-31T12:32:00Z">
              <w:r w:rsidR="00DD42D7">
                <w:t>TARGET field value</w:t>
              </w:r>
            </w:ins>
            <w:ins w:id="1044" w:author="MADASAMY, Marimuthu" w:date="2023-10-31T12:10:00Z">
              <w:r>
                <w:t xml:space="preserve"> and store it to the variable </w:t>
              </w:r>
            </w:ins>
            <w:proofErr w:type="spellStart"/>
            <w:ins w:id="1045" w:author="MADASAMY, Marimuthu" w:date="2023-10-31T12:32:00Z">
              <w:r w:rsidR="00E54DBB">
                <w:t>cusTarget</w:t>
              </w:r>
            </w:ins>
            <w:proofErr w:type="spellEnd"/>
          </w:p>
          <w:p w14:paraId="7019FEC7" w14:textId="7239AD3A" w:rsidR="00C14DE5" w:rsidRDefault="00C14DE5" w:rsidP="0002431B">
            <w:pPr>
              <w:pStyle w:val="ListParagraph"/>
              <w:numPr>
                <w:ilvl w:val="0"/>
                <w:numId w:val="71"/>
              </w:numPr>
              <w:tabs>
                <w:tab w:val="left" w:pos="371"/>
              </w:tabs>
              <w:rPr>
                <w:ins w:id="1046" w:author="MADASAMY, Marimuthu" w:date="2023-10-31T12:32:00Z"/>
              </w:rPr>
            </w:pPr>
            <w:ins w:id="1047" w:author="MADASAMY, Marimuthu" w:date="2023-10-31T12:33:00Z">
              <w:r w:rsidRPr="00C14DE5">
                <w:t xml:space="preserve">Read </w:t>
              </w:r>
              <w:proofErr w:type="gramStart"/>
              <w:r w:rsidRPr="00C14DE5">
                <w:t>EB.HUS.GENERIC.PARAM</w:t>
              </w:r>
              <w:proofErr w:type="gramEnd"/>
              <w:r w:rsidRPr="00C14DE5">
                <w:t xml:space="preserve"> with @ID as “ALLOWED.</w:t>
              </w:r>
              <w:r w:rsidR="00951566">
                <w:t>INSTALL</w:t>
              </w:r>
              <w:r w:rsidRPr="00C14DE5">
                <w:t>.FQC”</w:t>
              </w:r>
            </w:ins>
          </w:p>
          <w:p w14:paraId="445CC8D2" w14:textId="370B9E61" w:rsidR="0002431B" w:rsidRDefault="0002431B">
            <w:pPr>
              <w:pStyle w:val="ListParagraph"/>
              <w:numPr>
                <w:ilvl w:val="0"/>
                <w:numId w:val="71"/>
              </w:numPr>
              <w:tabs>
                <w:tab w:val="left" w:pos="371"/>
              </w:tabs>
              <w:rPr>
                <w:ins w:id="1048" w:author="MADASAMY, Marimuthu" w:date="2023-10-31T12:23:00Z"/>
              </w:rPr>
              <w:pPrChange w:id="1049" w:author="MADASAMY, Marimuthu" w:date="2023-10-31T12:24:00Z">
                <w:pPr>
                  <w:pStyle w:val="ListParagraph"/>
                  <w:numPr>
                    <w:numId w:val="72"/>
                  </w:numPr>
                  <w:tabs>
                    <w:tab w:val="left" w:pos="280"/>
                  </w:tabs>
                  <w:ind w:left="281" w:hanging="281"/>
                </w:pPr>
              </w:pPrChange>
            </w:pPr>
            <w:ins w:id="1050" w:author="MADASAMY, Marimuthu" w:date="2023-10-31T12:23:00Z">
              <w:r>
                <w:t xml:space="preserve">Get </w:t>
              </w:r>
              <w:proofErr w:type="gramStart"/>
              <w:r w:rsidRPr="00943480">
                <w:t>EB.HUS.GENERIC.PARAM</w:t>
              </w:r>
              <w:r>
                <w:t>&gt;</w:t>
              </w:r>
              <w:r w:rsidRPr="00F52E7E">
                <w:t>PARAM.TYPE</w:t>
              </w:r>
              <w:proofErr w:type="gramEnd"/>
              <w:r>
                <w:t>, loop through all multi-values and do the below steps</w:t>
              </w:r>
            </w:ins>
          </w:p>
          <w:p w14:paraId="3690E932" w14:textId="6D583361" w:rsidR="0002431B" w:rsidRDefault="0002431B" w:rsidP="0002431B">
            <w:pPr>
              <w:pStyle w:val="ListParagraph"/>
              <w:numPr>
                <w:ilvl w:val="0"/>
                <w:numId w:val="73"/>
              </w:numPr>
              <w:tabs>
                <w:tab w:val="left" w:pos="280"/>
              </w:tabs>
              <w:rPr>
                <w:ins w:id="1051" w:author="MADASAMY, Marimuthu" w:date="2023-10-31T12:23:00Z"/>
              </w:rPr>
            </w:pPr>
            <w:ins w:id="1052" w:author="MADASAMY, Marimuthu" w:date="2023-10-31T12:23:00Z">
              <w:r>
                <w:t xml:space="preserve">If </w:t>
              </w:r>
            </w:ins>
            <w:proofErr w:type="spellStart"/>
            <w:ins w:id="1053" w:author="MADASAMY, Marimuthu" w:date="2023-10-31T14:49:00Z">
              <w:r w:rsidR="005C7A89">
                <w:t>cusTarget</w:t>
              </w:r>
            </w:ins>
            <w:proofErr w:type="spellEnd"/>
            <w:ins w:id="1054" w:author="MADASAMY, Marimuthu" w:date="2023-10-31T15:02:00Z">
              <w:r w:rsidR="005728BF">
                <w:t xml:space="preserve"> </w:t>
              </w:r>
            </w:ins>
            <w:ins w:id="1055" w:author="MADASAMY, Marimuthu" w:date="2023-10-31T14:49:00Z">
              <w:r w:rsidR="005C7A89">
                <w:t xml:space="preserve">value </w:t>
              </w:r>
            </w:ins>
            <w:ins w:id="1056" w:author="MADASAMY, Marimuthu" w:date="2023-10-31T15:03:00Z">
              <w:r w:rsidR="000863FA">
                <w:t xml:space="preserve">is </w:t>
              </w:r>
            </w:ins>
            <w:ins w:id="1057" w:author="MADASAMY, Marimuthu" w:date="2023-10-31T14:49:00Z">
              <w:r w:rsidR="005C7A89">
                <w:t xml:space="preserve">existing in </w:t>
              </w:r>
            </w:ins>
            <w:ins w:id="1058" w:author="MADASAMY, Marimuthu" w:date="2023-10-31T12:23:00Z">
              <w:r w:rsidRPr="00F52E7E">
                <w:t>PARAM.TYPE</w:t>
              </w:r>
            </w:ins>
            <w:ins w:id="1059" w:author="MADASAMY, Marimuthu" w:date="2023-10-31T15:03:00Z">
              <w:r w:rsidR="00557253">
                <w:t xml:space="preserve"> </w:t>
              </w:r>
              <w:r w:rsidR="00557253" w:rsidRPr="00267BA2">
                <w:t xml:space="preserve">(values are delimited </w:t>
              </w:r>
              <w:proofErr w:type="gramStart"/>
              <w:r w:rsidR="00557253" w:rsidRPr="00267BA2">
                <w:t>by ,</w:t>
              </w:r>
              <w:proofErr w:type="gramEnd"/>
              <w:r w:rsidR="00557253" w:rsidRPr="00267BA2">
                <w:t xml:space="preserve"> (comma))</w:t>
              </w:r>
            </w:ins>
            <w:ins w:id="1060" w:author="MADASAMY, Marimuthu" w:date="2023-10-31T12:23:00Z">
              <w:r>
                <w:t xml:space="preserve"> then get corresponding </w:t>
              </w:r>
              <w:r w:rsidRPr="00943480">
                <w:t>EB.HUS.GENERIC.PARAM</w:t>
              </w:r>
              <w:r>
                <w:t xml:space="preserve">&gt; </w:t>
              </w:r>
              <w:r w:rsidRPr="00927481">
                <w:t>PARAM.NAME</w:t>
              </w:r>
              <w:r>
                <w:t xml:space="preserve"> &amp; </w:t>
              </w:r>
              <w:r w:rsidRPr="00927481">
                <w:t>PARAM.VALUE</w:t>
              </w:r>
              <w:r>
                <w:t xml:space="preserve"> field values</w:t>
              </w:r>
            </w:ins>
          </w:p>
          <w:p w14:paraId="704EF2E3" w14:textId="77777777" w:rsidR="0002431B" w:rsidRDefault="0002431B" w:rsidP="0002431B">
            <w:pPr>
              <w:pStyle w:val="ListParagraph"/>
              <w:numPr>
                <w:ilvl w:val="0"/>
                <w:numId w:val="73"/>
              </w:numPr>
              <w:tabs>
                <w:tab w:val="left" w:pos="280"/>
              </w:tabs>
              <w:rPr>
                <w:ins w:id="1061" w:author="MADASAMY, Marimuthu" w:date="2023-10-31T12:23:00Z"/>
              </w:rPr>
            </w:pPr>
            <w:ins w:id="1062" w:author="MADASAMY, Marimuthu" w:date="2023-10-31T12:23:00Z">
              <w:r>
                <w:t xml:space="preserve">Loop through each </w:t>
              </w:r>
              <w:r w:rsidRPr="00927481">
                <w:t>PARAM.NAME</w:t>
              </w:r>
              <w:r>
                <w:t xml:space="preserve"> &amp; </w:t>
              </w:r>
              <w:r w:rsidRPr="00927481">
                <w:t>PARAM.VALUE</w:t>
              </w:r>
              <w:r>
                <w:t xml:space="preserve"> field values</w:t>
              </w:r>
            </w:ins>
          </w:p>
          <w:p w14:paraId="270F61A8" w14:textId="77777777" w:rsidR="00F639B4" w:rsidRDefault="00F639B4" w:rsidP="0002431B">
            <w:pPr>
              <w:pStyle w:val="ListParagraph"/>
              <w:numPr>
                <w:ilvl w:val="1"/>
                <w:numId w:val="73"/>
              </w:numPr>
              <w:tabs>
                <w:tab w:val="left" w:pos="280"/>
              </w:tabs>
              <w:rPr>
                <w:ins w:id="1063" w:author="MADASAMY, Marimuthu" w:date="2023-10-31T14:50:00Z"/>
              </w:rPr>
            </w:pPr>
            <w:ins w:id="1064" w:author="MADASAMY, Marimuthu" w:date="2023-10-31T14:50:00Z">
              <w:r w:rsidRPr="00F639B4">
                <w:t xml:space="preserve">If PARAM.NAME equal to “MONTH.FQC” then get corresponding field value of PARAM.VALUE and store it the variable </w:t>
              </w:r>
              <w:proofErr w:type="spellStart"/>
              <w:r w:rsidRPr="00F639B4">
                <w:t>AllowedMntFqc</w:t>
              </w:r>
              <w:proofErr w:type="spellEnd"/>
            </w:ins>
          </w:p>
          <w:p w14:paraId="0C023BA6" w14:textId="77777777" w:rsidR="00100ECF" w:rsidRDefault="0002431B" w:rsidP="00100ECF">
            <w:pPr>
              <w:pStyle w:val="ListParagraph"/>
              <w:numPr>
                <w:ilvl w:val="0"/>
                <w:numId w:val="71"/>
              </w:numPr>
              <w:tabs>
                <w:tab w:val="left" w:pos="371"/>
              </w:tabs>
              <w:rPr>
                <w:ins w:id="1065" w:author="MADASAMY, Marimuthu" w:date="2023-10-31T15:05:00Z"/>
              </w:rPr>
            </w:pPr>
            <w:ins w:id="1066" w:author="MADASAMY, Marimuthu" w:date="2023-10-31T12:23:00Z">
              <w:r>
                <w:t xml:space="preserve">Get value from </w:t>
              </w:r>
              <w:proofErr w:type="gramStart"/>
              <w:r>
                <w:t>AA.ARR.PAYMENT.SCHEDULE&gt;</w:t>
              </w:r>
              <w:r w:rsidRPr="00B279DB">
                <w:t>PAYMENT.FREQ</w:t>
              </w:r>
              <w:proofErr w:type="gramEnd"/>
              <w:r>
                <w:t xml:space="preserve"> for</w:t>
              </w:r>
            </w:ins>
            <w:ins w:id="1067" w:author="MADASAMY, Marimuthu" w:date="2023-10-31T14:26:00Z">
              <w:r w:rsidR="00E7088C">
                <w:t xml:space="preserve"> CONSTANT or LINEAR payment type</w:t>
              </w:r>
            </w:ins>
            <w:ins w:id="1068" w:author="MADASAMY, Marimuthu" w:date="2023-10-31T12:23:00Z">
              <w:r>
                <w:t xml:space="preserve">. Using substring extract string between “e” and “M” from </w:t>
              </w:r>
              <w:r w:rsidRPr="00B279DB">
                <w:t>PAYMENT.FREQ</w:t>
              </w:r>
              <w:r>
                <w:t>.</w:t>
              </w:r>
            </w:ins>
            <w:ins w:id="1069" w:author="MADASAMY, Marimuthu" w:date="2023-10-31T15:05:00Z">
              <w:r w:rsidR="00100ECF">
                <w:t xml:space="preserve"> </w:t>
              </w:r>
            </w:ins>
            <w:ins w:id="1070" w:author="MADASAMY, Marimuthu" w:date="2023-10-31T12:23:00Z">
              <w:r>
                <w:t xml:space="preserve">(Example: </w:t>
              </w:r>
              <w:proofErr w:type="gramStart"/>
              <w:r w:rsidRPr="00B279DB">
                <w:t>PAYMENT.FREQ</w:t>
              </w:r>
              <w:r w:rsidRPr="00D90FC5">
                <w:t xml:space="preserve"> </w:t>
              </w:r>
              <w:r>
                <w:t xml:space="preserve"> =</w:t>
              </w:r>
              <w:proofErr w:type="gramEnd"/>
              <w:r>
                <w:t xml:space="preserve"> </w:t>
              </w:r>
              <w:r w:rsidRPr="007B5D05">
                <w:t>e0Y e</w:t>
              </w:r>
              <w:r w:rsidRPr="00100ECF">
                <w:rPr>
                  <w:highlight w:val="yellow"/>
                </w:rPr>
                <w:t>1</w:t>
              </w:r>
              <w:r w:rsidRPr="007B5D05">
                <w:t>M e0W o1D e0F</w:t>
              </w:r>
            </w:ins>
          </w:p>
          <w:p w14:paraId="78E2FA3C" w14:textId="35BF6E96" w:rsidR="0002431B" w:rsidRDefault="0002431B">
            <w:pPr>
              <w:pStyle w:val="ListParagraph"/>
              <w:tabs>
                <w:tab w:val="left" w:pos="371"/>
              </w:tabs>
              <w:rPr>
                <w:ins w:id="1071" w:author="MADASAMY, Marimuthu" w:date="2023-10-31T14:51:00Z"/>
              </w:rPr>
              <w:pPrChange w:id="1072" w:author="MADASAMY, Marimuthu" w:date="2023-10-31T15:05:00Z">
                <w:pPr>
                  <w:pStyle w:val="ListParagraph"/>
                  <w:tabs>
                    <w:tab w:val="left" w:pos="371"/>
                  </w:tabs>
                  <w:ind w:left="281"/>
                </w:pPr>
              </w:pPrChange>
            </w:pPr>
            <w:ins w:id="1073" w:author="MADASAMY, Marimuthu" w:date="2023-10-31T12:23:00Z">
              <w:r>
                <w:lastRenderedPageBreak/>
                <w:t>Extracted value should be 1)</w:t>
              </w:r>
            </w:ins>
          </w:p>
          <w:p w14:paraId="0B0B8AE4" w14:textId="5CD4C036" w:rsidR="00373E0D" w:rsidRPr="009E6F16" w:rsidRDefault="00267BA2">
            <w:pPr>
              <w:pStyle w:val="ListParagraph"/>
              <w:numPr>
                <w:ilvl w:val="0"/>
                <w:numId w:val="75"/>
              </w:numPr>
              <w:tabs>
                <w:tab w:val="left" w:pos="371"/>
              </w:tabs>
              <w:rPr>
                <w:ins w:id="1074" w:author="MADASAMY, Marimuthu" w:date="2023-10-31T12:10:00Z"/>
              </w:rPr>
              <w:pPrChange w:id="1075" w:author="MADASAMY, Marimuthu" w:date="2023-11-07T14:51:00Z">
                <w:pPr>
                  <w:pStyle w:val="ListParagraph"/>
                  <w:tabs>
                    <w:tab w:val="left" w:pos="371"/>
                  </w:tabs>
                  <w:ind w:left="1440"/>
                </w:pPr>
              </w:pPrChange>
            </w:pPr>
            <w:ins w:id="1076" w:author="MADASAMY, Marimuthu" w:date="2023-10-31T14:51:00Z">
              <w:r w:rsidRPr="00267BA2">
                <w:t xml:space="preserve">If extracted value is not matching with any of the values stored </w:t>
              </w:r>
              <w:proofErr w:type="spellStart"/>
              <w:r w:rsidRPr="00267BA2">
                <w:t>AllowedMntFqc</w:t>
              </w:r>
              <w:proofErr w:type="spellEnd"/>
              <w:r w:rsidRPr="00267BA2">
                <w:t xml:space="preserve"> (values are delimited </w:t>
              </w:r>
              <w:proofErr w:type="gramStart"/>
              <w:r w:rsidRPr="00267BA2">
                <w:t>by ,</w:t>
              </w:r>
              <w:proofErr w:type="gramEnd"/>
              <w:r w:rsidRPr="00267BA2">
                <w:t xml:space="preserve"> (comma)) then raise an error message</w:t>
              </w:r>
            </w:ins>
            <w:ins w:id="1077" w:author="MADASAMY, Marimuthu" w:date="2023-10-31T14:52:00Z">
              <w:r>
                <w:t xml:space="preserve"> </w:t>
              </w:r>
            </w:ins>
            <w:ins w:id="1078" w:author="MADASAMY, Marimuthu" w:date="2023-10-31T15:08:00Z">
              <w:r w:rsidR="00BC63FD">
                <w:t>AA-HUS.ALLOWED.INSTAL.FQC</w:t>
              </w:r>
            </w:ins>
            <w:ins w:id="1079" w:author="MADASAMY, Marimuthu" w:date="2023-10-31T15:10:00Z">
              <w:r w:rsidR="003A7E5D">
                <w:t xml:space="preserve"> with extracted value as argument</w:t>
              </w:r>
            </w:ins>
          </w:p>
        </w:tc>
      </w:tr>
      <w:tr w:rsidR="00593599" w:rsidRPr="00DE07B8" w14:paraId="039E4098" w14:textId="77777777" w:rsidTr="007E1399">
        <w:trPr>
          <w:trHeight w:val="255"/>
          <w:ins w:id="1080" w:author="MADASAMY, Marimuthu" w:date="2023-10-31T12:10:00Z"/>
        </w:trPr>
        <w:tc>
          <w:tcPr>
            <w:tcW w:w="1994" w:type="dxa"/>
            <w:noWrap/>
          </w:tcPr>
          <w:p w14:paraId="18187598" w14:textId="77777777" w:rsidR="00593599" w:rsidRPr="00DE07B8" w:rsidRDefault="00593599" w:rsidP="007E1399">
            <w:pPr>
              <w:rPr>
                <w:ins w:id="1081" w:author="MADASAMY, Marimuthu" w:date="2023-10-31T12:10:00Z"/>
              </w:rPr>
            </w:pPr>
            <w:ins w:id="1082" w:author="MADASAMY, Marimuthu" w:date="2023-10-31T12:10:00Z">
              <w:r w:rsidRPr="00DE07B8">
                <w:lastRenderedPageBreak/>
                <w:t>Special Instructions</w:t>
              </w:r>
            </w:ins>
          </w:p>
        </w:tc>
        <w:tc>
          <w:tcPr>
            <w:tcW w:w="6464" w:type="dxa"/>
            <w:noWrap/>
          </w:tcPr>
          <w:p w14:paraId="7D64159E" w14:textId="77777777" w:rsidR="00593599" w:rsidRPr="00DE07B8" w:rsidRDefault="00593599" w:rsidP="007E1399">
            <w:pPr>
              <w:rPr>
                <w:ins w:id="1083" w:author="MADASAMY, Marimuthu" w:date="2023-10-31T12:10:00Z"/>
              </w:rPr>
            </w:pPr>
          </w:p>
        </w:tc>
      </w:tr>
    </w:tbl>
    <w:p w14:paraId="6920B3CD" w14:textId="77777777" w:rsidR="00593599" w:rsidRDefault="00593599" w:rsidP="00593599">
      <w:pPr>
        <w:rPr>
          <w:ins w:id="1084" w:author="MADASAMY, Marimuthu" w:date="2023-10-31T12:10:00Z"/>
        </w:rPr>
      </w:pPr>
    </w:p>
    <w:p w14:paraId="1463B7C3" w14:textId="58F0FCF8" w:rsidR="00781C48" w:rsidRPr="00DE07B8" w:rsidRDefault="00994702" w:rsidP="00781C48">
      <w:pPr>
        <w:pStyle w:val="Heading2"/>
        <w:rPr>
          <w:ins w:id="1085" w:author="MADASAMY, Marimuthu" w:date="2023-11-22T12:53:00Z"/>
        </w:rPr>
      </w:pPr>
      <w:proofErr w:type="spellStart"/>
      <w:ins w:id="1086" w:author="MADASAMY, Marimuthu" w:date="2023-11-22T15:59:00Z">
        <w:r w:rsidRPr="00994702">
          <w:t>HusAuthPayOffTypeInvUpd</w:t>
        </w:r>
      </w:ins>
      <w:proofErr w:type="spellEnd"/>
    </w:p>
    <w:tbl>
      <w:tblPr>
        <w:tblW w:w="985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864"/>
      </w:tblGrid>
      <w:tr w:rsidR="00781C48" w:rsidRPr="00DE07B8" w14:paraId="461CC0A0" w14:textId="77777777" w:rsidTr="001F1BA5">
        <w:trPr>
          <w:trHeight w:val="255"/>
          <w:ins w:id="1087" w:author="MADASAMY, Marimuthu" w:date="2023-11-22T12:53:00Z"/>
        </w:trPr>
        <w:tc>
          <w:tcPr>
            <w:tcW w:w="1994" w:type="dxa"/>
            <w:shd w:val="clear" w:color="auto" w:fill="B9CFDD"/>
            <w:noWrap/>
          </w:tcPr>
          <w:p w14:paraId="508D6478" w14:textId="77777777" w:rsidR="00781C48" w:rsidRPr="00DE07B8" w:rsidRDefault="00781C48" w:rsidP="001F1BA5">
            <w:pPr>
              <w:pStyle w:val="BoldBlueDark"/>
              <w:rPr>
                <w:ins w:id="1088" w:author="MADASAMY, Marimuthu" w:date="2023-11-22T12:53:00Z"/>
              </w:rPr>
            </w:pPr>
            <w:ins w:id="1089" w:author="MADASAMY, Marimuthu" w:date="2023-11-22T12:53:00Z">
              <w:r w:rsidRPr="00DE07B8">
                <w:t xml:space="preserve">Property </w:t>
              </w:r>
            </w:ins>
          </w:p>
        </w:tc>
        <w:tc>
          <w:tcPr>
            <w:tcW w:w="7864" w:type="dxa"/>
            <w:shd w:val="clear" w:color="auto" w:fill="B9CFDD"/>
            <w:noWrap/>
          </w:tcPr>
          <w:p w14:paraId="5B542503" w14:textId="77777777" w:rsidR="00781C48" w:rsidRPr="00DE07B8" w:rsidRDefault="00781C48" w:rsidP="001F1BA5">
            <w:pPr>
              <w:pStyle w:val="BoldBlueDark"/>
              <w:rPr>
                <w:ins w:id="1090" w:author="MADASAMY, Marimuthu" w:date="2023-11-22T12:53:00Z"/>
              </w:rPr>
            </w:pPr>
            <w:ins w:id="1091" w:author="MADASAMY, Marimuthu" w:date="2023-11-22T12:53:00Z">
              <w:r w:rsidRPr="00DE07B8">
                <w:t>Specification</w:t>
              </w:r>
            </w:ins>
          </w:p>
        </w:tc>
      </w:tr>
      <w:tr w:rsidR="00781C48" w:rsidRPr="00DE07B8" w14:paraId="5304288C" w14:textId="77777777" w:rsidTr="001F1BA5">
        <w:trPr>
          <w:trHeight w:val="255"/>
          <w:ins w:id="1092" w:author="MADASAMY, Marimuthu" w:date="2023-11-22T12:53:00Z"/>
        </w:trPr>
        <w:tc>
          <w:tcPr>
            <w:tcW w:w="1994" w:type="dxa"/>
            <w:noWrap/>
          </w:tcPr>
          <w:p w14:paraId="5816A07A" w14:textId="77777777" w:rsidR="00781C48" w:rsidRPr="00DE07B8" w:rsidRDefault="00781C48" w:rsidP="001F1BA5">
            <w:pPr>
              <w:rPr>
                <w:ins w:id="1093" w:author="MADASAMY, Marimuthu" w:date="2023-11-22T12:53:00Z"/>
              </w:rPr>
            </w:pPr>
            <w:ins w:id="1094" w:author="MADASAMY, Marimuthu" w:date="2023-11-22T12:53:00Z">
              <w:r w:rsidRPr="00DE07B8">
                <w:t>Type</w:t>
              </w:r>
            </w:ins>
          </w:p>
        </w:tc>
        <w:tc>
          <w:tcPr>
            <w:tcW w:w="7864" w:type="dxa"/>
            <w:noWrap/>
          </w:tcPr>
          <w:p w14:paraId="771746CD" w14:textId="77777777" w:rsidR="00781C48" w:rsidRPr="00DE07B8" w:rsidRDefault="00781C48" w:rsidP="001F1BA5">
            <w:pPr>
              <w:rPr>
                <w:ins w:id="1095" w:author="MADASAMY, Marimuthu" w:date="2023-11-22T12:53:00Z"/>
              </w:rPr>
            </w:pPr>
            <w:ins w:id="1096" w:author="MADASAMY, Marimuthu" w:date="2023-11-22T12:53:00Z">
              <w:r>
                <w:t>S</w:t>
              </w:r>
            </w:ins>
          </w:p>
        </w:tc>
      </w:tr>
      <w:tr w:rsidR="00781C48" w:rsidRPr="00DE07B8" w14:paraId="0283FA0D" w14:textId="77777777" w:rsidTr="001F1BA5">
        <w:trPr>
          <w:trHeight w:val="255"/>
          <w:ins w:id="1097" w:author="MADASAMY, Marimuthu" w:date="2023-11-22T12:53:00Z"/>
        </w:trPr>
        <w:tc>
          <w:tcPr>
            <w:tcW w:w="1994" w:type="dxa"/>
            <w:noWrap/>
          </w:tcPr>
          <w:p w14:paraId="61946949" w14:textId="77777777" w:rsidR="00781C48" w:rsidRPr="00DE07B8" w:rsidRDefault="00781C48" w:rsidP="001F1BA5">
            <w:pPr>
              <w:rPr>
                <w:ins w:id="1098" w:author="MADASAMY, Marimuthu" w:date="2023-11-22T12:53:00Z"/>
              </w:rPr>
            </w:pPr>
            <w:ins w:id="1099" w:author="MADASAMY, Marimuthu" w:date="2023-11-22T12:53:00Z">
              <w:r w:rsidRPr="00DE07B8">
                <w:t>Attached To</w:t>
              </w:r>
            </w:ins>
          </w:p>
        </w:tc>
        <w:tc>
          <w:tcPr>
            <w:tcW w:w="7864" w:type="dxa"/>
            <w:noWrap/>
          </w:tcPr>
          <w:p w14:paraId="5CD2BC75" w14:textId="77777777" w:rsidR="00781C48" w:rsidRDefault="00781C48" w:rsidP="001F1BA5">
            <w:pPr>
              <w:rPr>
                <w:ins w:id="1100" w:author="MADASAMY, Marimuthu" w:date="2023-11-22T18:22:00Z"/>
              </w:rPr>
            </w:pPr>
            <w:ins w:id="1101" w:author="MADASAMY, Marimuthu" w:date="2023-11-22T12:53:00Z">
              <w:r>
                <w:t>VERSION&gt;</w:t>
              </w:r>
            </w:ins>
            <w:ins w:id="1102" w:author="MADASAMY, Marimuthu" w:date="2023-11-22T14:43:00Z">
              <w:r w:rsidR="00121333" w:rsidRPr="00121333">
                <w:t>EB.HUS.CUS.APP.LA.DOCU</w:t>
              </w:r>
              <w:r w:rsidR="00F406C5">
                <w:t>,</w:t>
              </w:r>
            </w:ins>
            <w:ins w:id="1103" w:author="MADASAMY, Marimuthu" w:date="2023-11-22T15:53:00Z">
              <w:r w:rsidR="00DF29F3">
                <w:t>OFS</w:t>
              </w:r>
            </w:ins>
          </w:p>
          <w:p w14:paraId="1597FAFA" w14:textId="5C35A513" w:rsidR="00273039" w:rsidRPr="00DE07B8" w:rsidRDefault="00273039" w:rsidP="001F1BA5">
            <w:pPr>
              <w:rPr>
                <w:ins w:id="1104" w:author="MADASAMY, Marimuthu" w:date="2023-11-22T12:53:00Z"/>
              </w:rPr>
            </w:pPr>
            <w:ins w:id="1105" w:author="MADASAMY, Marimuthu" w:date="2023-11-22T18:22:00Z">
              <w:r>
                <w:t xml:space="preserve">Note: Table &amp; Version developed as part of </w:t>
              </w:r>
            </w:ins>
            <w:ins w:id="1106" w:author="MADASAMY, Marimuthu" w:date="2023-11-22T18:23:00Z">
              <w:r>
                <w:t>CR19 development</w:t>
              </w:r>
            </w:ins>
          </w:p>
        </w:tc>
      </w:tr>
      <w:tr w:rsidR="00781C48" w:rsidRPr="00DE07B8" w14:paraId="1F8F3A02" w14:textId="77777777" w:rsidTr="001F1BA5">
        <w:trPr>
          <w:trHeight w:val="255"/>
          <w:ins w:id="1107" w:author="MADASAMY, Marimuthu" w:date="2023-11-22T12:53:00Z"/>
        </w:trPr>
        <w:tc>
          <w:tcPr>
            <w:tcW w:w="1994" w:type="dxa"/>
            <w:noWrap/>
          </w:tcPr>
          <w:p w14:paraId="1C1C852A" w14:textId="77777777" w:rsidR="00781C48" w:rsidRPr="00DE07B8" w:rsidRDefault="00781C48" w:rsidP="001F1BA5">
            <w:pPr>
              <w:rPr>
                <w:ins w:id="1108" w:author="MADASAMY, Marimuthu" w:date="2023-11-22T12:53:00Z"/>
              </w:rPr>
            </w:pPr>
            <w:ins w:id="1109" w:author="MADASAMY, Marimuthu" w:date="2023-11-22T12:53:00Z">
              <w:r w:rsidRPr="00DE07B8">
                <w:t>Attached As</w:t>
              </w:r>
            </w:ins>
          </w:p>
        </w:tc>
        <w:tc>
          <w:tcPr>
            <w:tcW w:w="7864" w:type="dxa"/>
            <w:noWrap/>
          </w:tcPr>
          <w:p w14:paraId="0D2D57D5" w14:textId="77777777" w:rsidR="00781C48" w:rsidRPr="00DE07B8" w:rsidRDefault="00781C48" w:rsidP="001F1BA5">
            <w:pPr>
              <w:rPr>
                <w:ins w:id="1110" w:author="MADASAMY, Marimuthu" w:date="2023-11-22T12:53:00Z"/>
              </w:rPr>
            </w:pPr>
            <w:ins w:id="1111" w:author="MADASAMY, Marimuthu" w:date="2023-11-22T12:53:00Z">
              <w:r>
                <w:t>Authorisation Routine</w:t>
              </w:r>
            </w:ins>
          </w:p>
        </w:tc>
      </w:tr>
      <w:tr w:rsidR="00781C48" w:rsidRPr="00DE07B8" w14:paraId="53461548" w14:textId="77777777" w:rsidTr="001F1BA5">
        <w:trPr>
          <w:trHeight w:val="255"/>
          <w:ins w:id="1112" w:author="MADASAMY, Marimuthu" w:date="2023-11-22T12:53:00Z"/>
        </w:trPr>
        <w:tc>
          <w:tcPr>
            <w:tcW w:w="1994" w:type="dxa"/>
            <w:noWrap/>
          </w:tcPr>
          <w:p w14:paraId="54B117F9" w14:textId="77777777" w:rsidR="00781C48" w:rsidRPr="00DE07B8" w:rsidRDefault="00781C48" w:rsidP="001F1BA5">
            <w:pPr>
              <w:rPr>
                <w:ins w:id="1113" w:author="MADASAMY, Marimuthu" w:date="2023-11-22T12:53:00Z"/>
              </w:rPr>
            </w:pPr>
            <w:ins w:id="1114" w:author="MADASAMY, Marimuthu" w:date="2023-11-22T12:53:00Z">
              <w:r w:rsidRPr="00DE07B8">
                <w:t>Dependency</w:t>
              </w:r>
            </w:ins>
          </w:p>
        </w:tc>
        <w:tc>
          <w:tcPr>
            <w:tcW w:w="7864" w:type="dxa"/>
            <w:noWrap/>
          </w:tcPr>
          <w:p w14:paraId="28F17C9B" w14:textId="77777777" w:rsidR="00781C48" w:rsidRPr="00DE07B8" w:rsidRDefault="00781C48" w:rsidP="001F1BA5">
            <w:pPr>
              <w:rPr>
                <w:ins w:id="1115" w:author="MADASAMY, Marimuthu" w:date="2023-11-22T12:53:00Z"/>
              </w:rPr>
            </w:pPr>
            <w:ins w:id="1116" w:author="MADASAMY, Marimuthu" w:date="2023-11-22T12:53:00Z">
              <w:r>
                <w:t>NA</w:t>
              </w:r>
            </w:ins>
          </w:p>
        </w:tc>
      </w:tr>
      <w:tr w:rsidR="00781C48" w:rsidRPr="00DE07B8" w14:paraId="28C21EF1" w14:textId="77777777" w:rsidTr="001F1BA5">
        <w:trPr>
          <w:trHeight w:val="255"/>
          <w:ins w:id="1117" w:author="MADASAMY, Marimuthu" w:date="2023-11-22T12:53:00Z"/>
        </w:trPr>
        <w:tc>
          <w:tcPr>
            <w:tcW w:w="1994" w:type="dxa"/>
            <w:noWrap/>
          </w:tcPr>
          <w:p w14:paraId="42AB563B" w14:textId="77777777" w:rsidR="00781C48" w:rsidRPr="00DE07B8" w:rsidRDefault="00781C48" w:rsidP="001F1BA5">
            <w:pPr>
              <w:rPr>
                <w:ins w:id="1118" w:author="MADASAMY, Marimuthu" w:date="2023-11-22T12:53:00Z"/>
              </w:rPr>
            </w:pPr>
            <w:ins w:id="1119" w:author="MADASAMY, Marimuthu" w:date="2023-11-22T12:53:00Z">
              <w:r w:rsidRPr="00DE07B8">
                <w:t>Description</w:t>
              </w:r>
            </w:ins>
          </w:p>
        </w:tc>
        <w:tc>
          <w:tcPr>
            <w:tcW w:w="7864" w:type="dxa"/>
            <w:noWrap/>
          </w:tcPr>
          <w:p w14:paraId="4217DE90" w14:textId="77777777" w:rsidR="00781C48" w:rsidRPr="00DE07B8" w:rsidRDefault="00781C48" w:rsidP="001F1BA5">
            <w:pPr>
              <w:rPr>
                <w:ins w:id="1120" w:author="MADASAMY, Marimuthu" w:date="2023-11-22T12:53:00Z"/>
              </w:rPr>
            </w:pPr>
            <w:ins w:id="1121" w:author="MADASAMY, Marimuthu" w:date="2023-11-22T12:53:00Z">
              <w:r>
                <w:t xml:space="preserve">This routine will update </w:t>
              </w:r>
              <w:r w:rsidRPr="00AC39AC">
                <w:t xml:space="preserve">EB.HB.INVOICE.DETAILS </w:t>
              </w:r>
              <w:r>
                <w:t>record when authoriser approves the application.</w:t>
              </w:r>
            </w:ins>
          </w:p>
        </w:tc>
      </w:tr>
      <w:tr w:rsidR="00781C48" w:rsidRPr="00DE07B8" w14:paraId="0CC83590" w14:textId="77777777" w:rsidTr="001F1BA5">
        <w:trPr>
          <w:trHeight w:val="255"/>
          <w:ins w:id="1122" w:author="MADASAMY, Marimuthu" w:date="2023-11-22T12:53:00Z"/>
        </w:trPr>
        <w:tc>
          <w:tcPr>
            <w:tcW w:w="1994" w:type="dxa"/>
            <w:noWrap/>
          </w:tcPr>
          <w:p w14:paraId="3A29DB38" w14:textId="77777777" w:rsidR="00781C48" w:rsidRPr="00DE07B8" w:rsidRDefault="00781C48" w:rsidP="001F1BA5">
            <w:pPr>
              <w:rPr>
                <w:ins w:id="1123" w:author="MADASAMY, Marimuthu" w:date="2023-11-22T12:53:00Z"/>
              </w:rPr>
            </w:pPr>
            <w:ins w:id="1124" w:author="MADASAMY, Marimuthu" w:date="2023-11-22T12:53:00Z">
              <w:r w:rsidRPr="00DE07B8">
                <w:t>Arguments – IN</w:t>
              </w:r>
            </w:ins>
          </w:p>
        </w:tc>
        <w:tc>
          <w:tcPr>
            <w:tcW w:w="7864" w:type="dxa"/>
            <w:noWrap/>
          </w:tcPr>
          <w:p w14:paraId="72CBBABF" w14:textId="77777777" w:rsidR="00781C48" w:rsidRPr="00DE07B8" w:rsidRDefault="00781C48" w:rsidP="001F1BA5">
            <w:pPr>
              <w:rPr>
                <w:ins w:id="1125" w:author="MADASAMY, Marimuthu" w:date="2023-11-22T12:53:00Z"/>
              </w:rPr>
            </w:pPr>
            <w:ins w:id="1126" w:author="MADASAMY, Marimuthu" w:date="2023-11-22T12:53:00Z">
              <w:r>
                <w:t>NA</w:t>
              </w:r>
            </w:ins>
          </w:p>
        </w:tc>
      </w:tr>
      <w:tr w:rsidR="00781C48" w:rsidRPr="00DE07B8" w14:paraId="1F15C673" w14:textId="77777777" w:rsidTr="001F1BA5">
        <w:trPr>
          <w:trHeight w:val="255"/>
          <w:ins w:id="1127" w:author="MADASAMY, Marimuthu" w:date="2023-11-22T12:53:00Z"/>
        </w:trPr>
        <w:tc>
          <w:tcPr>
            <w:tcW w:w="1994" w:type="dxa"/>
            <w:noWrap/>
          </w:tcPr>
          <w:p w14:paraId="77BB98AC" w14:textId="77777777" w:rsidR="00781C48" w:rsidRPr="00DE07B8" w:rsidRDefault="00781C48" w:rsidP="001F1BA5">
            <w:pPr>
              <w:rPr>
                <w:ins w:id="1128" w:author="MADASAMY, Marimuthu" w:date="2023-11-22T12:53:00Z"/>
              </w:rPr>
            </w:pPr>
            <w:ins w:id="1129" w:author="MADASAMY, Marimuthu" w:date="2023-11-22T12:53:00Z">
              <w:r w:rsidRPr="00DE07B8">
                <w:t>Arguments – OUT</w:t>
              </w:r>
            </w:ins>
          </w:p>
        </w:tc>
        <w:tc>
          <w:tcPr>
            <w:tcW w:w="7864" w:type="dxa"/>
            <w:noWrap/>
          </w:tcPr>
          <w:p w14:paraId="72DCE3A3" w14:textId="77777777" w:rsidR="00781C48" w:rsidRPr="00DE07B8" w:rsidRDefault="00781C48" w:rsidP="001F1BA5">
            <w:pPr>
              <w:rPr>
                <w:ins w:id="1130" w:author="MADASAMY, Marimuthu" w:date="2023-11-22T12:53:00Z"/>
              </w:rPr>
            </w:pPr>
            <w:ins w:id="1131" w:author="MADASAMY, Marimuthu" w:date="2023-11-22T12:53:00Z">
              <w:r>
                <w:t>NA</w:t>
              </w:r>
            </w:ins>
          </w:p>
        </w:tc>
      </w:tr>
      <w:tr w:rsidR="00781C48" w:rsidRPr="00DE07B8" w14:paraId="1B48627A" w14:textId="77777777" w:rsidTr="001F1BA5">
        <w:trPr>
          <w:trHeight w:val="255"/>
          <w:ins w:id="1132" w:author="MADASAMY, Marimuthu" w:date="2023-11-22T12:53:00Z"/>
        </w:trPr>
        <w:tc>
          <w:tcPr>
            <w:tcW w:w="1994" w:type="dxa"/>
            <w:noWrap/>
          </w:tcPr>
          <w:p w14:paraId="216AE25A" w14:textId="77777777" w:rsidR="00781C48" w:rsidRPr="00DE07B8" w:rsidRDefault="00781C48" w:rsidP="001F1BA5">
            <w:pPr>
              <w:rPr>
                <w:ins w:id="1133" w:author="MADASAMY, Marimuthu" w:date="2023-11-22T12:53:00Z"/>
              </w:rPr>
            </w:pPr>
            <w:ins w:id="1134" w:author="MADASAMY, Marimuthu" w:date="2023-11-22T12:53:00Z">
              <w:r w:rsidRPr="00DE07B8">
                <w:t>Prelim Conditions</w:t>
              </w:r>
            </w:ins>
          </w:p>
        </w:tc>
        <w:tc>
          <w:tcPr>
            <w:tcW w:w="7864" w:type="dxa"/>
            <w:noWrap/>
          </w:tcPr>
          <w:p w14:paraId="1C7A4F7E" w14:textId="77777777" w:rsidR="00781C48" w:rsidRPr="00DE07B8" w:rsidRDefault="00781C48" w:rsidP="001F1BA5">
            <w:pPr>
              <w:rPr>
                <w:ins w:id="1135" w:author="MADASAMY, Marimuthu" w:date="2023-11-22T12:53:00Z"/>
              </w:rPr>
            </w:pPr>
            <w:ins w:id="1136" w:author="MADASAMY, Marimuthu" w:date="2023-11-22T12:53:00Z">
              <w:r>
                <w:t>NA</w:t>
              </w:r>
            </w:ins>
          </w:p>
        </w:tc>
      </w:tr>
      <w:tr w:rsidR="00781C48" w:rsidRPr="00DE07B8" w14:paraId="3A952387" w14:textId="77777777" w:rsidTr="001F1BA5">
        <w:trPr>
          <w:trHeight w:val="255"/>
          <w:ins w:id="1137" w:author="MADASAMY, Marimuthu" w:date="2023-11-22T12:53:00Z"/>
        </w:trPr>
        <w:tc>
          <w:tcPr>
            <w:tcW w:w="1994" w:type="dxa"/>
            <w:noWrap/>
          </w:tcPr>
          <w:p w14:paraId="42F6A3A8" w14:textId="77777777" w:rsidR="00781C48" w:rsidRPr="00DE07B8" w:rsidRDefault="00781C48" w:rsidP="001F1BA5">
            <w:pPr>
              <w:rPr>
                <w:ins w:id="1138" w:author="MADASAMY, Marimuthu" w:date="2023-11-22T12:53:00Z"/>
              </w:rPr>
            </w:pPr>
            <w:ins w:id="1139" w:author="MADASAMY, Marimuthu" w:date="2023-11-22T12:53:00Z">
              <w:r w:rsidRPr="00DE07B8">
                <w:t>Subroutine Flow</w:t>
              </w:r>
            </w:ins>
          </w:p>
        </w:tc>
        <w:tc>
          <w:tcPr>
            <w:tcW w:w="7864" w:type="dxa"/>
            <w:noWrap/>
          </w:tcPr>
          <w:p w14:paraId="0AF14CDC" w14:textId="77777777" w:rsidR="00781C48" w:rsidRPr="00454071" w:rsidRDefault="00781C48" w:rsidP="001F1BA5">
            <w:pPr>
              <w:pStyle w:val="ListParagraph"/>
              <w:rPr>
                <w:ins w:id="1140" w:author="MADASAMY, Marimuthu" w:date="2023-11-22T12:53:00Z"/>
                <w:rFonts w:ascii="Arial" w:hAnsi="Arial" w:cs="Arial"/>
                <w:sz w:val="20"/>
                <w:szCs w:val="20"/>
              </w:rPr>
            </w:pPr>
          </w:p>
          <w:p w14:paraId="661E4BD1" w14:textId="6CD759A2" w:rsidR="00781C48" w:rsidRPr="00454071" w:rsidRDefault="00781C48" w:rsidP="00781C48">
            <w:pPr>
              <w:pStyle w:val="ListParagraph"/>
              <w:numPr>
                <w:ilvl w:val="0"/>
                <w:numId w:val="77"/>
              </w:numPr>
              <w:spacing w:after="0" w:line="240" w:lineRule="auto"/>
              <w:rPr>
                <w:ins w:id="1141" w:author="MADASAMY, Marimuthu" w:date="2023-11-22T12:53:00Z"/>
                <w:rFonts w:ascii="Arial" w:hAnsi="Arial" w:cs="Arial"/>
                <w:sz w:val="20"/>
                <w:szCs w:val="20"/>
              </w:rPr>
            </w:pPr>
            <w:ins w:id="1142" w:author="MADASAMY, Marimuthu" w:date="2023-11-22T12:53:00Z">
              <w:r w:rsidRPr="00454071">
                <w:rPr>
                  <w:rFonts w:ascii="Arial" w:hAnsi="Arial" w:cs="Arial"/>
                  <w:sz w:val="20"/>
                  <w:szCs w:val="20"/>
                </w:rPr>
                <w:t xml:space="preserve">If </w:t>
              </w:r>
              <w:proofErr w:type="spellStart"/>
              <w:r w:rsidRPr="00454071">
                <w:rPr>
                  <w:rFonts w:ascii="Arial" w:hAnsi="Arial" w:cs="Arial"/>
                  <w:sz w:val="20"/>
                  <w:szCs w:val="20"/>
                </w:rPr>
                <w:t>currentRecord</w:t>
              </w:r>
              <w:proofErr w:type="spellEnd"/>
              <w:r w:rsidRPr="00454071">
                <w:rPr>
                  <w:rFonts w:ascii="Arial" w:hAnsi="Arial" w:cs="Arial"/>
                  <w:sz w:val="20"/>
                  <w:szCs w:val="20"/>
                </w:rPr>
                <w:t>&gt;</w:t>
              </w:r>
            </w:ins>
            <w:ins w:id="1143" w:author="MADASAMY, Marimuthu" w:date="2023-11-22T15:29:00Z">
              <w:r w:rsidR="00087E8D">
                <w:rPr>
                  <w:rFonts w:ascii="Arial" w:hAnsi="Arial" w:cs="Arial"/>
                  <w:sz w:val="20"/>
                  <w:szCs w:val="20"/>
                </w:rPr>
                <w:t>CHANGE.TYPE</w:t>
              </w:r>
            </w:ins>
            <w:ins w:id="1144" w:author="MADASAMY, Marimuthu" w:date="2023-11-22T12:53:00Z">
              <w:r w:rsidRPr="00454071">
                <w:rPr>
                  <w:rFonts w:ascii="Arial" w:hAnsi="Arial" w:cs="Arial"/>
                  <w:sz w:val="20"/>
                  <w:szCs w:val="20"/>
                </w:rPr>
                <w:t xml:space="preserve"> is equal to </w:t>
              </w:r>
            </w:ins>
            <w:ins w:id="1145" w:author="MADASAMY, Marimuthu" w:date="2023-11-22T15:29:00Z">
              <w:r w:rsidR="00087E8D">
                <w:rPr>
                  <w:rFonts w:ascii="Arial" w:hAnsi="Arial" w:cs="Arial"/>
                  <w:sz w:val="20"/>
                  <w:szCs w:val="20"/>
                </w:rPr>
                <w:t>“</w:t>
              </w:r>
            </w:ins>
            <w:ins w:id="1146" w:author="MADASAMY, Marimuthu" w:date="2023-11-22T15:58:00Z">
              <w:r w:rsidR="004D2DD8">
                <w:rPr>
                  <w:rStyle w:val="ui-provider"/>
                </w:rPr>
                <w:t>PRINC.DECREASE</w:t>
              </w:r>
            </w:ins>
            <w:ins w:id="1147" w:author="MADASAMY, Marimuthu" w:date="2023-11-22T15:29:00Z">
              <w:r w:rsidR="00087E8D">
                <w:rPr>
                  <w:rFonts w:ascii="Arial" w:hAnsi="Arial" w:cs="Arial"/>
                  <w:sz w:val="20"/>
                  <w:szCs w:val="20"/>
                </w:rPr>
                <w:t xml:space="preserve">” </w:t>
              </w:r>
            </w:ins>
            <w:ins w:id="1148" w:author="MADASAMY, Marimuthu" w:date="2023-11-22T12:53:00Z">
              <w:r w:rsidRPr="00454071">
                <w:rPr>
                  <w:rFonts w:ascii="Arial" w:hAnsi="Arial" w:cs="Arial"/>
                  <w:sz w:val="20"/>
                  <w:szCs w:val="20"/>
                </w:rPr>
                <w:t>then proceed further else exit the routine</w:t>
              </w:r>
              <w:r>
                <w:rPr>
                  <w:rFonts w:ascii="Arial" w:hAnsi="Arial" w:cs="Arial"/>
                  <w:sz w:val="20"/>
                  <w:szCs w:val="20"/>
                </w:rPr>
                <w:t xml:space="preserve"> </w:t>
              </w:r>
            </w:ins>
          </w:p>
          <w:p w14:paraId="06A896FC" w14:textId="77777777" w:rsidR="00781C48" w:rsidRPr="00666844" w:rsidRDefault="00781C48" w:rsidP="001F1BA5">
            <w:pPr>
              <w:pStyle w:val="ListParagraph"/>
              <w:tabs>
                <w:tab w:val="left" w:pos="737"/>
              </w:tabs>
              <w:ind w:left="1097"/>
              <w:rPr>
                <w:ins w:id="1149" w:author="MADASAMY, Marimuthu" w:date="2023-11-22T12:53:00Z"/>
                <w:rFonts w:ascii="Arial" w:hAnsi="Arial" w:cs="Arial"/>
                <w:sz w:val="20"/>
                <w:szCs w:val="20"/>
              </w:rPr>
            </w:pPr>
          </w:p>
          <w:p w14:paraId="15EC300F" w14:textId="77777777" w:rsidR="00781C48" w:rsidRPr="008100CE" w:rsidRDefault="00781C48" w:rsidP="00781C48">
            <w:pPr>
              <w:pStyle w:val="ListParagraph"/>
              <w:numPr>
                <w:ilvl w:val="0"/>
                <w:numId w:val="77"/>
              </w:numPr>
              <w:spacing w:after="0" w:line="240" w:lineRule="auto"/>
              <w:rPr>
                <w:ins w:id="1150" w:author="MADASAMY, Marimuthu" w:date="2023-11-22T12:53:00Z"/>
                <w:rFonts w:ascii="Arial" w:hAnsi="Arial" w:cs="Arial"/>
                <w:sz w:val="20"/>
                <w:szCs w:val="20"/>
              </w:rPr>
            </w:pPr>
            <w:ins w:id="1151" w:author="MADASAMY, Marimuthu" w:date="2023-11-22T12:53:00Z">
              <w:r w:rsidRPr="008100CE">
                <w:rPr>
                  <w:rFonts w:ascii="Arial" w:hAnsi="Arial" w:cs="Arial"/>
                  <w:sz w:val="20"/>
                  <w:szCs w:val="20"/>
                </w:rPr>
                <w:t>Form the OFS message using “</w:t>
              </w:r>
              <w:proofErr w:type="spellStart"/>
              <w:r w:rsidRPr="008100CE">
                <w:rPr>
                  <w:rFonts w:ascii="Arial" w:hAnsi="Arial" w:cs="Arial"/>
                  <w:sz w:val="20"/>
                  <w:szCs w:val="20"/>
                </w:rPr>
                <w:t>TransactionData</w:t>
              </w:r>
              <w:proofErr w:type="spellEnd"/>
              <w:r w:rsidRPr="008100CE">
                <w:rPr>
                  <w:rFonts w:ascii="Arial" w:hAnsi="Arial" w:cs="Arial"/>
                  <w:sz w:val="20"/>
                  <w:szCs w:val="20"/>
                </w:rPr>
                <w:t xml:space="preserve">” argument to create new record with below field mapping. </w:t>
              </w:r>
            </w:ins>
          </w:p>
          <w:p w14:paraId="20FC7D27" w14:textId="77777777" w:rsidR="00781C48" w:rsidRPr="008100CE" w:rsidRDefault="00781C48" w:rsidP="001F1BA5">
            <w:pPr>
              <w:tabs>
                <w:tab w:val="left" w:pos="460"/>
              </w:tabs>
              <w:rPr>
                <w:ins w:id="1152" w:author="MADASAMY, Marimuthu" w:date="2023-11-22T12:53:00Z"/>
                <w:rFonts w:cs="Arial"/>
                <w:szCs w:val="20"/>
              </w:rPr>
            </w:pPr>
            <w:ins w:id="1153" w:author="MADASAMY, Marimuthu" w:date="2023-11-22T12:53:00Z">
              <w:r w:rsidRPr="008100CE">
                <w:rPr>
                  <w:rFonts w:cs="Arial"/>
                  <w:szCs w:val="20"/>
                </w:rPr>
                <w:t xml:space="preserve">        </w:t>
              </w:r>
              <w:proofErr w:type="spellStart"/>
              <w:r w:rsidRPr="008100CE">
                <w:rPr>
                  <w:rFonts w:cs="Arial"/>
                  <w:szCs w:val="20"/>
                </w:rPr>
                <w:t>TransactionId</w:t>
              </w:r>
              <w:proofErr w:type="spellEnd"/>
              <w:r w:rsidRPr="008100CE">
                <w:rPr>
                  <w:rFonts w:cs="Arial"/>
                  <w:szCs w:val="20"/>
                </w:rPr>
                <w:t xml:space="preserve"> = </w:t>
              </w:r>
              <w:proofErr w:type="spellStart"/>
              <w:r w:rsidRPr="008100CE">
                <w:rPr>
                  <w:rFonts w:cs="Arial"/>
                  <w:szCs w:val="20"/>
                </w:rPr>
                <w:t>InvoiceDetId</w:t>
              </w:r>
              <w:proofErr w:type="spellEnd"/>
            </w:ins>
          </w:p>
          <w:p w14:paraId="115A0282" w14:textId="481A323E" w:rsidR="00781C48" w:rsidRPr="008100CE" w:rsidRDefault="00781C48" w:rsidP="001F1BA5">
            <w:pPr>
              <w:tabs>
                <w:tab w:val="left" w:pos="460"/>
              </w:tabs>
              <w:rPr>
                <w:ins w:id="1154" w:author="MADASAMY, Marimuthu" w:date="2023-11-22T12:53:00Z"/>
                <w:rFonts w:cs="Arial"/>
                <w:szCs w:val="20"/>
              </w:rPr>
            </w:pPr>
            <w:ins w:id="1155" w:author="MADASAMY, Marimuthu" w:date="2023-11-22T12:53:00Z">
              <w:r w:rsidRPr="008100CE">
                <w:rPr>
                  <w:rFonts w:cs="Arial"/>
                  <w:szCs w:val="20"/>
                </w:rPr>
                <w:t xml:space="preserve">        Version = “</w:t>
              </w:r>
            </w:ins>
            <w:ins w:id="1156" w:author="MADASAMY, Marimuthu" w:date="2023-11-22T12:54:00Z">
              <w:r w:rsidR="00FB37FC" w:rsidRPr="00FB37FC">
                <w:rPr>
                  <w:rFonts w:cs="Arial"/>
                  <w:szCs w:val="20"/>
                </w:rPr>
                <w:t>EB.HB.INVOICE.DETAILS,HUS.PAYOFF</w:t>
              </w:r>
            </w:ins>
            <w:ins w:id="1157" w:author="MADASAMY, Marimuthu" w:date="2023-11-22T12:53:00Z">
              <w:r w:rsidRPr="008100CE">
                <w:rPr>
                  <w:rFonts w:cs="Arial"/>
                  <w:szCs w:val="20"/>
                </w:rPr>
                <w:t>”</w:t>
              </w:r>
            </w:ins>
          </w:p>
          <w:p w14:paraId="451EF7B0" w14:textId="77777777" w:rsidR="00781C48" w:rsidRPr="008100CE" w:rsidRDefault="00781C48" w:rsidP="001F1BA5">
            <w:pPr>
              <w:pStyle w:val="ListParagraph"/>
              <w:ind w:left="370"/>
              <w:rPr>
                <w:ins w:id="1158" w:author="MADASAMY, Marimuthu" w:date="2023-11-22T12:53:00Z"/>
                <w:rFonts w:ascii="Arial" w:hAnsi="Arial" w:cs="Arial"/>
                <w:sz w:val="20"/>
                <w:szCs w:val="20"/>
              </w:rPr>
            </w:pPr>
            <w:ins w:id="1159" w:author="MADASAMY, Marimuthu" w:date="2023-11-22T12:53:00Z">
              <w:r w:rsidRPr="008100CE">
                <w:rPr>
                  <w:rFonts w:ascii="Arial" w:hAnsi="Arial" w:cs="Arial"/>
                  <w:sz w:val="20"/>
                  <w:szCs w:val="20"/>
                </w:rPr>
                <w:t xml:space="preserve"> Function = “INPUT”</w:t>
              </w:r>
            </w:ins>
          </w:p>
          <w:p w14:paraId="5010F932" w14:textId="3A6417F6" w:rsidR="00781C48" w:rsidRPr="008100CE" w:rsidRDefault="00781C48" w:rsidP="001F1BA5">
            <w:pPr>
              <w:pStyle w:val="ListParagraph"/>
              <w:ind w:left="370"/>
              <w:rPr>
                <w:ins w:id="1160" w:author="MADASAMY, Marimuthu" w:date="2023-11-22T12:53:00Z"/>
                <w:rFonts w:ascii="Arial" w:hAnsi="Arial" w:cs="Arial"/>
                <w:sz w:val="20"/>
                <w:szCs w:val="20"/>
              </w:rPr>
            </w:pPr>
            <w:ins w:id="1161" w:author="MADASAMY, Marimuthu" w:date="2023-11-22T12:53:00Z">
              <w:r w:rsidRPr="008100CE">
                <w:rPr>
                  <w:rFonts w:ascii="Arial" w:hAnsi="Arial" w:cs="Arial"/>
                  <w:sz w:val="20"/>
                  <w:szCs w:val="20"/>
                </w:rPr>
                <w:t xml:space="preserve"> OFS Source = “</w:t>
              </w:r>
            </w:ins>
            <w:ins w:id="1162" w:author="MADASAMY, Marimuthu" w:date="2023-11-22T12:54:00Z">
              <w:r w:rsidR="007F6242" w:rsidRPr="007F6242">
                <w:rPr>
                  <w:rFonts w:ascii="Arial" w:hAnsi="Arial" w:cs="Arial"/>
                  <w:sz w:val="20"/>
                  <w:szCs w:val="20"/>
                </w:rPr>
                <w:t>PAYOFF.OFS</w:t>
              </w:r>
            </w:ins>
            <w:ins w:id="1163" w:author="MADASAMY, Marimuthu" w:date="2023-11-22T12:53:00Z">
              <w:r w:rsidRPr="008100CE">
                <w:rPr>
                  <w:rFonts w:ascii="Arial" w:hAnsi="Arial" w:cs="Arial"/>
                  <w:sz w:val="20"/>
                  <w:szCs w:val="20"/>
                </w:rPr>
                <w:t>”</w:t>
              </w:r>
            </w:ins>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8"/>
              <w:gridCol w:w="882"/>
              <w:gridCol w:w="4910"/>
            </w:tblGrid>
            <w:tr w:rsidR="00781C48" w:rsidRPr="00427842" w14:paraId="7C19D8EE" w14:textId="77777777" w:rsidTr="001F1BA5">
              <w:trPr>
                <w:ins w:id="1164" w:author="MADASAMY, Marimuthu" w:date="2023-11-22T12:53:00Z"/>
              </w:trPr>
              <w:tc>
                <w:tcPr>
                  <w:tcW w:w="0" w:type="auto"/>
                </w:tcPr>
                <w:p w14:paraId="3634E056" w14:textId="77777777" w:rsidR="00781C48" w:rsidRPr="00427842" w:rsidRDefault="00781C48" w:rsidP="001F1BA5">
                  <w:pPr>
                    <w:rPr>
                      <w:ins w:id="1165" w:author="MADASAMY, Marimuthu" w:date="2023-11-22T12:53:00Z"/>
                      <w:b/>
                      <w:bCs/>
                      <w:szCs w:val="20"/>
                    </w:rPr>
                  </w:pPr>
                  <w:ins w:id="1166" w:author="MADASAMY, Marimuthu" w:date="2023-11-22T12:53:00Z">
                    <w:r w:rsidRPr="00427842">
                      <w:rPr>
                        <w:b/>
                        <w:bCs/>
                        <w:szCs w:val="20"/>
                      </w:rPr>
                      <w:t>Field name</w:t>
                    </w:r>
                  </w:ins>
                </w:p>
              </w:tc>
              <w:tc>
                <w:tcPr>
                  <w:tcW w:w="882" w:type="dxa"/>
                </w:tcPr>
                <w:p w14:paraId="258F0FAC" w14:textId="77777777" w:rsidR="00781C48" w:rsidRPr="00427842" w:rsidRDefault="00781C48" w:rsidP="001F1BA5">
                  <w:pPr>
                    <w:rPr>
                      <w:ins w:id="1167" w:author="MADASAMY, Marimuthu" w:date="2023-11-22T12:53:00Z"/>
                      <w:b/>
                      <w:bCs/>
                      <w:szCs w:val="20"/>
                    </w:rPr>
                  </w:pPr>
                  <w:ins w:id="1168" w:author="MADASAMY, Marimuthu" w:date="2023-11-22T12:53:00Z">
                    <w:r w:rsidRPr="00427842">
                      <w:rPr>
                        <w:b/>
                        <w:bCs/>
                        <w:szCs w:val="20"/>
                      </w:rPr>
                      <w:t>MV</w:t>
                    </w:r>
                  </w:ins>
                </w:p>
              </w:tc>
              <w:tc>
                <w:tcPr>
                  <w:tcW w:w="3978" w:type="dxa"/>
                </w:tcPr>
                <w:p w14:paraId="7C58F772" w14:textId="77777777" w:rsidR="00781C48" w:rsidRPr="00427842" w:rsidRDefault="00781C48" w:rsidP="001F1BA5">
                  <w:pPr>
                    <w:rPr>
                      <w:ins w:id="1169" w:author="MADASAMY, Marimuthu" w:date="2023-11-22T12:53:00Z"/>
                      <w:b/>
                      <w:bCs/>
                      <w:szCs w:val="20"/>
                    </w:rPr>
                  </w:pPr>
                  <w:ins w:id="1170" w:author="MADASAMY, Marimuthu" w:date="2023-11-22T12:53:00Z">
                    <w:r>
                      <w:rPr>
                        <w:b/>
                        <w:bCs/>
                        <w:szCs w:val="20"/>
                      </w:rPr>
                      <w:t>Mapping</w:t>
                    </w:r>
                  </w:ins>
                </w:p>
              </w:tc>
            </w:tr>
            <w:tr w:rsidR="00781C48" w:rsidRPr="00427842" w14:paraId="5BB39DF1" w14:textId="77777777" w:rsidTr="001F1BA5">
              <w:trPr>
                <w:ins w:id="1171" w:author="MADASAMY, Marimuthu" w:date="2023-11-22T12:53:00Z"/>
              </w:trPr>
              <w:tc>
                <w:tcPr>
                  <w:tcW w:w="0" w:type="auto"/>
                </w:tcPr>
                <w:p w14:paraId="06A420DE" w14:textId="77777777" w:rsidR="00781C48" w:rsidRPr="006D73A3" w:rsidRDefault="00781C48" w:rsidP="001F1BA5">
                  <w:pPr>
                    <w:rPr>
                      <w:ins w:id="1172" w:author="MADASAMY, Marimuthu" w:date="2023-11-22T12:53:00Z"/>
                      <w:rFonts w:cs="Arial"/>
                      <w:szCs w:val="20"/>
                    </w:rPr>
                  </w:pPr>
                  <w:ins w:id="1173" w:author="MADASAMY, Marimuthu" w:date="2023-11-22T12:53:00Z">
                    <w:r w:rsidRPr="006D73A3">
                      <w:rPr>
                        <w:rFonts w:cs="Arial"/>
                        <w:szCs w:val="20"/>
                      </w:rPr>
                      <w:t>CASE.ID</w:t>
                    </w:r>
                  </w:ins>
                </w:p>
              </w:tc>
              <w:tc>
                <w:tcPr>
                  <w:tcW w:w="882" w:type="dxa"/>
                </w:tcPr>
                <w:p w14:paraId="618DA89B" w14:textId="77777777" w:rsidR="00781C48" w:rsidRPr="006D73A3" w:rsidRDefault="00781C48" w:rsidP="001F1BA5">
                  <w:pPr>
                    <w:rPr>
                      <w:ins w:id="1174" w:author="MADASAMY, Marimuthu" w:date="2023-11-22T12:53:00Z"/>
                      <w:rFonts w:cs="Arial"/>
                      <w:szCs w:val="20"/>
                    </w:rPr>
                  </w:pPr>
                </w:p>
              </w:tc>
              <w:tc>
                <w:tcPr>
                  <w:tcW w:w="3978" w:type="dxa"/>
                </w:tcPr>
                <w:p w14:paraId="128A38D9" w14:textId="5383B10E" w:rsidR="00781C48" w:rsidRPr="006D73A3" w:rsidRDefault="007320D3" w:rsidP="001F1BA5">
                  <w:pPr>
                    <w:rPr>
                      <w:ins w:id="1175" w:author="MADASAMY, Marimuthu" w:date="2023-11-22T12:53:00Z"/>
                      <w:rFonts w:cs="Arial"/>
                      <w:szCs w:val="20"/>
                    </w:rPr>
                  </w:pPr>
                  <w:proofErr w:type="spellStart"/>
                  <w:ins w:id="1176" w:author="MADASAMY, Marimuthu" w:date="2023-11-22T15:22:00Z">
                    <w:r w:rsidRPr="00454071">
                      <w:rPr>
                        <w:rFonts w:cs="Arial"/>
                        <w:szCs w:val="20"/>
                      </w:rPr>
                      <w:t>currentRecord</w:t>
                    </w:r>
                    <w:proofErr w:type="spellEnd"/>
                    <w:r w:rsidRPr="00454071">
                      <w:rPr>
                        <w:rFonts w:cs="Arial"/>
                        <w:szCs w:val="20"/>
                      </w:rPr>
                      <w:t>&gt;</w:t>
                    </w:r>
                    <w:r>
                      <w:t>CASE.ID</w:t>
                    </w:r>
                  </w:ins>
                </w:p>
              </w:tc>
            </w:tr>
            <w:tr w:rsidR="00781C48" w:rsidRPr="00427842" w14:paraId="0CB6055B" w14:textId="77777777" w:rsidTr="001F1BA5">
              <w:trPr>
                <w:ins w:id="1177" w:author="MADASAMY, Marimuthu" w:date="2023-11-22T12:53:00Z"/>
              </w:trPr>
              <w:tc>
                <w:tcPr>
                  <w:tcW w:w="0" w:type="auto"/>
                </w:tcPr>
                <w:p w14:paraId="14BF20D6" w14:textId="77777777" w:rsidR="00781C48" w:rsidRPr="006D73A3" w:rsidRDefault="00781C48" w:rsidP="001F1BA5">
                  <w:pPr>
                    <w:rPr>
                      <w:ins w:id="1178" w:author="MADASAMY, Marimuthu" w:date="2023-11-22T12:53:00Z"/>
                      <w:rFonts w:cs="Arial"/>
                      <w:szCs w:val="20"/>
                    </w:rPr>
                  </w:pPr>
                  <w:ins w:id="1179" w:author="MADASAMY, Marimuthu" w:date="2023-11-22T12:53:00Z">
                    <w:r w:rsidRPr="006D73A3">
                      <w:rPr>
                        <w:rFonts w:cs="Arial"/>
                        <w:szCs w:val="20"/>
                      </w:rPr>
                      <w:t>INITIAL.DUE.DATE</w:t>
                    </w:r>
                  </w:ins>
                </w:p>
              </w:tc>
              <w:tc>
                <w:tcPr>
                  <w:tcW w:w="882" w:type="dxa"/>
                </w:tcPr>
                <w:p w14:paraId="035B7602" w14:textId="77777777" w:rsidR="00781C48" w:rsidRPr="006D73A3" w:rsidRDefault="00781C48" w:rsidP="001F1BA5">
                  <w:pPr>
                    <w:rPr>
                      <w:ins w:id="1180" w:author="MADASAMY, Marimuthu" w:date="2023-11-22T12:53:00Z"/>
                      <w:rFonts w:cs="Arial"/>
                      <w:szCs w:val="20"/>
                    </w:rPr>
                  </w:pPr>
                </w:p>
              </w:tc>
              <w:tc>
                <w:tcPr>
                  <w:tcW w:w="3978" w:type="dxa"/>
                </w:tcPr>
                <w:p w14:paraId="25A513B4" w14:textId="77777777" w:rsidR="00FB4635" w:rsidRDefault="00FB4635" w:rsidP="00FB4635">
                  <w:pPr>
                    <w:rPr>
                      <w:ins w:id="1181" w:author="MADASAMY, Marimuthu" w:date="2023-11-22T15:25:00Z"/>
                      <w:rFonts w:cs="Arial"/>
                      <w:szCs w:val="20"/>
                    </w:rPr>
                  </w:pPr>
                  <w:proofErr w:type="spellStart"/>
                  <w:ins w:id="1182" w:author="MADASAMY, Marimuthu" w:date="2023-11-22T15:25:00Z">
                    <w:r w:rsidRPr="00454071">
                      <w:rPr>
                        <w:rFonts w:cs="Arial"/>
                        <w:szCs w:val="20"/>
                      </w:rPr>
                      <w:t>currentRecord</w:t>
                    </w:r>
                    <w:proofErr w:type="spellEnd"/>
                    <w:r w:rsidRPr="00454071">
                      <w:rPr>
                        <w:rFonts w:cs="Arial"/>
                        <w:szCs w:val="20"/>
                      </w:rPr>
                      <w:t>&gt;</w:t>
                    </w:r>
                    <w:r>
                      <w:t xml:space="preserve"> </w:t>
                    </w:r>
                    <w:r w:rsidRPr="00503E3C">
                      <w:rPr>
                        <w:rFonts w:cs="Arial"/>
                        <w:szCs w:val="20"/>
                      </w:rPr>
                      <w:t>SIMULATION.REFERENCE</w:t>
                    </w:r>
                    <w:r>
                      <w:rPr>
                        <w:rFonts w:cs="Arial"/>
                        <w:szCs w:val="20"/>
                      </w:rPr>
                      <w:t xml:space="preserve"> &gt;&gt;</w:t>
                    </w:r>
                  </w:ins>
                </w:p>
                <w:p w14:paraId="66CACA0B" w14:textId="64799A8A" w:rsidR="00781C48" w:rsidRPr="006D73A3" w:rsidRDefault="00FB4635" w:rsidP="00FB4635">
                  <w:pPr>
                    <w:rPr>
                      <w:ins w:id="1183" w:author="MADASAMY, Marimuthu" w:date="2023-11-22T12:53:00Z"/>
                      <w:rFonts w:cs="Arial"/>
                      <w:szCs w:val="20"/>
                    </w:rPr>
                  </w:pPr>
                  <w:ins w:id="1184" w:author="MADASAMY, Marimuthu" w:date="2023-11-22T15:25:00Z">
                    <w:r w:rsidRPr="00503E3C">
                      <w:rPr>
                        <w:rFonts w:cs="Arial"/>
                        <w:szCs w:val="20"/>
                      </w:rPr>
                      <w:t>AA.SIMULATION.RUNNER</w:t>
                    </w:r>
                    <w:r>
                      <w:rPr>
                        <w:rFonts w:cs="Arial"/>
                        <w:szCs w:val="20"/>
                      </w:rPr>
                      <w:t>&gt;</w:t>
                    </w:r>
                    <w:r w:rsidR="00457F45" w:rsidRPr="00457F45">
                      <w:rPr>
                        <w:rFonts w:cs="Arial"/>
                        <w:szCs w:val="20"/>
                      </w:rPr>
                      <w:t>SIM.RUN.DATE</w:t>
                    </w:r>
                  </w:ins>
                </w:p>
              </w:tc>
            </w:tr>
            <w:tr w:rsidR="00781C48" w:rsidRPr="00427842" w14:paraId="2A3D8D77" w14:textId="77777777" w:rsidTr="001F1BA5">
              <w:trPr>
                <w:ins w:id="1185" w:author="MADASAMY, Marimuthu" w:date="2023-11-22T12:53:00Z"/>
              </w:trPr>
              <w:tc>
                <w:tcPr>
                  <w:tcW w:w="0" w:type="auto"/>
                </w:tcPr>
                <w:p w14:paraId="3DF8231D" w14:textId="77777777" w:rsidR="00781C48" w:rsidRPr="006D73A3" w:rsidRDefault="00781C48" w:rsidP="001F1BA5">
                  <w:pPr>
                    <w:rPr>
                      <w:ins w:id="1186" w:author="MADASAMY, Marimuthu" w:date="2023-11-22T12:53:00Z"/>
                      <w:rFonts w:cs="Arial"/>
                      <w:szCs w:val="20"/>
                    </w:rPr>
                  </w:pPr>
                  <w:ins w:id="1187" w:author="MADASAMY, Marimuthu" w:date="2023-11-22T12:53:00Z">
                    <w:r w:rsidRPr="006D73A3">
                      <w:rPr>
                        <w:rFonts w:cs="Arial"/>
                        <w:szCs w:val="20"/>
                      </w:rPr>
                      <w:t>CURRENCY</w:t>
                    </w:r>
                  </w:ins>
                </w:p>
              </w:tc>
              <w:tc>
                <w:tcPr>
                  <w:tcW w:w="882" w:type="dxa"/>
                </w:tcPr>
                <w:p w14:paraId="7367EC12" w14:textId="77777777" w:rsidR="00781C48" w:rsidRPr="006D73A3" w:rsidRDefault="00781C48" w:rsidP="001F1BA5">
                  <w:pPr>
                    <w:rPr>
                      <w:ins w:id="1188" w:author="MADASAMY, Marimuthu" w:date="2023-11-22T12:53:00Z"/>
                      <w:rFonts w:cs="Arial"/>
                      <w:szCs w:val="20"/>
                    </w:rPr>
                  </w:pPr>
                </w:p>
              </w:tc>
              <w:tc>
                <w:tcPr>
                  <w:tcW w:w="3978" w:type="dxa"/>
                </w:tcPr>
                <w:p w14:paraId="0360DB7C" w14:textId="77777777" w:rsidR="00781C48" w:rsidRDefault="006E4DAA" w:rsidP="001F1BA5">
                  <w:pPr>
                    <w:rPr>
                      <w:ins w:id="1189" w:author="MADASAMY, Marimuthu" w:date="2023-11-22T15:23:00Z"/>
                    </w:rPr>
                  </w:pPr>
                  <w:proofErr w:type="spellStart"/>
                  <w:ins w:id="1190" w:author="MADASAMY, Marimuthu" w:date="2023-11-22T15:23:00Z">
                    <w:r w:rsidRPr="00454071">
                      <w:rPr>
                        <w:rFonts w:cs="Arial"/>
                        <w:szCs w:val="20"/>
                      </w:rPr>
                      <w:t>currentRecord</w:t>
                    </w:r>
                    <w:proofErr w:type="spellEnd"/>
                    <w:r w:rsidRPr="00454071">
                      <w:rPr>
                        <w:rFonts w:cs="Arial"/>
                        <w:szCs w:val="20"/>
                      </w:rPr>
                      <w:t>&gt;</w:t>
                    </w:r>
                    <w:r>
                      <w:t>ARR.ID</w:t>
                    </w:r>
                  </w:ins>
                </w:p>
                <w:p w14:paraId="74D854E3" w14:textId="560D3604" w:rsidR="006E4DAA" w:rsidRPr="006D73A3" w:rsidRDefault="006E4DAA" w:rsidP="001F1BA5">
                  <w:pPr>
                    <w:rPr>
                      <w:ins w:id="1191" w:author="MADASAMY, Marimuthu" w:date="2023-11-22T12:53:00Z"/>
                      <w:rFonts w:cs="Arial"/>
                      <w:szCs w:val="20"/>
                    </w:rPr>
                  </w:pPr>
                  <w:ins w:id="1192" w:author="MADASAMY, Marimuthu" w:date="2023-11-22T15:23:00Z">
                    <w:r w:rsidRPr="006E4DAA">
                      <w:rPr>
                        <w:rFonts w:cs="Arial"/>
                        <w:szCs w:val="20"/>
                      </w:rPr>
                      <w:lastRenderedPageBreak/>
                      <w:t>AA.ARRANGEMENT</w:t>
                    </w:r>
                    <w:r>
                      <w:rPr>
                        <w:rFonts w:cs="Arial"/>
                        <w:szCs w:val="20"/>
                      </w:rPr>
                      <w:t>&gt;CURRENCY</w:t>
                    </w:r>
                  </w:ins>
                </w:p>
              </w:tc>
            </w:tr>
            <w:tr w:rsidR="00781C48" w:rsidRPr="00427842" w14:paraId="7CEFD71E" w14:textId="77777777" w:rsidTr="001F1BA5">
              <w:trPr>
                <w:ins w:id="1193" w:author="MADASAMY, Marimuthu" w:date="2023-11-22T12:53:00Z"/>
              </w:trPr>
              <w:tc>
                <w:tcPr>
                  <w:tcW w:w="0" w:type="auto"/>
                </w:tcPr>
                <w:p w14:paraId="1668D198" w14:textId="77777777" w:rsidR="00781C48" w:rsidRPr="006D73A3" w:rsidRDefault="00781C48" w:rsidP="001F1BA5">
                  <w:pPr>
                    <w:rPr>
                      <w:ins w:id="1194" w:author="MADASAMY, Marimuthu" w:date="2023-11-22T12:53:00Z"/>
                      <w:rFonts w:cs="Arial"/>
                      <w:szCs w:val="20"/>
                    </w:rPr>
                  </w:pPr>
                  <w:ins w:id="1195" w:author="MADASAMY, Marimuthu" w:date="2023-11-22T12:53:00Z">
                    <w:r w:rsidRPr="006D73A3">
                      <w:rPr>
                        <w:rFonts w:cs="Arial"/>
                        <w:szCs w:val="20"/>
                      </w:rPr>
                      <w:lastRenderedPageBreak/>
                      <w:t>CUSTOMER.ID</w:t>
                    </w:r>
                  </w:ins>
                </w:p>
              </w:tc>
              <w:tc>
                <w:tcPr>
                  <w:tcW w:w="882" w:type="dxa"/>
                </w:tcPr>
                <w:p w14:paraId="4E3D7302" w14:textId="77777777" w:rsidR="00781C48" w:rsidRPr="006D73A3" w:rsidRDefault="00781C48" w:rsidP="001F1BA5">
                  <w:pPr>
                    <w:rPr>
                      <w:ins w:id="1196" w:author="MADASAMY, Marimuthu" w:date="2023-11-22T12:53:00Z"/>
                      <w:rFonts w:cs="Arial"/>
                      <w:szCs w:val="20"/>
                    </w:rPr>
                  </w:pPr>
                  <w:ins w:id="1197" w:author="MADASAMY, Marimuthu" w:date="2023-11-22T12:53:00Z">
                    <w:r w:rsidRPr="006D73A3">
                      <w:rPr>
                        <w:rFonts w:cs="Arial"/>
                        <w:szCs w:val="20"/>
                      </w:rPr>
                      <w:t>XX&lt; </w:t>
                    </w:r>
                  </w:ins>
                </w:p>
              </w:tc>
              <w:tc>
                <w:tcPr>
                  <w:tcW w:w="3978" w:type="dxa"/>
                </w:tcPr>
                <w:p w14:paraId="2671F5CF" w14:textId="5C776C85" w:rsidR="00781C48" w:rsidRPr="006D73A3" w:rsidRDefault="00781C48" w:rsidP="001F1BA5">
                  <w:pPr>
                    <w:rPr>
                      <w:ins w:id="1198" w:author="MADASAMY, Marimuthu" w:date="2023-11-22T12:53:00Z"/>
                      <w:rFonts w:cs="Arial"/>
                      <w:szCs w:val="20"/>
                    </w:rPr>
                  </w:pPr>
                  <w:proofErr w:type="spellStart"/>
                  <w:ins w:id="1199" w:author="MADASAMY, Marimuthu" w:date="2023-11-22T12:53:00Z">
                    <w:r w:rsidRPr="00454071">
                      <w:rPr>
                        <w:rFonts w:cs="Arial"/>
                        <w:szCs w:val="20"/>
                      </w:rPr>
                      <w:t>currentRecord</w:t>
                    </w:r>
                    <w:proofErr w:type="spellEnd"/>
                    <w:r w:rsidRPr="00454071">
                      <w:rPr>
                        <w:rFonts w:cs="Arial"/>
                        <w:szCs w:val="20"/>
                      </w:rPr>
                      <w:t>&gt;</w:t>
                    </w:r>
                  </w:ins>
                  <w:ins w:id="1200" w:author="MADASAMY, Marimuthu" w:date="2023-11-22T12:55:00Z">
                    <w:r w:rsidR="00E9755C">
                      <w:t>CUS.ID</w:t>
                    </w:r>
                  </w:ins>
                  <w:ins w:id="1201" w:author="MADASAMY, Marimuthu" w:date="2023-11-22T12:53:00Z">
                    <w:r>
                      <w:t xml:space="preserve"> </w:t>
                    </w:r>
                  </w:ins>
                </w:p>
              </w:tc>
            </w:tr>
            <w:tr w:rsidR="00781C48" w:rsidRPr="00427842" w14:paraId="731089D7" w14:textId="77777777" w:rsidTr="001F1BA5">
              <w:trPr>
                <w:ins w:id="1202" w:author="MADASAMY, Marimuthu" w:date="2023-11-22T12:53:00Z"/>
              </w:trPr>
              <w:tc>
                <w:tcPr>
                  <w:tcW w:w="0" w:type="auto"/>
                </w:tcPr>
                <w:p w14:paraId="181CA0B2" w14:textId="77777777" w:rsidR="00781C48" w:rsidRPr="006D73A3" w:rsidRDefault="00781C48" w:rsidP="001F1BA5">
                  <w:pPr>
                    <w:rPr>
                      <w:ins w:id="1203" w:author="MADASAMY, Marimuthu" w:date="2023-11-22T12:53:00Z"/>
                      <w:rFonts w:cs="Arial"/>
                      <w:szCs w:val="20"/>
                    </w:rPr>
                  </w:pPr>
                  <w:ins w:id="1204" w:author="MADASAMY, Marimuthu" w:date="2023-11-22T12:53:00Z">
                    <w:r w:rsidRPr="006D73A3">
                      <w:rPr>
                        <w:rFonts w:cs="Arial"/>
                        <w:szCs w:val="20"/>
                      </w:rPr>
                      <w:t>REGISTER.ID</w:t>
                    </w:r>
                  </w:ins>
                </w:p>
              </w:tc>
              <w:tc>
                <w:tcPr>
                  <w:tcW w:w="882" w:type="dxa"/>
                </w:tcPr>
                <w:p w14:paraId="1D4D9DD0" w14:textId="77777777" w:rsidR="00781C48" w:rsidRPr="006D73A3" w:rsidRDefault="00781C48" w:rsidP="001F1BA5">
                  <w:pPr>
                    <w:rPr>
                      <w:ins w:id="1205" w:author="MADASAMY, Marimuthu" w:date="2023-11-22T12:53:00Z"/>
                      <w:rFonts w:cs="Arial"/>
                      <w:szCs w:val="20"/>
                    </w:rPr>
                  </w:pPr>
                  <w:ins w:id="1206" w:author="MADASAMY, Marimuthu" w:date="2023-11-22T12:53:00Z">
                    <w:r w:rsidRPr="006D73A3">
                      <w:rPr>
                        <w:rFonts w:cs="Arial"/>
                        <w:szCs w:val="20"/>
                      </w:rPr>
                      <w:t>XX-</w:t>
                    </w:r>
                  </w:ins>
                </w:p>
              </w:tc>
              <w:tc>
                <w:tcPr>
                  <w:tcW w:w="3978" w:type="dxa"/>
                </w:tcPr>
                <w:p w14:paraId="45AC0389" w14:textId="7DD31CC4" w:rsidR="00781C48" w:rsidRPr="006D73A3" w:rsidRDefault="00781C48" w:rsidP="001F1BA5">
                  <w:pPr>
                    <w:rPr>
                      <w:ins w:id="1207" w:author="MADASAMY, Marimuthu" w:date="2023-11-22T12:53:00Z"/>
                      <w:rFonts w:cs="Arial"/>
                      <w:szCs w:val="20"/>
                    </w:rPr>
                  </w:pPr>
                  <w:proofErr w:type="spellStart"/>
                  <w:ins w:id="1208" w:author="MADASAMY, Marimuthu" w:date="2023-11-22T12:53:00Z">
                    <w:r w:rsidRPr="00454071">
                      <w:rPr>
                        <w:rFonts w:cs="Arial"/>
                        <w:szCs w:val="20"/>
                      </w:rPr>
                      <w:t>currentRecord</w:t>
                    </w:r>
                    <w:proofErr w:type="spellEnd"/>
                    <w:r w:rsidRPr="00454071">
                      <w:rPr>
                        <w:rFonts w:cs="Arial"/>
                        <w:szCs w:val="20"/>
                      </w:rPr>
                      <w:t>&gt;</w:t>
                    </w:r>
                  </w:ins>
                  <w:ins w:id="1209" w:author="MADASAMY, Marimuthu" w:date="2023-11-22T12:55:00Z">
                    <w:r w:rsidR="003556D2">
                      <w:t xml:space="preserve"> CUS.ID </w:t>
                    </w:r>
                  </w:ins>
                  <w:ins w:id="1210" w:author="MADASAMY, Marimuthu" w:date="2023-11-22T12:53:00Z">
                    <w:r w:rsidRPr="00CA4EEA">
                      <w:rPr>
                        <w:b/>
                        <w:bCs/>
                      </w:rPr>
                      <w:t>&gt;&gt;</w:t>
                    </w:r>
                    <w:r>
                      <w:t xml:space="preserve"> </w:t>
                    </w:r>
                    <w:r w:rsidRPr="006D73A3">
                      <w:rPr>
                        <w:rFonts w:cs="Arial"/>
                        <w:szCs w:val="20"/>
                      </w:rPr>
                      <w:t>CUSTOMER&gt;HUS.REGISTER.ID</w:t>
                    </w:r>
                  </w:ins>
                </w:p>
              </w:tc>
            </w:tr>
            <w:tr w:rsidR="00781C48" w:rsidRPr="00427842" w14:paraId="274F0914" w14:textId="77777777" w:rsidTr="001F1BA5">
              <w:trPr>
                <w:ins w:id="1211" w:author="MADASAMY, Marimuthu" w:date="2023-11-22T12:53:00Z"/>
              </w:trPr>
              <w:tc>
                <w:tcPr>
                  <w:tcW w:w="0" w:type="auto"/>
                </w:tcPr>
                <w:p w14:paraId="5C84EC99" w14:textId="77777777" w:rsidR="00781C48" w:rsidRPr="006D73A3" w:rsidRDefault="00781C48" w:rsidP="001F1BA5">
                  <w:pPr>
                    <w:rPr>
                      <w:ins w:id="1212" w:author="MADASAMY, Marimuthu" w:date="2023-11-22T12:53:00Z"/>
                      <w:rFonts w:cs="Arial"/>
                      <w:szCs w:val="20"/>
                    </w:rPr>
                  </w:pPr>
                  <w:ins w:id="1213" w:author="MADASAMY, Marimuthu" w:date="2023-11-22T12:53:00Z">
                    <w:r w:rsidRPr="006D73A3">
                      <w:rPr>
                        <w:rFonts w:cs="Arial"/>
                        <w:szCs w:val="20"/>
                      </w:rPr>
                      <w:t>DBT.REST.STATUS</w:t>
                    </w:r>
                  </w:ins>
                </w:p>
              </w:tc>
              <w:tc>
                <w:tcPr>
                  <w:tcW w:w="882" w:type="dxa"/>
                </w:tcPr>
                <w:p w14:paraId="72758E35" w14:textId="77777777" w:rsidR="00781C48" w:rsidRPr="006D73A3" w:rsidRDefault="00781C48" w:rsidP="001F1BA5">
                  <w:pPr>
                    <w:rPr>
                      <w:ins w:id="1214" w:author="MADASAMY, Marimuthu" w:date="2023-11-22T12:53:00Z"/>
                      <w:rFonts w:cs="Arial"/>
                      <w:szCs w:val="20"/>
                    </w:rPr>
                  </w:pPr>
                  <w:ins w:id="1215" w:author="MADASAMY, Marimuthu" w:date="2023-11-22T12:53:00Z">
                    <w:r w:rsidRPr="006D73A3">
                      <w:rPr>
                        <w:rFonts w:cs="Arial"/>
                        <w:szCs w:val="20"/>
                      </w:rPr>
                      <w:t>XX&gt;</w:t>
                    </w:r>
                  </w:ins>
                </w:p>
              </w:tc>
              <w:tc>
                <w:tcPr>
                  <w:tcW w:w="3978" w:type="dxa"/>
                </w:tcPr>
                <w:p w14:paraId="22DD8549" w14:textId="77777777" w:rsidR="00781C48" w:rsidRPr="006D73A3" w:rsidRDefault="00781C48" w:rsidP="001F1BA5">
                  <w:pPr>
                    <w:rPr>
                      <w:ins w:id="1216" w:author="MADASAMY, Marimuthu" w:date="2023-11-22T12:53:00Z"/>
                      <w:rFonts w:cs="Arial"/>
                      <w:szCs w:val="20"/>
                    </w:rPr>
                  </w:pPr>
                  <w:ins w:id="1217" w:author="MADASAMY, Marimuthu" w:date="2023-11-22T12:53:00Z">
                    <w:r w:rsidRPr="006D73A3">
                      <w:rPr>
                        <w:rFonts w:cs="Arial"/>
                        <w:szCs w:val="20"/>
                      </w:rPr>
                      <w:t>CUSTOMER&gt;DBT.REST.STATUS</w:t>
                    </w:r>
                  </w:ins>
                </w:p>
              </w:tc>
            </w:tr>
            <w:tr w:rsidR="00781C48" w:rsidRPr="00427842" w14:paraId="30DE668C" w14:textId="77777777" w:rsidTr="001F1BA5">
              <w:trPr>
                <w:ins w:id="1218" w:author="MADASAMY, Marimuthu" w:date="2023-11-22T12:53:00Z"/>
              </w:trPr>
              <w:tc>
                <w:tcPr>
                  <w:tcW w:w="0" w:type="auto"/>
                </w:tcPr>
                <w:p w14:paraId="1E1C09A7" w14:textId="77777777" w:rsidR="00781C48" w:rsidRPr="006D73A3" w:rsidRDefault="00781C48" w:rsidP="001F1BA5">
                  <w:pPr>
                    <w:rPr>
                      <w:ins w:id="1219" w:author="MADASAMY, Marimuthu" w:date="2023-11-22T12:53:00Z"/>
                      <w:rFonts w:cs="Arial"/>
                      <w:szCs w:val="20"/>
                    </w:rPr>
                  </w:pPr>
                  <w:ins w:id="1220" w:author="MADASAMY, Marimuthu" w:date="2023-11-22T12:53:00Z">
                    <w:r w:rsidRPr="006D73A3">
                      <w:rPr>
                        <w:rFonts w:cs="Arial"/>
                        <w:szCs w:val="20"/>
                      </w:rPr>
                      <w:t>CUSTOMER.TYPE</w:t>
                    </w:r>
                  </w:ins>
                </w:p>
              </w:tc>
              <w:tc>
                <w:tcPr>
                  <w:tcW w:w="882" w:type="dxa"/>
                </w:tcPr>
                <w:p w14:paraId="34AB06CA" w14:textId="77777777" w:rsidR="00781C48" w:rsidRPr="006D73A3" w:rsidRDefault="00781C48" w:rsidP="001F1BA5">
                  <w:pPr>
                    <w:rPr>
                      <w:ins w:id="1221" w:author="MADASAMY, Marimuthu" w:date="2023-11-22T12:53:00Z"/>
                      <w:rFonts w:cs="Arial"/>
                      <w:szCs w:val="20"/>
                    </w:rPr>
                  </w:pPr>
                </w:p>
              </w:tc>
              <w:tc>
                <w:tcPr>
                  <w:tcW w:w="3978" w:type="dxa"/>
                </w:tcPr>
                <w:p w14:paraId="203032ED" w14:textId="77777777" w:rsidR="00781C48" w:rsidRPr="006D73A3" w:rsidRDefault="00781C48" w:rsidP="001F1BA5">
                  <w:pPr>
                    <w:rPr>
                      <w:ins w:id="1222" w:author="MADASAMY, Marimuthu" w:date="2023-11-22T12:53:00Z"/>
                      <w:rFonts w:cs="Arial"/>
                      <w:szCs w:val="20"/>
                    </w:rPr>
                  </w:pPr>
                  <w:ins w:id="1223" w:author="MADASAMY, Marimuthu" w:date="2023-11-22T12:53:00Z">
                    <w:r w:rsidRPr="006D73A3">
                      <w:rPr>
                        <w:rFonts w:cs="Arial"/>
                        <w:szCs w:val="20"/>
                      </w:rPr>
                      <w:t xml:space="preserve">Read CUSTOMER record and get CUSTOMER.STATUS field value. </w:t>
                    </w:r>
                  </w:ins>
                </w:p>
                <w:p w14:paraId="741E62C5" w14:textId="77777777" w:rsidR="00781C48" w:rsidRPr="006D73A3" w:rsidRDefault="00781C48" w:rsidP="001F1BA5">
                  <w:pPr>
                    <w:rPr>
                      <w:ins w:id="1224" w:author="MADASAMY, Marimuthu" w:date="2023-11-22T12:53:00Z"/>
                      <w:rFonts w:cs="Arial"/>
                      <w:szCs w:val="20"/>
                    </w:rPr>
                  </w:pPr>
                  <w:ins w:id="1225" w:author="MADASAMY, Marimuthu" w:date="2023-11-22T12:53:00Z">
                    <w:r w:rsidRPr="006D73A3">
                      <w:rPr>
                        <w:rFonts w:cs="Arial"/>
                        <w:szCs w:val="20"/>
                      </w:rPr>
                      <w:t>Check CUSTOMER.STATUS field value existing in EB.</w:t>
                    </w:r>
                    <w:proofErr w:type="gramStart"/>
                    <w:r w:rsidRPr="006D73A3">
                      <w:rPr>
                        <w:rFonts w:cs="Arial"/>
                        <w:szCs w:val="20"/>
                      </w:rPr>
                      <w:t>HB.INVOICE.PARAM</w:t>
                    </w:r>
                    <w:proofErr w:type="gramEnd"/>
                    <w:r w:rsidRPr="006D73A3">
                      <w:rPr>
                        <w:rFonts w:cs="Arial"/>
                        <w:szCs w:val="20"/>
                      </w:rPr>
                      <w:t>&gt; B2B.CUSTOMER.STATUS if found then default this field with value B2B</w:t>
                    </w:r>
                  </w:ins>
                </w:p>
                <w:p w14:paraId="4CC01401" w14:textId="77777777" w:rsidR="00781C48" w:rsidRPr="006D73A3" w:rsidRDefault="00781C48" w:rsidP="001F1BA5">
                  <w:pPr>
                    <w:rPr>
                      <w:ins w:id="1226" w:author="MADASAMY, Marimuthu" w:date="2023-11-22T12:53:00Z"/>
                      <w:rFonts w:cs="Arial"/>
                      <w:szCs w:val="20"/>
                    </w:rPr>
                  </w:pPr>
                </w:p>
                <w:p w14:paraId="7FCC4EB0" w14:textId="77777777" w:rsidR="00781C48" w:rsidRPr="006D73A3" w:rsidRDefault="00781C48" w:rsidP="001F1BA5">
                  <w:pPr>
                    <w:rPr>
                      <w:ins w:id="1227" w:author="MADASAMY, Marimuthu" w:date="2023-11-22T12:53:00Z"/>
                      <w:rFonts w:cs="Arial"/>
                      <w:szCs w:val="20"/>
                    </w:rPr>
                  </w:pPr>
                  <w:ins w:id="1228" w:author="MADASAMY, Marimuthu" w:date="2023-11-22T12:53:00Z">
                    <w:r w:rsidRPr="006D73A3">
                      <w:rPr>
                        <w:rFonts w:cs="Arial"/>
                        <w:szCs w:val="20"/>
                      </w:rPr>
                      <w:t>Check CUSTOMER.STATUS field value existing in EB.</w:t>
                    </w:r>
                    <w:proofErr w:type="gramStart"/>
                    <w:r w:rsidRPr="006D73A3">
                      <w:rPr>
                        <w:rFonts w:cs="Arial"/>
                        <w:szCs w:val="20"/>
                      </w:rPr>
                      <w:t>HB.INVOICE.PARAM</w:t>
                    </w:r>
                    <w:proofErr w:type="gramEnd"/>
                    <w:r w:rsidRPr="006D73A3">
                      <w:rPr>
                        <w:rFonts w:cs="Arial"/>
                        <w:szCs w:val="20"/>
                      </w:rPr>
                      <w:t>&gt;B2C.CUSTOMER.STATUS if found then default this field with value B2C</w:t>
                    </w:r>
                  </w:ins>
                </w:p>
                <w:p w14:paraId="5BF3BE75" w14:textId="77777777" w:rsidR="00781C48" w:rsidRPr="006D73A3" w:rsidRDefault="00781C48" w:rsidP="001F1BA5">
                  <w:pPr>
                    <w:rPr>
                      <w:ins w:id="1229" w:author="MADASAMY, Marimuthu" w:date="2023-11-22T12:53:00Z"/>
                      <w:rFonts w:cs="Arial"/>
                      <w:szCs w:val="20"/>
                    </w:rPr>
                  </w:pPr>
                </w:p>
              </w:tc>
            </w:tr>
            <w:tr w:rsidR="00781C48" w:rsidRPr="00427842" w14:paraId="6A1CE8B7" w14:textId="77777777" w:rsidTr="001F1BA5">
              <w:trPr>
                <w:ins w:id="1230" w:author="MADASAMY, Marimuthu" w:date="2023-11-22T12:53:00Z"/>
              </w:trPr>
              <w:tc>
                <w:tcPr>
                  <w:tcW w:w="0" w:type="auto"/>
                </w:tcPr>
                <w:p w14:paraId="5F10CCBE" w14:textId="77777777" w:rsidR="00781C48" w:rsidRPr="006D73A3" w:rsidRDefault="00781C48" w:rsidP="001F1BA5">
                  <w:pPr>
                    <w:rPr>
                      <w:ins w:id="1231" w:author="MADASAMY, Marimuthu" w:date="2023-11-22T12:53:00Z"/>
                      <w:rFonts w:cs="Arial"/>
                      <w:szCs w:val="20"/>
                    </w:rPr>
                  </w:pPr>
                  <w:ins w:id="1232" w:author="MADASAMY, Marimuthu" w:date="2023-11-22T12:53:00Z">
                    <w:r w:rsidRPr="006D73A3">
                      <w:rPr>
                        <w:rFonts w:cs="Arial"/>
                        <w:szCs w:val="20"/>
                      </w:rPr>
                      <w:t>CUSTOMER.REF</w:t>
                    </w:r>
                  </w:ins>
                </w:p>
              </w:tc>
              <w:tc>
                <w:tcPr>
                  <w:tcW w:w="882" w:type="dxa"/>
                </w:tcPr>
                <w:p w14:paraId="228B8498" w14:textId="77777777" w:rsidR="00781C48" w:rsidRPr="006D73A3" w:rsidRDefault="00781C48" w:rsidP="001F1BA5">
                  <w:pPr>
                    <w:rPr>
                      <w:ins w:id="1233" w:author="MADASAMY, Marimuthu" w:date="2023-11-22T12:53:00Z"/>
                      <w:rFonts w:cs="Arial"/>
                      <w:szCs w:val="20"/>
                    </w:rPr>
                  </w:pPr>
                </w:p>
              </w:tc>
              <w:tc>
                <w:tcPr>
                  <w:tcW w:w="3978" w:type="dxa"/>
                </w:tcPr>
                <w:p w14:paraId="5D6A8073" w14:textId="3474F851" w:rsidR="00781C48" w:rsidRDefault="00781C48" w:rsidP="001F1BA5">
                  <w:pPr>
                    <w:rPr>
                      <w:ins w:id="1234" w:author="MADASAMY, Marimuthu" w:date="2023-11-22T12:53:00Z"/>
                      <w:rFonts w:cs="Arial"/>
                      <w:szCs w:val="20"/>
                    </w:rPr>
                  </w:pPr>
                  <w:proofErr w:type="spellStart"/>
                  <w:ins w:id="1235" w:author="MADASAMY, Marimuthu" w:date="2023-11-22T12:53:00Z">
                    <w:r w:rsidRPr="00454071">
                      <w:rPr>
                        <w:rFonts w:cs="Arial"/>
                        <w:szCs w:val="20"/>
                      </w:rPr>
                      <w:t>currentRecord</w:t>
                    </w:r>
                    <w:proofErr w:type="spellEnd"/>
                    <w:r w:rsidRPr="00454071">
                      <w:rPr>
                        <w:rFonts w:cs="Arial"/>
                        <w:szCs w:val="20"/>
                      </w:rPr>
                      <w:t>&gt;</w:t>
                    </w:r>
                    <w:r>
                      <w:t>CASE.</w:t>
                    </w:r>
                  </w:ins>
                  <w:ins w:id="1236" w:author="MADASAMY, Marimuthu" w:date="2023-11-22T12:56:00Z">
                    <w:r w:rsidR="001237C0">
                      <w:t>ID</w:t>
                    </w:r>
                  </w:ins>
                  <w:ins w:id="1237" w:author="MADASAMY, Marimuthu" w:date="2023-11-22T12:53:00Z">
                    <w:r w:rsidRPr="000358CA">
                      <w:rPr>
                        <w:b/>
                        <w:bCs/>
                      </w:rPr>
                      <w:t xml:space="preserve"> &gt;&gt;</w:t>
                    </w:r>
                  </w:ins>
                </w:p>
                <w:p w14:paraId="59CEB5AF" w14:textId="77777777" w:rsidR="00781C48" w:rsidRPr="006D73A3" w:rsidRDefault="00781C48" w:rsidP="001F1BA5">
                  <w:pPr>
                    <w:rPr>
                      <w:ins w:id="1238" w:author="MADASAMY, Marimuthu" w:date="2023-11-22T12:53:00Z"/>
                      <w:rFonts w:cs="Arial"/>
                      <w:szCs w:val="20"/>
                    </w:rPr>
                  </w:pPr>
                  <w:ins w:id="1239" w:author="MADASAMY, Marimuthu" w:date="2023-11-22T12:53:00Z">
                    <w:r w:rsidRPr="006D73A3">
                      <w:rPr>
                        <w:rFonts w:cs="Arial"/>
                        <w:szCs w:val="20"/>
                      </w:rPr>
                      <w:t>EB.HUS.LA.CASE&gt;CUS.INVOICE.REF</w:t>
                    </w:r>
                    <w:r>
                      <w:rPr>
                        <w:rFonts w:cs="Arial"/>
                        <w:szCs w:val="20"/>
                      </w:rPr>
                      <w:t xml:space="preserve"> </w:t>
                    </w:r>
                  </w:ins>
                </w:p>
              </w:tc>
            </w:tr>
            <w:tr w:rsidR="00781C48" w:rsidRPr="00427842" w14:paraId="11D85C3D" w14:textId="77777777" w:rsidTr="001F1BA5">
              <w:trPr>
                <w:ins w:id="1240" w:author="MADASAMY, Marimuthu" w:date="2023-11-22T12:53:00Z"/>
              </w:trPr>
              <w:tc>
                <w:tcPr>
                  <w:tcW w:w="0" w:type="auto"/>
                </w:tcPr>
                <w:p w14:paraId="7218B521" w14:textId="77777777" w:rsidR="00781C48" w:rsidRPr="006D73A3" w:rsidRDefault="00781C48" w:rsidP="001F1BA5">
                  <w:pPr>
                    <w:rPr>
                      <w:ins w:id="1241" w:author="MADASAMY, Marimuthu" w:date="2023-11-22T12:53:00Z"/>
                      <w:rFonts w:cs="Arial"/>
                      <w:szCs w:val="20"/>
                    </w:rPr>
                  </w:pPr>
                  <w:ins w:id="1242" w:author="MADASAMY, Marimuthu" w:date="2023-11-22T12:53:00Z">
                    <w:r w:rsidRPr="006D73A3">
                      <w:rPr>
                        <w:rFonts w:cs="Arial"/>
                        <w:szCs w:val="20"/>
                      </w:rPr>
                      <w:t>ARRANGEMENT.ID</w:t>
                    </w:r>
                  </w:ins>
                </w:p>
              </w:tc>
              <w:tc>
                <w:tcPr>
                  <w:tcW w:w="882" w:type="dxa"/>
                </w:tcPr>
                <w:p w14:paraId="38E9AE79" w14:textId="77777777" w:rsidR="00781C48" w:rsidRPr="006D73A3" w:rsidRDefault="00781C48" w:rsidP="001F1BA5">
                  <w:pPr>
                    <w:rPr>
                      <w:ins w:id="1243" w:author="MADASAMY, Marimuthu" w:date="2023-11-22T12:53:00Z"/>
                      <w:rFonts w:cs="Arial"/>
                      <w:szCs w:val="20"/>
                    </w:rPr>
                  </w:pPr>
                  <w:ins w:id="1244" w:author="MADASAMY, Marimuthu" w:date="2023-11-22T12:53:00Z">
                    <w:r w:rsidRPr="006D73A3">
                      <w:rPr>
                        <w:rFonts w:cs="Arial"/>
                        <w:szCs w:val="20"/>
                      </w:rPr>
                      <w:t>XX&lt; </w:t>
                    </w:r>
                  </w:ins>
                </w:p>
              </w:tc>
              <w:tc>
                <w:tcPr>
                  <w:tcW w:w="3978" w:type="dxa"/>
                </w:tcPr>
                <w:p w14:paraId="77D7189E" w14:textId="42557A39" w:rsidR="00781C48" w:rsidRPr="006D73A3" w:rsidRDefault="006641FE" w:rsidP="001F1BA5">
                  <w:pPr>
                    <w:rPr>
                      <w:ins w:id="1245" w:author="MADASAMY, Marimuthu" w:date="2023-11-22T12:53:00Z"/>
                      <w:rFonts w:cs="Arial"/>
                      <w:szCs w:val="20"/>
                    </w:rPr>
                  </w:pPr>
                  <w:proofErr w:type="spellStart"/>
                  <w:ins w:id="1246" w:author="MADASAMY, Marimuthu" w:date="2023-11-22T12:56:00Z">
                    <w:r w:rsidRPr="00454071">
                      <w:rPr>
                        <w:rFonts w:cs="Arial"/>
                        <w:szCs w:val="20"/>
                      </w:rPr>
                      <w:t>currentRecord</w:t>
                    </w:r>
                    <w:proofErr w:type="spellEnd"/>
                    <w:r w:rsidRPr="00454071">
                      <w:rPr>
                        <w:rFonts w:cs="Arial"/>
                        <w:szCs w:val="20"/>
                      </w:rPr>
                      <w:t>&gt;</w:t>
                    </w:r>
                    <w:r>
                      <w:t>ARR.ID</w:t>
                    </w:r>
                  </w:ins>
                </w:p>
              </w:tc>
            </w:tr>
            <w:tr w:rsidR="00781C48" w:rsidRPr="00427842" w14:paraId="7D2FAEB4" w14:textId="77777777" w:rsidTr="001F1BA5">
              <w:trPr>
                <w:ins w:id="1247" w:author="MADASAMY, Marimuthu" w:date="2023-11-22T12:53:00Z"/>
              </w:trPr>
              <w:tc>
                <w:tcPr>
                  <w:tcW w:w="0" w:type="auto"/>
                </w:tcPr>
                <w:p w14:paraId="345746EF" w14:textId="77777777" w:rsidR="00781C48" w:rsidRPr="006D73A3" w:rsidRDefault="00781C48" w:rsidP="001F1BA5">
                  <w:pPr>
                    <w:rPr>
                      <w:ins w:id="1248" w:author="MADASAMY, Marimuthu" w:date="2023-11-22T12:53:00Z"/>
                      <w:rFonts w:cs="Arial"/>
                      <w:szCs w:val="20"/>
                    </w:rPr>
                  </w:pPr>
                  <w:ins w:id="1249" w:author="MADASAMY, Marimuthu" w:date="2023-11-22T12:53:00Z">
                    <w:r w:rsidRPr="006D73A3">
                      <w:rPr>
                        <w:rFonts w:cs="Arial"/>
                        <w:szCs w:val="20"/>
                      </w:rPr>
                      <w:t>LINE.ID</w:t>
                    </w:r>
                  </w:ins>
                </w:p>
              </w:tc>
              <w:tc>
                <w:tcPr>
                  <w:tcW w:w="882" w:type="dxa"/>
                </w:tcPr>
                <w:p w14:paraId="13491033" w14:textId="77777777" w:rsidR="00781C48" w:rsidRPr="006D73A3" w:rsidRDefault="00781C48" w:rsidP="001F1BA5">
                  <w:pPr>
                    <w:rPr>
                      <w:ins w:id="1250" w:author="MADASAMY, Marimuthu" w:date="2023-11-22T12:53:00Z"/>
                      <w:rFonts w:cs="Arial"/>
                      <w:szCs w:val="20"/>
                    </w:rPr>
                  </w:pPr>
                  <w:ins w:id="1251" w:author="MADASAMY, Marimuthu" w:date="2023-11-22T12:53:00Z">
                    <w:r w:rsidRPr="006D73A3">
                      <w:rPr>
                        <w:rFonts w:cs="Arial"/>
                        <w:szCs w:val="20"/>
                      </w:rPr>
                      <w:t>XX-XX&lt;</w:t>
                    </w:r>
                  </w:ins>
                </w:p>
              </w:tc>
              <w:tc>
                <w:tcPr>
                  <w:tcW w:w="3978" w:type="dxa"/>
                </w:tcPr>
                <w:p w14:paraId="74FF320A" w14:textId="77777777" w:rsidR="00781C48" w:rsidRPr="006D73A3" w:rsidRDefault="00781C48" w:rsidP="001F1BA5">
                  <w:pPr>
                    <w:rPr>
                      <w:ins w:id="1252" w:author="MADASAMY, Marimuthu" w:date="2023-11-22T12:53:00Z"/>
                      <w:rFonts w:cs="Arial"/>
                      <w:szCs w:val="20"/>
                    </w:rPr>
                  </w:pPr>
                  <w:ins w:id="1253" w:author="MADASAMY, Marimuthu" w:date="2023-11-22T12:53:00Z">
                    <w:r>
                      <w:rPr>
                        <w:rFonts w:cs="Arial"/>
                        <w:szCs w:val="20"/>
                      </w:rPr>
                      <w:t>“1”</w:t>
                    </w:r>
                  </w:ins>
                </w:p>
              </w:tc>
            </w:tr>
            <w:tr w:rsidR="00781C48" w:rsidRPr="00427842" w14:paraId="54702949" w14:textId="77777777" w:rsidTr="001F1BA5">
              <w:trPr>
                <w:ins w:id="1254" w:author="MADASAMY, Marimuthu" w:date="2023-11-22T12:53:00Z"/>
              </w:trPr>
              <w:tc>
                <w:tcPr>
                  <w:tcW w:w="0" w:type="auto"/>
                </w:tcPr>
                <w:p w14:paraId="294E2002" w14:textId="77777777" w:rsidR="00781C48" w:rsidRPr="006D73A3" w:rsidRDefault="00781C48" w:rsidP="001F1BA5">
                  <w:pPr>
                    <w:spacing w:before="0" w:after="160"/>
                    <w:rPr>
                      <w:ins w:id="1255" w:author="MADASAMY, Marimuthu" w:date="2023-11-22T12:53:00Z"/>
                      <w:rFonts w:cs="Arial"/>
                      <w:szCs w:val="20"/>
                    </w:rPr>
                  </w:pPr>
                  <w:ins w:id="1256" w:author="MADASAMY, Marimuthu" w:date="2023-11-22T12:53:00Z">
                    <w:r w:rsidRPr="006D73A3">
                      <w:rPr>
                        <w:rFonts w:cs="Arial"/>
                        <w:szCs w:val="20"/>
                      </w:rPr>
                      <w:t>AMOUNT.TYPE</w:t>
                    </w:r>
                  </w:ins>
                </w:p>
              </w:tc>
              <w:tc>
                <w:tcPr>
                  <w:tcW w:w="882" w:type="dxa"/>
                </w:tcPr>
                <w:p w14:paraId="352EC6DE" w14:textId="77777777" w:rsidR="00781C48" w:rsidRPr="006D73A3" w:rsidRDefault="00781C48" w:rsidP="001F1BA5">
                  <w:pPr>
                    <w:spacing w:before="0" w:after="160"/>
                    <w:rPr>
                      <w:ins w:id="1257" w:author="MADASAMY, Marimuthu" w:date="2023-11-22T12:53:00Z"/>
                      <w:rFonts w:cs="Arial"/>
                      <w:szCs w:val="20"/>
                    </w:rPr>
                  </w:pPr>
                  <w:ins w:id="1258" w:author="MADASAMY, Marimuthu" w:date="2023-11-22T12:53:00Z">
                    <w:r w:rsidRPr="006D73A3">
                      <w:rPr>
                        <w:rFonts w:cs="Arial"/>
                        <w:szCs w:val="20"/>
                      </w:rPr>
                      <w:t>XX-XX-</w:t>
                    </w:r>
                  </w:ins>
                </w:p>
              </w:tc>
              <w:tc>
                <w:tcPr>
                  <w:tcW w:w="3978" w:type="dxa"/>
                </w:tcPr>
                <w:p w14:paraId="5E8FF9D4" w14:textId="77777777" w:rsidR="00781C48" w:rsidRPr="006D73A3" w:rsidRDefault="00781C48" w:rsidP="001F1BA5">
                  <w:pPr>
                    <w:spacing w:before="0" w:after="160"/>
                    <w:rPr>
                      <w:ins w:id="1259" w:author="MADASAMY, Marimuthu" w:date="2023-11-22T12:53:00Z"/>
                      <w:rFonts w:cs="Arial"/>
                      <w:szCs w:val="20"/>
                    </w:rPr>
                  </w:pPr>
                  <w:ins w:id="1260" w:author="MADASAMY, Marimuthu" w:date="2023-11-22T12:53:00Z">
                    <w:r>
                      <w:rPr>
                        <w:rFonts w:cs="Arial"/>
                        <w:szCs w:val="20"/>
                      </w:rPr>
                      <w:t>“</w:t>
                    </w:r>
                    <w:r w:rsidRPr="00C96CBC">
                      <w:rPr>
                        <w:rFonts w:cs="Arial"/>
                        <w:szCs w:val="20"/>
                      </w:rPr>
                      <w:t>Principal”</w:t>
                    </w:r>
                  </w:ins>
                </w:p>
              </w:tc>
            </w:tr>
            <w:tr w:rsidR="00781C48" w:rsidRPr="00427842" w14:paraId="00651CE6" w14:textId="77777777" w:rsidTr="001F1BA5">
              <w:trPr>
                <w:ins w:id="1261" w:author="MADASAMY, Marimuthu" w:date="2023-11-22T12:53:00Z"/>
              </w:trPr>
              <w:tc>
                <w:tcPr>
                  <w:tcW w:w="0" w:type="auto"/>
                </w:tcPr>
                <w:p w14:paraId="6DECA53E" w14:textId="77777777" w:rsidR="00781C48" w:rsidRPr="006D73A3" w:rsidRDefault="00781C48" w:rsidP="001F1BA5">
                  <w:pPr>
                    <w:rPr>
                      <w:ins w:id="1262" w:author="MADASAMY, Marimuthu" w:date="2023-11-22T12:53:00Z"/>
                      <w:rFonts w:cs="Arial"/>
                      <w:szCs w:val="20"/>
                    </w:rPr>
                  </w:pPr>
                  <w:ins w:id="1263" w:author="MADASAMY, Marimuthu" w:date="2023-11-22T12:53:00Z">
                    <w:r w:rsidRPr="006D73A3">
                      <w:rPr>
                        <w:rFonts w:cs="Arial"/>
                        <w:szCs w:val="20"/>
                      </w:rPr>
                      <w:t>AMOUNT</w:t>
                    </w:r>
                  </w:ins>
                </w:p>
              </w:tc>
              <w:tc>
                <w:tcPr>
                  <w:tcW w:w="882" w:type="dxa"/>
                </w:tcPr>
                <w:p w14:paraId="2A8C1F8E" w14:textId="77777777" w:rsidR="00781C48" w:rsidRPr="006D73A3" w:rsidRDefault="00781C48" w:rsidP="001F1BA5">
                  <w:pPr>
                    <w:rPr>
                      <w:ins w:id="1264" w:author="MADASAMY, Marimuthu" w:date="2023-11-22T12:53:00Z"/>
                      <w:rFonts w:cs="Arial"/>
                      <w:szCs w:val="20"/>
                    </w:rPr>
                  </w:pPr>
                  <w:ins w:id="1265" w:author="MADASAMY, Marimuthu" w:date="2023-11-22T12:53:00Z">
                    <w:r w:rsidRPr="006D73A3">
                      <w:rPr>
                        <w:rFonts w:cs="Arial"/>
                        <w:szCs w:val="20"/>
                      </w:rPr>
                      <w:t>XX-XX-</w:t>
                    </w:r>
                  </w:ins>
                </w:p>
              </w:tc>
              <w:tc>
                <w:tcPr>
                  <w:tcW w:w="3978" w:type="dxa"/>
                </w:tcPr>
                <w:p w14:paraId="23995F09" w14:textId="77777777" w:rsidR="00781C48" w:rsidRDefault="00781C48" w:rsidP="001F1BA5">
                  <w:pPr>
                    <w:rPr>
                      <w:ins w:id="1266" w:author="MADASAMY, Marimuthu" w:date="2023-11-22T12:59:00Z"/>
                      <w:rFonts w:cs="Arial"/>
                      <w:szCs w:val="20"/>
                    </w:rPr>
                  </w:pPr>
                  <w:proofErr w:type="spellStart"/>
                  <w:ins w:id="1267" w:author="MADASAMY, Marimuthu" w:date="2023-11-22T12:53:00Z">
                    <w:r w:rsidRPr="00454071">
                      <w:rPr>
                        <w:rFonts w:cs="Arial"/>
                        <w:szCs w:val="20"/>
                      </w:rPr>
                      <w:t>currentRecord</w:t>
                    </w:r>
                    <w:proofErr w:type="spellEnd"/>
                    <w:r w:rsidRPr="00454071">
                      <w:rPr>
                        <w:rFonts w:cs="Arial"/>
                        <w:szCs w:val="20"/>
                      </w:rPr>
                      <w:t>&gt;</w:t>
                    </w:r>
                  </w:ins>
                  <w:ins w:id="1268" w:author="MADASAMY, Marimuthu" w:date="2023-11-22T12:59:00Z">
                    <w:r w:rsidR="00503E3C">
                      <w:t xml:space="preserve"> </w:t>
                    </w:r>
                    <w:r w:rsidR="00503E3C" w:rsidRPr="00503E3C">
                      <w:rPr>
                        <w:rFonts w:cs="Arial"/>
                        <w:szCs w:val="20"/>
                      </w:rPr>
                      <w:t>SIMULATION.REFERENCE</w:t>
                    </w:r>
                    <w:r w:rsidR="00503E3C">
                      <w:rPr>
                        <w:rFonts w:cs="Arial"/>
                        <w:szCs w:val="20"/>
                      </w:rPr>
                      <w:t xml:space="preserve"> &gt;&gt;</w:t>
                    </w:r>
                  </w:ins>
                </w:p>
                <w:p w14:paraId="5CA350F1" w14:textId="3A2E8574" w:rsidR="00503E3C" w:rsidRPr="006D73A3" w:rsidRDefault="00503E3C" w:rsidP="001F1BA5">
                  <w:pPr>
                    <w:rPr>
                      <w:ins w:id="1269" w:author="MADASAMY, Marimuthu" w:date="2023-11-22T12:53:00Z"/>
                      <w:rFonts w:cs="Arial"/>
                      <w:szCs w:val="20"/>
                    </w:rPr>
                  </w:pPr>
                  <w:ins w:id="1270" w:author="MADASAMY, Marimuthu" w:date="2023-11-22T12:59:00Z">
                    <w:r w:rsidRPr="00503E3C">
                      <w:rPr>
                        <w:rFonts w:cs="Arial"/>
                        <w:szCs w:val="20"/>
                      </w:rPr>
                      <w:t>AA.SIMULATION.RUNNER</w:t>
                    </w:r>
                    <w:r>
                      <w:rPr>
                        <w:rFonts w:cs="Arial"/>
                        <w:szCs w:val="20"/>
                      </w:rPr>
                      <w:t>&gt;</w:t>
                    </w:r>
                    <w:r w:rsidRPr="00503E3C">
                      <w:rPr>
                        <w:rFonts w:cs="Arial"/>
                        <w:szCs w:val="20"/>
                      </w:rPr>
                      <w:t>T.OVR.AMOUNT</w:t>
                    </w:r>
                  </w:ins>
                </w:p>
              </w:tc>
            </w:tr>
            <w:tr w:rsidR="00781C48" w:rsidRPr="00427842" w14:paraId="07C1ED6A" w14:textId="77777777" w:rsidTr="001F1BA5">
              <w:trPr>
                <w:ins w:id="1271" w:author="MADASAMY, Marimuthu" w:date="2023-11-22T12:53:00Z"/>
              </w:trPr>
              <w:tc>
                <w:tcPr>
                  <w:tcW w:w="0" w:type="auto"/>
                </w:tcPr>
                <w:p w14:paraId="421253E2" w14:textId="77777777" w:rsidR="00781C48" w:rsidRPr="006D73A3" w:rsidRDefault="00781C48" w:rsidP="001F1BA5">
                  <w:pPr>
                    <w:rPr>
                      <w:ins w:id="1272" w:author="MADASAMY, Marimuthu" w:date="2023-11-22T12:53:00Z"/>
                      <w:rFonts w:cs="Arial"/>
                      <w:szCs w:val="20"/>
                    </w:rPr>
                  </w:pPr>
                  <w:ins w:id="1273" w:author="MADASAMY, Marimuthu" w:date="2023-11-22T12:53:00Z">
                    <w:r w:rsidRPr="006D73A3">
                      <w:rPr>
                        <w:rFonts w:cs="Arial"/>
                        <w:szCs w:val="20"/>
                      </w:rPr>
                      <w:t>BILL.ID</w:t>
                    </w:r>
                  </w:ins>
                </w:p>
              </w:tc>
              <w:tc>
                <w:tcPr>
                  <w:tcW w:w="882" w:type="dxa"/>
                </w:tcPr>
                <w:p w14:paraId="5428E503" w14:textId="77777777" w:rsidR="00781C48" w:rsidRPr="006D73A3" w:rsidRDefault="00781C48" w:rsidP="001F1BA5">
                  <w:pPr>
                    <w:rPr>
                      <w:ins w:id="1274" w:author="MADASAMY, Marimuthu" w:date="2023-11-22T12:53:00Z"/>
                      <w:rFonts w:cs="Arial"/>
                      <w:szCs w:val="20"/>
                    </w:rPr>
                  </w:pPr>
                  <w:ins w:id="1275" w:author="MADASAMY, Marimuthu" w:date="2023-11-22T12:53:00Z">
                    <w:r w:rsidRPr="006D73A3">
                      <w:rPr>
                        <w:rFonts w:cs="Arial"/>
                        <w:szCs w:val="20"/>
                      </w:rPr>
                      <w:t>XX&gt;XX&gt;</w:t>
                    </w:r>
                  </w:ins>
                </w:p>
              </w:tc>
              <w:tc>
                <w:tcPr>
                  <w:tcW w:w="3978" w:type="dxa"/>
                </w:tcPr>
                <w:p w14:paraId="3FE67922" w14:textId="13BCBDAB" w:rsidR="00781C48" w:rsidRPr="006D73A3" w:rsidRDefault="009C4FAD" w:rsidP="001F1BA5">
                  <w:pPr>
                    <w:rPr>
                      <w:ins w:id="1276" w:author="MADASAMY, Marimuthu" w:date="2023-11-22T12:53:00Z"/>
                      <w:rFonts w:cs="Arial"/>
                      <w:szCs w:val="20"/>
                    </w:rPr>
                  </w:pPr>
                  <w:proofErr w:type="spellStart"/>
                  <w:ins w:id="1277" w:author="MADASAMY, Marimuthu" w:date="2023-11-22T15:30:00Z">
                    <w:r w:rsidRPr="00454071">
                      <w:rPr>
                        <w:rFonts w:cs="Arial"/>
                        <w:szCs w:val="20"/>
                      </w:rPr>
                      <w:t>currentRecord</w:t>
                    </w:r>
                    <w:proofErr w:type="spellEnd"/>
                    <w:r w:rsidRPr="00454071">
                      <w:rPr>
                        <w:rFonts w:cs="Arial"/>
                        <w:szCs w:val="20"/>
                      </w:rPr>
                      <w:t>&gt;</w:t>
                    </w:r>
                    <w:r w:rsidRPr="00503E3C">
                      <w:rPr>
                        <w:rFonts w:cs="Arial"/>
                        <w:szCs w:val="20"/>
                      </w:rPr>
                      <w:t>SIMULATION.REFERENCE</w:t>
                    </w:r>
                  </w:ins>
                </w:p>
              </w:tc>
            </w:tr>
            <w:tr w:rsidR="00781C48" w:rsidRPr="00427842" w14:paraId="366C9854" w14:textId="77777777" w:rsidTr="001F1BA5">
              <w:trPr>
                <w:ins w:id="1278" w:author="MADASAMY, Marimuthu" w:date="2023-11-22T12:53:00Z"/>
              </w:trPr>
              <w:tc>
                <w:tcPr>
                  <w:tcW w:w="0" w:type="auto"/>
                </w:tcPr>
                <w:p w14:paraId="35BDA9BD" w14:textId="77777777" w:rsidR="00781C48" w:rsidRPr="006D73A3" w:rsidRDefault="00781C48" w:rsidP="001F1BA5">
                  <w:pPr>
                    <w:rPr>
                      <w:ins w:id="1279" w:author="MADASAMY, Marimuthu" w:date="2023-11-22T12:53:00Z"/>
                      <w:rFonts w:cs="Arial"/>
                      <w:szCs w:val="20"/>
                    </w:rPr>
                  </w:pPr>
                  <w:ins w:id="1280" w:author="MADASAMY, Marimuthu" w:date="2023-11-22T12:53:00Z">
                    <w:r w:rsidRPr="006D73A3">
                      <w:rPr>
                        <w:rFonts w:cs="Arial"/>
                        <w:szCs w:val="20"/>
                      </w:rPr>
                      <w:t>TOTAL.AMOUNT</w:t>
                    </w:r>
                  </w:ins>
                </w:p>
              </w:tc>
              <w:tc>
                <w:tcPr>
                  <w:tcW w:w="882" w:type="dxa"/>
                </w:tcPr>
                <w:p w14:paraId="48259445" w14:textId="77777777" w:rsidR="00781C48" w:rsidRPr="006D73A3" w:rsidRDefault="00781C48" w:rsidP="001F1BA5">
                  <w:pPr>
                    <w:rPr>
                      <w:ins w:id="1281" w:author="MADASAMY, Marimuthu" w:date="2023-11-22T12:53:00Z"/>
                      <w:rFonts w:cs="Arial"/>
                      <w:szCs w:val="20"/>
                    </w:rPr>
                  </w:pPr>
                </w:p>
              </w:tc>
              <w:tc>
                <w:tcPr>
                  <w:tcW w:w="3978" w:type="dxa"/>
                </w:tcPr>
                <w:p w14:paraId="4304C829" w14:textId="77777777" w:rsidR="006F0E1E" w:rsidRDefault="006F0E1E" w:rsidP="006F0E1E">
                  <w:pPr>
                    <w:rPr>
                      <w:ins w:id="1282" w:author="MADASAMY, Marimuthu" w:date="2023-11-22T13:00:00Z"/>
                      <w:rFonts w:cs="Arial"/>
                      <w:szCs w:val="20"/>
                    </w:rPr>
                  </w:pPr>
                  <w:proofErr w:type="spellStart"/>
                  <w:ins w:id="1283" w:author="MADASAMY, Marimuthu" w:date="2023-11-22T13:00:00Z">
                    <w:r w:rsidRPr="00454071">
                      <w:rPr>
                        <w:rFonts w:cs="Arial"/>
                        <w:szCs w:val="20"/>
                      </w:rPr>
                      <w:t>currentRecord</w:t>
                    </w:r>
                    <w:proofErr w:type="spellEnd"/>
                    <w:r w:rsidRPr="00454071">
                      <w:rPr>
                        <w:rFonts w:cs="Arial"/>
                        <w:szCs w:val="20"/>
                      </w:rPr>
                      <w:t>&gt;</w:t>
                    </w:r>
                    <w:r>
                      <w:t xml:space="preserve"> </w:t>
                    </w:r>
                    <w:r w:rsidRPr="00503E3C">
                      <w:rPr>
                        <w:rFonts w:cs="Arial"/>
                        <w:szCs w:val="20"/>
                      </w:rPr>
                      <w:t>SIMULATION.REFERENCE</w:t>
                    </w:r>
                    <w:r>
                      <w:rPr>
                        <w:rFonts w:cs="Arial"/>
                        <w:szCs w:val="20"/>
                      </w:rPr>
                      <w:t xml:space="preserve"> &gt;&gt;</w:t>
                    </w:r>
                  </w:ins>
                </w:p>
                <w:p w14:paraId="64B60863" w14:textId="297FAE9A" w:rsidR="00781C48" w:rsidRPr="006D73A3" w:rsidRDefault="006F0E1E" w:rsidP="006F0E1E">
                  <w:pPr>
                    <w:rPr>
                      <w:ins w:id="1284" w:author="MADASAMY, Marimuthu" w:date="2023-11-22T12:53:00Z"/>
                      <w:rFonts w:cs="Arial"/>
                      <w:szCs w:val="20"/>
                    </w:rPr>
                  </w:pPr>
                  <w:ins w:id="1285" w:author="MADASAMY, Marimuthu" w:date="2023-11-22T13:00:00Z">
                    <w:r w:rsidRPr="00503E3C">
                      <w:rPr>
                        <w:rFonts w:cs="Arial"/>
                        <w:szCs w:val="20"/>
                      </w:rPr>
                      <w:t>AA.SIMULATION.RUNNER</w:t>
                    </w:r>
                    <w:r>
                      <w:rPr>
                        <w:rFonts w:cs="Arial"/>
                        <w:szCs w:val="20"/>
                      </w:rPr>
                      <w:t>&gt;</w:t>
                    </w:r>
                    <w:r w:rsidRPr="00503E3C">
                      <w:rPr>
                        <w:rFonts w:cs="Arial"/>
                        <w:szCs w:val="20"/>
                      </w:rPr>
                      <w:t>T.OVR.AMOUNT</w:t>
                    </w:r>
                  </w:ins>
                </w:p>
              </w:tc>
            </w:tr>
            <w:tr w:rsidR="00781C48" w:rsidRPr="00427842" w14:paraId="1F360376" w14:textId="77777777" w:rsidTr="001F1BA5">
              <w:trPr>
                <w:ins w:id="1286" w:author="MADASAMY, Marimuthu" w:date="2023-11-22T12:53:00Z"/>
              </w:trPr>
              <w:tc>
                <w:tcPr>
                  <w:tcW w:w="0" w:type="auto"/>
                </w:tcPr>
                <w:p w14:paraId="7F1CAA99" w14:textId="77777777" w:rsidR="00781C48" w:rsidRPr="006D73A3" w:rsidRDefault="00781C48" w:rsidP="001F1BA5">
                  <w:pPr>
                    <w:rPr>
                      <w:ins w:id="1287" w:author="MADASAMY, Marimuthu" w:date="2023-11-22T12:53:00Z"/>
                      <w:rFonts w:cs="Arial"/>
                      <w:szCs w:val="20"/>
                    </w:rPr>
                  </w:pPr>
                  <w:ins w:id="1288" w:author="MADASAMY, Marimuthu" w:date="2023-11-22T12:53:00Z">
                    <w:r w:rsidRPr="006D73A3">
                      <w:rPr>
                        <w:rFonts w:cs="Arial"/>
                        <w:szCs w:val="20"/>
                      </w:rPr>
                      <w:t>ISSUE.DATE</w:t>
                    </w:r>
                  </w:ins>
                </w:p>
              </w:tc>
              <w:tc>
                <w:tcPr>
                  <w:tcW w:w="882" w:type="dxa"/>
                </w:tcPr>
                <w:p w14:paraId="09C9B8DB" w14:textId="77777777" w:rsidR="00781C48" w:rsidRPr="006D73A3" w:rsidRDefault="00781C48" w:rsidP="001F1BA5">
                  <w:pPr>
                    <w:rPr>
                      <w:ins w:id="1289" w:author="MADASAMY, Marimuthu" w:date="2023-11-22T12:53:00Z"/>
                      <w:rFonts w:cs="Arial"/>
                      <w:szCs w:val="20"/>
                    </w:rPr>
                  </w:pPr>
                </w:p>
              </w:tc>
              <w:tc>
                <w:tcPr>
                  <w:tcW w:w="3978" w:type="dxa"/>
                </w:tcPr>
                <w:p w14:paraId="1AC5540C" w14:textId="77777777" w:rsidR="00781C48" w:rsidRPr="006D73A3" w:rsidRDefault="00781C48" w:rsidP="001F1BA5">
                  <w:pPr>
                    <w:rPr>
                      <w:ins w:id="1290" w:author="MADASAMY, Marimuthu" w:date="2023-11-22T12:53:00Z"/>
                      <w:rFonts w:cs="Arial"/>
                      <w:szCs w:val="20"/>
                    </w:rPr>
                  </w:pPr>
                  <w:ins w:id="1291" w:author="MADASAMY, Marimuthu" w:date="2023-11-22T12:53:00Z">
                    <w:r w:rsidRPr="006D73A3">
                      <w:rPr>
                        <w:rFonts w:cs="Arial"/>
                        <w:szCs w:val="20"/>
                      </w:rPr>
                      <w:t>TODAY Date</w:t>
                    </w:r>
                  </w:ins>
                </w:p>
              </w:tc>
            </w:tr>
            <w:tr w:rsidR="00781C48" w:rsidRPr="00427842" w14:paraId="2B945591" w14:textId="77777777" w:rsidTr="001F1BA5">
              <w:trPr>
                <w:ins w:id="1292" w:author="MADASAMY, Marimuthu" w:date="2023-11-22T12:53:00Z"/>
              </w:trPr>
              <w:tc>
                <w:tcPr>
                  <w:tcW w:w="0" w:type="auto"/>
                </w:tcPr>
                <w:p w14:paraId="762F9B0F" w14:textId="77777777" w:rsidR="00781C48" w:rsidRPr="006D73A3" w:rsidRDefault="00781C48" w:rsidP="001F1BA5">
                  <w:pPr>
                    <w:rPr>
                      <w:ins w:id="1293" w:author="MADASAMY, Marimuthu" w:date="2023-11-22T12:53:00Z"/>
                      <w:rFonts w:cs="Arial"/>
                      <w:szCs w:val="20"/>
                    </w:rPr>
                  </w:pPr>
                  <w:ins w:id="1294" w:author="MADASAMY, Marimuthu" w:date="2023-11-22T12:53:00Z">
                    <w:r w:rsidRPr="006D73A3">
                      <w:rPr>
                        <w:rFonts w:cs="Arial"/>
                        <w:szCs w:val="20"/>
                      </w:rPr>
                      <w:t>STATUS</w:t>
                    </w:r>
                  </w:ins>
                </w:p>
              </w:tc>
              <w:tc>
                <w:tcPr>
                  <w:tcW w:w="882" w:type="dxa"/>
                </w:tcPr>
                <w:p w14:paraId="1B5C7C72" w14:textId="77777777" w:rsidR="00781C48" w:rsidRPr="006D73A3" w:rsidRDefault="00781C48" w:rsidP="001F1BA5">
                  <w:pPr>
                    <w:rPr>
                      <w:ins w:id="1295" w:author="MADASAMY, Marimuthu" w:date="2023-11-22T12:53:00Z"/>
                      <w:rFonts w:cs="Arial"/>
                      <w:szCs w:val="20"/>
                    </w:rPr>
                  </w:pPr>
                </w:p>
              </w:tc>
              <w:tc>
                <w:tcPr>
                  <w:tcW w:w="3978" w:type="dxa"/>
                </w:tcPr>
                <w:p w14:paraId="461EEDC4" w14:textId="77777777" w:rsidR="00781C48" w:rsidRPr="006D73A3" w:rsidRDefault="00781C48" w:rsidP="001F1BA5">
                  <w:pPr>
                    <w:rPr>
                      <w:ins w:id="1296" w:author="MADASAMY, Marimuthu" w:date="2023-11-22T12:53:00Z"/>
                      <w:rFonts w:cs="Arial"/>
                      <w:szCs w:val="20"/>
                    </w:rPr>
                  </w:pPr>
                  <w:ins w:id="1297" w:author="MADASAMY, Marimuthu" w:date="2023-11-22T12:53:00Z">
                    <w:r>
                      <w:rPr>
                        <w:rFonts w:cs="Arial"/>
                        <w:szCs w:val="20"/>
                      </w:rPr>
                      <w:t>“NEW”</w:t>
                    </w:r>
                  </w:ins>
                </w:p>
              </w:tc>
            </w:tr>
            <w:tr w:rsidR="00781C48" w:rsidRPr="00427842" w14:paraId="67D54105" w14:textId="77777777" w:rsidTr="001F1BA5">
              <w:trPr>
                <w:ins w:id="1298" w:author="MADASAMY, Marimuthu" w:date="2023-11-22T12:53:00Z"/>
              </w:trPr>
              <w:tc>
                <w:tcPr>
                  <w:tcW w:w="0" w:type="auto"/>
                </w:tcPr>
                <w:p w14:paraId="74A35B96" w14:textId="77777777" w:rsidR="00781C48" w:rsidRPr="006D73A3" w:rsidRDefault="00781C48" w:rsidP="001F1BA5">
                  <w:pPr>
                    <w:rPr>
                      <w:ins w:id="1299" w:author="MADASAMY, Marimuthu" w:date="2023-11-22T12:53:00Z"/>
                      <w:rFonts w:cs="Arial"/>
                      <w:szCs w:val="20"/>
                    </w:rPr>
                  </w:pPr>
                  <w:ins w:id="1300" w:author="MADASAMY, Marimuthu" w:date="2023-11-22T12:53:00Z">
                    <w:r w:rsidRPr="006D73A3">
                      <w:rPr>
                        <w:rFonts w:cs="Arial"/>
                        <w:szCs w:val="20"/>
                      </w:rPr>
                      <w:t>TYPE</w:t>
                    </w:r>
                  </w:ins>
                </w:p>
              </w:tc>
              <w:tc>
                <w:tcPr>
                  <w:tcW w:w="882" w:type="dxa"/>
                </w:tcPr>
                <w:p w14:paraId="39FD875F" w14:textId="77777777" w:rsidR="00781C48" w:rsidRPr="006D73A3" w:rsidRDefault="00781C48" w:rsidP="001F1BA5">
                  <w:pPr>
                    <w:rPr>
                      <w:ins w:id="1301" w:author="MADASAMY, Marimuthu" w:date="2023-11-22T12:53:00Z"/>
                      <w:rFonts w:cs="Arial"/>
                      <w:szCs w:val="20"/>
                    </w:rPr>
                  </w:pPr>
                </w:p>
              </w:tc>
              <w:tc>
                <w:tcPr>
                  <w:tcW w:w="3978" w:type="dxa"/>
                </w:tcPr>
                <w:p w14:paraId="6B1EAC43" w14:textId="4C4E7B4A" w:rsidR="00781C48" w:rsidRDefault="00503721" w:rsidP="001F1BA5">
                  <w:pPr>
                    <w:rPr>
                      <w:ins w:id="1302" w:author="MADASAMY, Marimuthu" w:date="2023-11-22T15:27:00Z"/>
                      <w:rFonts w:cs="Arial"/>
                      <w:szCs w:val="20"/>
                    </w:rPr>
                  </w:pPr>
                  <w:proofErr w:type="spellStart"/>
                  <w:ins w:id="1303" w:author="MADASAMY, Marimuthu" w:date="2023-11-22T15:27:00Z">
                    <w:r w:rsidRPr="00454071">
                      <w:rPr>
                        <w:rFonts w:cs="Arial"/>
                        <w:szCs w:val="20"/>
                      </w:rPr>
                      <w:t>currentRecord</w:t>
                    </w:r>
                    <w:proofErr w:type="spellEnd"/>
                    <w:r w:rsidRPr="00454071">
                      <w:rPr>
                        <w:rFonts w:cs="Arial"/>
                        <w:szCs w:val="20"/>
                      </w:rPr>
                      <w:t>&gt;</w:t>
                    </w:r>
                    <w:r>
                      <w:t xml:space="preserve"> CUS.ID </w:t>
                    </w:r>
                    <w:r w:rsidRPr="00CA4EEA">
                      <w:rPr>
                        <w:b/>
                        <w:bCs/>
                      </w:rPr>
                      <w:t>&gt;&gt;</w:t>
                    </w:r>
                    <w:r>
                      <w:t xml:space="preserve"> </w:t>
                    </w:r>
                    <w:r w:rsidRPr="006D73A3">
                      <w:rPr>
                        <w:rFonts w:cs="Arial"/>
                        <w:szCs w:val="20"/>
                      </w:rPr>
                      <w:t>CUSTOMER&gt;</w:t>
                    </w:r>
                    <w:r>
                      <w:rPr>
                        <w:rFonts w:cs="Arial"/>
                        <w:szCs w:val="20"/>
                      </w:rPr>
                      <w:t>TARGET</w:t>
                    </w:r>
                  </w:ins>
                </w:p>
                <w:p w14:paraId="4E3F2758" w14:textId="382271B7" w:rsidR="00503721" w:rsidRPr="006D73A3" w:rsidRDefault="00503721" w:rsidP="001F1BA5">
                  <w:pPr>
                    <w:rPr>
                      <w:ins w:id="1304" w:author="MADASAMY, Marimuthu" w:date="2023-11-22T12:53:00Z"/>
                      <w:rFonts w:cs="Arial"/>
                      <w:szCs w:val="20"/>
                    </w:rPr>
                  </w:pPr>
                  <w:ins w:id="1305" w:author="MADASAMY, Marimuthu" w:date="2023-11-22T15:27:00Z">
                    <w:r>
                      <w:rPr>
                        <w:rFonts w:cs="Arial"/>
                        <w:szCs w:val="20"/>
                      </w:rPr>
                      <w:t xml:space="preserve">If </w:t>
                    </w:r>
                    <w:r w:rsidRPr="006D73A3">
                      <w:rPr>
                        <w:rFonts w:cs="Arial"/>
                        <w:szCs w:val="20"/>
                      </w:rPr>
                      <w:t>CUSTOMER&gt;</w:t>
                    </w:r>
                    <w:r>
                      <w:rPr>
                        <w:rFonts w:cs="Arial"/>
                        <w:szCs w:val="20"/>
                      </w:rPr>
                      <w:t xml:space="preserve">TARGET is equal to </w:t>
                    </w:r>
                  </w:ins>
                  <w:ins w:id="1306" w:author="MADASAMY, Marimuthu" w:date="2023-11-22T15:28:00Z">
                    <w:r>
                      <w:rPr>
                        <w:rFonts w:cs="Arial"/>
                        <w:szCs w:val="20"/>
                      </w:rPr>
                      <w:t>1 then default “</w:t>
                    </w:r>
                    <w:r w:rsidRPr="00503721">
                      <w:rPr>
                        <w:rFonts w:cs="Arial"/>
                        <w:szCs w:val="20"/>
                      </w:rPr>
                      <w:t>PAYMENT.REQUEST.PAYINDEBT</w:t>
                    </w:r>
                    <w:r>
                      <w:rPr>
                        <w:rFonts w:cs="Arial"/>
                        <w:szCs w:val="20"/>
                      </w:rPr>
                      <w:t>” else default this field with value “</w:t>
                    </w:r>
                    <w:r w:rsidR="009C12C1" w:rsidRPr="009C12C1">
                      <w:rPr>
                        <w:rFonts w:cs="Arial"/>
                        <w:szCs w:val="20"/>
                      </w:rPr>
                      <w:t>PAYMENT.REQUEST.PAYEXTRA</w:t>
                    </w:r>
                    <w:r>
                      <w:rPr>
                        <w:rFonts w:cs="Arial"/>
                        <w:szCs w:val="20"/>
                      </w:rPr>
                      <w:t>”</w:t>
                    </w:r>
                  </w:ins>
                </w:p>
              </w:tc>
            </w:tr>
            <w:tr w:rsidR="00781C48" w:rsidRPr="00427842" w14:paraId="4F6CD5EA" w14:textId="77777777" w:rsidTr="001F1BA5">
              <w:trPr>
                <w:ins w:id="1307" w:author="MADASAMY, Marimuthu" w:date="2023-11-22T12:53:00Z"/>
              </w:trPr>
              <w:tc>
                <w:tcPr>
                  <w:tcW w:w="0" w:type="auto"/>
                </w:tcPr>
                <w:p w14:paraId="7B2C45CA" w14:textId="77777777" w:rsidR="00781C48" w:rsidRPr="006D73A3" w:rsidRDefault="00781C48" w:rsidP="001F1BA5">
                  <w:pPr>
                    <w:rPr>
                      <w:ins w:id="1308" w:author="MADASAMY, Marimuthu" w:date="2023-11-22T12:53:00Z"/>
                      <w:rFonts w:cs="Arial"/>
                      <w:szCs w:val="20"/>
                    </w:rPr>
                  </w:pPr>
                  <w:ins w:id="1309" w:author="MADASAMY, Marimuthu" w:date="2023-11-22T12:53:00Z">
                    <w:r w:rsidRPr="006D73A3">
                      <w:rPr>
                        <w:rFonts w:cs="Arial"/>
                        <w:szCs w:val="20"/>
                      </w:rPr>
                      <w:t>DUE.DATE</w:t>
                    </w:r>
                  </w:ins>
                </w:p>
              </w:tc>
              <w:tc>
                <w:tcPr>
                  <w:tcW w:w="882" w:type="dxa"/>
                </w:tcPr>
                <w:p w14:paraId="6C7E4294" w14:textId="77777777" w:rsidR="00781C48" w:rsidRPr="006D73A3" w:rsidRDefault="00781C48" w:rsidP="001F1BA5">
                  <w:pPr>
                    <w:rPr>
                      <w:ins w:id="1310" w:author="MADASAMY, Marimuthu" w:date="2023-11-22T12:53:00Z"/>
                      <w:rFonts w:cs="Arial"/>
                      <w:szCs w:val="20"/>
                    </w:rPr>
                  </w:pPr>
                </w:p>
              </w:tc>
              <w:tc>
                <w:tcPr>
                  <w:tcW w:w="3978" w:type="dxa"/>
                </w:tcPr>
                <w:p w14:paraId="57F7C943" w14:textId="77777777" w:rsidR="00DB6216" w:rsidRDefault="00DB6216" w:rsidP="00DB6216">
                  <w:pPr>
                    <w:rPr>
                      <w:ins w:id="1311" w:author="MADASAMY, Marimuthu" w:date="2023-11-22T15:26:00Z"/>
                      <w:rFonts w:cs="Arial"/>
                      <w:szCs w:val="20"/>
                    </w:rPr>
                  </w:pPr>
                  <w:proofErr w:type="spellStart"/>
                  <w:ins w:id="1312" w:author="MADASAMY, Marimuthu" w:date="2023-11-22T15:26:00Z">
                    <w:r w:rsidRPr="00454071">
                      <w:rPr>
                        <w:rFonts w:cs="Arial"/>
                        <w:szCs w:val="20"/>
                      </w:rPr>
                      <w:t>currentRecord</w:t>
                    </w:r>
                    <w:proofErr w:type="spellEnd"/>
                    <w:r w:rsidRPr="00454071">
                      <w:rPr>
                        <w:rFonts w:cs="Arial"/>
                        <w:szCs w:val="20"/>
                      </w:rPr>
                      <w:t>&gt;</w:t>
                    </w:r>
                    <w:r>
                      <w:t xml:space="preserve"> </w:t>
                    </w:r>
                    <w:r w:rsidRPr="00503E3C">
                      <w:rPr>
                        <w:rFonts w:cs="Arial"/>
                        <w:szCs w:val="20"/>
                      </w:rPr>
                      <w:t>SIMULATION.REFERENCE</w:t>
                    </w:r>
                    <w:r>
                      <w:rPr>
                        <w:rFonts w:cs="Arial"/>
                        <w:szCs w:val="20"/>
                      </w:rPr>
                      <w:t xml:space="preserve"> &gt;&gt;</w:t>
                    </w:r>
                  </w:ins>
                </w:p>
                <w:p w14:paraId="42CD0CB2" w14:textId="57F0F29E" w:rsidR="00781C48" w:rsidRPr="006D73A3" w:rsidRDefault="00DB6216" w:rsidP="00DB6216">
                  <w:pPr>
                    <w:rPr>
                      <w:ins w:id="1313" w:author="MADASAMY, Marimuthu" w:date="2023-11-22T12:53:00Z"/>
                      <w:rFonts w:cs="Arial"/>
                      <w:szCs w:val="20"/>
                    </w:rPr>
                  </w:pPr>
                  <w:ins w:id="1314" w:author="MADASAMY, Marimuthu" w:date="2023-11-22T15:26:00Z">
                    <w:r w:rsidRPr="00503E3C">
                      <w:rPr>
                        <w:rFonts w:cs="Arial"/>
                        <w:szCs w:val="20"/>
                      </w:rPr>
                      <w:t>AA.SIMULATION.RUNNER</w:t>
                    </w:r>
                    <w:r>
                      <w:rPr>
                        <w:rFonts w:cs="Arial"/>
                        <w:szCs w:val="20"/>
                      </w:rPr>
                      <w:t>&gt;</w:t>
                    </w:r>
                    <w:r w:rsidRPr="00457F45">
                      <w:rPr>
                        <w:rFonts w:cs="Arial"/>
                        <w:szCs w:val="20"/>
                      </w:rPr>
                      <w:t>SIM.RUN.DATE</w:t>
                    </w:r>
                  </w:ins>
                </w:p>
              </w:tc>
            </w:tr>
            <w:tr w:rsidR="00880BB3" w:rsidRPr="00427842" w14:paraId="6AF7FD79" w14:textId="77777777" w:rsidTr="001F1BA5">
              <w:trPr>
                <w:ins w:id="1315" w:author="MADASAMY, Marimuthu" w:date="2023-11-23T15:54:00Z"/>
              </w:trPr>
              <w:tc>
                <w:tcPr>
                  <w:tcW w:w="0" w:type="auto"/>
                </w:tcPr>
                <w:p w14:paraId="64CA3840" w14:textId="3DF1C54E" w:rsidR="00880BB3" w:rsidRPr="006D73A3" w:rsidRDefault="001858A5" w:rsidP="001F1BA5">
                  <w:pPr>
                    <w:rPr>
                      <w:ins w:id="1316" w:author="MADASAMY, Marimuthu" w:date="2023-11-23T15:54:00Z"/>
                      <w:rFonts w:cs="Arial"/>
                      <w:szCs w:val="20"/>
                    </w:rPr>
                  </w:pPr>
                  <w:ins w:id="1317" w:author="MADASAMY, Marimuthu" w:date="2023-11-23T15:55:00Z">
                    <w:r w:rsidRPr="001858A5">
                      <w:rPr>
                        <w:rFonts w:cs="Arial"/>
                        <w:szCs w:val="20"/>
                      </w:rPr>
                      <w:t>PREMIUM.INFO</w:t>
                    </w:r>
                  </w:ins>
                </w:p>
              </w:tc>
              <w:tc>
                <w:tcPr>
                  <w:tcW w:w="882" w:type="dxa"/>
                </w:tcPr>
                <w:p w14:paraId="3CDCE005" w14:textId="77777777" w:rsidR="00880BB3" w:rsidRPr="006D73A3" w:rsidRDefault="00880BB3" w:rsidP="001F1BA5">
                  <w:pPr>
                    <w:rPr>
                      <w:ins w:id="1318" w:author="MADASAMY, Marimuthu" w:date="2023-11-23T15:54:00Z"/>
                      <w:rFonts w:cs="Arial"/>
                      <w:szCs w:val="20"/>
                    </w:rPr>
                  </w:pPr>
                </w:p>
              </w:tc>
              <w:tc>
                <w:tcPr>
                  <w:tcW w:w="3978" w:type="dxa"/>
                </w:tcPr>
                <w:p w14:paraId="4F91067C" w14:textId="367E7EEE" w:rsidR="00880BB3" w:rsidRDefault="00DF7C2F" w:rsidP="0042468B">
                  <w:pPr>
                    <w:pStyle w:val="ListParagraph"/>
                    <w:numPr>
                      <w:ilvl w:val="0"/>
                      <w:numId w:val="79"/>
                    </w:numPr>
                    <w:rPr>
                      <w:ins w:id="1319" w:author="MADASAMY, Marimuthu" w:date="2023-11-23T15:59:00Z"/>
                      <w:rFonts w:cs="Arial"/>
                      <w:szCs w:val="20"/>
                    </w:rPr>
                  </w:pPr>
                  <w:ins w:id="1320" w:author="MADASAMY, Marimuthu" w:date="2023-11-23T15:59:00Z">
                    <w:r>
                      <w:rPr>
                        <w:rFonts w:cs="Arial"/>
                        <w:szCs w:val="20"/>
                      </w:rPr>
                      <w:t xml:space="preserve">Form account details record </w:t>
                    </w:r>
                  </w:ins>
                  <w:ins w:id="1321" w:author="MADASAMY, Marimuthu" w:date="2023-11-23T16:05:00Z">
                    <w:r w:rsidR="0017256B">
                      <w:rPr>
                        <w:rFonts w:cs="Arial"/>
                        <w:szCs w:val="20"/>
                      </w:rPr>
                      <w:t xml:space="preserve">id </w:t>
                    </w:r>
                  </w:ins>
                  <w:ins w:id="1322" w:author="MADASAMY, Marimuthu" w:date="2023-11-23T15:59:00Z">
                    <w:r>
                      <w:rPr>
                        <w:rFonts w:cs="Arial"/>
                        <w:szCs w:val="20"/>
                      </w:rPr>
                      <w:t>as show below</w:t>
                    </w:r>
                  </w:ins>
                </w:p>
                <w:p w14:paraId="02E1D067" w14:textId="036BBBF8" w:rsidR="00DF7C2F" w:rsidRDefault="00DF7C2F">
                  <w:pPr>
                    <w:pStyle w:val="ListParagraph"/>
                    <w:rPr>
                      <w:ins w:id="1323" w:author="MADASAMY, Marimuthu" w:date="2023-11-23T15:59:00Z"/>
                      <w:rFonts w:cs="Arial"/>
                      <w:szCs w:val="20"/>
                    </w:rPr>
                    <w:pPrChange w:id="1324" w:author="MADASAMY, Marimuthu" w:date="2023-11-23T15:59:00Z">
                      <w:pPr>
                        <w:pStyle w:val="ListParagraph"/>
                        <w:numPr>
                          <w:numId w:val="79"/>
                        </w:numPr>
                        <w:ind w:hanging="360"/>
                      </w:pPr>
                    </w:pPrChange>
                  </w:pPr>
                  <w:proofErr w:type="spellStart"/>
                  <w:ins w:id="1325" w:author="MADASAMY, Marimuthu" w:date="2023-11-23T15:59:00Z">
                    <w:r w:rsidRPr="00DF7C2F">
                      <w:rPr>
                        <w:rFonts w:cs="Arial"/>
                        <w:szCs w:val="20"/>
                      </w:rPr>
                      <w:lastRenderedPageBreak/>
                      <w:t>accDetConId</w:t>
                    </w:r>
                    <w:proofErr w:type="spellEnd"/>
                    <w:r>
                      <w:rPr>
                        <w:rFonts w:cs="Arial"/>
                        <w:szCs w:val="20"/>
                      </w:rPr>
                      <w:t xml:space="preserve"> = </w:t>
                    </w:r>
                  </w:ins>
                  <w:proofErr w:type="spellStart"/>
                  <w:ins w:id="1326" w:author="MADASAMY, Marimuthu" w:date="2023-11-23T16:01:00Z">
                    <w:r w:rsidR="002829E3" w:rsidRPr="002829E3">
                      <w:rPr>
                        <w:rFonts w:cs="Arial"/>
                        <w:szCs w:val="20"/>
                      </w:rPr>
                      <w:t>currentRecord</w:t>
                    </w:r>
                    <w:proofErr w:type="spellEnd"/>
                    <w:r w:rsidR="002829E3" w:rsidRPr="002829E3">
                      <w:rPr>
                        <w:rFonts w:cs="Arial"/>
                        <w:szCs w:val="20"/>
                      </w:rPr>
                      <w:t>&gt;ARR.ID</w:t>
                    </w:r>
                  </w:ins>
                  <w:ins w:id="1327" w:author="MADASAMY, Marimuthu" w:date="2023-11-23T16:06:00Z">
                    <w:r w:rsidR="00930274">
                      <w:rPr>
                        <w:rFonts w:cs="Arial"/>
                        <w:szCs w:val="20"/>
                      </w:rPr>
                      <w:t>+</w:t>
                    </w:r>
                  </w:ins>
                  <w:ins w:id="1328" w:author="MADASAMY, Marimuthu" w:date="2023-11-23T16:01:00Z">
                    <w:r w:rsidR="002829E3" w:rsidRPr="002829E3">
                      <w:rPr>
                        <w:rFonts w:cs="Arial"/>
                        <w:szCs w:val="20"/>
                      </w:rPr>
                      <w:t>"%"</w:t>
                    </w:r>
                  </w:ins>
                  <w:ins w:id="1329" w:author="MADASAMY, Marimuthu" w:date="2023-11-23T16:06:00Z">
                    <w:r w:rsidR="00930274">
                      <w:rPr>
                        <w:rFonts w:cs="Arial"/>
                        <w:szCs w:val="20"/>
                      </w:rPr>
                      <w:t>+</w:t>
                    </w:r>
                  </w:ins>
                  <w:proofErr w:type="spellStart"/>
                  <w:ins w:id="1330" w:author="MADASAMY, Marimuthu" w:date="2023-11-23T16:01:00Z">
                    <w:r w:rsidR="002829E3" w:rsidRPr="002829E3">
                      <w:rPr>
                        <w:rFonts w:cs="Arial"/>
                        <w:szCs w:val="20"/>
                      </w:rPr>
                      <w:t>currentRecord</w:t>
                    </w:r>
                    <w:proofErr w:type="spellEnd"/>
                    <w:r w:rsidR="002829E3" w:rsidRPr="002829E3">
                      <w:rPr>
                        <w:rFonts w:cs="Arial"/>
                        <w:szCs w:val="20"/>
                      </w:rPr>
                      <w:t>&gt; SIMULATION.REFERENCE</w:t>
                    </w:r>
                  </w:ins>
                </w:p>
                <w:p w14:paraId="0450D2CC" w14:textId="77777777" w:rsidR="00DF7C2F" w:rsidRDefault="00107679" w:rsidP="0042468B">
                  <w:pPr>
                    <w:pStyle w:val="ListParagraph"/>
                    <w:numPr>
                      <w:ilvl w:val="0"/>
                      <w:numId w:val="79"/>
                    </w:numPr>
                    <w:rPr>
                      <w:ins w:id="1331" w:author="MADASAMY, Marimuthu" w:date="2023-11-23T16:01:00Z"/>
                      <w:rFonts w:cs="Arial"/>
                      <w:szCs w:val="20"/>
                    </w:rPr>
                  </w:pPr>
                  <w:ins w:id="1332" w:author="MADASAMY, Marimuthu" w:date="2023-11-23T16:01:00Z">
                    <w:r>
                      <w:rPr>
                        <w:rFonts w:cs="Arial"/>
                        <w:szCs w:val="20"/>
                      </w:rPr>
                      <w:t xml:space="preserve">Read </w:t>
                    </w:r>
                    <w:proofErr w:type="gramStart"/>
                    <w:r w:rsidRPr="00107679">
                      <w:rPr>
                        <w:rFonts w:cs="Arial"/>
                        <w:szCs w:val="20"/>
                      </w:rPr>
                      <w:t>AA.ACCOUNT.DETAILS</w:t>
                    </w:r>
                    <w:proofErr w:type="gramEnd"/>
                    <w:r w:rsidRPr="00107679">
                      <w:rPr>
                        <w:rFonts w:cs="Arial"/>
                        <w:szCs w:val="20"/>
                      </w:rPr>
                      <w:t>$SIM</w:t>
                    </w:r>
                    <w:r>
                      <w:rPr>
                        <w:rFonts w:cs="Arial"/>
                        <w:szCs w:val="20"/>
                      </w:rPr>
                      <w:t xml:space="preserve"> record with @ID as </w:t>
                    </w:r>
                    <w:proofErr w:type="spellStart"/>
                    <w:r w:rsidR="00690C2A" w:rsidRPr="00DF7C2F">
                      <w:rPr>
                        <w:rFonts w:cs="Arial"/>
                        <w:szCs w:val="20"/>
                      </w:rPr>
                      <w:t>accDetConId</w:t>
                    </w:r>
                    <w:proofErr w:type="spellEnd"/>
                  </w:ins>
                </w:p>
                <w:p w14:paraId="27F346FD" w14:textId="71AD5464" w:rsidR="00690C2A" w:rsidRDefault="00307BEE" w:rsidP="0042468B">
                  <w:pPr>
                    <w:pStyle w:val="ListParagraph"/>
                    <w:numPr>
                      <w:ilvl w:val="0"/>
                      <w:numId w:val="79"/>
                    </w:numPr>
                    <w:rPr>
                      <w:ins w:id="1333" w:author="MADASAMY, Marimuthu" w:date="2023-11-23T16:04:00Z"/>
                      <w:rFonts w:cs="Arial"/>
                      <w:szCs w:val="20"/>
                    </w:rPr>
                  </w:pPr>
                  <w:ins w:id="1334" w:author="MADASAMY, Marimuthu" w:date="2023-11-23T16:02:00Z">
                    <w:r>
                      <w:rPr>
                        <w:rFonts w:cs="Arial"/>
                        <w:szCs w:val="20"/>
                      </w:rPr>
                      <w:t xml:space="preserve">Get latest bill id from </w:t>
                    </w:r>
                  </w:ins>
                  <w:proofErr w:type="gramStart"/>
                  <w:ins w:id="1335" w:author="MADASAMY, Marimuthu" w:date="2023-11-23T16:04:00Z">
                    <w:r w:rsidR="00C11B61" w:rsidRPr="00107679">
                      <w:rPr>
                        <w:rFonts w:cs="Arial"/>
                        <w:szCs w:val="20"/>
                      </w:rPr>
                      <w:t>AA.ACCOUNT.DETAILS</w:t>
                    </w:r>
                    <w:proofErr w:type="gramEnd"/>
                    <w:r w:rsidR="00C11B61" w:rsidRPr="00107679">
                      <w:rPr>
                        <w:rFonts w:cs="Arial"/>
                        <w:szCs w:val="20"/>
                      </w:rPr>
                      <w:t>$SIM</w:t>
                    </w:r>
                    <w:r w:rsidR="00C11B61">
                      <w:rPr>
                        <w:rFonts w:cs="Arial"/>
                        <w:szCs w:val="20"/>
                      </w:rPr>
                      <w:t xml:space="preserve">&gt;BILL.ID and store it the variable </w:t>
                    </w:r>
                  </w:ins>
                  <w:proofErr w:type="spellStart"/>
                  <w:ins w:id="1336" w:author="MADASAMY, Marimuthu" w:date="2023-11-23T16:06:00Z">
                    <w:r w:rsidR="00930274" w:rsidRPr="00930274">
                      <w:rPr>
                        <w:rFonts w:cs="Arial"/>
                        <w:szCs w:val="20"/>
                      </w:rPr>
                      <w:t>currBillId</w:t>
                    </w:r>
                  </w:ins>
                  <w:proofErr w:type="spellEnd"/>
                </w:p>
                <w:p w14:paraId="481C200F" w14:textId="77777777" w:rsidR="00C11B61" w:rsidRDefault="0017256B" w:rsidP="0042468B">
                  <w:pPr>
                    <w:pStyle w:val="ListParagraph"/>
                    <w:numPr>
                      <w:ilvl w:val="0"/>
                      <w:numId w:val="79"/>
                    </w:numPr>
                    <w:rPr>
                      <w:ins w:id="1337" w:author="MADASAMY, Marimuthu" w:date="2023-11-23T16:05:00Z"/>
                      <w:rFonts w:cs="Arial"/>
                      <w:szCs w:val="20"/>
                    </w:rPr>
                  </w:pPr>
                  <w:ins w:id="1338" w:author="MADASAMY, Marimuthu" w:date="2023-11-23T16:05:00Z">
                    <w:r>
                      <w:rPr>
                        <w:rFonts w:cs="Arial"/>
                        <w:szCs w:val="20"/>
                      </w:rPr>
                      <w:t xml:space="preserve">Form </w:t>
                    </w:r>
                    <w:r w:rsidR="00930274">
                      <w:rPr>
                        <w:rFonts w:cs="Arial"/>
                        <w:szCs w:val="20"/>
                      </w:rPr>
                      <w:t>bill details record id as shown below</w:t>
                    </w:r>
                  </w:ins>
                </w:p>
                <w:p w14:paraId="16224EDA" w14:textId="1C2F46C3" w:rsidR="00B64DCC" w:rsidRDefault="00930274" w:rsidP="00B64DCC">
                  <w:pPr>
                    <w:pStyle w:val="ListParagraph"/>
                    <w:rPr>
                      <w:ins w:id="1339" w:author="MADASAMY, Marimuthu" w:date="2023-11-23T16:06:00Z"/>
                      <w:rFonts w:cs="Arial"/>
                      <w:szCs w:val="20"/>
                    </w:rPr>
                  </w:pPr>
                  <w:proofErr w:type="spellStart"/>
                  <w:ins w:id="1340" w:author="MADASAMY, Marimuthu" w:date="2023-11-23T16:05:00Z">
                    <w:r w:rsidRPr="00930274">
                      <w:rPr>
                        <w:rFonts w:cs="Arial"/>
                        <w:szCs w:val="20"/>
                      </w:rPr>
                      <w:t>simBillId</w:t>
                    </w:r>
                    <w:proofErr w:type="spellEnd"/>
                    <w:r>
                      <w:rPr>
                        <w:rFonts w:cs="Arial"/>
                        <w:szCs w:val="20"/>
                      </w:rPr>
                      <w:t xml:space="preserve"> = </w:t>
                    </w:r>
                  </w:ins>
                  <w:proofErr w:type="spellStart"/>
                  <w:ins w:id="1341" w:author="MADASAMY, Marimuthu" w:date="2023-11-23T16:06:00Z">
                    <w:r w:rsidRPr="00930274">
                      <w:rPr>
                        <w:rFonts w:cs="Arial"/>
                        <w:szCs w:val="20"/>
                      </w:rPr>
                      <w:t>currBillId</w:t>
                    </w:r>
                    <w:proofErr w:type="spellEnd"/>
                    <w:r w:rsidR="00B64DCC">
                      <w:t xml:space="preserve"> </w:t>
                    </w:r>
                    <w:r w:rsidR="00B64DCC" w:rsidRPr="00B64DCC">
                      <w:rPr>
                        <w:rFonts w:cs="Arial"/>
                        <w:szCs w:val="20"/>
                      </w:rPr>
                      <w:t>+"%"+</w:t>
                    </w:r>
                    <w:r w:rsidR="00B64DCC" w:rsidRPr="002829E3">
                      <w:rPr>
                        <w:rFonts w:cs="Arial"/>
                        <w:szCs w:val="20"/>
                      </w:rPr>
                      <w:t xml:space="preserve"> </w:t>
                    </w:r>
                    <w:proofErr w:type="spellStart"/>
                    <w:r w:rsidR="00B64DCC" w:rsidRPr="002829E3">
                      <w:rPr>
                        <w:rFonts w:cs="Arial"/>
                        <w:szCs w:val="20"/>
                      </w:rPr>
                      <w:t>currentRecord</w:t>
                    </w:r>
                    <w:proofErr w:type="spellEnd"/>
                    <w:r w:rsidR="00B64DCC" w:rsidRPr="002829E3">
                      <w:rPr>
                        <w:rFonts w:cs="Arial"/>
                        <w:szCs w:val="20"/>
                      </w:rPr>
                      <w:t>&gt; SIMULATION.REFERENCE</w:t>
                    </w:r>
                  </w:ins>
                </w:p>
                <w:p w14:paraId="008AE175" w14:textId="063F3E2B" w:rsidR="00BC2AE9" w:rsidRPr="009D44F4" w:rsidRDefault="00B64DCC">
                  <w:pPr>
                    <w:pStyle w:val="ListParagraph"/>
                    <w:numPr>
                      <w:ilvl w:val="0"/>
                      <w:numId w:val="79"/>
                    </w:numPr>
                    <w:rPr>
                      <w:ins w:id="1342" w:author="MADASAMY, Marimuthu" w:date="2023-11-23T15:54:00Z"/>
                      <w:rFonts w:cs="Arial"/>
                      <w:szCs w:val="20"/>
                    </w:rPr>
                    <w:pPrChange w:id="1343" w:author="MADASAMY, Marimuthu" w:date="2023-11-23T17:39:00Z">
                      <w:pPr/>
                    </w:pPrChange>
                  </w:pPr>
                  <w:ins w:id="1344" w:author="MADASAMY, Marimuthu" w:date="2023-11-23T16:07:00Z">
                    <w:r>
                      <w:rPr>
                        <w:rFonts w:cs="Arial"/>
                        <w:szCs w:val="20"/>
                      </w:rPr>
                      <w:t xml:space="preserve">Read </w:t>
                    </w:r>
                    <w:proofErr w:type="gramStart"/>
                    <w:r w:rsidRPr="00B64DCC">
                      <w:rPr>
                        <w:rFonts w:cs="Arial"/>
                        <w:szCs w:val="20"/>
                      </w:rPr>
                      <w:t>AA.BILL.DETAILS</w:t>
                    </w:r>
                    <w:proofErr w:type="gramEnd"/>
                    <w:r w:rsidRPr="00B64DCC">
                      <w:rPr>
                        <w:rFonts w:cs="Arial"/>
                        <w:szCs w:val="20"/>
                      </w:rPr>
                      <w:t>$SIM</w:t>
                    </w:r>
                    <w:r>
                      <w:rPr>
                        <w:rFonts w:cs="Arial"/>
                        <w:szCs w:val="20"/>
                      </w:rPr>
                      <w:t xml:space="preserve"> record with @ID as </w:t>
                    </w:r>
                    <w:proofErr w:type="spellStart"/>
                    <w:r w:rsidR="00BC2AE9" w:rsidRPr="00930274">
                      <w:rPr>
                        <w:rFonts w:cs="Arial"/>
                        <w:szCs w:val="20"/>
                      </w:rPr>
                      <w:t>simBillId</w:t>
                    </w:r>
                  </w:ins>
                  <w:proofErr w:type="spellEnd"/>
                  <w:ins w:id="1345" w:author="MADASAMY, Marimuthu" w:date="2023-11-23T17:39:00Z">
                    <w:r w:rsidR="009D44F4">
                      <w:rPr>
                        <w:rFonts w:cs="Arial"/>
                        <w:szCs w:val="20"/>
                      </w:rPr>
                      <w:t xml:space="preserve"> and get </w:t>
                    </w:r>
                  </w:ins>
                  <w:ins w:id="1346" w:author="MADASAMY, Marimuthu" w:date="2023-11-23T17:40:00Z">
                    <w:r w:rsidR="002A3B7C" w:rsidRPr="002A3B7C">
                      <w:rPr>
                        <w:rFonts w:cs="Arial"/>
                        <w:szCs w:val="20"/>
                      </w:rPr>
                      <w:t>OR.PROP.AMT</w:t>
                    </w:r>
                  </w:ins>
                  <w:ins w:id="1347" w:author="MADASAMY, Marimuthu" w:date="2023-11-23T17:41:00Z">
                    <w:r w:rsidR="002A3B7C">
                      <w:rPr>
                        <w:rFonts w:cs="Arial"/>
                        <w:szCs w:val="20"/>
                      </w:rPr>
                      <w:t xml:space="preserve"> </w:t>
                    </w:r>
                  </w:ins>
                  <w:ins w:id="1348" w:author="MADASAMY, Marimuthu" w:date="2023-11-23T17:39:00Z">
                    <w:r w:rsidR="009D44F4">
                      <w:rPr>
                        <w:rFonts w:cs="Arial"/>
                        <w:szCs w:val="20"/>
                      </w:rPr>
                      <w:t xml:space="preserve">for </w:t>
                    </w:r>
                    <w:r w:rsidR="009D44F4" w:rsidRPr="009D44F4">
                      <w:rPr>
                        <w:rFonts w:cs="Arial"/>
                        <w:szCs w:val="20"/>
                      </w:rPr>
                      <w:t>PREMIUM</w:t>
                    </w:r>
                    <w:r w:rsidR="009D44F4">
                      <w:rPr>
                        <w:rFonts w:cs="Arial"/>
                        <w:szCs w:val="20"/>
                      </w:rPr>
                      <w:t xml:space="preserve"> property and </w:t>
                    </w:r>
                    <w:r w:rsidR="00030A19">
                      <w:rPr>
                        <w:rFonts w:cs="Arial"/>
                        <w:szCs w:val="20"/>
                      </w:rPr>
                      <w:t>default that val</w:t>
                    </w:r>
                  </w:ins>
                  <w:ins w:id="1349" w:author="MADASAMY, Marimuthu" w:date="2023-11-23T17:40:00Z">
                    <w:r w:rsidR="00030A19">
                      <w:rPr>
                        <w:rFonts w:cs="Arial"/>
                        <w:szCs w:val="20"/>
                      </w:rPr>
                      <w:t>ue to this field</w:t>
                    </w:r>
                  </w:ins>
                </w:p>
              </w:tc>
            </w:tr>
            <w:tr w:rsidR="00880BB3" w:rsidRPr="00427842" w14:paraId="294D0D2E" w14:textId="77777777" w:rsidTr="001F1BA5">
              <w:trPr>
                <w:ins w:id="1350" w:author="MADASAMY, Marimuthu" w:date="2023-11-23T15:54:00Z"/>
              </w:trPr>
              <w:tc>
                <w:tcPr>
                  <w:tcW w:w="0" w:type="auto"/>
                </w:tcPr>
                <w:p w14:paraId="00D6AEC7" w14:textId="35F54AFF" w:rsidR="00880BB3" w:rsidRPr="006D73A3" w:rsidRDefault="001858A5" w:rsidP="001F1BA5">
                  <w:pPr>
                    <w:rPr>
                      <w:ins w:id="1351" w:author="MADASAMY, Marimuthu" w:date="2023-11-23T15:54:00Z"/>
                      <w:rFonts w:cs="Arial"/>
                      <w:szCs w:val="20"/>
                    </w:rPr>
                  </w:pPr>
                  <w:ins w:id="1352" w:author="MADASAMY, Marimuthu" w:date="2023-11-23T15:55:00Z">
                    <w:r w:rsidRPr="001858A5">
                      <w:rPr>
                        <w:rFonts w:cs="Arial"/>
                        <w:szCs w:val="20"/>
                      </w:rPr>
                      <w:lastRenderedPageBreak/>
                      <w:t>DISCOUNT.INFO</w:t>
                    </w:r>
                  </w:ins>
                </w:p>
              </w:tc>
              <w:tc>
                <w:tcPr>
                  <w:tcW w:w="882" w:type="dxa"/>
                </w:tcPr>
                <w:p w14:paraId="46FBAB36" w14:textId="77777777" w:rsidR="00880BB3" w:rsidRPr="006D73A3" w:rsidRDefault="00880BB3" w:rsidP="001F1BA5">
                  <w:pPr>
                    <w:rPr>
                      <w:ins w:id="1353" w:author="MADASAMY, Marimuthu" w:date="2023-11-23T15:54:00Z"/>
                      <w:rFonts w:cs="Arial"/>
                      <w:szCs w:val="20"/>
                    </w:rPr>
                  </w:pPr>
                </w:p>
              </w:tc>
              <w:tc>
                <w:tcPr>
                  <w:tcW w:w="3978" w:type="dxa"/>
                </w:tcPr>
                <w:p w14:paraId="138B4563" w14:textId="77777777" w:rsidR="00552601" w:rsidRDefault="00552601" w:rsidP="00552601">
                  <w:pPr>
                    <w:pStyle w:val="ListParagraph"/>
                    <w:numPr>
                      <w:ilvl w:val="0"/>
                      <w:numId w:val="79"/>
                    </w:numPr>
                    <w:rPr>
                      <w:ins w:id="1354" w:author="MADASAMY, Marimuthu" w:date="2023-11-23T17:40:00Z"/>
                      <w:rFonts w:cs="Arial"/>
                      <w:szCs w:val="20"/>
                    </w:rPr>
                  </w:pPr>
                  <w:ins w:id="1355" w:author="MADASAMY, Marimuthu" w:date="2023-11-23T17:40:00Z">
                    <w:r>
                      <w:rPr>
                        <w:rFonts w:cs="Arial"/>
                        <w:szCs w:val="20"/>
                      </w:rPr>
                      <w:t>Form account details record id as show below</w:t>
                    </w:r>
                  </w:ins>
                </w:p>
                <w:p w14:paraId="60F19B90" w14:textId="77777777" w:rsidR="00552601" w:rsidRDefault="00552601" w:rsidP="00552601">
                  <w:pPr>
                    <w:pStyle w:val="ListParagraph"/>
                    <w:rPr>
                      <w:ins w:id="1356" w:author="MADASAMY, Marimuthu" w:date="2023-11-23T17:40:00Z"/>
                      <w:rFonts w:cs="Arial"/>
                      <w:szCs w:val="20"/>
                    </w:rPr>
                  </w:pPr>
                  <w:proofErr w:type="spellStart"/>
                  <w:ins w:id="1357" w:author="MADASAMY, Marimuthu" w:date="2023-11-23T17:40:00Z">
                    <w:r w:rsidRPr="00DF7C2F">
                      <w:rPr>
                        <w:rFonts w:cs="Arial"/>
                        <w:szCs w:val="20"/>
                      </w:rPr>
                      <w:t>accDetConId</w:t>
                    </w:r>
                    <w:proofErr w:type="spellEnd"/>
                    <w:r>
                      <w:rPr>
                        <w:rFonts w:cs="Arial"/>
                        <w:szCs w:val="20"/>
                      </w:rPr>
                      <w:t xml:space="preserve"> = </w:t>
                    </w:r>
                    <w:proofErr w:type="spellStart"/>
                    <w:r w:rsidRPr="002829E3">
                      <w:rPr>
                        <w:rFonts w:cs="Arial"/>
                        <w:szCs w:val="20"/>
                      </w:rPr>
                      <w:t>currentRecord</w:t>
                    </w:r>
                    <w:proofErr w:type="spellEnd"/>
                    <w:r w:rsidRPr="002829E3">
                      <w:rPr>
                        <w:rFonts w:cs="Arial"/>
                        <w:szCs w:val="20"/>
                      </w:rPr>
                      <w:t>&gt;ARR.ID</w:t>
                    </w:r>
                    <w:r>
                      <w:rPr>
                        <w:rFonts w:cs="Arial"/>
                        <w:szCs w:val="20"/>
                      </w:rPr>
                      <w:t>+</w:t>
                    </w:r>
                    <w:r w:rsidRPr="002829E3">
                      <w:rPr>
                        <w:rFonts w:cs="Arial"/>
                        <w:szCs w:val="20"/>
                      </w:rPr>
                      <w:t>"%"</w:t>
                    </w:r>
                    <w:r>
                      <w:rPr>
                        <w:rFonts w:cs="Arial"/>
                        <w:szCs w:val="20"/>
                      </w:rPr>
                      <w:t>+</w:t>
                    </w:r>
                    <w:proofErr w:type="spellStart"/>
                    <w:r w:rsidRPr="002829E3">
                      <w:rPr>
                        <w:rFonts w:cs="Arial"/>
                        <w:szCs w:val="20"/>
                      </w:rPr>
                      <w:t>currentRecord</w:t>
                    </w:r>
                    <w:proofErr w:type="spellEnd"/>
                    <w:r w:rsidRPr="002829E3">
                      <w:rPr>
                        <w:rFonts w:cs="Arial"/>
                        <w:szCs w:val="20"/>
                      </w:rPr>
                      <w:t>&gt; SIMULATION.REFERENCE</w:t>
                    </w:r>
                  </w:ins>
                </w:p>
                <w:p w14:paraId="2FE9D0C9" w14:textId="77777777" w:rsidR="00552601" w:rsidRDefault="00552601" w:rsidP="00552601">
                  <w:pPr>
                    <w:pStyle w:val="ListParagraph"/>
                    <w:numPr>
                      <w:ilvl w:val="0"/>
                      <w:numId w:val="79"/>
                    </w:numPr>
                    <w:rPr>
                      <w:ins w:id="1358" w:author="MADASAMY, Marimuthu" w:date="2023-11-23T17:40:00Z"/>
                      <w:rFonts w:cs="Arial"/>
                      <w:szCs w:val="20"/>
                    </w:rPr>
                  </w:pPr>
                  <w:ins w:id="1359" w:author="MADASAMY, Marimuthu" w:date="2023-11-23T17:40:00Z">
                    <w:r>
                      <w:rPr>
                        <w:rFonts w:cs="Arial"/>
                        <w:szCs w:val="20"/>
                      </w:rPr>
                      <w:t xml:space="preserve">Read </w:t>
                    </w:r>
                    <w:proofErr w:type="gramStart"/>
                    <w:r w:rsidRPr="00107679">
                      <w:rPr>
                        <w:rFonts w:cs="Arial"/>
                        <w:szCs w:val="20"/>
                      </w:rPr>
                      <w:t>AA.ACCOUNT.DETAILS</w:t>
                    </w:r>
                    <w:proofErr w:type="gramEnd"/>
                    <w:r w:rsidRPr="00107679">
                      <w:rPr>
                        <w:rFonts w:cs="Arial"/>
                        <w:szCs w:val="20"/>
                      </w:rPr>
                      <w:t>$SIM</w:t>
                    </w:r>
                    <w:r>
                      <w:rPr>
                        <w:rFonts w:cs="Arial"/>
                        <w:szCs w:val="20"/>
                      </w:rPr>
                      <w:t xml:space="preserve"> record with @ID as </w:t>
                    </w:r>
                    <w:proofErr w:type="spellStart"/>
                    <w:r w:rsidRPr="00DF7C2F">
                      <w:rPr>
                        <w:rFonts w:cs="Arial"/>
                        <w:szCs w:val="20"/>
                      </w:rPr>
                      <w:t>accDetConId</w:t>
                    </w:r>
                    <w:proofErr w:type="spellEnd"/>
                  </w:ins>
                </w:p>
                <w:p w14:paraId="37FB70F5" w14:textId="77777777" w:rsidR="00552601" w:rsidRDefault="00552601" w:rsidP="00552601">
                  <w:pPr>
                    <w:pStyle w:val="ListParagraph"/>
                    <w:numPr>
                      <w:ilvl w:val="0"/>
                      <w:numId w:val="79"/>
                    </w:numPr>
                    <w:rPr>
                      <w:ins w:id="1360" w:author="MADASAMY, Marimuthu" w:date="2023-11-23T17:40:00Z"/>
                      <w:rFonts w:cs="Arial"/>
                      <w:szCs w:val="20"/>
                    </w:rPr>
                  </w:pPr>
                  <w:ins w:id="1361" w:author="MADASAMY, Marimuthu" w:date="2023-11-23T17:40:00Z">
                    <w:r>
                      <w:rPr>
                        <w:rFonts w:cs="Arial"/>
                        <w:szCs w:val="20"/>
                      </w:rPr>
                      <w:t xml:space="preserve">Get latest bill id from </w:t>
                    </w:r>
                    <w:proofErr w:type="gramStart"/>
                    <w:r w:rsidRPr="00107679">
                      <w:rPr>
                        <w:rFonts w:cs="Arial"/>
                        <w:szCs w:val="20"/>
                      </w:rPr>
                      <w:t>AA.ACCOUNT.DETAILS</w:t>
                    </w:r>
                    <w:proofErr w:type="gramEnd"/>
                    <w:r w:rsidRPr="00107679">
                      <w:rPr>
                        <w:rFonts w:cs="Arial"/>
                        <w:szCs w:val="20"/>
                      </w:rPr>
                      <w:t>$SIM</w:t>
                    </w:r>
                    <w:r>
                      <w:rPr>
                        <w:rFonts w:cs="Arial"/>
                        <w:szCs w:val="20"/>
                      </w:rPr>
                      <w:t xml:space="preserve">&gt;BILL.ID and store it the variable </w:t>
                    </w:r>
                    <w:proofErr w:type="spellStart"/>
                    <w:r w:rsidRPr="00930274">
                      <w:rPr>
                        <w:rFonts w:cs="Arial"/>
                        <w:szCs w:val="20"/>
                      </w:rPr>
                      <w:t>currBillId</w:t>
                    </w:r>
                    <w:proofErr w:type="spellEnd"/>
                  </w:ins>
                </w:p>
                <w:p w14:paraId="44293AD9" w14:textId="77777777" w:rsidR="00552601" w:rsidRDefault="00552601" w:rsidP="00552601">
                  <w:pPr>
                    <w:pStyle w:val="ListParagraph"/>
                    <w:numPr>
                      <w:ilvl w:val="0"/>
                      <w:numId w:val="79"/>
                    </w:numPr>
                    <w:rPr>
                      <w:ins w:id="1362" w:author="MADASAMY, Marimuthu" w:date="2023-11-23T17:40:00Z"/>
                      <w:rFonts w:cs="Arial"/>
                      <w:szCs w:val="20"/>
                    </w:rPr>
                  </w:pPr>
                  <w:ins w:id="1363" w:author="MADASAMY, Marimuthu" w:date="2023-11-23T17:40:00Z">
                    <w:r>
                      <w:rPr>
                        <w:rFonts w:cs="Arial"/>
                        <w:szCs w:val="20"/>
                      </w:rPr>
                      <w:t>Form bill details record id as shown below</w:t>
                    </w:r>
                  </w:ins>
                </w:p>
                <w:p w14:paraId="7CC37A7C" w14:textId="77777777" w:rsidR="00552601" w:rsidRDefault="00552601" w:rsidP="00552601">
                  <w:pPr>
                    <w:pStyle w:val="ListParagraph"/>
                    <w:rPr>
                      <w:ins w:id="1364" w:author="MADASAMY, Marimuthu" w:date="2023-11-23T17:40:00Z"/>
                      <w:rFonts w:cs="Arial"/>
                      <w:szCs w:val="20"/>
                    </w:rPr>
                  </w:pPr>
                  <w:proofErr w:type="spellStart"/>
                  <w:ins w:id="1365" w:author="MADASAMY, Marimuthu" w:date="2023-11-23T17:40:00Z">
                    <w:r w:rsidRPr="00930274">
                      <w:rPr>
                        <w:rFonts w:cs="Arial"/>
                        <w:szCs w:val="20"/>
                      </w:rPr>
                      <w:t>simBillId</w:t>
                    </w:r>
                    <w:proofErr w:type="spellEnd"/>
                    <w:r>
                      <w:rPr>
                        <w:rFonts w:cs="Arial"/>
                        <w:szCs w:val="20"/>
                      </w:rPr>
                      <w:t xml:space="preserve"> = </w:t>
                    </w:r>
                    <w:proofErr w:type="spellStart"/>
                    <w:r w:rsidRPr="00930274">
                      <w:rPr>
                        <w:rFonts w:cs="Arial"/>
                        <w:szCs w:val="20"/>
                      </w:rPr>
                      <w:t>currBillId</w:t>
                    </w:r>
                    <w:proofErr w:type="spellEnd"/>
                    <w:r>
                      <w:t xml:space="preserve"> </w:t>
                    </w:r>
                    <w:r w:rsidRPr="00B64DCC">
                      <w:rPr>
                        <w:rFonts w:cs="Arial"/>
                        <w:szCs w:val="20"/>
                      </w:rPr>
                      <w:t>+"%"+</w:t>
                    </w:r>
                    <w:r w:rsidRPr="002829E3">
                      <w:rPr>
                        <w:rFonts w:cs="Arial"/>
                        <w:szCs w:val="20"/>
                      </w:rPr>
                      <w:t xml:space="preserve"> </w:t>
                    </w:r>
                    <w:proofErr w:type="spellStart"/>
                    <w:r w:rsidRPr="002829E3">
                      <w:rPr>
                        <w:rFonts w:cs="Arial"/>
                        <w:szCs w:val="20"/>
                      </w:rPr>
                      <w:t>currentRecord</w:t>
                    </w:r>
                    <w:proofErr w:type="spellEnd"/>
                    <w:r w:rsidRPr="002829E3">
                      <w:rPr>
                        <w:rFonts w:cs="Arial"/>
                        <w:szCs w:val="20"/>
                      </w:rPr>
                      <w:t>&gt; SIMULATION.REFERENCE</w:t>
                    </w:r>
                  </w:ins>
                </w:p>
                <w:p w14:paraId="3FE402D2" w14:textId="3084FB66" w:rsidR="00880BB3" w:rsidRPr="00552601" w:rsidRDefault="00552601">
                  <w:pPr>
                    <w:pStyle w:val="ListParagraph"/>
                    <w:numPr>
                      <w:ilvl w:val="0"/>
                      <w:numId w:val="79"/>
                    </w:numPr>
                    <w:rPr>
                      <w:ins w:id="1366" w:author="MADASAMY, Marimuthu" w:date="2023-11-23T15:54:00Z"/>
                      <w:rFonts w:cs="Arial"/>
                      <w:szCs w:val="20"/>
                    </w:rPr>
                    <w:pPrChange w:id="1367" w:author="MADASAMY, Marimuthu" w:date="2023-11-23T17:40:00Z">
                      <w:pPr/>
                    </w:pPrChange>
                  </w:pPr>
                  <w:ins w:id="1368" w:author="MADASAMY, Marimuthu" w:date="2023-11-23T17:40:00Z">
                    <w:r w:rsidRPr="00552601">
                      <w:rPr>
                        <w:rFonts w:cs="Arial"/>
                        <w:szCs w:val="20"/>
                      </w:rPr>
                      <w:t xml:space="preserve">Read </w:t>
                    </w:r>
                    <w:proofErr w:type="gramStart"/>
                    <w:r w:rsidRPr="00552601">
                      <w:rPr>
                        <w:rFonts w:cs="Arial"/>
                        <w:szCs w:val="20"/>
                      </w:rPr>
                      <w:t>AA.BILL.DETAILS</w:t>
                    </w:r>
                    <w:proofErr w:type="gramEnd"/>
                    <w:r w:rsidRPr="00552601">
                      <w:rPr>
                        <w:rFonts w:cs="Arial"/>
                        <w:szCs w:val="20"/>
                      </w:rPr>
                      <w:t xml:space="preserve">$SIM record with @ID as </w:t>
                    </w:r>
                    <w:proofErr w:type="spellStart"/>
                    <w:r w:rsidRPr="00552601">
                      <w:rPr>
                        <w:rFonts w:cs="Arial"/>
                        <w:szCs w:val="20"/>
                      </w:rPr>
                      <w:t>simBillId</w:t>
                    </w:r>
                    <w:proofErr w:type="spellEnd"/>
                    <w:r w:rsidRPr="00552601">
                      <w:rPr>
                        <w:rFonts w:cs="Arial"/>
                        <w:szCs w:val="20"/>
                      </w:rPr>
                      <w:t xml:space="preserve"> and get </w:t>
                    </w:r>
                  </w:ins>
                  <w:ins w:id="1369" w:author="MADASAMY, Marimuthu" w:date="2023-11-23T17:41:00Z">
                    <w:r w:rsidR="00754E5E" w:rsidRPr="002A3B7C">
                      <w:rPr>
                        <w:rFonts w:cs="Arial"/>
                        <w:szCs w:val="20"/>
                      </w:rPr>
                      <w:t>OR.PROP.AMT</w:t>
                    </w:r>
                  </w:ins>
                  <w:ins w:id="1370" w:author="MADASAMY, Marimuthu" w:date="2023-11-23T17:40:00Z">
                    <w:r w:rsidRPr="00552601">
                      <w:rPr>
                        <w:rFonts w:cs="Arial"/>
                        <w:szCs w:val="20"/>
                      </w:rPr>
                      <w:t xml:space="preserve"> amount for </w:t>
                    </w:r>
                    <w:r w:rsidR="00176594" w:rsidRPr="00176594">
                      <w:rPr>
                        <w:rFonts w:cs="Arial"/>
                        <w:szCs w:val="20"/>
                      </w:rPr>
                      <w:t>DISCOUNT</w:t>
                    </w:r>
                    <w:r w:rsidRPr="00552601">
                      <w:rPr>
                        <w:rFonts w:cs="Arial"/>
                        <w:szCs w:val="20"/>
                      </w:rPr>
                      <w:t xml:space="preserve"> property and default that value to this field</w:t>
                    </w:r>
                  </w:ins>
                </w:p>
              </w:tc>
            </w:tr>
          </w:tbl>
          <w:p w14:paraId="1D575644" w14:textId="77777777" w:rsidR="00781C48" w:rsidRPr="000170C3" w:rsidRDefault="00781C48" w:rsidP="001F1BA5">
            <w:pPr>
              <w:rPr>
                <w:ins w:id="1371" w:author="MADASAMY, Marimuthu" w:date="2023-11-22T12:53:00Z"/>
              </w:rPr>
            </w:pPr>
          </w:p>
        </w:tc>
      </w:tr>
      <w:tr w:rsidR="00781C48" w:rsidRPr="00DE07B8" w14:paraId="0D127A27" w14:textId="77777777" w:rsidTr="001F1BA5">
        <w:trPr>
          <w:trHeight w:val="485"/>
          <w:ins w:id="1372" w:author="MADASAMY, Marimuthu" w:date="2023-11-22T12:53:00Z"/>
        </w:trPr>
        <w:tc>
          <w:tcPr>
            <w:tcW w:w="1994" w:type="dxa"/>
            <w:noWrap/>
          </w:tcPr>
          <w:p w14:paraId="0680CE0F" w14:textId="77777777" w:rsidR="00781C48" w:rsidRPr="00454071" w:rsidRDefault="00781C48" w:rsidP="001F1BA5">
            <w:pPr>
              <w:rPr>
                <w:ins w:id="1373" w:author="MADASAMY, Marimuthu" w:date="2023-11-22T12:53:00Z"/>
                <w:szCs w:val="20"/>
              </w:rPr>
            </w:pPr>
            <w:ins w:id="1374" w:author="MADASAMY, Marimuthu" w:date="2023-11-22T12:53:00Z">
              <w:r w:rsidRPr="00454071">
                <w:rPr>
                  <w:szCs w:val="20"/>
                </w:rPr>
                <w:lastRenderedPageBreak/>
                <w:t>Special Instructions</w:t>
              </w:r>
            </w:ins>
          </w:p>
        </w:tc>
        <w:tc>
          <w:tcPr>
            <w:tcW w:w="7864" w:type="dxa"/>
            <w:noWrap/>
          </w:tcPr>
          <w:p w14:paraId="166DCB07" w14:textId="77777777" w:rsidR="00781C48" w:rsidRPr="007530C3" w:rsidRDefault="00781C48" w:rsidP="001F1BA5">
            <w:pPr>
              <w:tabs>
                <w:tab w:val="left" w:pos="371"/>
              </w:tabs>
              <w:spacing w:after="160" w:line="259" w:lineRule="auto"/>
              <w:rPr>
                <w:ins w:id="1375" w:author="MADASAMY, Marimuthu" w:date="2023-11-22T12:53:00Z"/>
                <w:rFonts w:cs="Arial"/>
                <w:szCs w:val="20"/>
              </w:rPr>
            </w:pPr>
          </w:p>
        </w:tc>
      </w:tr>
    </w:tbl>
    <w:p w14:paraId="21C6CB6F" w14:textId="18E4DCE6" w:rsidR="000A4230" w:rsidRDefault="000A4230" w:rsidP="003E3A9A">
      <w:pPr>
        <w:rPr>
          <w:ins w:id="1376" w:author="MADASAMY, Marimuthu" w:date="2023-11-22T15:34:00Z"/>
        </w:rPr>
      </w:pPr>
    </w:p>
    <w:p w14:paraId="59806253" w14:textId="37D2C22B" w:rsidR="001E6836" w:rsidRPr="00DE07B8" w:rsidRDefault="00534D1A" w:rsidP="001E6836">
      <w:pPr>
        <w:pStyle w:val="Heading2"/>
        <w:rPr>
          <w:ins w:id="1377" w:author="MADASAMY, Marimuthu" w:date="2023-11-22T15:34:00Z"/>
        </w:rPr>
      </w:pPr>
      <w:proofErr w:type="spellStart"/>
      <w:ins w:id="1378" w:author="MADASAMY, Marimuthu" w:date="2023-11-22T15:35:00Z">
        <w:r w:rsidRPr="00534D1A">
          <w:t>HusAuthPayOffTypeStaging</w:t>
        </w:r>
      </w:ins>
      <w:proofErr w:type="spellEnd"/>
    </w:p>
    <w:tbl>
      <w:tblPr>
        <w:tblW w:w="917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Look w:val="01E0" w:firstRow="1" w:lastRow="1" w:firstColumn="1" w:lastColumn="1" w:noHBand="0" w:noVBand="0"/>
      </w:tblPr>
      <w:tblGrid>
        <w:gridCol w:w="1994"/>
        <w:gridCol w:w="7181"/>
      </w:tblGrid>
      <w:tr w:rsidR="001E6836" w:rsidRPr="00DE07B8" w14:paraId="5BF50048" w14:textId="77777777" w:rsidTr="001F1BA5">
        <w:trPr>
          <w:trHeight w:val="255"/>
          <w:ins w:id="1379" w:author="MADASAMY, Marimuthu" w:date="2023-11-22T15:34:00Z"/>
        </w:trPr>
        <w:tc>
          <w:tcPr>
            <w:tcW w:w="1994" w:type="dxa"/>
            <w:shd w:val="clear" w:color="auto" w:fill="B9CFDD"/>
            <w:noWrap/>
          </w:tcPr>
          <w:p w14:paraId="2D48FA9F" w14:textId="77777777" w:rsidR="001E6836" w:rsidRPr="00DE07B8" w:rsidRDefault="001E6836" w:rsidP="001F1BA5">
            <w:pPr>
              <w:pStyle w:val="BoldBlueDark"/>
              <w:rPr>
                <w:ins w:id="1380" w:author="MADASAMY, Marimuthu" w:date="2023-11-22T15:34:00Z"/>
              </w:rPr>
            </w:pPr>
            <w:ins w:id="1381" w:author="MADASAMY, Marimuthu" w:date="2023-11-22T15:34:00Z">
              <w:r w:rsidRPr="00DE07B8">
                <w:t xml:space="preserve">Property </w:t>
              </w:r>
            </w:ins>
          </w:p>
        </w:tc>
        <w:tc>
          <w:tcPr>
            <w:tcW w:w="7181" w:type="dxa"/>
            <w:shd w:val="clear" w:color="auto" w:fill="B9CFDD"/>
            <w:noWrap/>
          </w:tcPr>
          <w:p w14:paraId="63C371E3" w14:textId="77777777" w:rsidR="001E6836" w:rsidRPr="00DE07B8" w:rsidRDefault="001E6836" w:rsidP="001F1BA5">
            <w:pPr>
              <w:pStyle w:val="BoldBlueDark"/>
              <w:rPr>
                <w:ins w:id="1382" w:author="MADASAMY, Marimuthu" w:date="2023-11-22T15:34:00Z"/>
              </w:rPr>
            </w:pPr>
            <w:ins w:id="1383" w:author="MADASAMY, Marimuthu" w:date="2023-11-22T15:34:00Z">
              <w:r w:rsidRPr="00DE07B8">
                <w:t>Specification</w:t>
              </w:r>
            </w:ins>
          </w:p>
        </w:tc>
      </w:tr>
      <w:tr w:rsidR="001E6836" w:rsidRPr="00DE07B8" w14:paraId="2E8C7CE6" w14:textId="77777777" w:rsidTr="001F1BA5">
        <w:trPr>
          <w:trHeight w:val="255"/>
          <w:ins w:id="1384" w:author="MADASAMY, Marimuthu" w:date="2023-11-22T15:34:00Z"/>
        </w:trPr>
        <w:tc>
          <w:tcPr>
            <w:tcW w:w="1994" w:type="dxa"/>
            <w:noWrap/>
          </w:tcPr>
          <w:p w14:paraId="6118BCCB" w14:textId="77777777" w:rsidR="001E6836" w:rsidRPr="00DE07B8" w:rsidRDefault="001E6836" w:rsidP="001F1BA5">
            <w:pPr>
              <w:rPr>
                <w:ins w:id="1385" w:author="MADASAMY, Marimuthu" w:date="2023-11-22T15:34:00Z"/>
              </w:rPr>
            </w:pPr>
            <w:ins w:id="1386" w:author="MADASAMY, Marimuthu" w:date="2023-11-22T15:34:00Z">
              <w:r w:rsidRPr="00DE07B8">
                <w:t>Type</w:t>
              </w:r>
            </w:ins>
          </w:p>
        </w:tc>
        <w:tc>
          <w:tcPr>
            <w:tcW w:w="7181" w:type="dxa"/>
            <w:noWrap/>
          </w:tcPr>
          <w:p w14:paraId="0D0FB481" w14:textId="77777777" w:rsidR="001E6836" w:rsidRPr="00DE07B8" w:rsidRDefault="001E6836" w:rsidP="001F1BA5">
            <w:pPr>
              <w:rPr>
                <w:ins w:id="1387" w:author="MADASAMY, Marimuthu" w:date="2023-11-22T15:34:00Z"/>
              </w:rPr>
            </w:pPr>
            <w:ins w:id="1388" w:author="MADASAMY, Marimuthu" w:date="2023-11-22T15:34:00Z">
              <w:r>
                <w:t>S</w:t>
              </w:r>
            </w:ins>
          </w:p>
        </w:tc>
      </w:tr>
      <w:tr w:rsidR="001E6836" w:rsidRPr="00DE07B8" w14:paraId="2C258E1D" w14:textId="77777777" w:rsidTr="001F1BA5">
        <w:trPr>
          <w:trHeight w:val="255"/>
          <w:ins w:id="1389" w:author="MADASAMY, Marimuthu" w:date="2023-11-22T15:34:00Z"/>
        </w:trPr>
        <w:tc>
          <w:tcPr>
            <w:tcW w:w="1994" w:type="dxa"/>
            <w:noWrap/>
          </w:tcPr>
          <w:p w14:paraId="5EA05AB2" w14:textId="77777777" w:rsidR="001E6836" w:rsidRPr="00DE07B8" w:rsidRDefault="001E6836" w:rsidP="001F1BA5">
            <w:pPr>
              <w:rPr>
                <w:ins w:id="1390" w:author="MADASAMY, Marimuthu" w:date="2023-11-22T15:34:00Z"/>
              </w:rPr>
            </w:pPr>
            <w:ins w:id="1391" w:author="MADASAMY, Marimuthu" w:date="2023-11-22T15:34:00Z">
              <w:r w:rsidRPr="00DE07B8">
                <w:t>Attached To</w:t>
              </w:r>
            </w:ins>
          </w:p>
        </w:tc>
        <w:tc>
          <w:tcPr>
            <w:tcW w:w="7181" w:type="dxa"/>
            <w:noWrap/>
          </w:tcPr>
          <w:p w14:paraId="48C44205" w14:textId="15BA194B" w:rsidR="001E6836" w:rsidRPr="00DE07B8" w:rsidRDefault="001E6836" w:rsidP="001F1BA5">
            <w:pPr>
              <w:rPr>
                <w:ins w:id="1392" w:author="MADASAMY, Marimuthu" w:date="2023-11-22T15:34:00Z"/>
              </w:rPr>
            </w:pPr>
            <w:ins w:id="1393" w:author="MADASAMY, Marimuthu" w:date="2023-11-22T15:34:00Z">
              <w:r>
                <w:t>VERSION&gt;</w:t>
              </w:r>
              <w:r w:rsidR="00113428" w:rsidRPr="00FB37FC">
                <w:rPr>
                  <w:rFonts w:cs="Arial"/>
                  <w:szCs w:val="20"/>
                </w:rPr>
                <w:t>EB.HB.INVOICE.DETAILS,HUS.PAYOFF</w:t>
              </w:r>
            </w:ins>
          </w:p>
        </w:tc>
      </w:tr>
      <w:tr w:rsidR="001E6836" w:rsidRPr="00DE07B8" w14:paraId="2DAD2EE1" w14:textId="77777777" w:rsidTr="001F1BA5">
        <w:trPr>
          <w:trHeight w:val="255"/>
          <w:ins w:id="1394" w:author="MADASAMY, Marimuthu" w:date="2023-11-22T15:34:00Z"/>
        </w:trPr>
        <w:tc>
          <w:tcPr>
            <w:tcW w:w="1994" w:type="dxa"/>
            <w:noWrap/>
          </w:tcPr>
          <w:p w14:paraId="37C9AF46" w14:textId="77777777" w:rsidR="001E6836" w:rsidRPr="00DE07B8" w:rsidRDefault="001E6836" w:rsidP="001F1BA5">
            <w:pPr>
              <w:rPr>
                <w:ins w:id="1395" w:author="MADASAMY, Marimuthu" w:date="2023-11-22T15:34:00Z"/>
              </w:rPr>
            </w:pPr>
            <w:ins w:id="1396" w:author="MADASAMY, Marimuthu" w:date="2023-11-22T15:34:00Z">
              <w:r w:rsidRPr="00DE07B8">
                <w:t>Attached As</w:t>
              </w:r>
            </w:ins>
          </w:p>
        </w:tc>
        <w:tc>
          <w:tcPr>
            <w:tcW w:w="7181" w:type="dxa"/>
            <w:noWrap/>
          </w:tcPr>
          <w:p w14:paraId="4F55E7DF" w14:textId="77777777" w:rsidR="001E6836" w:rsidRPr="00DE07B8" w:rsidRDefault="001E6836" w:rsidP="001F1BA5">
            <w:pPr>
              <w:rPr>
                <w:ins w:id="1397" w:author="MADASAMY, Marimuthu" w:date="2023-11-22T15:34:00Z"/>
              </w:rPr>
            </w:pPr>
            <w:ins w:id="1398" w:author="MADASAMY, Marimuthu" w:date="2023-11-22T15:34:00Z">
              <w:r>
                <w:t>Authorisation Routine</w:t>
              </w:r>
            </w:ins>
          </w:p>
        </w:tc>
      </w:tr>
      <w:tr w:rsidR="001E6836" w:rsidRPr="00DE07B8" w14:paraId="05BF683A" w14:textId="77777777" w:rsidTr="001F1BA5">
        <w:trPr>
          <w:trHeight w:val="255"/>
          <w:ins w:id="1399" w:author="MADASAMY, Marimuthu" w:date="2023-11-22T15:34:00Z"/>
        </w:trPr>
        <w:tc>
          <w:tcPr>
            <w:tcW w:w="1994" w:type="dxa"/>
            <w:noWrap/>
          </w:tcPr>
          <w:p w14:paraId="67EC318C" w14:textId="77777777" w:rsidR="001E6836" w:rsidRPr="00DE07B8" w:rsidRDefault="001E6836" w:rsidP="001F1BA5">
            <w:pPr>
              <w:rPr>
                <w:ins w:id="1400" w:author="MADASAMY, Marimuthu" w:date="2023-11-22T15:34:00Z"/>
              </w:rPr>
            </w:pPr>
            <w:ins w:id="1401" w:author="MADASAMY, Marimuthu" w:date="2023-11-22T15:34:00Z">
              <w:r w:rsidRPr="00DE07B8">
                <w:t>Dependency</w:t>
              </w:r>
            </w:ins>
          </w:p>
        </w:tc>
        <w:tc>
          <w:tcPr>
            <w:tcW w:w="7181" w:type="dxa"/>
            <w:noWrap/>
          </w:tcPr>
          <w:p w14:paraId="6B35B075" w14:textId="77777777" w:rsidR="001E6836" w:rsidRPr="00DE07B8" w:rsidRDefault="001E6836" w:rsidP="001F1BA5">
            <w:pPr>
              <w:rPr>
                <w:ins w:id="1402" w:author="MADASAMY, Marimuthu" w:date="2023-11-22T15:34:00Z"/>
              </w:rPr>
            </w:pPr>
            <w:ins w:id="1403" w:author="MADASAMY, Marimuthu" w:date="2023-11-22T15:34:00Z">
              <w:r>
                <w:t>NA</w:t>
              </w:r>
            </w:ins>
          </w:p>
        </w:tc>
      </w:tr>
      <w:tr w:rsidR="001E6836" w:rsidRPr="00DE07B8" w14:paraId="1B187C6C" w14:textId="77777777" w:rsidTr="001F1BA5">
        <w:trPr>
          <w:trHeight w:val="255"/>
          <w:ins w:id="1404" w:author="MADASAMY, Marimuthu" w:date="2023-11-22T15:34:00Z"/>
        </w:trPr>
        <w:tc>
          <w:tcPr>
            <w:tcW w:w="1994" w:type="dxa"/>
            <w:noWrap/>
          </w:tcPr>
          <w:p w14:paraId="1B0E25F4" w14:textId="77777777" w:rsidR="001E6836" w:rsidRPr="00DE07B8" w:rsidRDefault="001E6836" w:rsidP="001F1BA5">
            <w:pPr>
              <w:rPr>
                <w:ins w:id="1405" w:author="MADASAMY, Marimuthu" w:date="2023-11-22T15:34:00Z"/>
              </w:rPr>
            </w:pPr>
            <w:ins w:id="1406" w:author="MADASAMY, Marimuthu" w:date="2023-11-22T15:34:00Z">
              <w:r w:rsidRPr="00DE07B8">
                <w:lastRenderedPageBreak/>
                <w:t>Description</w:t>
              </w:r>
            </w:ins>
          </w:p>
        </w:tc>
        <w:tc>
          <w:tcPr>
            <w:tcW w:w="7181" w:type="dxa"/>
            <w:noWrap/>
          </w:tcPr>
          <w:p w14:paraId="08D2D3EA" w14:textId="77777777" w:rsidR="001E6836" w:rsidRPr="00DE07B8" w:rsidRDefault="001E6836" w:rsidP="001F1BA5">
            <w:pPr>
              <w:rPr>
                <w:ins w:id="1407" w:author="MADASAMY, Marimuthu" w:date="2023-11-22T15:34:00Z"/>
              </w:rPr>
            </w:pPr>
            <w:ins w:id="1408" w:author="MADASAMY, Marimuthu" w:date="2023-11-22T15:34:00Z">
              <w:r>
                <w:t xml:space="preserve">This routine will update </w:t>
              </w:r>
              <w:r w:rsidRPr="00AF4A22">
                <w:t>EB.HB.INVOICE.STAGING</w:t>
              </w:r>
              <w:r w:rsidRPr="00AC39AC">
                <w:t xml:space="preserve"> </w:t>
              </w:r>
              <w:r>
                <w:t>record when authoriser approves the application.</w:t>
              </w:r>
            </w:ins>
          </w:p>
        </w:tc>
      </w:tr>
      <w:tr w:rsidR="001E6836" w:rsidRPr="00DE07B8" w14:paraId="423302D9" w14:textId="77777777" w:rsidTr="001F1BA5">
        <w:trPr>
          <w:trHeight w:val="255"/>
          <w:ins w:id="1409" w:author="MADASAMY, Marimuthu" w:date="2023-11-22T15:34:00Z"/>
        </w:trPr>
        <w:tc>
          <w:tcPr>
            <w:tcW w:w="1994" w:type="dxa"/>
            <w:noWrap/>
          </w:tcPr>
          <w:p w14:paraId="1569E87E" w14:textId="77777777" w:rsidR="001E6836" w:rsidRPr="00DE07B8" w:rsidRDefault="001E6836" w:rsidP="001F1BA5">
            <w:pPr>
              <w:rPr>
                <w:ins w:id="1410" w:author="MADASAMY, Marimuthu" w:date="2023-11-22T15:34:00Z"/>
              </w:rPr>
            </w:pPr>
            <w:ins w:id="1411" w:author="MADASAMY, Marimuthu" w:date="2023-11-22T15:34:00Z">
              <w:r w:rsidRPr="00DE07B8">
                <w:t>Arguments – IN</w:t>
              </w:r>
            </w:ins>
          </w:p>
        </w:tc>
        <w:tc>
          <w:tcPr>
            <w:tcW w:w="7181" w:type="dxa"/>
            <w:noWrap/>
          </w:tcPr>
          <w:p w14:paraId="1B08F887" w14:textId="77777777" w:rsidR="001E6836" w:rsidRPr="00DE07B8" w:rsidRDefault="001E6836" w:rsidP="001F1BA5">
            <w:pPr>
              <w:rPr>
                <w:ins w:id="1412" w:author="MADASAMY, Marimuthu" w:date="2023-11-22T15:34:00Z"/>
              </w:rPr>
            </w:pPr>
            <w:ins w:id="1413" w:author="MADASAMY, Marimuthu" w:date="2023-11-22T15:34:00Z">
              <w:r>
                <w:t>NA</w:t>
              </w:r>
            </w:ins>
          </w:p>
        </w:tc>
      </w:tr>
      <w:tr w:rsidR="001E6836" w:rsidRPr="00DE07B8" w14:paraId="7847EA42" w14:textId="77777777" w:rsidTr="001F1BA5">
        <w:trPr>
          <w:trHeight w:val="255"/>
          <w:ins w:id="1414" w:author="MADASAMY, Marimuthu" w:date="2023-11-22T15:34:00Z"/>
        </w:trPr>
        <w:tc>
          <w:tcPr>
            <w:tcW w:w="1994" w:type="dxa"/>
            <w:noWrap/>
          </w:tcPr>
          <w:p w14:paraId="3A011453" w14:textId="77777777" w:rsidR="001E6836" w:rsidRPr="00DE07B8" w:rsidRDefault="001E6836" w:rsidP="001F1BA5">
            <w:pPr>
              <w:rPr>
                <w:ins w:id="1415" w:author="MADASAMY, Marimuthu" w:date="2023-11-22T15:34:00Z"/>
              </w:rPr>
            </w:pPr>
            <w:ins w:id="1416" w:author="MADASAMY, Marimuthu" w:date="2023-11-22T15:34:00Z">
              <w:r w:rsidRPr="00DE07B8">
                <w:t>Arguments – OUT</w:t>
              </w:r>
            </w:ins>
          </w:p>
        </w:tc>
        <w:tc>
          <w:tcPr>
            <w:tcW w:w="7181" w:type="dxa"/>
            <w:noWrap/>
          </w:tcPr>
          <w:p w14:paraId="567597A8" w14:textId="77777777" w:rsidR="001E6836" w:rsidRPr="00DE07B8" w:rsidRDefault="001E6836" w:rsidP="001F1BA5">
            <w:pPr>
              <w:rPr>
                <w:ins w:id="1417" w:author="MADASAMY, Marimuthu" w:date="2023-11-22T15:34:00Z"/>
              </w:rPr>
            </w:pPr>
            <w:ins w:id="1418" w:author="MADASAMY, Marimuthu" w:date="2023-11-22T15:34:00Z">
              <w:r>
                <w:t>NA</w:t>
              </w:r>
            </w:ins>
          </w:p>
        </w:tc>
      </w:tr>
      <w:tr w:rsidR="001E6836" w:rsidRPr="00DE07B8" w14:paraId="6840B37B" w14:textId="77777777" w:rsidTr="001F1BA5">
        <w:trPr>
          <w:trHeight w:val="255"/>
          <w:ins w:id="1419" w:author="MADASAMY, Marimuthu" w:date="2023-11-22T15:34:00Z"/>
        </w:trPr>
        <w:tc>
          <w:tcPr>
            <w:tcW w:w="1994" w:type="dxa"/>
            <w:noWrap/>
          </w:tcPr>
          <w:p w14:paraId="79F2EB32" w14:textId="77777777" w:rsidR="001E6836" w:rsidRPr="00DE07B8" w:rsidRDefault="001E6836" w:rsidP="001F1BA5">
            <w:pPr>
              <w:rPr>
                <w:ins w:id="1420" w:author="MADASAMY, Marimuthu" w:date="2023-11-22T15:34:00Z"/>
              </w:rPr>
            </w:pPr>
            <w:ins w:id="1421" w:author="MADASAMY, Marimuthu" w:date="2023-11-22T15:34:00Z">
              <w:r w:rsidRPr="00DE07B8">
                <w:t>Prelim Conditions</w:t>
              </w:r>
            </w:ins>
          </w:p>
        </w:tc>
        <w:tc>
          <w:tcPr>
            <w:tcW w:w="7181" w:type="dxa"/>
            <w:noWrap/>
          </w:tcPr>
          <w:p w14:paraId="7735DBDD" w14:textId="77777777" w:rsidR="001E6836" w:rsidRPr="00DE07B8" w:rsidRDefault="001E6836" w:rsidP="001F1BA5">
            <w:pPr>
              <w:rPr>
                <w:ins w:id="1422" w:author="MADASAMY, Marimuthu" w:date="2023-11-22T15:34:00Z"/>
              </w:rPr>
            </w:pPr>
            <w:ins w:id="1423" w:author="MADASAMY, Marimuthu" w:date="2023-11-22T15:34:00Z">
              <w:r>
                <w:t>NA</w:t>
              </w:r>
            </w:ins>
          </w:p>
        </w:tc>
      </w:tr>
      <w:tr w:rsidR="001E6836" w:rsidRPr="00DE07B8" w14:paraId="6473AD2D" w14:textId="77777777" w:rsidTr="001F1BA5">
        <w:trPr>
          <w:trHeight w:val="255"/>
          <w:ins w:id="1424" w:author="MADASAMY, Marimuthu" w:date="2023-11-22T15:34:00Z"/>
        </w:trPr>
        <w:tc>
          <w:tcPr>
            <w:tcW w:w="1994" w:type="dxa"/>
            <w:noWrap/>
          </w:tcPr>
          <w:p w14:paraId="15325BD0" w14:textId="77777777" w:rsidR="001E6836" w:rsidRPr="00DE07B8" w:rsidRDefault="001E6836" w:rsidP="001F1BA5">
            <w:pPr>
              <w:rPr>
                <w:ins w:id="1425" w:author="MADASAMY, Marimuthu" w:date="2023-11-22T15:34:00Z"/>
              </w:rPr>
            </w:pPr>
            <w:ins w:id="1426" w:author="MADASAMY, Marimuthu" w:date="2023-11-22T15:34:00Z">
              <w:r w:rsidRPr="00DE07B8">
                <w:t>Subroutine Flow</w:t>
              </w:r>
            </w:ins>
          </w:p>
        </w:tc>
        <w:tc>
          <w:tcPr>
            <w:tcW w:w="7181" w:type="dxa"/>
            <w:noWrap/>
          </w:tcPr>
          <w:p w14:paraId="47F90424" w14:textId="77777777" w:rsidR="001E6836" w:rsidRPr="00454071" w:rsidRDefault="001E6836" w:rsidP="001F1BA5">
            <w:pPr>
              <w:pStyle w:val="ListParagraph"/>
              <w:rPr>
                <w:ins w:id="1427" w:author="MADASAMY, Marimuthu" w:date="2023-11-22T15:34:00Z"/>
                <w:rFonts w:ascii="Arial" w:hAnsi="Arial" w:cs="Arial"/>
                <w:sz w:val="20"/>
                <w:szCs w:val="20"/>
              </w:rPr>
            </w:pPr>
          </w:p>
          <w:p w14:paraId="2F301D9D" w14:textId="496C2C57" w:rsidR="001E6836" w:rsidRPr="00C24761" w:rsidRDefault="001E6836">
            <w:pPr>
              <w:pStyle w:val="ListParagraph"/>
              <w:numPr>
                <w:ilvl w:val="0"/>
                <w:numId w:val="78"/>
              </w:numPr>
              <w:spacing w:after="0" w:line="240" w:lineRule="auto"/>
              <w:rPr>
                <w:ins w:id="1428" w:author="MADASAMY, Marimuthu" w:date="2023-11-22T15:34:00Z"/>
                <w:rFonts w:ascii="Arial" w:hAnsi="Arial" w:cs="Arial"/>
                <w:sz w:val="20"/>
                <w:szCs w:val="20"/>
                <w:rPrChange w:id="1429" w:author="MADASAMY, Marimuthu" w:date="2023-11-22T15:35:00Z">
                  <w:rPr>
                    <w:ins w:id="1430" w:author="MADASAMY, Marimuthu" w:date="2023-11-22T15:34:00Z"/>
                  </w:rPr>
                </w:rPrChange>
              </w:rPr>
              <w:pPrChange w:id="1431" w:author="MADASAMY, Marimuthu" w:date="2023-11-22T15:35:00Z">
                <w:pPr>
                  <w:pStyle w:val="ListParagraph"/>
                </w:pPr>
              </w:pPrChange>
            </w:pPr>
            <w:proofErr w:type="gramStart"/>
            <w:ins w:id="1432" w:author="MADASAMY, Marimuthu" w:date="2023-11-22T15:34:00Z">
              <w:r w:rsidRPr="00C24761">
                <w:rPr>
                  <w:rFonts w:cs="Arial"/>
                  <w:szCs w:val="20"/>
                </w:rPr>
                <w:t>Form</w:t>
              </w:r>
              <w:proofErr w:type="gramEnd"/>
              <w:r w:rsidRPr="00C24761">
                <w:rPr>
                  <w:rFonts w:cs="Arial"/>
                  <w:szCs w:val="20"/>
                </w:rPr>
                <w:t xml:space="preserve"> the OFS message using “</w:t>
              </w:r>
              <w:proofErr w:type="spellStart"/>
              <w:r w:rsidRPr="00C24761">
                <w:rPr>
                  <w:rFonts w:cs="Arial"/>
                  <w:szCs w:val="20"/>
                </w:rPr>
                <w:t>TransactionData</w:t>
              </w:r>
              <w:proofErr w:type="spellEnd"/>
              <w:r w:rsidRPr="00C24761">
                <w:rPr>
                  <w:rFonts w:cs="Arial"/>
                  <w:szCs w:val="20"/>
                </w:rPr>
                <w:t>” argument to create new record in EB.</w:t>
              </w:r>
              <w:proofErr w:type="gramStart"/>
              <w:r w:rsidRPr="00C24761">
                <w:rPr>
                  <w:rFonts w:cs="Arial"/>
                  <w:szCs w:val="20"/>
                </w:rPr>
                <w:t>HB.INVOICE.STAGING</w:t>
              </w:r>
              <w:proofErr w:type="gramEnd"/>
              <w:r w:rsidRPr="00C24761">
                <w:rPr>
                  <w:rFonts w:cs="Arial"/>
                  <w:szCs w:val="20"/>
                </w:rPr>
                <w:t xml:space="preserve"> with below field mapping. </w:t>
              </w:r>
            </w:ins>
          </w:p>
          <w:p w14:paraId="63ECD8CA" w14:textId="77777777" w:rsidR="001E6836" w:rsidRPr="0049491D" w:rsidRDefault="001E6836" w:rsidP="001F1BA5">
            <w:pPr>
              <w:pStyle w:val="ListParagraph"/>
              <w:rPr>
                <w:ins w:id="1433" w:author="MADASAMY, Marimuthu" w:date="2023-11-22T15:34:00Z"/>
                <w:rFonts w:ascii="Arial" w:hAnsi="Arial" w:cs="Arial"/>
                <w:sz w:val="20"/>
                <w:szCs w:val="20"/>
              </w:rPr>
            </w:pPr>
          </w:p>
          <w:p w14:paraId="1045A589" w14:textId="77777777" w:rsidR="001E6836" w:rsidRPr="0049491D" w:rsidRDefault="001E6836" w:rsidP="001F1BA5">
            <w:pPr>
              <w:pStyle w:val="ListParagraph"/>
              <w:tabs>
                <w:tab w:val="left" w:pos="460"/>
              </w:tabs>
              <w:rPr>
                <w:ins w:id="1434" w:author="MADASAMY, Marimuthu" w:date="2023-11-22T15:34:00Z"/>
                <w:rFonts w:ascii="Arial" w:hAnsi="Arial" w:cs="Arial"/>
                <w:sz w:val="20"/>
                <w:szCs w:val="20"/>
              </w:rPr>
            </w:pPr>
            <w:proofErr w:type="spellStart"/>
            <w:ins w:id="1435" w:author="MADASAMY, Marimuthu" w:date="2023-11-22T15:34:00Z">
              <w:r w:rsidRPr="0049491D">
                <w:rPr>
                  <w:rFonts w:ascii="Arial" w:hAnsi="Arial" w:cs="Arial"/>
                  <w:sz w:val="20"/>
                  <w:szCs w:val="20"/>
                </w:rPr>
                <w:t>TransactionId</w:t>
              </w:r>
              <w:proofErr w:type="spellEnd"/>
              <w:r w:rsidRPr="0049491D">
                <w:rPr>
                  <w:rFonts w:ascii="Arial" w:hAnsi="Arial" w:cs="Arial"/>
                  <w:sz w:val="20"/>
                  <w:szCs w:val="20"/>
                </w:rPr>
                <w:t xml:space="preserve"> = </w:t>
              </w:r>
              <w:proofErr w:type="spellStart"/>
              <w:r w:rsidRPr="0049491D">
                <w:rPr>
                  <w:rFonts w:ascii="Arial" w:hAnsi="Arial" w:cs="Arial"/>
                  <w:sz w:val="20"/>
                  <w:szCs w:val="20"/>
                </w:rPr>
                <w:t>currentRecord</w:t>
              </w:r>
              <w:proofErr w:type="spellEnd"/>
              <w:r w:rsidRPr="0049491D">
                <w:rPr>
                  <w:rFonts w:ascii="Arial" w:hAnsi="Arial" w:cs="Arial"/>
                  <w:sz w:val="20"/>
                  <w:szCs w:val="20"/>
                </w:rPr>
                <w:t>&gt;KID.NUMBER</w:t>
              </w:r>
            </w:ins>
          </w:p>
          <w:p w14:paraId="5AEC3EAD" w14:textId="5B21735B" w:rsidR="001E6836" w:rsidRPr="0049491D" w:rsidRDefault="001E6836" w:rsidP="001F1BA5">
            <w:pPr>
              <w:pStyle w:val="ListParagraph"/>
              <w:tabs>
                <w:tab w:val="left" w:pos="460"/>
              </w:tabs>
              <w:rPr>
                <w:ins w:id="1436" w:author="MADASAMY, Marimuthu" w:date="2023-11-22T15:34:00Z"/>
                <w:rFonts w:ascii="Arial" w:hAnsi="Arial" w:cs="Arial"/>
                <w:sz w:val="20"/>
                <w:szCs w:val="20"/>
              </w:rPr>
            </w:pPr>
            <w:ins w:id="1437" w:author="MADASAMY, Marimuthu" w:date="2023-11-22T15:34:00Z">
              <w:r w:rsidRPr="0049491D">
                <w:rPr>
                  <w:rFonts w:ascii="Arial" w:hAnsi="Arial" w:cs="Arial"/>
                  <w:sz w:val="20"/>
                  <w:szCs w:val="20"/>
                </w:rPr>
                <w:t xml:space="preserve">Version = </w:t>
              </w:r>
            </w:ins>
            <w:ins w:id="1438" w:author="MADASAMY, Marimuthu" w:date="2023-11-22T15:36:00Z">
              <w:r w:rsidR="006E014C" w:rsidRPr="006E014C">
                <w:rPr>
                  <w:rFonts w:ascii="Arial" w:hAnsi="Arial" w:cs="Arial"/>
                  <w:sz w:val="20"/>
                  <w:szCs w:val="20"/>
                </w:rPr>
                <w:t>EB.</w:t>
              </w:r>
              <w:proofErr w:type="gramStart"/>
              <w:r w:rsidR="006E014C" w:rsidRPr="006E014C">
                <w:rPr>
                  <w:rFonts w:ascii="Arial" w:hAnsi="Arial" w:cs="Arial"/>
                  <w:sz w:val="20"/>
                  <w:szCs w:val="20"/>
                </w:rPr>
                <w:t>HB.INVOICE.STAGING</w:t>
              </w:r>
              <w:proofErr w:type="gramEnd"/>
              <w:r w:rsidR="006E014C" w:rsidRPr="006E014C">
                <w:rPr>
                  <w:rFonts w:ascii="Arial" w:hAnsi="Arial" w:cs="Arial"/>
                  <w:sz w:val="20"/>
                  <w:szCs w:val="20"/>
                </w:rPr>
                <w:t>,HUS.PAYOFF</w:t>
              </w:r>
            </w:ins>
          </w:p>
          <w:p w14:paraId="342D5EBF" w14:textId="77777777" w:rsidR="001E6836" w:rsidRPr="0049491D" w:rsidRDefault="001E6836" w:rsidP="001F1BA5">
            <w:pPr>
              <w:pStyle w:val="ListParagraph"/>
              <w:ind w:left="630"/>
              <w:rPr>
                <w:ins w:id="1439" w:author="MADASAMY, Marimuthu" w:date="2023-11-22T15:34:00Z"/>
                <w:rFonts w:ascii="Arial" w:hAnsi="Arial" w:cs="Arial"/>
                <w:sz w:val="20"/>
                <w:szCs w:val="20"/>
              </w:rPr>
            </w:pPr>
            <w:ins w:id="1440" w:author="MADASAMY, Marimuthu" w:date="2023-11-22T15:34:00Z">
              <w:r w:rsidRPr="0049491D">
                <w:rPr>
                  <w:rFonts w:ascii="Arial" w:hAnsi="Arial" w:cs="Arial"/>
                  <w:sz w:val="20"/>
                  <w:szCs w:val="20"/>
                </w:rPr>
                <w:t xml:space="preserve">  Function = “INPUT”</w:t>
              </w:r>
            </w:ins>
          </w:p>
          <w:p w14:paraId="4B988E71" w14:textId="06873153" w:rsidR="001E6836" w:rsidRPr="0049491D" w:rsidRDefault="001E6836" w:rsidP="001F1BA5">
            <w:pPr>
              <w:pStyle w:val="ListParagraph"/>
              <w:rPr>
                <w:ins w:id="1441" w:author="MADASAMY, Marimuthu" w:date="2023-11-22T15:34:00Z"/>
                <w:rFonts w:ascii="Arial" w:hAnsi="Arial" w:cs="Arial"/>
                <w:sz w:val="20"/>
                <w:szCs w:val="20"/>
              </w:rPr>
            </w:pPr>
            <w:ins w:id="1442" w:author="MADASAMY, Marimuthu" w:date="2023-11-22T15:34:00Z">
              <w:r>
                <w:rPr>
                  <w:rFonts w:ascii="Arial" w:hAnsi="Arial" w:cs="Arial"/>
                  <w:sz w:val="20"/>
                  <w:szCs w:val="20"/>
                </w:rPr>
                <w:t>OFS Source = “</w:t>
              </w:r>
            </w:ins>
            <w:ins w:id="1443" w:author="MADASAMY, Marimuthu" w:date="2023-11-22T15:37:00Z">
              <w:r w:rsidR="00D31A7B" w:rsidRPr="007F6242">
                <w:rPr>
                  <w:rFonts w:ascii="Arial" w:hAnsi="Arial" w:cs="Arial"/>
                  <w:sz w:val="20"/>
                  <w:szCs w:val="20"/>
                </w:rPr>
                <w:t>PAYOFF.OFS</w:t>
              </w:r>
            </w:ins>
            <w:ins w:id="1444" w:author="MADASAMY, Marimuthu" w:date="2023-11-22T15:34:00Z">
              <w:r>
                <w:rPr>
                  <w:rFonts w:ascii="Arial" w:hAnsi="Arial" w:cs="Arial"/>
                  <w:sz w:val="20"/>
                  <w:szCs w:val="20"/>
                </w:rPr>
                <w:t>”</w:t>
              </w:r>
            </w:ins>
          </w:p>
          <w:p w14:paraId="369D62B6" w14:textId="77777777" w:rsidR="001E6836" w:rsidRDefault="001E6836" w:rsidP="001F1BA5">
            <w:pPr>
              <w:pStyle w:val="ListParagraph"/>
              <w:rPr>
                <w:ins w:id="1445" w:author="MADASAMY, Marimuthu" w:date="2023-11-22T15:34:00Z"/>
                <w:rFonts w:ascii="Arial" w:hAnsi="Arial" w:cs="Arial"/>
                <w:sz w:val="20"/>
                <w:szCs w:val="20"/>
              </w:rPr>
            </w:pPr>
          </w:p>
          <w:p w14:paraId="4EE0BBE7" w14:textId="3BB17EEF" w:rsidR="001E6836" w:rsidRDefault="001E6836" w:rsidP="001F1BA5">
            <w:pPr>
              <w:pStyle w:val="ListParagraph"/>
              <w:rPr>
                <w:ins w:id="1446" w:author="MADASAMY, Marimuthu" w:date="2023-11-22T15:34:00Z"/>
                <w:rFonts w:ascii="Arial" w:hAnsi="Arial" w:cs="Arial"/>
                <w:sz w:val="20"/>
                <w:szCs w:val="20"/>
              </w:rPr>
            </w:pPr>
          </w:p>
          <w:p w14:paraId="1E957A51" w14:textId="2FCFCF0C" w:rsidR="001E6836" w:rsidRDefault="00173DE8" w:rsidP="001F1BA5">
            <w:pPr>
              <w:pStyle w:val="ListParagraph"/>
              <w:rPr>
                <w:ins w:id="1447" w:author="MADASAMY, Marimuthu" w:date="2023-11-22T15:34:00Z"/>
                <w:rFonts w:ascii="Arial" w:hAnsi="Arial" w:cs="Arial"/>
                <w:sz w:val="20"/>
                <w:szCs w:val="20"/>
              </w:rPr>
            </w:pPr>
            <w:ins w:id="1448" w:author="MADASAMY, Marimuthu" w:date="2023-11-22T15:41:00Z">
              <w:r>
                <w:rPr>
                  <w:rFonts w:ascii="Arial" w:hAnsi="Arial" w:cs="Arial"/>
                  <w:sz w:val="20"/>
                  <w:szCs w:val="20"/>
                </w:rPr>
                <w:object w:dxaOrig="1508" w:dyaOrig="983" w14:anchorId="5246DB4C">
                  <v:shape id="_x0000_i1030" type="#_x0000_t75" style="width:77pt;height:51.5pt" o:ole="">
                    <v:imagedata r:id="rId39" o:title=""/>
                  </v:shape>
                  <o:OLEObject Type="Embed" ProgID="Excel.Sheet.12" ShapeID="_x0000_i1030" DrawAspect="Icon" ObjectID="_1765877495" r:id="rId40"/>
                </w:object>
              </w:r>
            </w:ins>
          </w:p>
          <w:p w14:paraId="0F024091" w14:textId="77777777" w:rsidR="001E6836" w:rsidRPr="000170C3" w:rsidRDefault="001E6836">
            <w:pPr>
              <w:pStyle w:val="ListParagraph"/>
              <w:rPr>
                <w:ins w:id="1449" w:author="MADASAMY, Marimuthu" w:date="2023-11-22T15:34:00Z"/>
              </w:rPr>
              <w:pPrChange w:id="1450" w:author="MADASAMY, Marimuthu" w:date="2023-11-22T15:35:00Z">
                <w:pPr/>
              </w:pPrChange>
            </w:pPr>
          </w:p>
        </w:tc>
      </w:tr>
      <w:tr w:rsidR="001E6836" w:rsidRPr="00DE07B8" w14:paraId="5FC307B9" w14:textId="77777777" w:rsidTr="001F1BA5">
        <w:trPr>
          <w:trHeight w:val="485"/>
          <w:ins w:id="1451" w:author="MADASAMY, Marimuthu" w:date="2023-11-22T15:34:00Z"/>
        </w:trPr>
        <w:tc>
          <w:tcPr>
            <w:tcW w:w="1994" w:type="dxa"/>
            <w:noWrap/>
          </w:tcPr>
          <w:p w14:paraId="44C78185" w14:textId="77777777" w:rsidR="001E6836" w:rsidRPr="00454071" w:rsidRDefault="001E6836" w:rsidP="001F1BA5">
            <w:pPr>
              <w:rPr>
                <w:ins w:id="1452" w:author="MADASAMY, Marimuthu" w:date="2023-11-22T15:34:00Z"/>
                <w:szCs w:val="20"/>
              </w:rPr>
            </w:pPr>
            <w:ins w:id="1453" w:author="MADASAMY, Marimuthu" w:date="2023-11-22T15:34:00Z">
              <w:r w:rsidRPr="00454071">
                <w:rPr>
                  <w:szCs w:val="20"/>
                </w:rPr>
                <w:t>Special Instructions</w:t>
              </w:r>
            </w:ins>
          </w:p>
        </w:tc>
        <w:tc>
          <w:tcPr>
            <w:tcW w:w="7181" w:type="dxa"/>
            <w:noWrap/>
          </w:tcPr>
          <w:p w14:paraId="34C0B3EB" w14:textId="77777777" w:rsidR="001E6836" w:rsidRPr="007530C3" w:rsidRDefault="001E6836" w:rsidP="001F1BA5">
            <w:pPr>
              <w:tabs>
                <w:tab w:val="left" w:pos="371"/>
              </w:tabs>
              <w:spacing w:after="160" w:line="259" w:lineRule="auto"/>
              <w:rPr>
                <w:ins w:id="1454" w:author="MADASAMY, Marimuthu" w:date="2023-11-22T15:34:00Z"/>
                <w:rFonts w:cs="Arial"/>
                <w:szCs w:val="20"/>
              </w:rPr>
            </w:pPr>
          </w:p>
        </w:tc>
      </w:tr>
    </w:tbl>
    <w:p w14:paraId="667C828C" w14:textId="77777777" w:rsidR="001E6836" w:rsidRPr="00DE07B8" w:rsidRDefault="001E6836" w:rsidP="003E3A9A"/>
    <w:p w14:paraId="5CB60705" w14:textId="77777777" w:rsidR="003E3A9A" w:rsidRPr="00DE07B8" w:rsidRDefault="003E3A9A" w:rsidP="003E3A9A">
      <w:pPr>
        <w:pStyle w:val="Heading1"/>
      </w:pPr>
      <w:bookmarkStart w:id="1455" w:name="_Toc152762167"/>
      <w:bookmarkStart w:id="1456" w:name="_Toc251062210"/>
      <w:bookmarkStart w:id="1457" w:name="_Toc263704702"/>
      <w:bookmarkStart w:id="1458" w:name="_Toc79600134"/>
      <w:r w:rsidRPr="00DE07B8">
        <w:t>Appendix</w:t>
      </w:r>
      <w:bookmarkEnd w:id="1455"/>
      <w:bookmarkEnd w:id="1456"/>
      <w:bookmarkEnd w:id="1457"/>
      <w:bookmarkEnd w:id="1458"/>
    </w:p>
    <w:p w14:paraId="4E38342A" w14:textId="0C9D3F1F" w:rsidR="003E3A9A" w:rsidRDefault="00317FDE" w:rsidP="003E3A9A">
      <w:r>
        <w:t>NA</w:t>
      </w:r>
    </w:p>
    <w:p w14:paraId="5D3617EE" w14:textId="77777777" w:rsidR="003E3A9A" w:rsidRPr="00DE07B8" w:rsidRDefault="003E3A9A" w:rsidP="003E3A9A"/>
    <w:p w14:paraId="7F40FC25" w14:textId="77777777" w:rsidR="003E3A9A" w:rsidRPr="00DE07B8" w:rsidRDefault="003E3A9A" w:rsidP="003E3A9A">
      <w:pPr>
        <w:pStyle w:val="Heading1"/>
      </w:pPr>
      <w:bookmarkStart w:id="1459" w:name="_Toc152762145"/>
      <w:bookmarkStart w:id="1460" w:name="_Toc251062188"/>
      <w:bookmarkStart w:id="1461" w:name="_Toc263704703"/>
      <w:bookmarkStart w:id="1462" w:name="_Toc79600135"/>
      <w:r w:rsidRPr="00DE07B8">
        <w:t>Accounting</w:t>
      </w:r>
      <w:bookmarkEnd w:id="1459"/>
      <w:bookmarkEnd w:id="1460"/>
      <w:bookmarkEnd w:id="1461"/>
      <w:bookmarkEnd w:id="1462"/>
    </w:p>
    <w:p w14:paraId="7B160CDA" w14:textId="3DD9B285" w:rsidR="003E3A9A" w:rsidRPr="00DE07B8" w:rsidRDefault="00317FDE" w:rsidP="003E3A9A">
      <w:r>
        <w:t>NA</w:t>
      </w:r>
    </w:p>
    <w:p w14:paraId="17F7F950" w14:textId="77777777" w:rsidR="003E3A9A" w:rsidRPr="00DE07B8" w:rsidRDefault="003E3A9A" w:rsidP="003E3A9A">
      <w:pPr>
        <w:pStyle w:val="Heading1"/>
      </w:pPr>
      <w:bookmarkStart w:id="1463" w:name="_Toc101604260"/>
      <w:bookmarkStart w:id="1464" w:name="_Toc152762146"/>
      <w:bookmarkStart w:id="1465" w:name="_Toc251062189"/>
      <w:bookmarkStart w:id="1466" w:name="_Toc263704704"/>
      <w:bookmarkStart w:id="1467" w:name="_Toc79600136"/>
      <w:r w:rsidRPr="00DE07B8">
        <w:t>Limits</w:t>
      </w:r>
      <w:bookmarkEnd w:id="1463"/>
      <w:bookmarkEnd w:id="1464"/>
      <w:bookmarkEnd w:id="1465"/>
      <w:bookmarkEnd w:id="1466"/>
      <w:bookmarkEnd w:id="1467"/>
    </w:p>
    <w:p w14:paraId="1F243E1E" w14:textId="128271B2" w:rsidR="003E3A9A" w:rsidRPr="00DE07B8" w:rsidRDefault="00317FDE" w:rsidP="003E3A9A">
      <w:r>
        <w:t>NA</w:t>
      </w:r>
    </w:p>
    <w:p w14:paraId="4C6FC663" w14:textId="77777777" w:rsidR="003E3A9A" w:rsidRPr="00DE07B8" w:rsidRDefault="003E3A9A" w:rsidP="003E3A9A">
      <w:pPr>
        <w:pStyle w:val="Heading1"/>
      </w:pPr>
      <w:bookmarkStart w:id="1468" w:name="_Toc101604262"/>
      <w:bookmarkStart w:id="1469" w:name="_Toc152762147"/>
      <w:bookmarkStart w:id="1470" w:name="_Toc251062190"/>
      <w:bookmarkStart w:id="1471" w:name="_Toc263704705"/>
      <w:bookmarkStart w:id="1472" w:name="_Toc79600137"/>
      <w:r w:rsidRPr="00DE07B8">
        <w:t>COB Processing</w:t>
      </w:r>
      <w:bookmarkEnd w:id="1468"/>
      <w:bookmarkEnd w:id="1469"/>
      <w:bookmarkEnd w:id="1470"/>
      <w:bookmarkEnd w:id="1471"/>
      <w:bookmarkEnd w:id="1472"/>
    </w:p>
    <w:p w14:paraId="771A945C" w14:textId="1250B635" w:rsidR="003E3A9A" w:rsidRPr="00DE07B8" w:rsidRDefault="00317FDE" w:rsidP="003E3A9A">
      <w:r>
        <w:t>NA</w:t>
      </w:r>
    </w:p>
    <w:p w14:paraId="51BA89CD" w14:textId="77777777" w:rsidR="003E3A9A" w:rsidRPr="00DE07B8" w:rsidRDefault="003E3A9A" w:rsidP="003E3A9A">
      <w:pPr>
        <w:pStyle w:val="Heading1"/>
      </w:pPr>
      <w:bookmarkStart w:id="1473" w:name="_Toc101604263"/>
      <w:bookmarkStart w:id="1474" w:name="_Toc152762148"/>
      <w:bookmarkStart w:id="1475" w:name="_Toc251062191"/>
      <w:bookmarkStart w:id="1476" w:name="_Toc263704706"/>
      <w:bookmarkStart w:id="1477" w:name="_Toc79600138"/>
      <w:r w:rsidRPr="00DE07B8">
        <w:t>Assumptions</w:t>
      </w:r>
      <w:bookmarkEnd w:id="1473"/>
      <w:bookmarkEnd w:id="1474"/>
      <w:bookmarkEnd w:id="1475"/>
      <w:bookmarkEnd w:id="1476"/>
      <w:bookmarkEnd w:id="1477"/>
    </w:p>
    <w:p w14:paraId="4ECEC274" w14:textId="56599BAE" w:rsidR="006115A3" w:rsidRDefault="006115A3" w:rsidP="00B61A5A">
      <w:pPr>
        <w:pStyle w:val="ListParagraph"/>
        <w:numPr>
          <w:ilvl w:val="0"/>
          <w:numId w:val="9"/>
        </w:numPr>
      </w:pPr>
      <w:r w:rsidRPr="00FE609C">
        <w:t>The case reference would be generated during the loan application process and provided to the AA module during the loan opening.</w:t>
      </w:r>
    </w:p>
    <w:p w14:paraId="46B6462A" w14:textId="1B142353" w:rsidR="009F2C3B" w:rsidRDefault="009F2C3B" w:rsidP="00B61A5A">
      <w:pPr>
        <w:pStyle w:val="ListParagraph"/>
        <w:numPr>
          <w:ilvl w:val="0"/>
          <w:numId w:val="9"/>
        </w:numPr>
        <w:rPr>
          <w:ins w:id="1478" w:author="MADASAMY, Marimuthu" w:date="2023-11-21T13:02:00Z"/>
        </w:rPr>
      </w:pPr>
      <w:r w:rsidRPr="009F2C3B">
        <w:t>The only currency used on loans and grants is NOK</w:t>
      </w:r>
    </w:p>
    <w:p w14:paraId="20A40549" w14:textId="190FC49A" w:rsidR="00EB1018" w:rsidRDefault="00EB1018" w:rsidP="00B61A5A">
      <w:pPr>
        <w:pStyle w:val="ListParagraph"/>
        <w:numPr>
          <w:ilvl w:val="0"/>
          <w:numId w:val="9"/>
        </w:numPr>
      </w:pPr>
      <w:ins w:id="1479" w:author="MADASAMY, Marimuthu" w:date="2023-11-21T13:02:00Z">
        <w:r w:rsidRPr="00EB1018">
          <w:t>Delivered sub-menu will be attached to main menu in SMS development.</w:t>
        </w:r>
      </w:ins>
    </w:p>
    <w:p w14:paraId="40230589" w14:textId="77777777" w:rsidR="003E3A9A" w:rsidRPr="00DE07B8" w:rsidRDefault="003E3A9A" w:rsidP="003E3A9A">
      <w:pPr>
        <w:pStyle w:val="Heading1"/>
      </w:pPr>
      <w:bookmarkStart w:id="1480" w:name="_Toc101604264"/>
      <w:bookmarkStart w:id="1481" w:name="_Toc152762149"/>
      <w:bookmarkStart w:id="1482" w:name="_Toc251062192"/>
      <w:bookmarkStart w:id="1483" w:name="_Toc263704707"/>
      <w:bookmarkStart w:id="1484" w:name="_Toc79600139"/>
      <w:r w:rsidRPr="00DE07B8">
        <w:lastRenderedPageBreak/>
        <w:t>Dependencies/Exclusions</w:t>
      </w:r>
      <w:bookmarkEnd w:id="1480"/>
      <w:bookmarkEnd w:id="1481"/>
      <w:bookmarkEnd w:id="1482"/>
      <w:bookmarkEnd w:id="1483"/>
      <w:bookmarkEnd w:id="1484"/>
    </w:p>
    <w:p w14:paraId="688D1FB6" w14:textId="77777777" w:rsidR="00B51104" w:rsidRDefault="00B51104" w:rsidP="00B61A5A">
      <w:pPr>
        <w:pStyle w:val="ListParagraph"/>
        <w:numPr>
          <w:ilvl w:val="0"/>
          <w:numId w:val="10"/>
        </w:numPr>
        <w:spacing w:after="0"/>
        <w:rPr>
          <w:rFonts w:cs="Arial"/>
          <w:szCs w:val="20"/>
        </w:rPr>
      </w:pPr>
      <w:bookmarkStart w:id="1485" w:name="_Toc152762150"/>
      <w:bookmarkStart w:id="1486" w:name="_Toc251062193"/>
      <w:bookmarkStart w:id="1487" w:name="_Toc263704708"/>
      <w:bookmarkStart w:id="1488" w:name="_Toc101604265"/>
      <w:r w:rsidRPr="00790726">
        <w:rPr>
          <w:rFonts w:cs="Arial"/>
          <w:szCs w:val="20"/>
        </w:rPr>
        <w:t>This requirement is dependent on the following solutions:</w:t>
      </w:r>
    </w:p>
    <w:p w14:paraId="7CBCB413" w14:textId="204D735B" w:rsidR="002E3C29" w:rsidRDefault="002E3C29" w:rsidP="00B61A5A">
      <w:pPr>
        <w:pStyle w:val="ListParagraph"/>
        <w:numPr>
          <w:ilvl w:val="0"/>
          <w:numId w:val="11"/>
        </w:numPr>
        <w:spacing w:after="0"/>
        <w:rPr>
          <w:rFonts w:cs="Arial"/>
          <w:szCs w:val="20"/>
        </w:rPr>
      </w:pPr>
      <w:r w:rsidRPr="002E3C29">
        <w:rPr>
          <w:rFonts w:cs="Arial"/>
          <w:szCs w:val="20"/>
        </w:rPr>
        <w:t>FSD_LA-Interim Workflows</w:t>
      </w:r>
    </w:p>
    <w:p w14:paraId="564F4026" w14:textId="02AEB1E8" w:rsidR="00F01F08" w:rsidRDefault="00F01F08" w:rsidP="00B61A5A">
      <w:pPr>
        <w:pStyle w:val="ListParagraph"/>
        <w:numPr>
          <w:ilvl w:val="0"/>
          <w:numId w:val="11"/>
        </w:numPr>
        <w:spacing w:after="0"/>
        <w:rPr>
          <w:rFonts w:cs="Arial"/>
          <w:szCs w:val="20"/>
        </w:rPr>
      </w:pPr>
      <w:r w:rsidRPr="00F01F08">
        <w:rPr>
          <w:rFonts w:cs="Arial"/>
          <w:szCs w:val="20"/>
        </w:rPr>
        <w:t>FSD_LM01 - Data model - Loan Maintenance</w:t>
      </w:r>
    </w:p>
    <w:p w14:paraId="02EBCC2E" w14:textId="749A2A95" w:rsidR="006C2525" w:rsidRDefault="00CF0CCB" w:rsidP="00CF0CCB">
      <w:pPr>
        <w:pStyle w:val="ListParagraph"/>
        <w:numPr>
          <w:ilvl w:val="0"/>
          <w:numId w:val="11"/>
        </w:numPr>
        <w:spacing w:after="0"/>
        <w:rPr>
          <w:rFonts w:ascii="Segoe UI" w:hAnsi="Segoe UI" w:cs="Segoe UI"/>
          <w:sz w:val="21"/>
          <w:szCs w:val="21"/>
        </w:rPr>
      </w:pPr>
      <w:r w:rsidRPr="00CF0CCB">
        <w:rPr>
          <w:rFonts w:ascii="Segoe UI" w:hAnsi="Segoe UI" w:cs="Segoe UI"/>
          <w:sz w:val="21"/>
          <w:szCs w:val="21"/>
        </w:rPr>
        <w:t>ISD_#011.</w:t>
      </w:r>
      <w:proofErr w:type="gramStart"/>
      <w:r w:rsidRPr="00CF0CCB">
        <w:rPr>
          <w:rFonts w:ascii="Segoe UI" w:hAnsi="Segoe UI" w:cs="Segoe UI"/>
          <w:sz w:val="21"/>
          <w:szCs w:val="21"/>
        </w:rPr>
        <w:t>1.Billing</w:t>
      </w:r>
      <w:proofErr w:type="gramEnd"/>
      <w:r w:rsidRPr="00CF0CCB">
        <w:rPr>
          <w:rFonts w:ascii="Segoe UI" w:hAnsi="Segoe UI" w:cs="Segoe UI"/>
          <w:sz w:val="21"/>
          <w:szCs w:val="21"/>
        </w:rPr>
        <w:t xml:space="preserve"> and Reminder</w:t>
      </w:r>
    </w:p>
    <w:p w14:paraId="38CA73F1" w14:textId="0023A6BD" w:rsidR="00D84E5B" w:rsidRDefault="00D84E5B" w:rsidP="00CF0CCB">
      <w:pPr>
        <w:pStyle w:val="ListParagraph"/>
        <w:numPr>
          <w:ilvl w:val="0"/>
          <w:numId w:val="11"/>
        </w:numPr>
        <w:spacing w:after="0"/>
        <w:rPr>
          <w:ins w:id="1489" w:author="MADASAMY, Marimuthu" w:date="2023-11-22T16:02:00Z"/>
          <w:rFonts w:ascii="Segoe UI" w:hAnsi="Segoe UI" w:cs="Segoe UI"/>
          <w:sz w:val="21"/>
          <w:szCs w:val="21"/>
        </w:rPr>
      </w:pPr>
      <w:r w:rsidRPr="00D84E5B">
        <w:rPr>
          <w:rFonts w:ascii="Segoe UI" w:hAnsi="Segoe UI" w:cs="Segoe UI"/>
          <w:sz w:val="21"/>
          <w:szCs w:val="21"/>
        </w:rPr>
        <w:t>TSD_BP04_ Transfer of Loans</w:t>
      </w:r>
    </w:p>
    <w:p w14:paraId="65E78B64" w14:textId="347B5586" w:rsidR="00775C48" w:rsidRPr="00CF0CCB" w:rsidRDefault="00380EBE" w:rsidP="00CF0CCB">
      <w:pPr>
        <w:pStyle w:val="ListParagraph"/>
        <w:numPr>
          <w:ilvl w:val="0"/>
          <w:numId w:val="11"/>
        </w:numPr>
        <w:spacing w:after="0"/>
        <w:rPr>
          <w:rFonts w:ascii="Segoe UI" w:hAnsi="Segoe UI" w:cs="Segoe UI"/>
          <w:sz w:val="21"/>
          <w:szCs w:val="21"/>
        </w:rPr>
      </w:pPr>
      <w:ins w:id="1490" w:author="MADASAMY, Marimuthu" w:date="2023-11-22T16:03:00Z">
        <w:r w:rsidRPr="00380EBE">
          <w:rPr>
            <w:rFonts w:ascii="Segoe UI" w:hAnsi="Segoe UI" w:cs="Segoe UI"/>
            <w:sz w:val="21"/>
            <w:szCs w:val="21"/>
          </w:rPr>
          <w:t>TSD_CR19Part2A_LoanAmendment</w:t>
        </w:r>
      </w:ins>
    </w:p>
    <w:p w14:paraId="29146731" w14:textId="77777777" w:rsidR="003E3A9A" w:rsidRPr="00DE07B8" w:rsidRDefault="003E3A9A" w:rsidP="003E3A9A">
      <w:pPr>
        <w:pStyle w:val="Heading1"/>
      </w:pPr>
      <w:bookmarkStart w:id="1491" w:name="_Toc79600140"/>
      <w:r w:rsidRPr="00DE07B8">
        <w:t>Test</w:t>
      </w:r>
      <w:r w:rsidR="00E47502">
        <w:t>ing</w:t>
      </w:r>
      <w:r w:rsidRPr="00DE07B8">
        <w:t xml:space="preserve"> </w:t>
      </w:r>
      <w:r w:rsidR="00E47502">
        <w:t>Notes</w:t>
      </w:r>
      <w:bookmarkEnd w:id="1485"/>
      <w:bookmarkEnd w:id="1486"/>
      <w:bookmarkEnd w:id="1487"/>
      <w:bookmarkEnd w:id="1491"/>
    </w:p>
    <w:bookmarkEnd w:id="1488"/>
    <w:p w14:paraId="1DBB4E8D" w14:textId="6CBBF22B" w:rsidR="003E3A9A" w:rsidRDefault="00365D2E" w:rsidP="00574B67">
      <w:pPr>
        <w:spacing w:before="0" w:after="0"/>
        <w:rPr>
          <w:rFonts w:cs="Arial"/>
          <w:color w:val="000000"/>
          <w:szCs w:val="20"/>
          <w:lang w:val="en-US" w:eastAsia="en-US"/>
        </w:rPr>
      </w:pPr>
      <w:r>
        <w:rPr>
          <w:rFonts w:cs="Arial"/>
          <w:color w:val="000000"/>
          <w:szCs w:val="20"/>
          <w:lang w:val="en-US" w:eastAsia="en-US"/>
        </w:rPr>
        <w:t>Please find DIT in the attachment</w:t>
      </w:r>
    </w:p>
    <w:p w14:paraId="0146444D" w14:textId="49BD6CAA" w:rsidR="00365D2E" w:rsidRPr="004967AC" w:rsidRDefault="00365D2E" w:rsidP="00574B67">
      <w:pPr>
        <w:spacing w:before="0" w:after="0"/>
        <w:rPr>
          <w:rFonts w:cs="Arial"/>
          <w:color w:val="000000"/>
          <w:szCs w:val="20"/>
          <w:lang w:val="en-US" w:eastAsia="en-US"/>
        </w:rPr>
      </w:pPr>
    </w:p>
    <w:p w14:paraId="35C13869" w14:textId="461AA893" w:rsidR="003E3A9A" w:rsidRPr="00FC6CF1" w:rsidRDefault="00266685" w:rsidP="003E3A9A">
      <w:r>
        <w:object w:dxaOrig="1508" w:dyaOrig="983" w14:anchorId="07C1E44D">
          <v:shape id="_x0000_i1031" type="#_x0000_t75" style="width:77pt;height:51.5pt" o:ole="">
            <v:imagedata r:id="rId41" o:title=""/>
          </v:shape>
          <o:OLEObject Type="Embed" ProgID="Excel.Sheet.12" ShapeID="_x0000_i1031" DrawAspect="Icon" ObjectID="_1765877496" r:id="rId42"/>
        </w:object>
      </w:r>
    </w:p>
    <w:p w14:paraId="509DEF08" w14:textId="77777777" w:rsidR="003E3A9A" w:rsidRDefault="003E3A9A" w:rsidP="003E3A9A">
      <w:pPr>
        <w:pStyle w:val="Heading1"/>
      </w:pPr>
      <w:bookmarkStart w:id="1492" w:name="_Toc263704709"/>
      <w:bookmarkStart w:id="1493" w:name="_Toc79600141"/>
      <w:r w:rsidRPr="001211FE">
        <w:t>Packaging / Installation</w:t>
      </w:r>
      <w:bookmarkEnd w:id="1492"/>
      <w:bookmarkEnd w:id="1493"/>
    </w:p>
    <w:p w14:paraId="55E7EC68" w14:textId="041741DC" w:rsidR="009021E0" w:rsidRDefault="00317FDE" w:rsidP="009021E0">
      <w:r>
        <w:t>NA</w:t>
      </w:r>
    </w:p>
    <w:p w14:paraId="3D653E34" w14:textId="77777777" w:rsidR="00805837" w:rsidRDefault="00805837" w:rsidP="009021E0"/>
    <w:p w14:paraId="7010245C" w14:textId="77777777" w:rsidR="002602FD" w:rsidRDefault="00805837" w:rsidP="009021E0">
      <w:pPr>
        <w:pStyle w:val="Heading1"/>
      </w:pPr>
      <w:bookmarkStart w:id="1494" w:name="_Toc79600142"/>
      <w:r>
        <w:t>Data Migration</w:t>
      </w:r>
      <w:bookmarkEnd w:id="1494"/>
    </w:p>
    <w:p w14:paraId="2D360011" w14:textId="62FDF57C" w:rsidR="003E130F" w:rsidRPr="006E3EB6" w:rsidRDefault="00FE562B" w:rsidP="006E3EB6">
      <w:r>
        <w:t>NA</w:t>
      </w:r>
    </w:p>
    <w:p w14:paraId="0BAD67E4" w14:textId="77777777" w:rsidR="002602FD" w:rsidRDefault="002602FD" w:rsidP="002602FD"/>
    <w:p w14:paraId="167755E5" w14:textId="703441C1" w:rsidR="002602FD" w:rsidRPr="002602FD" w:rsidRDefault="002602FD" w:rsidP="002602FD"/>
    <w:sectPr w:rsidR="002602FD" w:rsidRPr="002602FD" w:rsidSect="00502376">
      <w:headerReference w:type="even" r:id="rId43"/>
      <w:footerReference w:type="first" r:id="rId44"/>
      <w:type w:val="continuous"/>
      <w:pgSz w:w="11906" w:h="16838" w:code="9"/>
      <w:pgMar w:top="1440" w:right="1797" w:bottom="1440" w:left="1797"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Lakshmipriya J" w:date="2023-12-08T20:54:00Z" w:initials="LJ">
    <w:p w14:paraId="21B15FE2" w14:textId="77777777" w:rsidR="00F92327" w:rsidRDefault="00F92327" w:rsidP="00CD2B7C">
      <w:pPr>
        <w:pStyle w:val="CommentText"/>
      </w:pPr>
      <w:r>
        <w:rPr>
          <w:rStyle w:val="CommentReference"/>
        </w:rPr>
        <w:annotationRef/>
      </w:r>
      <w:r>
        <w:t>Why we need build routine? Can we not achieve using Fixed selection criteria</w:t>
      </w:r>
    </w:p>
  </w:comment>
  <w:comment w:id="107" w:author="MADASAMY, Marimuthu" w:date="2023-12-12T09:57:00Z" w:initials="MM">
    <w:p w14:paraId="291688CA" w14:textId="77777777" w:rsidR="00A50766" w:rsidRDefault="00A50766" w:rsidP="00A50766">
      <w:pPr>
        <w:pStyle w:val="CommentText"/>
      </w:pPr>
      <w:r>
        <w:rPr>
          <w:rStyle w:val="CommentReference"/>
        </w:rPr>
        <w:annotationRef/>
      </w:r>
      <w:r>
        <w:t xml:space="preserve">When there are more than one fields to be filtered using fixed selection option in an enquiry, enquiry sub-system always using AND operation. </w:t>
      </w:r>
    </w:p>
    <w:p w14:paraId="608A63B4" w14:textId="77777777" w:rsidR="00A50766" w:rsidRDefault="00A50766" w:rsidP="00A50766">
      <w:pPr>
        <w:pStyle w:val="CommentText"/>
      </w:pPr>
    </w:p>
    <w:p w14:paraId="381FE4AE" w14:textId="77777777" w:rsidR="00A50766" w:rsidRDefault="00A50766" w:rsidP="00A50766">
      <w:pPr>
        <w:pStyle w:val="CommentText"/>
      </w:pPr>
      <w:r>
        <w:t xml:space="preserve">Also bank wants to alter selection value as per their wish…. </w:t>
      </w:r>
    </w:p>
    <w:p w14:paraId="3A94BD74" w14:textId="77777777" w:rsidR="00A50766" w:rsidRDefault="00A50766" w:rsidP="00A50766">
      <w:pPr>
        <w:pStyle w:val="CommentText"/>
      </w:pPr>
    </w:p>
    <w:p w14:paraId="4A33D66B" w14:textId="77777777" w:rsidR="00A50766" w:rsidRDefault="00A50766" w:rsidP="00A50766">
      <w:pPr>
        <w:pStyle w:val="CommentText"/>
      </w:pPr>
      <w:r>
        <w:t>For the above reason, build routine is the best choice to handle this requirement.</w:t>
      </w:r>
    </w:p>
  </w:comment>
  <w:comment w:id="308" w:author="Lakshmipriya J" w:date="2023-12-08T20:58:00Z" w:initials="LJ">
    <w:p w14:paraId="6EDA1CE1" w14:textId="43A5DE54" w:rsidR="00BB6F7A" w:rsidRDefault="00BB6F7A">
      <w:pPr>
        <w:pStyle w:val="CommentText"/>
      </w:pPr>
      <w:r>
        <w:rPr>
          <w:rStyle w:val="CommentReference"/>
        </w:rPr>
        <w:annotationRef/>
      </w:r>
      <w:r>
        <w:t>The solution for the below sections in FSD is missing. Are they handled in a separate ISD?</w:t>
      </w:r>
    </w:p>
    <w:p w14:paraId="4092C405" w14:textId="77777777" w:rsidR="00BB6F7A" w:rsidRDefault="00BB6F7A">
      <w:pPr>
        <w:pStyle w:val="CommentText"/>
        <w:ind w:left="740"/>
      </w:pPr>
      <w:r>
        <w:rPr>
          <w:b/>
          <w:bCs/>
          <w:color w:val="2E74B5"/>
          <w:lang w:val="en-GB"/>
        </w:rPr>
        <w:t>4.8</w:t>
      </w:r>
      <w:r>
        <w:rPr>
          <w:b/>
          <w:bCs/>
          <w:color w:val="2E74B5"/>
          <w:lang w:val="en-GB"/>
        </w:rPr>
        <w:tab/>
        <w:t>Various types of Early termination and partial Pre-payment (of Principal)</w:t>
      </w:r>
    </w:p>
    <w:p w14:paraId="5976DD64" w14:textId="77777777" w:rsidR="00BB6F7A" w:rsidRDefault="00BB6F7A">
      <w:pPr>
        <w:pStyle w:val="CommentText"/>
        <w:ind w:left="740"/>
      </w:pPr>
      <w:r>
        <w:rPr>
          <w:b/>
          <w:bCs/>
          <w:color w:val="1F4D78"/>
          <w:highlight w:val="yellow"/>
          <w:lang w:val="en-GB"/>
        </w:rPr>
        <w:t>4.1.4</w:t>
      </w:r>
      <w:r>
        <w:rPr>
          <w:b/>
          <w:bCs/>
          <w:color w:val="1F4D78"/>
          <w:highlight w:val="yellow"/>
          <w:lang w:val="en-GB"/>
        </w:rPr>
        <w:tab/>
        <w:t>Mapping – PEPPOL Invoice</w:t>
      </w:r>
    </w:p>
    <w:p w14:paraId="40181C8C" w14:textId="77777777" w:rsidR="00BB6F7A" w:rsidRDefault="00BB6F7A">
      <w:pPr>
        <w:pStyle w:val="CommentText"/>
        <w:ind w:left="740"/>
      </w:pPr>
      <w:r>
        <w:rPr>
          <w:b/>
          <w:bCs/>
          <w:color w:val="1F4D78"/>
          <w:lang w:val="en-GB"/>
        </w:rPr>
        <w:t>4.1.5</w:t>
      </w:r>
      <w:r>
        <w:rPr>
          <w:b/>
          <w:bCs/>
          <w:color w:val="1F4D78"/>
          <w:lang w:val="en-GB"/>
        </w:rPr>
        <w:tab/>
        <w:t>Mapping – PEPPOL Reminder</w:t>
      </w:r>
    </w:p>
    <w:p w14:paraId="780BEAD1" w14:textId="77777777" w:rsidR="00BB6F7A" w:rsidRDefault="00BB6F7A">
      <w:pPr>
        <w:pStyle w:val="CommentText"/>
        <w:ind w:left="740"/>
      </w:pPr>
      <w:r>
        <w:rPr>
          <w:b/>
          <w:bCs/>
          <w:color w:val="1F4D78"/>
          <w:lang w:val="en-GB"/>
        </w:rPr>
        <w:t>4.1.6</w:t>
      </w:r>
      <w:r>
        <w:rPr>
          <w:b/>
          <w:bCs/>
          <w:color w:val="1F4D78"/>
          <w:lang w:val="en-GB"/>
        </w:rPr>
        <w:tab/>
        <w:t>Mapping – PEPPOL Credit Note</w:t>
      </w:r>
    </w:p>
    <w:p w14:paraId="7DC9F79A" w14:textId="77777777" w:rsidR="00BB6F7A" w:rsidRDefault="00BB6F7A" w:rsidP="00B717F5">
      <w:pPr>
        <w:pStyle w:val="CommentText"/>
        <w:ind w:left="1160"/>
      </w:pPr>
    </w:p>
  </w:comment>
  <w:comment w:id="309" w:author="MADASAMY, Marimuthu" w:date="2023-12-12T09:58:00Z" w:initials="MM">
    <w:p w14:paraId="0FE59A9F" w14:textId="77777777" w:rsidR="001232B2" w:rsidRDefault="001232B2" w:rsidP="001232B2">
      <w:pPr>
        <w:pStyle w:val="CommentText"/>
      </w:pPr>
      <w:r>
        <w:rPr>
          <w:rStyle w:val="CommentReference"/>
        </w:rPr>
        <w:annotationRef/>
      </w:r>
      <w:r>
        <w:t>All the mappings were used to generate invoice in section 8.5 HusBatInvoiceGeneration</w:t>
      </w:r>
    </w:p>
  </w:comment>
  <w:comment w:id="340" w:author="Lakshmipriya J" w:date="2023-12-07T17:41:00Z" w:initials="LJ">
    <w:p w14:paraId="540166C7" w14:textId="138A1AA6" w:rsidR="00EE0172" w:rsidRDefault="00EE0172" w:rsidP="008C45FB">
      <w:pPr>
        <w:pStyle w:val="CommentText"/>
      </w:pPr>
      <w:r>
        <w:rPr>
          <w:rStyle w:val="CommentReference"/>
        </w:rPr>
        <w:annotationRef/>
      </w:r>
      <w:r>
        <w:t>FORCE.PAPER field is missing.</w:t>
      </w:r>
    </w:p>
  </w:comment>
  <w:comment w:id="341" w:author="MADASAMY, Marimuthu" w:date="2023-12-12T10:19:00Z" w:initials="MM">
    <w:p w14:paraId="627EA1ED" w14:textId="77777777" w:rsidR="00976CDD" w:rsidRDefault="00976CDD" w:rsidP="00976CDD">
      <w:pPr>
        <w:pStyle w:val="CommentText"/>
      </w:pPr>
      <w:r>
        <w:rPr>
          <w:rStyle w:val="CommentReference"/>
        </w:rPr>
        <w:annotationRef/>
      </w:r>
      <w:r>
        <w:t>Force paper not required at this stage. It is pre-table to store information to generate invoice. Bank will have access only to EB.HB.INVOICE.STAGING hence this field added only in EB.HB.INVOICE.STAGING.</w:t>
      </w:r>
    </w:p>
  </w:comment>
  <w:comment w:id="386" w:author="Lakshmipriya J" w:date="2023-12-08T19:16:00Z" w:initials="LJ">
    <w:p w14:paraId="3969ED9B" w14:textId="2FB213E7" w:rsidR="00473E6D" w:rsidRDefault="00473E6D" w:rsidP="00242469">
      <w:pPr>
        <w:pStyle w:val="CommentText"/>
      </w:pPr>
      <w:r>
        <w:rPr>
          <w:rStyle w:val="CommentReference"/>
        </w:rPr>
        <w:annotationRef/>
      </w:r>
      <w:r>
        <w:t>NOTE field is missing</w:t>
      </w:r>
    </w:p>
  </w:comment>
  <w:comment w:id="387" w:author="MADASAMY, Marimuthu" w:date="2023-12-12T10:22:00Z" w:initials="MM">
    <w:p w14:paraId="681D7B97" w14:textId="77777777" w:rsidR="004F729E" w:rsidRDefault="000B3722" w:rsidP="004F729E">
      <w:pPr>
        <w:pStyle w:val="CommentText"/>
      </w:pPr>
      <w:r>
        <w:rPr>
          <w:rStyle w:val="CommentReference"/>
        </w:rPr>
        <w:annotationRef/>
      </w:r>
      <w:r w:rsidR="004F729E">
        <w:t>Added NOTE field. Please refer the bottom of table as this field included during SIT</w:t>
      </w:r>
    </w:p>
  </w:comment>
  <w:comment w:id="484" w:author="Lakshmipriya J" w:date="2023-12-08T19:43:00Z" w:initials="LJ">
    <w:p w14:paraId="37A76F83" w14:textId="74D7B372" w:rsidR="00D87E31" w:rsidRDefault="00D87E31">
      <w:pPr>
        <w:pStyle w:val="CommentText"/>
      </w:pPr>
      <w:r>
        <w:rPr>
          <w:rStyle w:val="CommentReference"/>
        </w:rPr>
        <w:annotationRef/>
      </w:r>
      <w:r>
        <w:t xml:space="preserve">Below condition is missing. </w:t>
      </w:r>
    </w:p>
    <w:p w14:paraId="4A94C797" w14:textId="77777777" w:rsidR="00D87E31" w:rsidRDefault="00D87E31" w:rsidP="0093176A">
      <w:pPr>
        <w:pStyle w:val="CommentText"/>
      </w:pPr>
      <w:r>
        <w:rPr>
          <w:lang w:val="en-GB"/>
        </w:rPr>
        <w:t>If AA.BILL.DETAILS&gt; PAYMENT.METHOD is not DUE (1st multivalue) or PAYMENT.INDICATOR is not DEBIT.  An invoice would not be created if the amount is not due by the customer</w:t>
      </w:r>
    </w:p>
  </w:comment>
  <w:comment w:id="485" w:author="MADASAMY, Marimuthu" w:date="2023-12-12T11:59:00Z" w:initials="MM">
    <w:p w14:paraId="6AA23A81" w14:textId="77777777" w:rsidR="001B3183" w:rsidRDefault="000B295B" w:rsidP="001B3183">
      <w:pPr>
        <w:pStyle w:val="CommentText"/>
      </w:pPr>
      <w:r>
        <w:rPr>
          <w:rStyle w:val="CommentReference"/>
        </w:rPr>
        <w:annotationRef/>
      </w:r>
      <w:r w:rsidR="001B3183">
        <w:t>Bill information cannot be captured in activity api routine as bill will not be created at this stage hence this routine will write arrangement id in concat table and other validation &amp; checks were done in batch routine.</w:t>
      </w:r>
    </w:p>
    <w:p w14:paraId="6CAB5228" w14:textId="77777777" w:rsidR="001B3183" w:rsidRDefault="001B3183" w:rsidP="001B3183">
      <w:pPr>
        <w:pStyle w:val="CommentText"/>
      </w:pPr>
    </w:p>
    <w:p w14:paraId="16D84A02" w14:textId="77777777" w:rsidR="001B3183" w:rsidRDefault="001B3183" w:rsidP="001B3183">
      <w:pPr>
        <w:pStyle w:val="CommentText"/>
      </w:pPr>
      <w:r>
        <w:t>Please refer the section 8.18 HusBatInvoicePreparation</w:t>
      </w:r>
    </w:p>
  </w:comment>
  <w:comment w:id="844" w:author="Lakshmipriya J" w:date="2023-12-08T19:57:00Z" w:initials="LJ">
    <w:p w14:paraId="1C697B79" w14:textId="3F719ECD" w:rsidR="0071146A" w:rsidRDefault="0071146A" w:rsidP="00A47E56">
      <w:pPr>
        <w:pStyle w:val="CommentText"/>
      </w:pPr>
      <w:r>
        <w:rPr>
          <w:rStyle w:val="CommentReference"/>
        </w:rPr>
        <w:annotationRef/>
      </w:r>
      <w:r>
        <w:t>INVOICE.ID field is not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5FE2" w15:done="0"/>
  <w15:commentEx w15:paraId="4A33D66B" w15:paraIdParent="21B15FE2" w15:done="0"/>
  <w15:commentEx w15:paraId="7DC9F79A" w15:done="0"/>
  <w15:commentEx w15:paraId="0FE59A9F" w15:paraIdParent="7DC9F79A" w15:done="0"/>
  <w15:commentEx w15:paraId="540166C7" w15:done="0"/>
  <w15:commentEx w15:paraId="627EA1ED" w15:paraIdParent="540166C7" w15:done="0"/>
  <w15:commentEx w15:paraId="3969ED9B" w15:done="0"/>
  <w15:commentEx w15:paraId="681D7B97" w15:paraIdParent="3969ED9B" w15:done="0"/>
  <w15:commentEx w15:paraId="4A94C797" w15:done="0"/>
  <w15:commentEx w15:paraId="16D84A02" w15:paraIdParent="4A94C797" w15:done="0"/>
  <w15:commentEx w15:paraId="1C697B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91E00EE" w16cex:dateUtc="2023-12-08T15:24:00Z"/>
  <w16cex:commentExtensible w16cex:durableId="1FB5B163" w16cex:dateUtc="2023-12-12T04:27:00Z"/>
  <w16cex:commentExtensible w16cex:durableId="291E01E3" w16cex:dateUtc="2023-12-08T15:28:00Z"/>
  <w16cex:commentExtensible w16cex:durableId="2247FD10" w16cex:dateUtc="2023-12-12T04:28:00Z"/>
  <w16cex:commentExtensible w16cex:durableId="291C822C" w16cex:dateUtc="2023-12-07T12:11:00Z"/>
  <w16cex:commentExtensible w16cex:durableId="419BE8F2" w16cex:dateUtc="2023-12-12T04:49:00Z"/>
  <w16cex:commentExtensible w16cex:durableId="291DEA11" w16cex:dateUtc="2023-12-08T13:46:00Z"/>
  <w16cex:commentExtensible w16cex:durableId="5FDD36A9" w16cex:dateUtc="2023-12-12T04:52:00Z"/>
  <w16cex:commentExtensible w16cex:durableId="291DF06C" w16cex:dateUtc="2023-12-08T14:13:00Z"/>
  <w16cex:commentExtensible w16cex:durableId="1B45C90B" w16cex:dateUtc="2023-12-12T06:29:00Z"/>
  <w16cex:commentExtensible w16cex:durableId="291DF3A5" w16cex:dateUtc="2023-12-08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5FE2" w16cid:durableId="291E00EE"/>
  <w16cid:commentId w16cid:paraId="4A33D66B" w16cid:durableId="1FB5B163"/>
  <w16cid:commentId w16cid:paraId="7DC9F79A" w16cid:durableId="291E01E3"/>
  <w16cid:commentId w16cid:paraId="0FE59A9F" w16cid:durableId="2247FD10"/>
  <w16cid:commentId w16cid:paraId="540166C7" w16cid:durableId="291C822C"/>
  <w16cid:commentId w16cid:paraId="627EA1ED" w16cid:durableId="419BE8F2"/>
  <w16cid:commentId w16cid:paraId="3969ED9B" w16cid:durableId="291DEA11"/>
  <w16cid:commentId w16cid:paraId="681D7B97" w16cid:durableId="5FDD36A9"/>
  <w16cid:commentId w16cid:paraId="4A94C797" w16cid:durableId="291DF06C"/>
  <w16cid:commentId w16cid:paraId="16D84A02" w16cid:durableId="1B45C90B"/>
  <w16cid:commentId w16cid:paraId="1C697B79" w16cid:durableId="291DF3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560AA" w14:textId="77777777" w:rsidR="00410636" w:rsidRDefault="00410636">
      <w:r>
        <w:separator/>
      </w:r>
    </w:p>
  </w:endnote>
  <w:endnote w:type="continuationSeparator" w:id="0">
    <w:p w14:paraId="76080E45" w14:textId="77777777" w:rsidR="00410636" w:rsidRDefault="00410636">
      <w:r>
        <w:continuationSeparator/>
      </w:r>
    </w:p>
  </w:endnote>
  <w:endnote w:type="continuationNotice" w:id="1">
    <w:p w14:paraId="781F5917" w14:textId="77777777" w:rsidR="00410636" w:rsidRDefault="004106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old">
    <w:altName w:val="Arial"/>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7CCF" w14:textId="7F56CD2F" w:rsidR="00737B38" w:rsidRDefault="00737B38" w:rsidP="00DF3B68">
    <w:pPr>
      <w:pStyle w:val="Footer"/>
    </w:pPr>
    <w:r w:rsidRPr="00B24DF9">
      <w:rPr>
        <w:color w:val="8C9FBB"/>
        <w:sz w:val="18"/>
        <w:szCs w:val="18"/>
      </w:rPr>
      <w:t>V</w:t>
    </w:r>
    <w:r w:rsidRPr="00B24DF9">
      <w:rPr>
        <w:noProof/>
        <w:color w:val="8C9FBB"/>
        <w:lang w:val="en-US" w:eastAsia="en-US"/>
      </w:rPr>
      <mc:AlternateContent>
        <mc:Choice Requires="wps">
          <w:drawing>
            <wp:anchor distT="0" distB="0" distL="114300" distR="114300" simplePos="0" relativeHeight="251658244" behindDoc="0" locked="0" layoutInCell="1" allowOverlap="1" wp14:anchorId="1F49571E" wp14:editId="5B9FD10B">
              <wp:simplePos x="0" y="0"/>
              <wp:positionH relativeFrom="column">
                <wp:posOffset>-793750</wp:posOffset>
              </wp:positionH>
              <wp:positionV relativeFrom="paragraph">
                <wp:posOffset>281305</wp:posOffset>
              </wp:positionV>
              <wp:extent cx="800100" cy="457200"/>
              <wp:effectExtent l="4445" t="1905"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05F615" w14:textId="77777777" w:rsidR="00737B38" w:rsidRPr="004E5E00" w:rsidRDefault="00737B38" w:rsidP="00DF3B68">
                          <w:pPr>
                            <w:pStyle w:val="Footer"/>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9571E" id="_x0000_t202" coordsize="21600,21600" o:spt="202" path="m,l,21600r21600,l21600,xe">
              <v:stroke joinstyle="miter"/>
              <v:path gradientshapeok="t" o:connecttype="rect"/>
            </v:shapetype>
            <v:shape id="Text Box 2" o:spid="_x0000_s1028" type="#_x0000_t202" style="position:absolute;margin-left:-62.5pt;margin-top:22.15pt;width:63pt;height:3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" filled="f" stroked="f">
              <v:textbox inset="0,0,0,0">
                <w:txbxContent>
                  <w:p w14:paraId="1405F615" w14:textId="77777777" w:rsidR="00737B38" w:rsidRPr="004E5E00" w:rsidRDefault="00737B38" w:rsidP="00DF3B68">
                    <w:pPr>
                      <w:pStyle w:val="Footer"/>
                    </w:pPr>
                    <w:r>
                      <w:fldChar w:fldCharType="begin"/>
                    </w:r>
                    <w:r>
                      <w:instrText xml:space="preserve"> PAGE </w:instrText>
                    </w:r>
                    <w:r>
                      <w:fldChar w:fldCharType="separate"/>
                    </w:r>
                    <w:r>
                      <w:rPr>
                        <w:noProof/>
                      </w:rPr>
                      <w:t>2</w:t>
                    </w:r>
                    <w:r>
                      <w:fldChar w:fldCharType="end"/>
                    </w:r>
                  </w:p>
                </w:txbxContent>
              </v:textbox>
            </v:shape>
          </w:pict>
        </mc:Fallback>
      </mc:AlternateContent>
    </w:r>
    <w:r w:rsidR="00091F63">
      <w:rPr>
        <w:color w:val="8C9FBB"/>
        <w:sz w:val="18"/>
        <w:szCs w:val="18"/>
      </w:rPr>
      <w:t>2</w:t>
    </w:r>
    <w:r>
      <w:rPr>
        <w:color w:val="8C9FBB"/>
        <w:sz w:val="18"/>
        <w:szCs w:val="18"/>
      </w:rPr>
      <w:t>.</w:t>
    </w:r>
    <w:r w:rsidR="00091F63">
      <w:rPr>
        <w:color w:val="8C9FBB"/>
        <w:sz w:val="18"/>
        <w:szCs w:val="18"/>
      </w:rPr>
      <w:t>4</w:t>
    </w:r>
    <w:r>
      <w:rPr>
        <w:color w:val="8C9FBB"/>
        <w:sz w:val="18"/>
        <w:szCs w:val="18"/>
      </w:rPr>
      <w:t>/</w:t>
    </w:r>
    <w:r w:rsidRPr="00BF7C2F">
      <w:t xml:space="preserve"> </w:t>
    </w:r>
    <w:r w:rsidR="00742C27" w:rsidRPr="00742C27">
      <w:rPr>
        <w:color w:val="8C9FBB"/>
        <w:sz w:val="18"/>
        <w:szCs w:val="18"/>
      </w:rPr>
      <w:t>LM04 - Invoices and credit notes</w:t>
    </w:r>
    <w:r w:rsidR="0014663F">
      <w:rPr>
        <w:color w:val="8C9FBB"/>
        <w:sz w:val="18"/>
        <w:szCs w:val="18"/>
      </w:rPr>
      <w:t xml:space="preserve"> </w:t>
    </w:r>
    <w:r w:rsidRPr="00BF7C2F">
      <w:rPr>
        <w:color w:val="8C9FBB"/>
        <w:sz w:val="18"/>
        <w:szCs w:val="18"/>
      </w:rPr>
      <w:t>- Loan Maintenance</w:t>
    </w:r>
  </w:p>
  <w:p w14:paraId="43BE33F5" w14:textId="77777777" w:rsidR="00737B38" w:rsidRPr="00577124" w:rsidRDefault="00000000" w:rsidP="00577124">
    <w:pPr>
      <w:pStyle w:val="Footer"/>
    </w:pPr>
    <w:hyperlink r:id="rId1" w:history="1">
      <w:r w:rsidR="00737B38" w:rsidRPr="008A308C">
        <w:rPr>
          <w:rStyle w:val="Hyperlink"/>
          <w:sz w:val="14"/>
        </w:rPr>
        <w:t xml:space="preserve">Click here to view template history                         </w:t>
      </w:r>
    </w:hyperlink>
    <w:r w:rsidR="00737B3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70"/>
      <w:gridCol w:w="2770"/>
      <w:gridCol w:w="2770"/>
    </w:tblGrid>
    <w:tr w:rsidR="00737B38" w14:paraId="357439C3" w14:textId="77777777" w:rsidTr="6287EA43">
      <w:tc>
        <w:tcPr>
          <w:tcW w:w="2770" w:type="dxa"/>
        </w:tcPr>
        <w:p w14:paraId="2BAAA855" w14:textId="47C091B2" w:rsidR="00737B38" w:rsidRDefault="00737B38" w:rsidP="6287EA43">
          <w:pPr>
            <w:pStyle w:val="Header"/>
            <w:ind w:left="-115"/>
          </w:pPr>
        </w:p>
      </w:tc>
      <w:tc>
        <w:tcPr>
          <w:tcW w:w="2770" w:type="dxa"/>
        </w:tcPr>
        <w:p w14:paraId="592AAFF6" w14:textId="2BB8852F" w:rsidR="00737B38" w:rsidRDefault="00737B38" w:rsidP="6287EA43">
          <w:pPr>
            <w:pStyle w:val="Header"/>
            <w:jc w:val="center"/>
          </w:pPr>
        </w:p>
      </w:tc>
      <w:tc>
        <w:tcPr>
          <w:tcW w:w="2770" w:type="dxa"/>
        </w:tcPr>
        <w:p w14:paraId="3BCFACD9" w14:textId="2D7338D5" w:rsidR="00737B38" w:rsidRDefault="00737B38" w:rsidP="6287EA43">
          <w:pPr>
            <w:pStyle w:val="Header"/>
            <w:ind w:right="-115"/>
            <w:jc w:val="right"/>
          </w:pPr>
        </w:p>
      </w:tc>
    </w:tr>
  </w:tbl>
  <w:p w14:paraId="56C42368" w14:textId="455DDAB8" w:rsidR="00737B38" w:rsidRDefault="00737B38" w:rsidP="6287EA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770"/>
      <w:gridCol w:w="2770"/>
      <w:gridCol w:w="2770"/>
    </w:tblGrid>
    <w:tr w:rsidR="00737B38" w14:paraId="47F4D8B4" w14:textId="77777777" w:rsidTr="6287EA43">
      <w:tc>
        <w:tcPr>
          <w:tcW w:w="2770" w:type="dxa"/>
        </w:tcPr>
        <w:p w14:paraId="27D62872" w14:textId="74EB2129" w:rsidR="00737B38" w:rsidRDefault="00737B38" w:rsidP="6287EA43">
          <w:pPr>
            <w:pStyle w:val="Header"/>
            <w:ind w:left="-115"/>
          </w:pPr>
        </w:p>
      </w:tc>
      <w:tc>
        <w:tcPr>
          <w:tcW w:w="2770" w:type="dxa"/>
        </w:tcPr>
        <w:p w14:paraId="5D5144D9" w14:textId="68E1C9C2" w:rsidR="00737B38" w:rsidRDefault="00737B38" w:rsidP="6287EA43">
          <w:pPr>
            <w:pStyle w:val="Header"/>
            <w:jc w:val="center"/>
          </w:pPr>
        </w:p>
      </w:tc>
      <w:tc>
        <w:tcPr>
          <w:tcW w:w="2770" w:type="dxa"/>
        </w:tcPr>
        <w:p w14:paraId="41648B1A" w14:textId="323C79B0" w:rsidR="00737B38" w:rsidRDefault="00737B38" w:rsidP="6287EA43">
          <w:pPr>
            <w:pStyle w:val="Header"/>
            <w:ind w:right="-115"/>
            <w:jc w:val="right"/>
          </w:pPr>
        </w:p>
      </w:tc>
    </w:tr>
  </w:tbl>
  <w:p w14:paraId="66BD758D" w14:textId="6B98D13E" w:rsidR="00737B38" w:rsidRDefault="00737B38" w:rsidP="6287E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0CB27" w14:textId="77777777" w:rsidR="00410636" w:rsidRDefault="00410636">
      <w:r>
        <w:separator/>
      </w:r>
    </w:p>
  </w:footnote>
  <w:footnote w:type="continuationSeparator" w:id="0">
    <w:p w14:paraId="1A1355D3" w14:textId="77777777" w:rsidR="00410636" w:rsidRDefault="00410636">
      <w:r>
        <w:continuationSeparator/>
      </w:r>
    </w:p>
  </w:footnote>
  <w:footnote w:type="continuationNotice" w:id="1">
    <w:p w14:paraId="3740B66E" w14:textId="77777777" w:rsidR="00410636" w:rsidRDefault="0041063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57689" w14:textId="77777777" w:rsidR="00737B38" w:rsidRDefault="00737B38">
    <w:r>
      <w:rPr>
        <w:noProof/>
        <w:lang w:val="en-US" w:eastAsia="en-US"/>
      </w:rPr>
      <w:drawing>
        <wp:anchor distT="0" distB="0" distL="114300" distR="114300" simplePos="0" relativeHeight="251658243" behindDoc="1" locked="0" layoutInCell="1" allowOverlap="1" wp14:anchorId="3F61EC90" wp14:editId="2ABD1C84">
          <wp:simplePos x="0" y="0"/>
          <wp:positionH relativeFrom="column">
            <wp:posOffset>5564505</wp:posOffset>
          </wp:positionH>
          <wp:positionV relativeFrom="paragraph">
            <wp:posOffset>-147320</wp:posOffset>
          </wp:positionV>
          <wp:extent cx="685800" cy="664210"/>
          <wp:effectExtent l="0" t="0" r="0" b="2540"/>
          <wp:wrapTight wrapText="bothSides">
            <wp:wrapPolygon edited="0">
              <wp:start x="0" y="0"/>
              <wp:lineTo x="0" y="21063"/>
              <wp:lineTo x="21000" y="21063"/>
              <wp:lineTo x="21000"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85800" cy="6642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58240" behindDoc="0" locked="0" layoutInCell="1" allowOverlap="1" wp14:anchorId="33FBC361" wp14:editId="5C832865">
              <wp:simplePos x="0" y="0"/>
              <wp:positionH relativeFrom="column">
                <wp:posOffset>-114300</wp:posOffset>
              </wp:positionH>
              <wp:positionV relativeFrom="paragraph">
                <wp:posOffset>-245745</wp:posOffset>
              </wp:positionV>
              <wp:extent cx="4319270" cy="4572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27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F3C785B" w14:textId="77777777" w:rsidR="00737B38" w:rsidRPr="001455A7" w:rsidRDefault="00737B38" w:rsidP="00F21B3E">
                          <w:pPr>
                            <w:rPr>
                              <w:rFonts w:ascii="Arial Black" w:hAnsi="Arial Black"/>
                              <w:color w:val="0070C0"/>
                              <w:sz w:val="24"/>
                            </w:rPr>
                          </w:pPr>
                          <w:r w:rsidRPr="001455A7">
                            <w:rPr>
                              <w:rFonts w:ascii="Arial Black" w:hAnsi="Arial Black"/>
                              <w:color w:val="0070C0"/>
                              <w:sz w:val="24"/>
                            </w:rPr>
                            <w:t>Technical Specification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FBC361" id="_x0000_t202" coordsize="21600,21600" o:spt="202" path="m,l,21600r21600,l21600,xe">
              <v:stroke joinstyle="miter"/>
              <v:path gradientshapeok="t" o:connecttype="rect"/>
            </v:shapetype>
            <v:shape id="Text Box 3" o:spid="_x0000_s1027" type="#_x0000_t202" style="position:absolute;margin-left:-9pt;margin-top:-19.35pt;width:340.1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" filled="f" stroked="f">
              <v:textbox>
                <w:txbxContent>
                  <w:p w14:paraId="7F3C785B" w14:textId="77777777" w:rsidR="00737B38" w:rsidRPr="001455A7" w:rsidRDefault="00737B38" w:rsidP="00F21B3E">
                    <w:pPr>
                      <w:rPr>
                        <w:rFonts w:ascii="Arial Black" w:hAnsi="Arial Black"/>
                        <w:color w:val="0070C0"/>
                        <w:sz w:val="24"/>
                      </w:rPr>
                    </w:pPr>
                    <w:r w:rsidRPr="001455A7">
                      <w:rPr>
                        <w:rFonts w:ascii="Arial Black" w:hAnsi="Arial Black"/>
                        <w:color w:val="0070C0"/>
                        <w:sz w:val="24"/>
                      </w:rPr>
                      <w:t>Technical Specification</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460AB" w14:textId="77777777" w:rsidR="00737B38" w:rsidRDefault="00737B38" w:rsidP="001455A7">
    <w:r>
      <w:rPr>
        <w:noProof/>
        <w:lang w:val="en-US" w:eastAsia="en-US"/>
      </w:rPr>
      <w:drawing>
        <wp:anchor distT="0" distB="0" distL="114300" distR="114300" simplePos="0" relativeHeight="251658241" behindDoc="1" locked="0" layoutInCell="1" allowOverlap="1" wp14:anchorId="2EB18176" wp14:editId="6AC04C61">
          <wp:simplePos x="0" y="0"/>
          <wp:positionH relativeFrom="column">
            <wp:posOffset>3793490</wp:posOffset>
          </wp:positionH>
          <wp:positionV relativeFrom="paragraph">
            <wp:posOffset>-70485</wp:posOffset>
          </wp:positionV>
          <wp:extent cx="2575560" cy="754380"/>
          <wp:effectExtent l="0" t="0" r="0" b="7620"/>
          <wp:wrapTight wrapText="bothSides">
            <wp:wrapPolygon edited="0">
              <wp:start x="0" y="0"/>
              <wp:lineTo x="0" y="21273"/>
              <wp:lineTo x="21408" y="21273"/>
              <wp:lineTo x="21408" y="0"/>
              <wp:lineTo x="0" y="0"/>
            </wp:wrapPolygon>
          </wp:wrapTight>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75560" cy="75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AD3EAF" w14:textId="77777777" w:rsidR="00737B38" w:rsidRPr="00FC61F7" w:rsidRDefault="00737B38" w:rsidP="001455A7">
    <w:pPr>
      <w:pStyle w:val="Header"/>
    </w:pPr>
    <w:r>
      <w:rPr>
        <w:noProof/>
        <w:lang w:val="en-US" w:eastAsia="en-US"/>
      </w:rPr>
      <mc:AlternateContent>
        <mc:Choice Requires="wps">
          <w:drawing>
            <wp:anchor distT="0" distB="0" distL="114300" distR="114300" simplePos="0" relativeHeight="251658242" behindDoc="0" locked="0" layoutInCell="1" allowOverlap="1" wp14:anchorId="6E3F0E23" wp14:editId="040E39F2">
              <wp:simplePos x="0" y="0"/>
              <wp:positionH relativeFrom="page">
                <wp:posOffset>527685</wp:posOffset>
              </wp:positionH>
              <wp:positionV relativeFrom="page">
                <wp:posOffset>9767570</wp:posOffset>
              </wp:positionV>
              <wp:extent cx="6659880" cy="720090"/>
              <wp:effectExtent l="0" t="0" r="0" b="0"/>
              <wp:wrapTight wrapText="bothSides">
                <wp:wrapPolygon edited="0">
                  <wp:start x="0" y="0"/>
                  <wp:lineTo x="0" y="21143"/>
                  <wp:lineTo x="21563" y="21143"/>
                  <wp:lineTo x="21563"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988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CFEFCF" w14:textId="77777777" w:rsidR="00737B38" w:rsidRPr="00C1432F" w:rsidRDefault="00737B38" w:rsidP="001455A7">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1A2FC97E" w14:textId="77777777" w:rsidR="00737B38" w:rsidRPr="00C1432F" w:rsidRDefault="00737B38" w:rsidP="001455A7">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3651B2D4" w14:textId="77777777" w:rsidR="00737B38" w:rsidRPr="00C1432F" w:rsidRDefault="00737B38" w:rsidP="001455A7">
                          <w:pPr>
                            <w:rPr>
                              <w:rFonts w:cs="Arial"/>
                              <w:color w:val="8BABC5"/>
                              <w:sz w:val="14"/>
                              <w:szCs w:val="14"/>
                            </w:rPr>
                          </w:pPr>
                          <w:r>
                            <w:rPr>
                              <w:rFonts w:cs="Arial"/>
                              <w:color w:val="8BABC5"/>
                              <w:sz w:val="14"/>
                              <w:szCs w:val="14"/>
                            </w:rPr>
                            <w:t>© 2018</w:t>
                          </w:r>
                          <w:r w:rsidRPr="00C1432F">
                            <w:rPr>
                              <w:rFonts w:cs="Arial"/>
                              <w:color w:val="8BABC5"/>
                              <w:sz w:val="14"/>
                              <w:szCs w:val="14"/>
                            </w:rPr>
                            <w:t xml:space="preserve"> T</w:t>
                          </w:r>
                          <w:r>
                            <w:rPr>
                              <w:rFonts w:cs="Arial"/>
                              <w:color w:val="8BABC5"/>
                              <w:sz w:val="14"/>
                              <w:szCs w:val="14"/>
                            </w:rPr>
                            <w:t>emenos Headquarters SA - a</w:t>
                          </w:r>
                          <w:r w:rsidRPr="00C1432F">
                            <w:rPr>
                              <w:rFonts w:cs="Arial"/>
                              <w:color w:val="8BABC5"/>
                              <w:sz w:val="14"/>
                              <w:szCs w:val="14"/>
                            </w:rPr>
                            <w:t>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3F0E23" id="_x0000_t202" coordsize="21600,21600" o:spt="202" path="m,l,21600r21600,l21600,xe">
              <v:stroke joinstyle="miter"/>
              <v:path gradientshapeok="t" o:connecttype="rect"/>
            </v:shapetype>
            <v:shape id="Text Box 1" o:spid="_x0000_s1029" type="#_x0000_t202" style="position:absolute;margin-left:41.55pt;margin-top:769.1pt;width:524.4pt;height:56.7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" filled="f" stroked="f">
              <v:textbox inset="0,0,0,0">
                <w:txbxContent>
                  <w:p w14:paraId="4ECFEFCF" w14:textId="77777777" w:rsidR="00737B38" w:rsidRPr="00C1432F" w:rsidRDefault="00737B38" w:rsidP="001455A7">
                    <w:pPr>
                      <w:autoSpaceDE w:val="0"/>
                      <w:autoSpaceDN w:val="0"/>
                      <w:adjustRightInd w:val="0"/>
                      <w:rPr>
                        <w:rFonts w:cs="Arial"/>
                        <w:color w:val="8BABC5"/>
                        <w:sz w:val="14"/>
                        <w:szCs w:val="14"/>
                      </w:rPr>
                    </w:pPr>
                    <w:r w:rsidRPr="00C1432F">
                      <w:rPr>
                        <w:rFonts w:cs="Arial"/>
                        <w:color w:val="8BABC5"/>
                        <w:sz w:val="14"/>
                        <w:szCs w:val="14"/>
                      </w:rPr>
                      <w:t>Information in this document is subject to change without notice.</w:t>
                    </w:r>
                  </w:p>
                  <w:p w14:paraId="1A2FC97E" w14:textId="77777777" w:rsidR="00737B38" w:rsidRPr="00C1432F" w:rsidRDefault="00737B38" w:rsidP="001455A7">
                    <w:pPr>
                      <w:autoSpaceDE w:val="0"/>
                      <w:autoSpaceDN w:val="0"/>
                      <w:adjustRightInd w:val="0"/>
                      <w:rPr>
                        <w:rFonts w:cs="Arial"/>
                        <w:color w:val="8BABC5"/>
                        <w:sz w:val="14"/>
                        <w:szCs w:val="14"/>
                      </w:rPr>
                    </w:pPr>
                    <w:r w:rsidRPr="00C1432F">
                      <w:rPr>
                        <w:rFonts w:cs="Arial"/>
                        <w:color w:val="8BABC5"/>
                        <w:sz w:val="14"/>
                        <w:szCs w:val="14"/>
                      </w:rPr>
                      <w:t xml:space="preserve">No part of this document may be reproduced or transmitted in any form or by any means, </w:t>
                    </w:r>
                    <w:r w:rsidRPr="00C1432F">
                      <w:rPr>
                        <w:rFonts w:cs="Arial"/>
                        <w:color w:val="8BABC5"/>
                        <w:sz w:val="14"/>
                        <w:szCs w:val="14"/>
                      </w:rPr>
                      <w:br/>
                      <w:t>for any purpose, without the express written permission of TEMENOS HEADQUARTERS SA.</w:t>
                    </w:r>
                  </w:p>
                  <w:p w14:paraId="3651B2D4" w14:textId="77777777" w:rsidR="00737B38" w:rsidRPr="00C1432F" w:rsidRDefault="00737B38" w:rsidP="001455A7">
                    <w:pPr>
                      <w:rPr>
                        <w:rFonts w:cs="Arial"/>
                        <w:color w:val="8BABC5"/>
                        <w:sz w:val="14"/>
                        <w:szCs w:val="14"/>
                      </w:rPr>
                    </w:pPr>
                    <w:r>
                      <w:rPr>
                        <w:rFonts w:cs="Arial"/>
                        <w:color w:val="8BABC5"/>
                        <w:sz w:val="14"/>
                        <w:szCs w:val="14"/>
                      </w:rPr>
                      <w:t>© 2018</w:t>
                    </w:r>
                    <w:r w:rsidRPr="00C1432F">
                      <w:rPr>
                        <w:rFonts w:cs="Arial"/>
                        <w:color w:val="8BABC5"/>
                        <w:sz w:val="14"/>
                        <w:szCs w:val="14"/>
                      </w:rPr>
                      <w:t xml:space="preserve"> T</w:t>
                    </w:r>
                    <w:r>
                      <w:rPr>
                        <w:rFonts w:cs="Arial"/>
                        <w:color w:val="8BABC5"/>
                        <w:sz w:val="14"/>
                        <w:szCs w:val="14"/>
                      </w:rPr>
                      <w:t>emenos Headquarters SA - a</w:t>
                    </w:r>
                    <w:r w:rsidRPr="00C1432F">
                      <w:rPr>
                        <w:rFonts w:cs="Arial"/>
                        <w:color w:val="8BABC5"/>
                        <w:sz w:val="14"/>
                        <w:szCs w:val="14"/>
                      </w:rPr>
                      <w:t>ll rights reserved.</w:t>
                    </w:r>
                  </w:p>
                </w:txbxContent>
              </v:textbox>
              <w10:wrap type="tight" anchorx="page" anchory="page"/>
            </v:shape>
          </w:pict>
        </mc:Fallback>
      </mc:AlternateContent>
    </w:r>
  </w:p>
  <w:p w14:paraId="77463080" w14:textId="77777777" w:rsidR="00737B38" w:rsidRPr="001455A7" w:rsidRDefault="00737B38" w:rsidP="00145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294F" w14:textId="77777777" w:rsidR="00737B38" w:rsidRDefault="00737B3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7312"/>
    <w:multiLevelType w:val="hybridMultilevel"/>
    <w:tmpl w:val="1E180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686654"/>
    <w:multiLevelType w:val="hybridMultilevel"/>
    <w:tmpl w:val="0644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F5786"/>
    <w:multiLevelType w:val="hybridMultilevel"/>
    <w:tmpl w:val="137E2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60F24"/>
    <w:multiLevelType w:val="hybridMultilevel"/>
    <w:tmpl w:val="F17A5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B47FD3"/>
    <w:multiLevelType w:val="hybridMultilevel"/>
    <w:tmpl w:val="0644B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6232406"/>
    <w:multiLevelType w:val="hybridMultilevel"/>
    <w:tmpl w:val="61F8BD0A"/>
    <w:lvl w:ilvl="0" w:tplc="E8FA83D0">
      <w:start w:val="1"/>
      <w:numFmt w:val="bullet"/>
      <w:pStyle w:val="Bullet2"/>
      <w:lvlText w:val="-"/>
      <w:lvlJc w:val="left"/>
      <w:pPr>
        <w:tabs>
          <w:tab w:val="num" w:pos="1985"/>
        </w:tabs>
        <w:ind w:left="1985" w:hanging="284"/>
      </w:pPr>
      <w:rPr>
        <w:rFonts w:ascii="Arial" w:hAnsi="Arial" w:hint="default"/>
        <w:color w:val="8DB1C7"/>
      </w:rPr>
    </w:lvl>
    <w:lvl w:ilvl="1" w:tplc="08090003">
      <w:start w:val="1"/>
      <w:numFmt w:val="bullet"/>
      <w:lvlText w:val="o"/>
      <w:lvlJc w:val="left"/>
      <w:pPr>
        <w:tabs>
          <w:tab w:val="num" w:pos="1462"/>
        </w:tabs>
        <w:ind w:left="1462" w:hanging="360"/>
      </w:pPr>
      <w:rPr>
        <w:rFonts w:ascii="Courier New" w:hAnsi="Courier New" w:cs="Courier New" w:hint="default"/>
      </w:rPr>
    </w:lvl>
    <w:lvl w:ilvl="2" w:tplc="08090005">
      <w:start w:val="1"/>
      <w:numFmt w:val="bullet"/>
      <w:lvlText w:val=""/>
      <w:lvlJc w:val="left"/>
      <w:pPr>
        <w:tabs>
          <w:tab w:val="num" w:pos="2182"/>
        </w:tabs>
        <w:ind w:left="2182" w:hanging="360"/>
      </w:pPr>
      <w:rPr>
        <w:rFonts w:ascii="Wingdings" w:hAnsi="Wingdings" w:hint="default"/>
      </w:rPr>
    </w:lvl>
    <w:lvl w:ilvl="3" w:tplc="08090001">
      <w:start w:val="1"/>
      <w:numFmt w:val="bullet"/>
      <w:lvlText w:val=""/>
      <w:lvlJc w:val="left"/>
      <w:pPr>
        <w:tabs>
          <w:tab w:val="num" w:pos="2902"/>
        </w:tabs>
        <w:ind w:left="2902" w:hanging="360"/>
      </w:pPr>
      <w:rPr>
        <w:rFonts w:ascii="Symbol" w:hAnsi="Symbol" w:hint="default"/>
      </w:rPr>
    </w:lvl>
    <w:lvl w:ilvl="4" w:tplc="08090003" w:tentative="1">
      <w:start w:val="1"/>
      <w:numFmt w:val="bullet"/>
      <w:lvlText w:val="o"/>
      <w:lvlJc w:val="left"/>
      <w:pPr>
        <w:tabs>
          <w:tab w:val="num" w:pos="3622"/>
        </w:tabs>
        <w:ind w:left="3622" w:hanging="360"/>
      </w:pPr>
      <w:rPr>
        <w:rFonts w:ascii="Courier New" w:hAnsi="Courier New" w:cs="Courier New" w:hint="default"/>
      </w:rPr>
    </w:lvl>
    <w:lvl w:ilvl="5" w:tplc="08090005" w:tentative="1">
      <w:start w:val="1"/>
      <w:numFmt w:val="bullet"/>
      <w:lvlText w:val=""/>
      <w:lvlJc w:val="left"/>
      <w:pPr>
        <w:tabs>
          <w:tab w:val="num" w:pos="4342"/>
        </w:tabs>
        <w:ind w:left="4342" w:hanging="360"/>
      </w:pPr>
      <w:rPr>
        <w:rFonts w:ascii="Wingdings" w:hAnsi="Wingdings" w:hint="default"/>
      </w:rPr>
    </w:lvl>
    <w:lvl w:ilvl="6" w:tplc="08090001" w:tentative="1">
      <w:start w:val="1"/>
      <w:numFmt w:val="bullet"/>
      <w:lvlText w:val=""/>
      <w:lvlJc w:val="left"/>
      <w:pPr>
        <w:tabs>
          <w:tab w:val="num" w:pos="5062"/>
        </w:tabs>
        <w:ind w:left="5062" w:hanging="360"/>
      </w:pPr>
      <w:rPr>
        <w:rFonts w:ascii="Symbol" w:hAnsi="Symbol" w:hint="default"/>
      </w:rPr>
    </w:lvl>
    <w:lvl w:ilvl="7" w:tplc="08090003" w:tentative="1">
      <w:start w:val="1"/>
      <w:numFmt w:val="bullet"/>
      <w:lvlText w:val="o"/>
      <w:lvlJc w:val="left"/>
      <w:pPr>
        <w:tabs>
          <w:tab w:val="num" w:pos="5782"/>
        </w:tabs>
        <w:ind w:left="5782" w:hanging="360"/>
      </w:pPr>
      <w:rPr>
        <w:rFonts w:ascii="Courier New" w:hAnsi="Courier New" w:cs="Courier New" w:hint="default"/>
      </w:rPr>
    </w:lvl>
    <w:lvl w:ilvl="8" w:tplc="08090005" w:tentative="1">
      <w:start w:val="1"/>
      <w:numFmt w:val="bullet"/>
      <w:lvlText w:val=""/>
      <w:lvlJc w:val="left"/>
      <w:pPr>
        <w:tabs>
          <w:tab w:val="num" w:pos="6502"/>
        </w:tabs>
        <w:ind w:left="6502" w:hanging="360"/>
      </w:pPr>
      <w:rPr>
        <w:rFonts w:ascii="Wingdings" w:hAnsi="Wingdings" w:hint="default"/>
      </w:rPr>
    </w:lvl>
  </w:abstractNum>
  <w:abstractNum w:abstractNumId="6" w15:restartNumberingAfterBreak="0">
    <w:nsid w:val="06AA5530"/>
    <w:multiLevelType w:val="hybridMultilevel"/>
    <w:tmpl w:val="CF8A8EBC"/>
    <w:lvl w:ilvl="0" w:tplc="651EB8D0">
      <w:start w:val="3"/>
      <w:numFmt w:val="decimal"/>
      <w:lvlText w:val="%1."/>
      <w:lvlJc w:val="left"/>
      <w:pPr>
        <w:ind w:left="9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DD60EC"/>
    <w:multiLevelType w:val="hybridMultilevel"/>
    <w:tmpl w:val="F2286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8C76F53"/>
    <w:multiLevelType w:val="hybridMultilevel"/>
    <w:tmpl w:val="1BF4A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9106BB1"/>
    <w:multiLevelType w:val="hybridMultilevel"/>
    <w:tmpl w:val="2E5E1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0B277A"/>
    <w:multiLevelType w:val="hybridMultilevel"/>
    <w:tmpl w:val="4D08C17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D813DB9"/>
    <w:multiLevelType w:val="hybridMultilevel"/>
    <w:tmpl w:val="6FF21880"/>
    <w:lvl w:ilvl="0" w:tplc="30B87462">
      <w:start w:val="1"/>
      <w:numFmt w:val="bullet"/>
      <w:pStyle w:val="Punktmerket"/>
      <w:lvlText w:val=""/>
      <w:lvlJc w:val="left"/>
      <w:pPr>
        <w:ind w:left="717" w:hanging="360"/>
      </w:pPr>
      <w:rPr>
        <w:rFonts w:ascii="Symbol" w:hAnsi="Symbol" w:hint="default"/>
        <w:color w:val="5B9BD5" w:themeColor="accent1"/>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130C5FE8"/>
    <w:multiLevelType w:val="hybridMultilevel"/>
    <w:tmpl w:val="0644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F2B6F"/>
    <w:multiLevelType w:val="hybridMultilevel"/>
    <w:tmpl w:val="D3249A20"/>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cs="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cs="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cs="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14" w15:restartNumberingAfterBreak="0">
    <w:nsid w:val="14470AAB"/>
    <w:multiLevelType w:val="hybridMultilevel"/>
    <w:tmpl w:val="0304FE4A"/>
    <w:lvl w:ilvl="0" w:tplc="44BAF0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D779FD"/>
    <w:multiLevelType w:val="hybridMultilevel"/>
    <w:tmpl w:val="75F8230A"/>
    <w:lvl w:ilvl="0" w:tplc="04090001">
      <w:start w:val="1"/>
      <w:numFmt w:val="bullet"/>
      <w:lvlText w:val=""/>
      <w:lvlJc w:val="left"/>
      <w:pPr>
        <w:ind w:left="1001" w:hanging="360"/>
      </w:pPr>
      <w:rPr>
        <w:rFonts w:ascii="Symbol" w:hAnsi="Symbol" w:hint="default"/>
      </w:rPr>
    </w:lvl>
    <w:lvl w:ilvl="1" w:tplc="04090003">
      <w:start w:val="1"/>
      <w:numFmt w:val="bullet"/>
      <w:lvlText w:val="o"/>
      <w:lvlJc w:val="left"/>
      <w:pPr>
        <w:ind w:left="1721" w:hanging="360"/>
      </w:pPr>
      <w:rPr>
        <w:rFonts w:ascii="Courier New" w:hAnsi="Courier New" w:cs="Courier New" w:hint="default"/>
      </w:rPr>
    </w:lvl>
    <w:lvl w:ilvl="2" w:tplc="04090005" w:tentative="1">
      <w:start w:val="1"/>
      <w:numFmt w:val="bullet"/>
      <w:lvlText w:val=""/>
      <w:lvlJc w:val="left"/>
      <w:pPr>
        <w:ind w:left="2441" w:hanging="360"/>
      </w:pPr>
      <w:rPr>
        <w:rFonts w:ascii="Wingdings" w:hAnsi="Wingdings" w:hint="default"/>
      </w:rPr>
    </w:lvl>
    <w:lvl w:ilvl="3" w:tplc="04090001" w:tentative="1">
      <w:start w:val="1"/>
      <w:numFmt w:val="bullet"/>
      <w:lvlText w:val=""/>
      <w:lvlJc w:val="left"/>
      <w:pPr>
        <w:ind w:left="3161" w:hanging="360"/>
      </w:pPr>
      <w:rPr>
        <w:rFonts w:ascii="Symbol" w:hAnsi="Symbol" w:hint="default"/>
      </w:rPr>
    </w:lvl>
    <w:lvl w:ilvl="4" w:tplc="04090003" w:tentative="1">
      <w:start w:val="1"/>
      <w:numFmt w:val="bullet"/>
      <w:lvlText w:val="o"/>
      <w:lvlJc w:val="left"/>
      <w:pPr>
        <w:ind w:left="3881" w:hanging="360"/>
      </w:pPr>
      <w:rPr>
        <w:rFonts w:ascii="Courier New" w:hAnsi="Courier New" w:cs="Courier New" w:hint="default"/>
      </w:rPr>
    </w:lvl>
    <w:lvl w:ilvl="5" w:tplc="04090005" w:tentative="1">
      <w:start w:val="1"/>
      <w:numFmt w:val="bullet"/>
      <w:lvlText w:val=""/>
      <w:lvlJc w:val="left"/>
      <w:pPr>
        <w:ind w:left="4601" w:hanging="360"/>
      </w:pPr>
      <w:rPr>
        <w:rFonts w:ascii="Wingdings" w:hAnsi="Wingdings" w:hint="default"/>
      </w:rPr>
    </w:lvl>
    <w:lvl w:ilvl="6" w:tplc="04090001" w:tentative="1">
      <w:start w:val="1"/>
      <w:numFmt w:val="bullet"/>
      <w:lvlText w:val=""/>
      <w:lvlJc w:val="left"/>
      <w:pPr>
        <w:ind w:left="5321" w:hanging="360"/>
      </w:pPr>
      <w:rPr>
        <w:rFonts w:ascii="Symbol" w:hAnsi="Symbol" w:hint="default"/>
      </w:rPr>
    </w:lvl>
    <w:lvl w:ilvl="7" w:tplc="04090003" w:tentative="1">
      <w:start w:val="1"/>
      <w:numFmt w:val="bullet"/>
      <w:lvlText w:val="o"/>
      <w:lvlJc w:val="left"/>
      <w:pPr>
        <w:ind w:left="6041" w:hanging="360"/>
      </w:pPr>
      <w:rPr>
        <w:rFonts w:ascii="Courier New" w:hAnsi="Courier New" w:cs="Courier New" w:hint="default"/>
      </w:rPr>
    </w:lvl>
    <w:lvl w:ilvl="8" w:tplc="04090005" w:tentative="1">
      <w:start w:val="1"/>
      <w:numFmt w:val="bullet"/>
      <w:lvlText w:val=""/>
      <w:lvlJc w:val="left"/>
      <w:pPr>
        <w:ind w:left="6761" w:hanging="360"/>
      </w:pPr>
      <w:rPr>
        <w:rFonts w:ascii="Wingdings" w:hAnsi="Wingdings" w:hint="default"/>
      </w:rPr>
    </w:lvl>
  </w:abstractNum>
  <w:abstractNum w:abstractNumId="16" w15:restartNumberingAfterBreak="0">
    <w:nsid w:val="180C42E0"/>
    <w:multiLevelType w:val="hybridMultilevel"/>
    <w:tmpl w:val="FAD2070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9260BAE"/>
    <w:multiLevelType w:val="hybridMultilevel"/>
    <w:tmpl w:val="0644B4A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9F6375E"/>
    <w:multiLevelType w:val="hybridMultilevel"/>
    <w:tmpl w:val="2A8488E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1C2D20F7"/>
    <w:multiLevelType w:val="hybridMultilevel"/>
    <w:tmpl w:val="5A8C08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500355"/>
    <w:multiLevelType w:val="hybridMultilevel"/>
    <w:tmpl w:val="1E1802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884F34"/>
    <w:multiLevelType w:val="hybridMultilevel"/>
    <w:tmpl w:val="40AA1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203A0F92"/>
    <w:multiLevelType w:val="hybridMultilevel"/>
    <w:tmpl w:val="FDC27D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37F0661"/>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4E92D39"/>
    <w:multiLevelType w:val="multilevel"/>
    <w:tmpl w:val="B2D06FC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816"/>
        </w:tabs>
        <w:ind w:left="38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i w:val="0"/>
        <w:sz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25A023EB"/>
    <w:multiLevelType w:val="hybridMultilevel"/>
    <w:tmpl w:val="282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8A4260"/>
    <w:multiLevelType w:val="hybridMultilevel"/>
    <w:tmpl w:val="3774C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435B0D"/>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FF91823"/>
    <w:multiLevelType w:val="hybridMultilevel"/>
    <w:tmpl w:val="32D475C2"/>
    <w:lvl w:ilvl="0" w:tplc="FFFFFFFF">
      <w:start w:val="1"/>
      <w:numFmt w:val="decimal"/>
      <w:lvlText w:val="%1."/>
      <w:lvlJc w:val="left"/>
      <w:pPr>
        <w:ind w:left="720" w:hanging="360"/>
      </w:pPr>
      <w:rPr>
        <w:rFonts w:ascii="Arial" w:hAnsi="Arial" w:cs="Aria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19434A3"/>
    <w:multiLevelType w:val="hybridMultilevel"/>
    <w:tmpl w:val="A176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1A41918"/>
    <w:multiLevelType w:val="hybridMultilevel"/>
    <w:tmpl w:val="0644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F94ED2"/>
    <w:multiLevelType w:val="hybridMultilevel"/>
    <w:tmpl w:val="F4DE9660"/>
    <w:lvl w:ilvl="0" w:tplc="0409000F">
      <w:start w:val="1"/>
      <w:numFmt w:val="decimal"/>
      <w:lvlText w:val="%1."/>
      <w:lvlJc w:val="left"/>
      <w:pPr>
        <w:ind w:left="910" w:hanging="360"/>
      </w:pPr>
    </w:lvl>
    <w:lvl w:ilvl="1" w:tplc="04090019">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2" w15:restartNumberingAfterBreak="0">
    <w:nsid w:val="336729F1"/>
    <w:multiLevelType w:val="hybridMultilevel"/>
    <w:tmpl w:val="6E74DC6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69E12CA"/>
    <w:multiLevelType w:val="hybridMultilevel"/>
    <w:tmpl w:val="CA86F330"/>
    <w:lvl w:ilvl="0" w:tplc="04090017">
      <w:start w:val="1"/>
      <w:numFmt w:val="lowerLetter"/>
      <w:lvlText w:val="%1)"/>
      <w:lvlJc w:val="left"/>
      <w:pPr>
        <w:tabs>
          <w:tab w:val="num" w:pos="1080"/>
        </w:tabs>
        <w:ind w:left="1080" w:hanging="360"/>
      </w:pPr>
    </w:lvl>
    <w:lvl w:ilvl="1" w:tplc="04090019">
      <w:start w:val="1"/>
      <w:numFmt w:val="decimal"/>
      <w:lvlText w:val="%2."/>
      <w:lvlJc w:val="left"/>
      <w:pPr>
        <w:tabs>
          <w:tab w:val="num" w:pos="1800"/>
        </w:tabs>
        <w:ind w:left="1800" w:hanging="360"/>
      </w:pPr>
    </w:lvl>
    <w:lvl w:ilvl="2" w:tplc="0409001B">
      <w:start w:val="1"/>
      <w:numFmt w:val="bullet"/>
      <w:lvlText w:val=""/>
      <w:lvlJc w:val="left"/>
      <w:pPr>
        <w:tabs>
          <w:tab w:val="num" w:pos="2520"/>
        </w:tabs>
        <w:ind w:left="252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start w:val="1"/>
      <w:numFmt w:val="decimal"/>
      <w:lvlText w:val="%5."/>
      <w:lvlJc w:val="left"/>
      <w:pPr>
        <w:tabs>
          <w:tab w:val="num" w:pos="3960"/>
        </w:tabs>
        <w:ind w:left="3960" w:hanging="360"/>
      </w:pPr>
    </w:lvl>
    <w:lvl w:ilvl="5" w:tplc="0409001B">
      <w:start w:val="1"/>
      <w:numFmt w:val="decimal"/>
      <w:lvlText w:val="%6."/>
      <w:lvlJc w:val="left"/>
      <w:pPr>
        <w:tabs>
          <w:tab w:val="num" w:pos="4680"/>
        </w:tabs>
        <w:ind w:left="4680" w:hanging="360"/>
      </w:pPr>
    </w:lvl>
    <w:lvl w:ilvl="6" w:tplc="0409000F">
      <w:start w:val="1"/>
      <w:numFmt w:val="decimal"/>
      <w:lvlText w:val="%7."/>
      <w:lvlJc w:val="left"/>
      <w:pPr>
        <w:tabs>
          <w:tab w:val="num" w:pos="5400"/>
        </w:tabs>
        <w:ind w:left="5400" w:hanging="360"/>
      </w:pPr>
    </w:lvl>
    <w:lvl w:ilvl="7" w:tplc="04090019">
      <w:start w:val="1"/>
      <w:numFmt w:val="decimal"/>
      <w:lvlText w:val="%8."/>
      <w:lvlJc w:val="left"/>
      <w:pPr>
        <w:tabs>
          <w:tab w:val="num" w:pos="6120"/>
        </w:tabs>
        <w:ind w:left="6120" w:hanging="360"/>
      </w:pPr>
    </w:lvl>
    <w:lvl w:ilvl="8" w:tplc="0409001B">
      <w:start w:val="1"/>
      <w:numFmt w:val="decimal"/>
      <w:lvlText w:val="%9."/>
      <w:lvlJc w:val="left"/>
      <w:pPr>
        <w:tabs>
          <w:tab w:val="num" w:pos="6840"/>
        </w:tabs>
        <w:ind w:left="6840" w:hanging="360"/>
      </w:pPr>
    </w:lvl>
  </w:abstractNum>
  <w:abstractNum w:abstractNumId="34" w15:restartNumberingAfterBreak="0">
    <w:nsid w:val="36E76864"/>
    <w:multiLevelType w:val="hybridMultilevel"/>
    <w:tmpl w:val="CEAC4F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78E0D0C"/>
    <w:multiLevelType w:val="hybridMultilevel"/>
    <w:tmpl w:val="7CE4C64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38B95DA7"/>
    <w:multiLevelType w:val="hybridMultilevel"/>
    <w:tmpl w:val="4F32C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A940386"/>
    <w:multiLevelType w:val="hybridMultilevel"/>
    <w:tmpl w:val="B90CB6D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3AC25514"/>
    <w:multiLevelType w:val="hybridMultilevel"/>
    <w:tmpl w:val="2E5E116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3B1421DC"/>
    <w:multiLevelType w:val="hybridMultilevel"/>
    <w:tmpl w:val="03A63E4A"/>
    <w:lvl w:ilvl="0" w:tplc="C0EE01BE">
      <w:start w:val="1"/>
      <w:numFmt w:val="bullet"/>
      <w:pStyle w:val="Bullet1"/>
      <w:lvlText w:val=""/>
      <w:lvlJc w:val="left"/>
      <w:pPr>
        <w:tabs>
          <w:tab w:val="num" w:pos="1418"/>
        </w:tabs>
        <w:ind w:left="1418" w:hanging="284"/>
      </w:pPr>
      <w:rPr>
        <w:rFonts w:ascii="Wingdings" w:hAnsi="Wingdings" w:hint="default"/>
        <w:b w:val="0"/>
        <w:i w:val="0"/>
        <w:color w:val="8DB1C7"/>
        <w:sz w:val="20"/>
      </w:rPr>
    </w:lvl>
    <w:lvl w:ilvl="1" w:tplc="1AAC9550">
      <w:numFmt w:val="decimal"/>
      <w:lvlText w:val=""/>
      <w:lvlJc w:val="left"/>
    </w:lvl>
    <w:lvl w:ilvl="2" w:tplc="9C26D94C">
      <w:numFmt w:val="decimal"/>
      <w:lvlText w:val=""/>
      <w:lvlJc w:val="left"/>
    </w:lvl>
    <w:lvl w:ilvl="3" w:tplc="F84E52FE">
      <w:numFmt w:val="decimal"/>
      <w:lvlText w:val=""/>
      <w:lvlJc w:val="left"/>
    </w:lvl>
    <w:lvl w:ilvl="4" w:tplc="3550B434">
      <w:numFmt w:val="decimal"/>
      <w:lvlText w:val=""/>
      <w:lvlJc w:val="left"/>
    </w:lvl>
    <w:lvl w:ilvl="5" w:tplc="E4D2EC26">
      <w:numFmt w:val="decimal"/>
      <w:lvlText w:val=""/>
      <w:lvlJc w:val="left"/>
    </w:lvl>
    <w:lvl w:ilvl="6" w:tplc="03AE62FA">
      <w:numFmt w:val="decimal"/>
      <w:lvlText w:val=""/>
      <w:lvlJc w:val="left"/>
    </w:lvl>
    <w:lvl w:ilvl="7" w:tplc="9982A1AA">
      <w:numFmt w:val="decimal"/>
      <w:lvlText w:val=""/>
      <w:lvlJc w:val="left"/>
    </w:lvl>
    <w:lvl w:ilvl="8" w:tplc="686EC992">
      <w:numFmt w:val="decimal"/>
      <w:lvlText w:val=""/>
      <w:lvlJc w:val="left"/>
    </w:lvl>
  </w:abstractNum>
  <w:abstractNum w:abstractNumId="40" w15:restartNumberingAfterBreak="0">
    <w:nsid w:val="3F6255A1"/>
    <w:multiLevelType w:val="hybridMultilevel"/>
    <w:tmpl w:val="A176C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8F4BA9"/>
    <w:multiLevelType w:val="hybridMultilevel"/>
    <w:tmpl w:val="938E4F7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3AA05B2"/>
    <w:multiLevelType w:val="hybridMultilevel"/>
    <w:tmpl w:val="1868D2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47D3CC7"/>
    <w:multiLevelType w:val="hybridMultilevel"/>
    <w:tmpl w:val="0644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B97936"/>
    <w:multiLevelType w:val="hybridMultilevel"/>
    <w:tmpl w:val="C9CE8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6E742C6"/>
    <w:multiLevelType w:val="hybridMultilevel"/>
    <w:tmpl w:val="CC6838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8762091"/>
    <w:multiLevelType w:val="hybridMultilevel"/>
    <w:tmpl w:val="1D2CA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8E364B0"/>
    <w:multiLevelType w:val="hybridMultilevel"/>
    <w:tmpl w:val="32D475C2"/>
    <w:lvl w:ilvl="0" w:tplc="FFFFFFFF">
      <w:start w:val="1"/>
      <w:numFmt w:val="decimal"/>
      <w:lvlText w:val="%1."/>
      <w:lvlJc w:val="left"/>
      <w:pPr>
        <w:ind w:left="720" w:hanging="360"/>
      </w:pPr>
      <w:rPr>
        <w:rFonts w:ascii="Arial" w:hAnsi="Arial" w:cs="Arial" w:hint="default"/>
        <w:sz w:val="20"/>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A392C90"/>
    <w:multiLevelType w:val="hybridMultilevel"/>
    <w:tmpl w:val="0644B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BC057A1"/>
    <w:multiLevelType w:val="hybridMultilevel"/>
    <w:tmpl w:val="9A48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F41447"/>
    <w:multiLevelType w:val="hybridMultilevel"/>
    <w:tmpl w:val="51AA3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D0615B7"/>
    <w:multiLevelType w:val="hybridMultilevel"/>
    <w:tmpl w:val="0644B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4D3A61EE"/>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D434DED"/>
    <w:multiLevelType w:val="hybridMultilevel"/>
    <w:tmpl w:val="D0BC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DED4C81"/>
    <w:multiLevelType w:val="hybridMultilevel"/>
    <w:tmpl w:val="18B43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EC22A8E"/>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F357AFF"/>
    <w:multiLevelType w:val="hybridMultilevel"/>
    <w:tmpl w:val="301AB754"/>
    <w:styleLink w:val="Numbered"/>
    <w:lvl w:ilvl="0" w:tplc="25BAB426">
      <w:start w:val="1"/>
      <w:numFmt w:val="decimal"/>
      <w:lvlText w:val="%1."/>
      <w:lvlJc w:val="left"/>
      <w:pPr>
        <w:tabs>
          <w:tab w:val="num" w:pos="360"/>
        </w:tabs>
        <w:ind w:left="1080" w:hanging="360"/>
      </w:pPr>
      <w:rPr>
        <w:rFonts w:ascii="Arial" w:hAnsi="Arial" w:hint="default"/>
        <w:color w:val="000000"/>
      </w:rPr>
    </w:lvl>
    <w:lvl w:ilvl="1" w:tplc="A3E2B3EA">
      <w:start w:val="1"/>
      <w:numFmt w:val="lowerLetter"/>
      <w:lvlText w:val="%2."/>
      <w:lvlJc w:val="left"/>
      <w:pPr>
        <w:tabs>
          <w:tab w:val="num" w:pos="1440"/>
        </w:tabs>
        <w:ind w:left="1440" w:hanging="360"/>
      </w:pPr>
      <w:rPr>
        <w:rFonts w:hint="default"/>
      </w:rPr>
    </w:lvl>
    <w:lvl w:ilvl="2" w:tplc="AA16B95A">
      <w:start w:val="1"/>
      <w:numFmt w:val="lowerRoman"/>
      <w:lvlText w:val="%3."/>
      <w:lvlJc w:val="right"/>
      <w:pPr>
        <w:tabs>
          <w:tab w:val="num" w:pos="2160"/>
        </w:tabs>
        <w:ind w:left="2160" w:hanging="180"/>
      </w:pPr>
      <w:rPr>
        <w:rFonts w:hint="default"/>
      </w:rPr>
    </w:lvl>
    <w:lvl w:ilvl="3" w:tplc="313AED7E">
      <w:start w:val="1"/>
      <w:numFmt w:val="decimal"/>
      <w:lvlText w:val="%4."/>
      <w:lvlJc w:val="left"/>
      <w:pPr>
        <w:tabs>
          <w:tab w:val="num" w:pos="2880"/>
        </w:tabs>
        <w:ind w:left="2880" w:hanging="360"/>
      </w:pPr>
      <w:rPr>
        <w:rFonts w:hint="default"/>
      </w:rPr>
    </w:lvl>
    <w:lvl w:ilvl="4" w:tplc="A9302EA2">
      <w:start w:val="1"/>
      <w:numFmt w:val="lowerLetter"/>
      <w:lvlText w:val="%5."/>
      <w:lvlJc w:val="left"/>
      <w:pPr>
        <w:tabs>
          <w:tab w:val="num" w:pos="3600"/>
        </w:tabs>
        <w:ind w:left="3600" w:hanging="360"/>
      </w:pPr>
      <w:rPr>
        <w:rFonts w:hint="default"/>
      </w:rPr>
    </w:lvl>
    <w:lvl w:ilvl="5" w:tplc="68F2A5D2">
      <w:start w:val="1"/>
      <w:numFmt w:val="lowerRoman"/>
      <w:lvlText w:val="%6."/>
      <w:lvlJc w:val="right"/>
      <w:pPr>
        <w:tabs>
          <w:tab w:val="num" w:pos="4320"/>
        </w:tabs>
        <w:ind w:left="4320" w:hanging="180"/>
      </w:pPr>
      <w:rPr>
        <w:rFonts w:hint="default"/>
      </w:rPr>
    </w:lvl>
    <w:lvl w:ilvl="6" w:tplc="F6C45794">
      <w:start w:val="1"/>
      <w:numFmt w:val="decimal"/>
      <w:lvlText w:val="%7."/>
      <w:lvlJc w:val="left"/>
      <w:pPr>
        <w:tabs>
          <w:tab w:val="num" w:pos="5040"/>
        </w:tabs>
        <w:ind w:left="5040" w:hanging="360"/>
      </w:pPr>
      <w:rPr>
        <w:rFonts w:hint="default"/>
      </w:rPr>
    </w:lvl>
    <w:lvl w:ilvl="7" w:tplc="349C8E46">
      <w:start w:val="1"/>
      <w:numFmt w:val="lowerLetter"/>
      <w:lvlText w:val="%8."/>
      <w:lvlJc w:val="left"/>
      <w:pPr>
        <w:tabs>
          <w:tab w:val="num" w:pos="5760"/>
        </w:tabs>
        <w:ind w:left="5760" w:hanging="360"/>
      </w:pPr>
      <w:rPr>
        <w:rFonts w:hint="default"/>
      </w:rPr>
    </w:lvl>
    <w:lvl w:ilvl="8" w:tplc="C09EEE42">
      <w:start w:val="1"/>
      <w:numFmt w:val="lowerRoman"/>
      <w:lvlText w:val="%9."/>
      <w:lvlJc w:val="right"/>
      <w:pPr>
        <w:tabs>
          <w:tab w:val="num" w:pos="6480"/>
        </w:tabs>
        <w:ind w:left="6480" w:hanging="180"/>
      </w:pPr>
      <w:rPr>
        <w:rFonts w:hint="default"/>
      </w:rPr>
    </w:lvl>
  </w:abstractNum>
  <w:abstractNum w:abstractNumId="57" w15:restartNumberingAfterBreak="0">
    <w:nsid w:val="50E7624C"/>
    <w:multiLevelType w:val="hybridMultilevel"/>
    <w:tmpl w:val="5EB4A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2E260A7"/>
    <w:multiLevelType w:val="hybridMultilevel"/>
    <w:tmpl w:val="D994C39C"/>
    <w:lvl w:ilvl="0" w:tplc="C85CFB16">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3DD1AD3"/>
    <w:multiLevelType w:val="hybridMultilevel"/>
    <w:tmpl w:val="143CB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4CB302A"/>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85C7AE9"/>
    <w:multiLevelType w:val="hybridMultilevel"/>
    <w:tmpl w:val="282EB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94573BC"/>
    <w:multiLevelType w:val="hybridMultilevel"/>
    <w:tmpl w:val="6BFE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9542DCB"/>
    <w:multiLevelType w:val="hybridMultilevel"/>
    <w:tmpl w:val="D14262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4" w15:restartNumberingAfterBreak="0">
    <w:nsid w:val="5BB6144E"/>
    <w:multiLevelType w:val="hybridMultilevel"/>
    <w:tmpl w:val="B2F4C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5C591C6F"/>
    <w:multiLevelType w:val="hybridMultilevel"/>
    <w:tmpl w:val="10FCF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E3D2216"/>
    <w:multiLevelType w:val="hybridMultilevel"/>
    <w:tmpl w:val="A874F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0626719"/>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CA62EF"/>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28D0F5D"/>
    <w:multiLevelType w:val="hybridMultilevel"/>
    <w:tmpl w:val="0644B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55C48DC"/>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5AC3C25"/>
    <w:multiLevelType w:val="hybridMultilevel"/>
    <w:tmpl w:val="D0BC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6C67828"/>
    <w:multiLevelType w:val="hybridMultilevel"/>
    <w:tmpl w:val="E7C2A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AB5656C"/>
    <w:multiLevelType w:val="hybridMultilevel"/>
    <w:tmpl w:val="1CD2E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BC7023B"/>
    <w:multiLevelType w:val="hybridMultilevel"/>
    <w:tmpl w:val="7F78B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6CE01F9D"/>
    <w:multiLevelType w:val="hybridMultilevel"/>
    <w:tmpl w:val="0644B4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F834FA4"/>
    <w:multiLevelType w:val="hybridMultilevel"/>
    <w:tmpl w:val="FDEABC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0454648"/>
    <w:multiLevelType w:val="hybridMultilevel"/>
    <w:tmpl w:val="F4DE9660"/>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8" w15:restartNumberingAfterBreak="0">
    <w:nsid w:val="709B4BB5"/>
    <w:multiLevelType w:val="hybridMultilevel"/>
    <w:tmpl w:val="9A482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86A3F75"/>
    <w:multiLevelType w:val="hybridMultilevel"/>
    <w:tmpl w:val="0644B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E14B12"/>
    <w:multiLevelType w:val="hybridMultilevel"/>
    <w:tmpl w:val="7F1CD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B1658F9"/>
    <w:multiLevelType w:val="hybridMultilevel"/>
    <w:tmpl w:val="F8F0BD6E"/>
    <w:lvl w:ilvl="0" w:tplc="4112AB16">
      <w:start w:val="1"/>
      <w:numFmt w:val="bullet"/>
      <w:pStyle w:val="Bullet3"/>
      <w:lvlText w:val="▌"/>
      <w:lvlJc w:val="left"/>
      <w:pPr>
        <w:tabs>
          <w:tab w:val="num" w:pos="2269"/>
        </w:tabs>
        <w:ind w:left="2269" w:hanging="284"/>
      </w:pPr>
      <w:rPr>
        <w:rFonts w:ascii="Franklin Gothic Book" w:hAnsi="Franklin Gothic Book" w:cs="Franklin Gothic Book" w:hint="default"/>
        <w:color w:val="045AA7"/>
        <w:sz w:val="10"/>
        <w:szCs w:val="20"/>
      </w:rPr>
    </w:lvl>
    <w:lvl w:ilvl="1" w:tplc="04090003" w:tentative="1">
      <w:start w:val="1"/>
      <w:numFmt w:val="bullet"/>
      <w:lvlText w:val="o"/>
      <w:lvlJc w:val="left"/>
      <w:pPr>
        <w:tabs>
          <w:tab w:val="num" w:pos="1985"/>
        </w:tabs>
        <w:ind w:left="1985" w:hanging="360"/>
      </w:pPr>
      <w:rPr>
        <w:rFonts w:ascii="Courier New" w:hAnsi="Courier New" w:cs="Courier New" w:hint="default"/>
      </w:rPr>
    </w:lvl>
    <w:lvl w:ilvl="2" w:tplc="04090005" w:tentative="1">
      <w:start w:val="1"/>
      <w:numFmt w:val="bullet"/>
      <w:lvlText w:val=""/>
      <w:lvlJc w:val="left"/>
      <w:pPr>
        <w:tabs>
          <w:tab w:val="num" w:pos="2705"/>
        </w:tabs>
        <w:ind w:left="2705" w:hanging="360"/>
      </w:pPr>
      <w:rPr>
        <w:rFonts w:ascii="Wingdings" w:hAnsi="Wingdings" w:hint="default"/>
      </w:rPr>
    </w:lvl>
    <w:lvl w:ilvl="3" w:tplc="04090001" w:tentative="1">
      <w:start w:val="1"/>
      <w:numFmt w:val="bullet"/>
      <w:lvlText w:val=""/>
      <w:lvlJc w:val="left"/>
      <w:pPr>
        <w:tabs>
          <w:tab w:val="num" w:pos="3425"/>
        </w:tabs>
        <w:ind w:left="3425" w:hanging="360"/>
      </w:pPr>
      <w:rPr>
        <w:rFonts w:ascii="Symbol" w:hAnsi="Symbol" w:hint="default"/>
      </w:rPr>
    </w:lvl>
    <w:lvl w:ilvl="4" w:tplc="04090003" w:tentative="1">
      <w:start w:val="1"/>
      <w:numFmt w:val="bullet"/>
      <w:lvlText w:val="o"/>
      <w:lvlJc w:val="left"/>
      <w:pPr>
        <w:tabs>
          <w:tab w:val="num" w:pos="4145"/>
        </w:tabs>
        <w:ind w:left="4145" w:hanging="360"/>
      </w:pPr>
      <w:rPr>
        <w:rFonts w:ascii="Courier New" w:hAnsi="Courier New" w:cs="Courier New" w:hint="default"/>
      </w:rPr>
    </w:lvl>
    <w:lvl w:ilvl="5" w:tplc="04090005" w:tentative="1">
      <w:start w:val="1"/>
      <w:numFmt w:val="bullet"/>
      <w:lvlText w:val=""/>
      <w:lvlJc w:val="left"/>
      <w:pPr>
        <w:tabs>
          <w:tab w:val="num" w:pos="4865"/>
        </w:tabs>
        <w:ind w:left="4865" w:hanging="360"/>
      </w:pPr>
      <w:rPr>
        <w:rFonts w:ascii="Wingdings" w:hAnsi="Wingdings" w:hint="default"/>
      </w:rPr>
    </w:lvl>
    <w:lvl w:ilvl="6" w:tplc="04090001" w:tentative="1">
      <w:start w:val="1"/>
      <w:numFmt w:val="bullet"/>
      <w:lvlText w:val=""/>
      <w:lvlJc w:val="left"/>
      <w:pPr>
        <w:tabs>
          <w:tab w:val="num" w:pos="5585"/>
        </w:tabs>
        <w:ind w:left="5585" w:hanging="360"/>
      </w:pPr>
      <w:rPr>
        <w:rFonts w:ascii="Symbol" w:hAnsi="Symbol" w:hint="default"/>
      </w:rPr>
    </w:lvl>
    <w:lvl w:ilvl="7" w:tplc="04090003" w:tentative="1">
      <w:start w:val="1"/>
      <w:numFmt w:val="bullet"/>
      <w:lvlText w:val="o"/>
      <w:lvlJc w:val="left"/>
      <w:pPr>
        <w:tabs>
          <w:tab w:val="num" w:pos="6305"/>
        </w:tabs>
        <w:ind w:left="6305" w:hanging="360"/>
      </w:pPr>
      <w:rPr>
        <w:rFonts w:ascii="Courier New" w:hAnsi="Courier New" w:cs="Courier New" w:hint="default"/>
      </w:rPr>
    </w:lvl>
    <w:lvl w:ilvl="8" w:tplc="04090005" w:tentative="1">
      <w:start w:val="1"/>
      <w:numFmt w:val="bullet"/>
      <w:lvlText w:val=""/>
      <w:lvlJc w:val="left"/>
      <w:pPr>
        <w:tabs>
          <w:tab w:val="num" w:pos="7025"/>
        </w:tabs>
        <w:ind w:left="7025" w:hanging="360"/>
      </w:pPr>
      <w:rPr>
        <w:rFonts w:ascii="Wingdings" w:hAnsi="Wingdings" w:hint="default"/>
      </w:rPr>
    </w:lvl>
  </w:abstractNum>
  <w:abstractNum w:abstractNumId="82" w15:restartNumberingAfterBreak="0">
    <w:nsid w:val="7B5E0D96"/>
    <w:multiLevelType w:val="hybridMultilevel"/>
    <w:tmpl w:val="4AB21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F583885"/>
    <w:multiLevelType w:val="hybridMultilevel"/>
    <w:tmpl w:val="D0BC6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E30D67"/>
    <w:multiLevelType w:val="hybridMultilevel"/>
    <w:tmpl w:val="AE600B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8709391">
    <w:abstractNumId w:val="39"/>
  </w:num>
  <w:num w:numId="2" w16cid:durableId="1772697816">
    <w:abstractNumId w:val="56"/>
  </w:num>
  <w:num w:numId="3" w16cid:durableId="1329482818">
    <w:abstractNumId w:val="5"/>
  </w:num>
  <w:num w:numId="4" w16cid:durableId="254090765">
    <w:abstractNumId w:val="24"/>
  </w:num>
  <w:num w:numId="5" w16cid:durableId="1852139464">
    <w:abstractNumId w:val="81"/>
  </w:num>
  <w:num w:numId="6" w16cid:durableId="193546514">
    <w:abstractNumId w:val="33"/>
  </w:num>
  <w:num w:numId="7" w16cid:durableId="166529637">
    <w:abstractNumId w:val="11"/>
  </w:num>
  <w:num w:numId="8" w16cid:durableId="1893998872">
    <w:abstractNumId w:val="29"/>
  </w:num>
  <w:num w:numId="9" w16cid:durableId="558564365">
    <w:abstractNumId w:val="35"/>
  </w:num>
  <w:num w:numId="10" w16cid:durableId="1561866012">
    <w:abstractNumId w:val="21"/>
  </w:num>
  <w:num w:numId="11" w16cid:durableId="2113740177">
    <w:abstractNumId w:val="84"/>
  </w:num>
  <w:num w:numId="12" w16cid:durableId="1115976418">
    <w:abstractNumId w:val="62"/>
  </w:num>
  <w:num w:numId="13" w16cid:durableId="1715738016">
    <w:abstractNumId w:val="40"/>
  </w:num>
  <w:num w:numId="14" w16cid:durableId="286161403">
    <w:abstractNumId w:val="0"/>
  </w:num>
  <w:num w:numId="15" w16cid:durableId="1881547557">
    <w:abstractNumId w:val="61"/>
  </w:num>
  <w:num w:numId="16" w16cid:durableId="1728719469">
    <w:abstractNumId w:val="25"/>
  </w:num>
  <w:num w:numId="17" w16cid:durableId="1482766790">
    <w:abstractNumId w:val="64"/>
  </w:num>
  <w:num w:numId="18" w16cid:durableId="1799909081">
    <w:abstractNumId w:val="48"/>
  </w:num>
  <w:num w:numId="19" w16cid:durableId="432213587">
    <w:abstractNumId w:val="57"/>
  </w:num>
  <w:num w:numId="20" w16cid:durableId="1621573201">
    <w:abstractNumId w:val="52"/>
  </w:num>
  <w:num w:numId="21" w16cid:durableId="515926570">
    <w:abstractNumId w:val="68"/>
  </w:num>
  <w:num w:numId="22" w16cid:durableId="991910967">
    <w:abstractNumId w:val="71"/>
  </w:num>
  <w:num w:numId="23" w16cid:durableId="345375799">
    <w:abstractNumId w:val="27"/>
  </w:num>
  <w:num w:numId="24" w16cid:durableId="2058359830">
    <w:abstractNumId w:val="58"/>
  </w:num>
  <w:num w:numId="25" w16cid:durableId="889223050">
    <w:abstractNumId w:val="42"/>
  </w:num>
  <w:num w:numId="26" w16cid:durableId="1192111399">
    <w:abstractNumId w:val="76"/>
  </w:num>
  <w:num w:numId="27" w16cid:durableId="1190139675">
    <w:abstractNumId w:val="14"/>
  </w:num>
  <w:num w:numId="28" w16cid:durableId="1549294744">
    <w:abstractNumId w:val="55"/>
  </w:num>
  <w:num w:numId="29" w16cid:durableId="1557858039">
    <w:abstractNumId w:val="53"/>
  </w:num>
  <w:num w:numId="30" w16cid:durableId="920723526">
    <w:abstractNumId w:val="74"/>
  </w:num>
  <w:num w:numId="31" w16cid:durableId="1585649184">
    <w:abstractNumId w:val="34"/>
  </w:num>
  <w:num w:numId="32" w16cid:durableId="1199508867">
    <w:abstractNumId w:val="60"/>
  </w:num>
  <w:num w:numId="33" w16cid:durableId="565380519">
    <w:abstractNumId w:val="32"/>
  </w:num>
  <w:num w:numId="34" w16cid:durableId="1917474314">
    <w:abstractNumId w:val="70"/>
  </w:num>
  <w:num w:numId="35" w16cid:durableId="1364205952">
    <w:abstractNumId w:val="79"/>
  </w:num>
  <w:num w:numId="36" w16cid:durableId="973633508">
    <w:abstractNumId w:val="44"/>
  </w:num>
  <w:num w:numId="37" w16cid:durableId="1784225621">
    <w:abstractNumId w:val="16"/>
  </w:num>
  <w:num w:numId="38" w16cid:durableId="645818275">
    <w:abstractNumId w:val="10"/>
  </w:num>
  <w:num w:numId="39" w16cid:durableId="1762682791">
    <w:abstractNumId w:val="12"/>
  </w:num>
  <w:num w:numId="40" w16cid:durableId="913203195">
    <w:abstractNumId w:val="45"/>
  </w:num>
  <w:num w:numId="41" w16cid:durableId="1340085406">
    <w:abstractNumId w:val="46"/>
  </w:num>
  <w:num w:numId="42" w16cid:durableId="2134982449">
    <w:abstractNumId w:val="67"/>
  </w:num>
  <w:num w:numId="43" w16cid:durableId="300576371">
    <w:abstractNumId w:val="83"/>
  </w:num>
  <w:num w:numId="44" w16cid:durableId="541748975">
    <w:abstractNumId w:val="26"/>
  </w:num>
  <w:num w:numId="45" w16cid:durableId="1624313622">
    <w:abstractNumId w:val="3"/>
  </w:num>
  <w:num w:numId="46" w16cid:durableId="450826210">
    <w:abstractNumId w:val="59"/>
  </w:num>
  <w:num w:numId="47" w16cid:durableId="656614820">
    <w:abstractNumId w:val="43"/>
  </w:num>
  <w:num w:numId="48" w16cid:durableId="1700542747">
    <w:abstractNumId w:val="30"/>
  </w:num>
  <w:num w:numId="49" w16cid:durableId="1721128992">
    <w:abstractNumId w:val="22"/>
  </w:num>
  <w:num w:numId="50" w16cid:durableId="954798287">
    <w:abstractNumId w:val="78"/>
  </w:num>
  <w:num w:numId="51" w16cid:durableId="788159419">
    <w:abstractNumId w:val="36"/>
  </w:num>
  <w:num w:numId="52" w16cid:durableId="1306160374">
    <w:abstractNumId w:val="65"/>
  </w:num>
  <w:num w:numId="53" w16cid:durableId="537014758">
    <w:abstractNumId w:val="49"/>
  </w:num>
  <w:num w:numId="54" w16cid:durableId="947855901">
    <w:abstractNumId w:val="1"/>
  </w:num>
  <w:num w:numId="55" w16cid:durableId="1690520449">
    <w:abstractNumId w:val="80"/>
  </w:num>
  <w:num w:numId="56" w16cid:durableId="700207165">
    <w:abstractNumId w:val="7"/>
  </w:num>
  <w:num w:numId="57" w16cid:durableId="1975407044">
    <w:abstractNumId w:val="41"/>
  </w:num>
  <w:num w:numId="58" w16cid:durableId="1345472438">
    <w:abstractNumId w:val="54"/>
  </w:num>
  <w:num w:numId="59" w16cid:durableId="1178303855">
    <w:abstractNumId w:val="63"/>
  </w:num>
  <w:num w:numId="60" w16cid:durableId="849443138">
    <w:abstractNumId w:val="18"/>
  </w:num>
  <w:num w:numId="61" w16cid:durableId="338966345">
    <w:abstractNumId w:val="2"/>
  </w:num>
  <w:num w:numId="62" w16cid:durableId="353308678">
    <w:abstractNumId w:val="19"/>
  </w:num>
  <w:num w:numId="63" w16cid:durableId="155731594">
    <w:abstractNumId w:val="72"/>
  </w:num>
  <w:num w:numId="64" w16cid:durableId="162550256">
    <w:abstractNumId w:val="8"/>
  </w:num>
  <w:num w:numId="65" w16cid:durableId="1523744171">
    <w:abstractNumId w:val="23"/>
  </w:num>
  <w:num w:numId="66" w16cid:durableId="402412510">
    <w:abstractNumId w:val="9"/>
  </w:num>
  <w:num w:numId="67" w16cid:durableId="81920142">
    <w:abstractNumId w:val="66"/>
  </w:num>
  <w:num w:numId="68" w16cid:durableId="1597713170">
    <w:abstractNumId w:val="20"/>
  </w:num>
  <w:num w:numId="69" w16cid:durableId="1459372780">
    <w:abstractNumId w:val="13"/>
  </w:num>
  <w:num w:numId="70" w16cid:durableId="1635522135">
    <w:abstractNumId w:val="77"/>
  </w:num>
  <w:num w:numId="71" w16cid:durableId="1075475274">
    <w:abstractNumId w:val="51"/>
  </w:num>
  <w:num w:numId="72" w16cid:durableId="1945917485">
    <w:abstractNumId w:val="31"/>
  </w:num>
  <w:num w:numId="73" w16cid:durableId="1682122387">
    <w:abstractNumId w:val="15"/>
  </w:num>
  <w:num w:numId="74" w16cid:durableId="1012679777">
    <w:abstractNumId w:val="6"/>
  </w:num>
  <w:num w:numId="75" w16cid:durableId="2071466232">
    <w:abstractNumId w:val="37"/>
  </w:num>
  <w:num w:numId="76" w16cid:durableId="1788237817">
    <w:abstractNumId w:val="82"/>
  </w:num>
  <w:num w:numId="77" w16cid:durableId="331834837">
    <w:abstractNumId w:val="28"/>
  </w:num>
  <w:num w:numId="78" w16cid:durableId="891577219">
    <w:abstractNumId w:val="47"/>
  </w:num>
  <w:num w:numId="79" w16cid:durableId="990645220">
    <w:abstractNumId w:val="73"/>
  </w:num>
  <w:num w:numId="80" w16cid:durableId="124086971">
    <w:abstractNumId w:val="69"/>
  </w:num>
  <w:num w:numId="81" w16cid:durableId="648443388">
    <w:abstractNumId w:val="4"/>
  </w:num>
  <w:num w:numId="82" w16cid:durableId="221908125">
    <w:abstractNumId w:val="75"/>
  </w:num>
  <w:num w:numId="83" w16cid:durableId="2124641736">
    <w:abstractNumId w:val="50"/>
  </w:num>
  <w:num w:numId="84" w16cid:durableId="919022361">
    <w:abstractNumId w:val="17"/>
  </w:num>
  <w:num w:numId="85" w16cid:durableId="611743896">
    <w:abstractNumId w:val="38"/>
  </w:num>
  <w:numIdMacAtCleanup w:val="8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DASAMY, Marimuthu">
    <w15:presenceInfo w15:providerId="AD" w15:userId="S::mmadasamy@syncordisconsulting.com::2aef1913-f0fc-44dd-b766-a085f191dc77"/>
  </w15:person>
  <w15:person w15:author="Lakshmipriya J">
    <w15:presenceInfo w15:providerId="AD" w15:userId="S::jlakshmipriya@temenos.com::bbb9fe7d-ebc5-4869-80ed-059b36df10ef"/>
  </w15:person>
  <w15:person w15:author="Marimuthu M">
    <w15:presenceInfo w15:providerId="AD" w15:userId="S::Marimuthu.10674963@ltimindtree.com::5b9c3020-522b-4b2f-a082-f02476baeb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characterSpacingControl w:val="doNotCompress"/>
  <w:hdrShapeDefaults>
    <o:shapedefaults v:ext="edit" spidmax="2050">
      <o:colormru v:ext="edit" colors="#95adca"/>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1E0"/>
    <w:rsid w:val="0000047A"/>
    <w:rsid w:val="00000A3C"/>
    <w:rsid w:val="0000142C"/>
    <w:rsid w:val="000019C2"/>
    <w:rsid w:val="00002441"/>
    <w:rsid w:val="00002A08"/>
    <w:rsid w:val="00002ED2"/>
    <w:rsid w:val="000030B7"/>
    <w:rsid w:val="00003BED"/>
    <w:rsid w:val="00003D6C"/>
    <w:rsid w:val="00005601"/>
    <w:rsid w:val="00005A4F"/>
    <w:rsid w:val="00005E0A"/>
    <w:rsid w:val="00006F41"/>
    <w:rsid w:val="000070A3"/>
    <w:rsid w:val="00007D28"/>
    <w:rsid w:val="00010850"/>
    <w:rsid w:val="00010EA5"/>
    <w:rsid w:val="000110E8"/>
    <w:rsid w:val="00011635"/>
    <w:rsid w:val="0001180F"/>
    <w:rsid w:val="0001181B"/>
    <w:rsid w:val="000119DC"/>
    <w:rsid w:val="00011B96"/>
    <w:rsid w:val="00012283"/>
    <w:rsid w:val="000129F6"/>
    <w:rsid w:val="000133CA"/>
    <w:rsid w:val="0001340A"/>
    <w:rsid w:val="00013762"/>
    <w:rsid w:val="00013929"/>
    <w:rsid w:val="00013F03"/>
    <w:rsid w:val="00014D4C"/>
    <w:rsid w:val="00014FD3"/>
    <w:rsid w:val="000155CF"/>
    <w:rsid w:val="00016435"/>
    <w:rsid w:val="000167AE"/>
    <w:rsid w:val="00016C5B"/>
    <w:rsid w:val="00016F87"/>
    <w:rsid w:val="0001701A"/>
    <w:rsid w:val="00017CCA"/>
    <w:rsid w:val="00020404"/>
    <w:rsid w:val="00020C6E"/>
    <w:rsid w:val="0002239A"/>
    <w:rsid w:val="00022538"/>
    <w:rsid w:val="000236B2"/>
    <w:rsid w:val="000237D9"/>
    <w:rsid w:val="0002431B"/>
    <w:rsid w:val="00024752"/>
    <w:rsid w:val="0002538B"/>
    <w:rsid w:val="00026B52"/>
    <w:rsid w:val="00026DEA"/>
    <w:rsid w:val="000274EB"/>
    <w:rsid w:val="000275C2"/>
    <w:rsid w:val="0003008E"/>
    <w:rsid w:val="000301D8"/>
    <w:rsid w:val="00030A19"/>
    <w:rsid w:val="0003232A"/>
    <w:rsid w:val="000323B5"/>
    <w:rsid w:val="00032DBD"/>
    <w:rsid w:val="0003304F"/>
    <w:rsid w:val="00033440"/>
    <w:rsid w:val="00033458"/>
    <w:rsid w:val="00033519"/>
    <w:rsid w:val="000338C8"/>
    <w:rsid w:val="00034000"/>
    <w:rsid w:val="0003415D"/>
    <w:rsid w:val="000352D6"/>
    <w:rsid w:val="0003559C"/>
    <w:rsid w:val="0003676C"/>
    <w:rsid w:val="000375A5"/>
    <w:rsid w:val="000407DE"/>
    <w:rsid w:val="00040C79"/>
    <w:rsid w:val="00040F7E"/>
    <w:rsid w:val="0004127D"/>
    <w:rsid w:val="00041329"/>
    <w:rsid w:val="0004188C"/>
    <w:rsid w:val="00041E61"/>
    <w:rsid w:val="0004244C"/>
    <w:rsid w:val="0004307D"/>
    <w:rsid w:val="0004309B"/>
    <w:rsid w:val="000433ED"/>
    <w:rsid w:val="00043710"/>
    <w:rsid w:val="0004394C"/>
    <w:rsid w:val="00045182"/>
    <w:rsid w:val="0004547B"/>
    <w:rsid w:val="00045EBE"/>
    <w:rsid w:val="000464EA"/>
    <w:rsid w:val="00047265"/>
    <w:rsid w:val="000473EC"/>
    <w:rsid w:val="0005145C"/>
    <w:rsid w:val="000516A7"/>
    <w:rsid w:val="00051A3D"/>
    <w:rsid w:val="00051ADC"/>
    <w:rsid w:val="0005201B"/>
    <w:rsid w:val="000522B1"/>
    <w:rsid w:val="000524BA"/>
    <w:rsid w:val="00053B05"/>
    <w:rsid w:val="00053DEF"/>
    <w:rsid w:val="00054221"/>
    <w:rsid w:val="00055AA5"/>
    <w:rsid w:val="0005631F"/>
    <w:rsid w:val="00056353"/>
    <w:rsid w:val="00056842"/>
    <w:rsid w:val="00057E31"/>
    <w:rsid w:val="00057E6F"/>
    <w:rsid w:val="00057EC0"/>
    <w:rsid w:val="00060968"/>
    <w:rsid w:val="00061247"/>
    <w:rsid w:val="000614C6"/>
    <w:rsid w:val="00061500"/>
    <w:rsid w:val="00061D4A"/>
    <w:rsid w:val="0006223D"/>
    <w:rsid w:val="000623FA"/>
    <w:rsid w:val="00062617"/>
    <w:rsid w:val="0006269D"/>
    <w:rsid w:val="00062DBE"/>
    <w:rsid w:val="000638D5"/>
    <w:rsid w:val="00063A3F"/>
    <w:rsid w:val="00063E06"/>
    <w:rsid w:val="00063E65"/>
    <w:rsid w:val="00063F1D"/>
    <w:rsid w:val="0006405B"/>
    <w:rsid w:val="00064316"/>
    <w:rsid w:val="000644C1"/>
    <w:rsid w:val="0006556B"/>
    <w:rsid w:val="00065656"/>
    <w:rsid w:val="000657FD"/>
    <w:rsid w:val="000659EB"/>
    <w:rsid w:val="00066EA9"/>
    <w:rsid w:val="000674E2"/>
    <w:rsid w:val="00070EFD"/>
    <w:rsid w:val="00071AED"/>
    <w:rsid w:val="000720BA"/>
    <w:rsid w:val="000722A6"/>
    <w:rsid w:val="0007242A"/>
    <w:rsid w:val="00072526"/>
    <w:rsid w:val="0007258B"/>
    <w:rsid w:val="00072AA3"/>
    <w:rsid w:val="00073968"/>
    <w:rsid w:val="00073D8B"/>
    <w:rsid w:val="00074044"/>
    <w:rsid w:val="000742A1"/>
    <w:rsid w:val="00074730"/>
    <w:rsid w:val="00075A9C"/>
    <w:rsid w:val="00075D7B"/>
    <w:rsid w:val="000760CB"/>
    <w:rsid w:val="000763E3"/>
    <w:rsid w:val="00076EBB"/>
    <w:rsid w:val="00077058"/>
    <w:rsid w:val="0007708B"/>
    <w:rsid w:val="0007721D"/>
    <w:rsid w:val="0007728F"/>
    <w:rsid w:val="00077839"/>
    <w:rsid w:val="0008042E"/>
    <w:rsid w:val="00080891"/>
    <w:rsid w:val="00080AED"/>
    <w:rsid w:val="00081F47"/>
    <w:rsid w:val="00082018"/>
    <w:rsid w:val="00082148"/>
    <w:rsid w:val="00083DC6"/>
    <w:rsid w:val="00084666"/>
    <w:rsid w:val="00085DBD"/>
    <w:rsid w:val="00086174"/>
    <w:rsid w:val="000863FA"/>
    <w:rsid w:val="000865FF"/>
    <w:rsid w:val="00086CE9"/>
    <w:rsid w:val="00086DD3"/>
    <w:rsid w:val="00087E8D"/>
    <w:rsid w:val="000900BE"/>
    <w:rsid w:val="00090156"/>
    <w:rsid w:val="00091075"/>
    <w:rsid w:val="00091E65"/>
    <w:rsid w:val="00091F63"/>
    <w:rsid w:val="000922A1"/>
    <w:rsid w:val="000931D0"/>
    <w:rsid w:val="000933B7"/>
    <w:rsid w:val="00093636"/>
    <w:rsid w:val="00093700"/>
    <w:rsid w:val="000946AD"/>
    <w:rsid w:val="00094A7D"/>
    <w:rsid w:val="000970EB"/>
    <w:rsid w:val="000978C6"/>
    <w:rsid w:val="00097BC8"/>
    <w:rsid w:val="00097D24"/>
    <w:rsid w:val="00097D52"/>
    <w:rsid w:val="00097E9E"/>
    <w:rsid w:val="000A07FF"/>
    <w:rsid w:val="000A082B"/>
    <w:rsid w:val="000A0CAF"/>
    <w:rsid w:val="000A0E34"/>
    <w:rsid w:val="000A0E9C"/>
    <w:rsid w:val="000A12EF"/>
    <w:rsid w:val="000A1A0A"/>
    <w:rsid w:val="000A22EA"/>
    <w:rsid w:val="000A2415"/>
    <w:rsid w:val="000A2D10"/>
    <w:rsid w:val="000A2F62"/>
    <w:rsid w:val="000A3153"/>
    <w:rsid w:val="000A38C8"/>
    <w:rsid w:val="000A3B94"/>
    <w:rsid w:val="000A4230"/>
    <w:rsid w:val="000A45D1"/>
    <w:rsid w:val="000A5C78"/>
    <w:rsid w:val="000A5D6D"/>
    <w:rsid w:val="000A794E"/>
    <w:rsid w:val="000B012E"/>
    <w:rsid w:val="000B0349"/>
    <w:rsid w:val="000B0B79"/>
    <w:rsid w:val="000B0C09"/>
    <w:rsid w:val="000B0C37"/>
    <w:rsid w:val="000B295B"/>
    <w:rsid w:val="000B2B9A"/>
    <w:rsid w:val="000B2DD6"/>
    <w:rsid w:val="000B3722"/>
    <w:rsid w:val="000B378E"/>
    <w:rsid w:val="000B3AD4"/>
    <w:rsid w:val="000B3FF3"/>
    <w:rsid w:val="000B456D"/>
    <w:rsid w:val="000B4885"/>
    <w:rsid w:val="000B532B"/>
    <w:rsid w:val="000B53F7"/>
    <w:rsid w:val="000B56B5"/>
    <w:rsid w:val="000B5755"/>
    <w:rsid w:val="000B5866"/>
    <w:rsid w:val="000B5AFA"/>
    <w:rsid w:val="000B5F53"/>
    <w:rsid w:val="000B67CD"/>
    <w:rsid w:val="000B6B07"/>
    <w:rsid w:val="000B6C22"/>
    <w:rsid w:val="000B755B"/>
    <w:rsid w:val="000B7578"/>
    <w:rsid w:val="000C15C5"/>
    <w:rsid w:val="000C178F"/>
    <w:rsid w:val="000C2616"/>
    <w:rsid w:val="000C2671"/>
    <w:rsid w:val="000C27DE"/>
    <w:rsid w:val="000C322E"/>
    <w:rsid w:val="000C6324"/>
    <w:rsid w:val="000C68F3"/>
    <w:rsid w:val="000C6A3A"/>
    <w:rsid w:val="000C6B2C"/>
    <w:rsid w:val="000C6BEE"/>
    <w:rsid w:val="000C7731"/>
    <w:rsid w:val="000C7B48"/>
    <w:rsid w:val="000D009D"/>
    <w:rsid w:val="000D02F5"/>
    <w:rsid w:val="000D1338"/>
    <w:rsid w:val="000D14D1"/>
    <w:rsid w:val="000D1694"/>
    <w:rsid w:val="000D20F4"/>
    <w:rsid w:val="000D21A2"/>
    <w:rsid w:val="000D2DF5"/>
    <w:rsid w:val="000D37B2"/>
    <w:rsid w:val="000D39B9"/>
    <w:rsid w:val="000D3DCD"/>
    <w:rsid w:val="000D4681"/>
    <w:rsid w:val="000D490E"/>
    <w:rsid w:val="000D49CE"/>
    <w:rsid w:val="000D5F9E"/>
    <w:rsid w:val="000D6502"/>
    <w:rsid w:val="000D677C"/>
    <w:rsid w:val="000D6B92"/>
    <w:rsid w:val="000D738E"/>
    <w:rsid w:val="000D7CD6"/>
    <w:rsid w:val="000E0302"/>
    <w:rsid w:val="000E031D"/>
    <w:rsid w:val="000E045D"/>
    <w:rsid w:val="000E0852"/>
    <w:rsid w:val="000E1005"/>
    <w:rsid w:val="000E2517"/>
    <w:rsid w:val="000E26F7"/>
    <w:rsid w:val="000E27AF"/>
    <w:rsid w:val="000E2F9B"/>
    <w:rsid w:val="000E3E0C"/>
    <w:rsid w:val="000E51CE"/>
    <w:rsid w:val="000E5249"/>
    <w:rsid w:val="000E55BF"/>
    <w:rsid w:val="000E5AB5"/>
    <w:rsid w:val="000E6014"/>
    <w:rsid w:val="000E64A0"/>
    <w:rsid w:val="000E680B"/>
    <w:rsid w:val="000E6B96"/>
    <w:rsid w:val="000E6D05"/>
    <w:rsid w:val="000F02E8"/>
    <w:rsid w:val="000F05F0"/>
    <w:rsid w:val="000F0AE0"/>
    <w:rsid w:val="000F0D69"/>
    <w:rsid w:val="000F13BF"/>
    <w:rsid w:val="000F2050"/>
    <w:rsid w:val="000F2637"/>
    <w:rsid w:val="000F2BA3"/>
    <w:rsid w:val="000F2E06"/>
    <w:rsid w:val="000F3AEE"/>
    <w:rsid w:val="000F3C97"/>
    <w:rsid w:val="000F4554"/>
    <w:rsid w:val="000F4724"/>
    <w:rsid w:val="000F4B41"/>
    <w:rsid w:val="000F501A"/>
    <w:rsid w:val="000F522A"/>
    <w:rsid w:val="000F54A2"/>
    <w:rsid w:val="000F5D52"/>
    <w:rsid w:val="000F5E02"/>
    <w:rsid w:val="000F61DB"/>
    <w:rsid w:val="000F63DB"/>
    <w:rsid w:val="000F64A4"/>
    <w:rsid w:val="000F67B0"/>
    <w:rsid w:val="000F6A28"/>
    <w:rsid w:val="000F742B"/>
    <w:rsid w:val="000F7463"/>
    <w:rsid w:val="0010001E"/>
    <w:rsid w:val="00100D1B"/>
    <w:rsid w:val="00100ECF"/>
    <w:rsid w:val="001010C0"/>
    <w:rsid w:val="00101593"/>
    <w:rsid w:val="00101C8B"/>
    <w:rsid w:val="0010335F"/>
    <w:rsid w:val="0010374C"/>
    <w:rsid w:val="00103E9D"/>
    <w:rsid w:val="00104133"/>
    <w:rsid w:val="00104691"/>
    <w:rsid w:val="00105712"/>
    <w:rsid w:val="00105B44"/>
    <w:rsid w:val="00107523"/>
    <w:rsid w:val="0010758F"/>
    <w:rsid w:val="00107679"/>
    <w:rsid w:val="00107B5C"/>
    <w:rsid w:val="001108AE"/>
    <w:rsid w:val="00110F43"/>
    <w:rsid w:val="00111BEF"/>
    <w:rsid w:val="00111F3F"/>
    <w:rsid w:val="001120FB"/>
    <w:rsid w:val="00112FF5"/>
    <w:rsid w:val="00113341"/>
    <w:rsid w:val="00113428"/>
    <w:rsid w:val="001143B2"/>
    <w:rsid w:val="00114954"/>
    <w:rsid w:val="00114CC7"/>
    <w:rsid w:val="0011520C"/>
    <w:rsid w:val="001154F4"/>
    <w:rsid w:val="00115C3E"/>
    <w:rsid w:val="0011610B"/>
    <w:rsid w:val="00116617"/>
    <w:rsid w:val="0011796C"/>
    <w:rsid w:val="001200DC"/>
    <w:rsid w:val="00120199"/>
    <w:rsid w:val="00120533"/>
    <w:rsid w:val="00120681"/>
    <w:rsid w:val="001207AE"/>
    <w:rsid w:val="00120A32"/>
    <w:rsid w:val="00121075"/>
    <w:rsid w:val="00121327"/>
    <w:rsid w:val="00121333"/>
    <w:rsid w:val="001217A8"/>
    <w:rsid w:val="00121B3F"/>
    <w:rsid w:val="0012261B"/>
    <w:rsid w:val="00122C7B"/>
    <w:rsid w:val="001232B2"/>
    <w:rsid w:val="00123562"/>
    <w:rsid w:val="00123581"/>
    <w:rsid w:val="001237C0"/>
    <w:rsid w:val="00123C82"/>
    <w:rsid w:val="00123D13"/>
    <w:rsid w:val="0012528A"/>
    <w:rsid w:val="0012547C"/>
    <w:rsid w:val="00125BAB"/>
    <w:rsid w:val="00125E91"/>
    <w:rsid w:val="00125FC4"/>
    <w:rsid w:val="001261FE"/>
    <w:rsid w:val="001268C5"/>
    <w:rsid w:val="00126B71"/>
    <w:rsid w:val="00126C2E"/>
    <w:rsid w:val="00127807"/>
    <w:rsid w:val="00130CFB"/>
    <w:rsid w:val="00131398"/>
    <w:rsid w:val="00131443"/>
    <w:rsid w:val="00131718"/>
    <w:rsid w:val="0013202C"/>
    <w:rsid w:val="00133949"/>
    <w:rsid w:val="00133D74"/>
    <w:rsid w:val="0013638B"/>
    <w:rsid w:val="0013676F"/>
    <w:rsid w:val="001368F5"/>
    <w:rsid w:val="001370EC"/>
    <w:rsid w:val="00137347"/>
    <w:rsid w:val="00137BDA"/>
    <w:rsid w:val="0014026F"/>
    <w:rsid w:val="00140FD1"/>
    <w:rsid w:val="00140FF8"/>
    <w:rsid w:val="001413D0"/>
    <w:rsid w:val="001413E0"/>
    <w:rsid w:val="001415DE"/>
    <w:rsid w:val="00141DF4"/>
    <w:rsid w:val="001423C9"/>
    <w:rsid w:val="0014269E"/>
    <w:rsid w:val="001429BD"/>
    <w:rsid w:val="00142C4F"/>
    <w:rsid w:val="00142F3C"/>
    <w:rsid w:val="00142FF2"/>
    <w:rsid w:val="001432F7"/>
    <w:rsid w:val="00145215"/>
    <w:rsid w:val="00145526"/>
    <w:rsid w:val="001455A7"/>
    <w:rsid w:val="001455F7"/>
    <w:rsid w:val="001457A6"/>
    <w:rsid w:val="00145953"/>
    <w:rsid w:val="001459E2"/>
    <w:rsid w:val="00146155"/>
    <w:rsid w:val="0014663F"/>
    <w:rsid w:val="00147685"/>
    <w:rsid w:val="00147D2C"/>
    <w:rsid w:val="00150666"/>
    <w:rsid w:val="00150A3A"/>
    <w:rsid w:val="00150F36"/>
    <w:rsid w:val="00151B67"/>
    <w:rsid w:val="00152122"/>
    <w:rsid w:val="0015289A"/>
    <w:rsid w:val="00152C3D"/>
    <w:rsid w:val="00153577"/>
    <w:rsid w:val="001537B5"/>
    <w:rsid w:val="0015446D"/>
    <w:rsid w:val="00154C8E"/>
    <w:rsid w:val="00157294"/>
    <w:rsid w:val="00157801"/>
    <w:rsid w:val="00160AD5"/>
    <w:rsid w:val="00161001"/>
    <w:rsid w:val="00161E65"/>
    <w:rsid w:val="0016356D"/>
    <w:rsid w:val="001637BD"/>
    <w:rsid w:val="00164D24"/>
    <w:rsid w:val="00164FC2"/>
    <w:rsid w:val="001651FE"/>
    <w:rsid w:val="00165519"/>
    <w:rsid w:val="0016633B"/>
    <w:rsid w:val="0016650B"/>
    <w:rsid w:val="00167A6C"/>
    <w:rsid w:val="00170279"/>
    <w:rsid w:val="00170444"/>
    <w:rsid w:val="001713C6"/>
    <w:rsid w:val="0017162D"/>
    <w:rsid w:val="00171D7D"/>
    <w:rsid w:val="0017256B"/>
    <w:rsid w:val="00172CC3"/>
    <w:rsid w:val="00173046"/>
    <w:rsid w:val="0017304C"/>
    <w:rsid w:val="0017369A"/>
    <w:rsid w:val="00173DE8"/>
    <w:rsid w:val="00174DC5"/>
    <w:rsid w:val="00174DDC"/>
    <w:rsid w:val="0017512C"/>
    <w:rsid w:val="0017536E"/>
    <w:rsid w:val="00175603"/>
    <w:rsid w:val="00175D0F"/>
    <w:rsid w:val="00176594"/>
    <w:rsid w:val="0017664F"/>
    <w:rsid w:val="00176654"/>
    <w:rsid w:val="001766F0"/>
    <w:rsid w:val="001769E0"/>
    <w:rsid w:val="00176B5B"/>
    <w:rsid w:val="00176BCD"/>
    <w:rsid w:val="00177026"/>
    <w:rsid w:val="0017767F"/>
    <w:rsid w:val="0017768B"/>
    <w:rsid w:val="00177D03"/>
    <w:rsid w:val="00180002"/>
    <w:rsid w:val="00180542"/>
    <w:rsid w:val="00180EC8"/>
    <w:rsid w:val="00181285"/>
    <w:rsid w:val="00182593"/>
    <w:rsid w:val="00182693"/>
    <w:rsid w:val="00182FFE"/>
    <w:rsid w:val="001833DC"/>
    <w:rsid w:val="001842D4"/>
    <w:rsid w:val="001858A5"/>
    <w:rsid w:val="00185E95"/>
    <w:rsid w:val="00186ABA"/>
    <w:rsid w:val="00186EA1"/>
    <w:rsid w:val="0018704A"/>
    <w:rsid w:val="001879AE"/>
    <w:rsid w:val="0019021A"/>
    <w:rsid w:val="0019064A"/>
    <w:rsid w:val="0019222D"/>
    <w:rsid w:val="0019255E"/>
    <w:rsid w:val="00193694"/>
    <w:rsid w:val="001943ED"/>
    <w:rsid w:val="00194796"/>
    <w:rsid w:val="00194B3C"/>
    <w:rsid w:val="00194F20"/>
    <w:rsid w:val="00195EEA"/>
    <w:rsid w:val="00195F4D"/>
    <w:rsid w:val="00197455"/>
    <w:rsid w:val="00197AF8"/>
    <w:rsid w:val="001A0A1A"/>
    <w:rsid w:val="001A135F"/>
    <w:rsid w:val="001A1C7A"/>
    <w:rsid w:val="001A1DAB"/>
    <w:rsid w:val="001A218B"/>
    <w:rsid w:val="001A22EA"/>
    <w:rsid w:val="001A2E1F"/>
    <w:rsid w:val="001A3645"/>
    <w:rsid w:val="001A38A7"/>
    <w:rsid w:val="001A38AE"/>
    <w:rsid w:val="001A3D5B"/>
    <w:rsid w:val="001A4202"/>
    <w:rsid w:val="001A5319"/>
    <w:rsid w:val="001A54FB"/>
    <w:rsid w:val="001A62C0"/>
    <w:rsid w:val="001A642B"/>
    <w:rsid w:val="001A6551"/>
    <w:rsid w:val="001A6A97"/>
    <w:rsid w:val="001A759A"/>
    <w:rsid w:val="001A76FB"/>
    <w:rsid w:val="001A7946"/>
    <w:rsid w:val="001B062B"/>
    <w:rsid w:val="001B0D05"/>
    <w:rsid w:val="001B1040"/>
    <w:rsid w:val="001B2086"/>
    <w:rsid w:val="001B211F"/>
    <w:rsid w:val="001B286C"/>
    <w:rsid w:val="001B28AA"/>
    <w:rsid w:val="001B3183"/>
    <w:rsid w:val="001B3708"/>
    <w:rsid w:val="001B3B71"/>
    <w:rsid w:val="001B4199"/>
    <w:rsid w:val="001B435B"/>
    <w:rsid w:val="001B439F"/>
    <w:rsid w:val="001B4A7D"/>
    <w:rsid w:val="001B4A9C"/>
    <w:rsid w:val="001B50D9"/>
    <w:rsid w:val="001B54B3"/>
    <w:rsid w:val="001B7278"/>
    <w:rsid w:val="001C0FE6"/>
    <w:rsid w:val="001C1AFE"/>
    <w:rsid w:val="001C2EE1"/>
    <w:rsid w:val="001C3E4C"/>
    <w:rsid w:val="001C3E9D"/>
    <w:rsid w:val="001C414A"/>
    <w:rsid w:val="001C4405"/>
    <w:rsid w:val="001C5D3C"/>
    <w:rsid w:val="001C65C5"/>
    <w:rsid w:val="001C7DEF"/>
    <w:rsid w:val="001D0BB4"/>
    <w:rsid w:val="001D1111"/>
    <w:rsid w:val="001D1224"/>
    <w:rsid w:val="001D1BED"/>
    <w:rsid w:val="001D1E17"/>
    <w:rsid w:val="001D3261"/>
    <w:rsid w:val="001D3A0C"/>
    <w:rsid w:val="001D41D3"/>
    <w:rsid w:val="001D4A4A"/>
    <w:rsid w:val="001D50D2"/>
    <w:rsid w:val="001D5612"/>
    <w:rsid w:val="001D5631"/>
    <w:rsid w:val="001D5854"/>
    <w:rsid w:val="001D5C42"/>
    <w:rsid w:val="001D5CBC"/>
    <w:rsid w:val="001D5DA4"/>
    <w:rsid w:val="001D723C"/>
    <w:rsid w:val="001D7742"/>
    <w:rsid w:val="001D7E64"/>
    <w:rsid w:val="001E0016"/>
    <w:rsid w:val="001E00F8"/>
    <w:rsid w:val="001E03C7"/>
    <w:rsid w:val="001E09B1"/>
    <w:rsid w:val="001E146C"/>
    <w:rsid w:val="001E248B"/>
    <w:rsid w:val="001E2BA5"/>
    <w:rsid w:val="001E3766"/>
    <w:rsid w:val="001E3C4F"/>
    <w:rsid w:val="001E3EFE"/>
    <w:rsid w:val="001E4454"/>
    <w:rsid w:val="001E4B48"/>
    <w:rsid w:val="001E59E8"/>
    <w:rsid w:val="001E5F42"/>
    <w:rsid w:val="001E6836"/>
    <w:rsid w:val="001E6C39"/>
    <w:rsid w:val="001E6E2B"/>
    <w:rsid w:val="001F199D"/>
    <w:rsid w:val="001F1B79"/>
    <w:rsid w:val="001F1FEA"/>
    <w:rsid w:val="001F2D15"/>
    <w:rsid w:val="001F2EA5"/>
    <w:rsid w:val="001F2EBE"/>
    <w:rsid w:val="001F4EEC"/>
    <w:rsid w:val="001F4F4B"/>
    <w:rsid w:val="001F56DE"/>
    <w:rsid w:val="001F629E"/>
    <w:rsid w:val="001F7385"/>
    <w:rsid w:val="001F7C9A"/>
    <w:rsid w:val="002001B8"/>
    <w:rsid w:val="002007AD"/>
    <w:rsid w:val="00202458"/>
    <w:rsid w:val="00202AD9"/>
    <w:rsid w:val="00202EEF"/>
    <w:rsid w:val="00202F82"/>
    <w:rsid w:val="002032C9"/>
    <w:rsid w:val="00204445"/>
    <w:rsid w:val="0020540C"/>
    <w:rsid w:val="00206147"/>
    <w:rsid w:val="0020618C"/>
    <w:rsid w:val="0021035A"/>
    <w:rsid w:val="00210A1D"/>
    <w:rsid w:val="002110BD"/>
    <w:rsid w:val="002114C0"/>
    <w:rsid w:val="0021196F"/>
    <w:rsid w:val="002119B9"/>
    <w:rsid w:val="00212333"/>
    <w:rsid w:val="002124AB"/>
    <w:rsid w:val="002131D3"/>
    <w:rsid w:val="002134E0"/>
    <w:rsid w:val="00213785"/>
    <w:rsid w:val="00213BCA"/>
    <w:rsid w:val="002143B2"/>
    <w:rsid w:val="0021487F"/>
    <w:rsid w:val="0021496F"/>
    <w:rsid w:val="00214CC2"/>
    <w:rsid w:val="00214EEA"/>
    <w:rsid w:val="002159E9"/>
    <w:rsid w:val="00215E6C"/>
    <w:rsid w:val="00215FC1"/>
    <w:rsid w:val="00216644"/>
    <w:rsid w:val="00216CE0"/>
    <w:rsid w:val="002170B2"/>
    <w:rsid w:val="0021731D"/>
    <w:rsid w:val="00220079"/>
    <w:rsid w:val="0022034F"/>
    <w:rsid w:val="00220448"/>
    <w:rsid w:val="00220A55"/>
    <w:rsid w:val="00221CAF"/>
    <w:rsid w:val="00221CB7"/>
    <w:rsid w:val="0022217C"/>
    <w:rsid w:val="00222437"/>
    <w:rsid w:val="00222AE9"/>
    <w:rsid w:val="00223312"/>
    <w:rsid w:val="00223911"/>
    <w:rsid w:val="00223D0B"/>
    <w:rsid w:val="00223FEF"/>
    <w:rsid w:val="00224C9A"/>
    <w:rsid w:val="00224CC6"/>
    <w:rsid w:val="00224F4A"/>
    <w:rsid w:val="0022566C"/>
    <w:rsid w:val="00225F02"/>
    <w:rsid w:val="002270E8"/>
    <w:rsid w:val="00227241"/>
    <w:rsid w:val="0022738A"/>
    <w:rsid w:val="0022755E"/>
    <w:rsid w:val="002277A1"/>
    <w:rsid w:val="0023013A"/>
    <w:rsid w:val="002303A5"/>
    <w:rsid w:val="002307ED"/>
    <w:rsid w:val="00230D5A"/>
    <w:rsid w:val="0023241F"/>
    <w:rsid w:val="00232BC2"/>
    <w:rsid w:val="00232E71"/>
    <w:rsid w:val="002331C9"/>
    <w:rsid w:val="002334AD"/>
    <w:rsid w:val="0023384F"/>
    <w:rsid w:val="00233AC4"/>
    <w:rsid w:val="00234293"/>
    <w:rsid w:val="002342C9"/>
    <w:rsid w:val="002345A4"/>
    <w:rsid w:val="00234CD6"/>
    <w:rsid w:val="0023502F"/>
    <w:rsid w:val="00235205"/>
    <w:rsid w:val="002353E5"/>
    <w:rsid w:val="00235806"/>
    <w:rsid w:val="00235B24"/>
    <w:rsid w:val="002372C4"/>
    <w:rsid w:val="00240182"/>
    <w:rsid w:val="002415F6"/>
    <w:rsid w:val="0024198C"/>
    <w:rsid w:val="00241DE6"/>
    <w:rsid w:val="00241EE0"/>
    <w:rsid w:val="0024213B"/>
    <w:rsid w:val="00242ABF"/>
    <w:rsid w:val="00242C5F"/>
    <w:rsid w:val="00243472"/>
    <w:rsid w:val="00243BC2"/>
    <w:rsid w:val="00243E84"/>
    <w:rsid w:val="00243F07"/>
    <w:rsid w:val="0024472D"/>
    <w:rsid w:val="00244784"/>
    <w:rsid w:val="00244982"/>
    <w:rsid w:val="00244F7B"/>
    <w:rsid w:val="002459CE"/>
    <w:rsid w:val="002467B9"/>
    <w:rsid w:val="00246C37"/>
    <w:rsid w:val="00246F3A"/>
    <w:rsid w:val="00247D0D"/>
    <w:rsid w:val="00250DC3"/>
    <w:rsid w:val="00251357"/>
    <w:rsid w:val="00251390"/>
    <w:rsid w:val="00251E84"/>
    <w:rsid w:val="00252353"/>
    <w:rsid w:val="0025237E"/>
    <w:rsid w:val="00252797"/>
    <w:rsid w:val="00252FE8"/>
    <w:rsid w:val="0025302A"/>
    <w:rsid w:val="00253F89"/>
    <w:rsid w:val="002550DB"/>
    <w:rsid w:val="00255BBC"/>
    <w:rsid w:val="00255DD6"/>
    <w:rsid w:val="002561D1"/>
    <w:rsid w:val="00256A2A"/>
    <w:rsid w:val="00256B64"/>
    <w:rsid w:val="00256BC5"/>
    <w:rsid w:val="00257371"/>
    <w:rsid w:val="00257B50"/>
    <w:rsid w:val="00257D7B"/>
    <w:rsid w:val="002601DD"/>
    <w:rsid w:val="002602B2"/>
    <w:rsid w:val="002602FD"/>
    <w:rsid w:val="00260BD8"/>
    <w:rsid w:val="00261A96"/>
    <w:rsid w:val="00261AAF"/>
    <w:rsid w:val="002625BB"/>
    <w:rsid w:val="002629DD"/>
    <w:rsid w:val="002633CD"/>
    <w:rsid w:val="002635B9"/>
    <w:rsid w:val="002635D6"/>
    <w:rsid w:val="00263800"/>
    <w:rsid w:val="00264212"/>
    <w:rsid w:val="00264D77"/>
    <w:rsid w:val="00265A51"/>
    <w:rsid w:val="0026659C"/>
    <w:rsid w:val="00266685"/>
    <w:rsid w:val="002667D2"/>
    <w:rsid w:val="002673E2"/>
    <w:rsid w:val="002675B6"/>
    <w:rsid w:val="00267BA2"/>
    <w:rsid w:val="00267C67"/>
    <w:rsid w:val="00270313"/>
    <w:rsid w:val="0027038A"/>
    <w:rsid w:val="00271181"/>
    <w:rsid w:val="0027156B"/>
    <w:rsid w:val="00273039"/>
    <w:rsid w:val="002732D2"/>
    <w:rsid w:val="00273487"/>
    <w:rsid w:val="00273578"/>
    <w:rsid w:val="00273A98"/>
    <w:rsid w:val="00273FCC"/>
    <w:rsid w:val="00274458"/>
    <w:rsid w:val="00274B12"/>
    <w:rsid w:val="00274B1E"/>
    <w:rsid w:val="00275303"/>
    <w:rsid w:val="00275604"/>
    <w:rsid w:val="0027596A"/>
    <w:rsid w:val="0027603A"/>
    <w:rsid w:val="0027634B"/>
    <w:rsid w:val="00276350"/>
    <w:rsid w:val="002766AF"/>
    <w:rsid w:val="00276FDB"/>
    <w:rsid w:val="002774C4"/>
    <w:rsid w:val="00277835"/>
    <w:rsid w:val="00277854"/>
    <w:rsid w:val="00277E97"/>
    <w:rsid w:val="00277F43"/>
    <w:rsid w:val="0028085D"/>
    <w:rsid w:val="00280C22"/>
    <w:rsid w:val="0028101A"/>
    <w:rsid w:val="0028164E"/>
    <w:rsid w:val="0028166F"/>
    <w:rsid w:val="002820E5"/>
    <w:rsid w:val="002829E3"/>
    <w:rsid w:val="00283287"/>
    <w:rsid w:val="002836F8"/>
    <w:rsid w:val="00283FC9"/>
    <w:rsid w:val="00284749"/>
    <w:rsid w:val="00286093"/>
    <w:rsid w:val="0028691B"/>
    <w:rsid w:val="00286ACB"/>
    <w:rsid w:val="00286B5B"/>
    <w:rsid w:val="002870E7"/>
    <w:rsid w:val="00287B75"/>
    <w:rsid w:val="002914C6"/>
    <w:rsid w:val="00291CD2"/>
    <w:rsid w:val="00291D30"/>
    <w:rsid w:val="00292378"/>
    <w:rsid w:val="00292718"/>
    <w:rsid w:val="00292DC1"/>
    <w:rsid w:val="002934B6"/>
    <w:rsid w:val="00294091"/>
    <w:rsid w:val="00294E58"/>
    <w:rsid w:val="00295D27"/>
    <w:rsid w:val="00295F91"/>
    <w:rsid w:val="0029678B"/>
    <w:rsid w:val="00296B27"/>
    <w:rsid w:val="00296F71"/>
    <w:rsid w:val="002977AA"/>
    <w:rsid w:val="002A0E29"/>
    <w:rsid w:val="002A0EF0"/>
    <w:rsid w:val="002A199A"/>
    <w:rsid w:val="002A21D1"/>
    <w:rsid w:val="002A220A"/>
    <w:rsid w:val="002A23C4"/>
    <w:rsid w:val="002A31E5"/>
    <w:rsid w:val="002A3784"/>
    <w:rsid w:val="002A3B7C"/>
    <w:rsid w:val="002A4043"/>
    <w:rsid w:val="002A4215"/>
    <w:rsid w:val="002A44B4"/>
    <w:rsid w:val="002A49C1"/>
    <w:rsid w:val="002A5DBB"/>
    <w:rsid w:val="002A6944"/>
    <w:rsid w:val="002A6FE1"/>
    <w:rsid w:val="002A7323"/>
    <w:rsid w:val="002A75FF"/>
    <w:rsid w:val="002B00D0"/>
    <w:rsid w:val="002B05F6"/>
    <w:rsid w:val="002B19A8"/>
    <w:rsid w:val="002B1A02"/>
    <w:rsid w:val="002B2074"/>
    <w:rsid w:val="002B22BB"/>
    <w:rsid w:val="002B2796"/>
    <w:rsid w:val="002B4285"/>
    <w:rsid w:val="002B4689"/>
    <w:rsid w:val="002B4756"/>
    <w:rsid w:val="002B4D37"/>
    <w:rsid w:val="002B5116"/>
    <w:rsid w:val="002B5B53"/>
    <w:rsid w:val="002B6EF6"/>
    <w:rsid w:val="002B781F"/>
    <w:rsid w:val="002C0696"/>
    <w:rsid w:val="002C0CA9"/>
    <w:rsid w:val="002C100D"/>
    <w:rsid w:val="002C1026"/>
    <w:rsid w:val="002C122D"/>
    <w:rsid w:val="002C1E00"/>
    <w:rsid w:val="002C28D3"/>
    <w:rsid w:val="002C29A6"/>
    <w:rsid w:val="002C2C1E"/>
    <w:rsid w:val="002C327E"/>
    <w:rsid w:val="002C335D"/>
    <w:rsid w:val="002C3611"/>
    <w:rsid w:val="002C361B"/>
    <w:rsid w:val="002C403C"/>
    <w:rsid w:val="002C44A6"/>
    <w:rsid w:val="002C4926"/>
    <w:rsid w:val="002C515A"/>
    <w:rsid w:val="002C57C1"/>
    <w:rsid w:val="002C63D9"/>
    <w:rsid w:val="002C6D33"/>
    <w:rsid w:val="002C6D8D"/>
    <w:rsid w:val="002C6F65"/>
    <w:rsid w:val="002C714C"/>
    <w:rsid w:val="002D004E"/>
    <w:rsid w:val="002D0445"/>
    <w:rsid w:val="002D065D"/>
    <w:rsid w:val="002D1DA2"/>
    <w:rsid w:val="002D1F4E"/>
    <w:rsid w:val="002D210D"/>
    <w:rsid w:val="002D273D"/>
    <w:rsid w:val="002D36D6"/>
    <w:rsid w:val="002D4375"/>
    <w:rsid w:val="002D43C2"/>
    <w:rsid w:val="002D4CC4"/>
    <w:rsid w:val="002D56DB"/>
    <w:rsid w:val="002D5BE3"/>
    <w:rsid w:val="002D61CA"/>
    <w:rsid w:val="002D6980"/>
    <w:rsid w:val="002D74C9"/>
    <w:rsid w:val="002E0247"/>
    <w:rsid w:val="002E02B1"/>
    <w:rsid w:val="002E05EF"/>
    <w:rsid w:val="002E0A38"/>
    <w:rsid w:val="002E239A"/>
    <w:rsid w:val="002E2979"/>
    <w:rsid w:val="002E2A4C"/>
    <w:rsid w:val="002E3C29"/>
    <w:rsid w:val="002E3C95"/>
    <w:rsid w:val="002E3F5A"/>
    <w:rsid w:val="002E42A7"/>
    <w:rsid w:val="002E5CD1"/>
    <w:rsid w:val="002E5E89"/>
    <w:rsid w:val="002E6570"/>
    <w:rsid w:val="002E684D"/>
    <w:rsid w:val="002E707F"/>
    <w:rsid w:val="002E71C7"/>
    <w:rsid w:val="002E743D"/>
    <w:rsid w:val="002E77EF"/>
    <w:rsid w:val="002E7D1B"/>
    <w:rsid w:val="002E7E2E"/>
    <w:rsid w:val="002F0426"/>
    <w:rsid w:val="002F078E"/>
    <w:rsid w:val="002F0916"/>
    <w:rsid w:val="002F1990"/>
    <w:rsid w:val="002F2593"/>
    <w:rsid w:val="002F3B03"/>
    <w:rsid w:val="002F3EBD"/>
    <w:rsid w:val="002F4245"/>
    <w:rsid w:val="002F475B"/>
    <w:rsid w:val="002F5150"/>
    <w:rsid w:val="002F570E"/>
    <w:rsid w:val="002F6320"/>
    <w:rsid w:val="002F63CE"/>
    <w:rsid w:val="002F7EBD"/>
    <w:rsid w:val="003006FF"/>
    <w:rsid w:val="003013CF"/>
    <w:rsid w:val="00301A77"/>
    <w:rsid w:val="003020C9"/>
    <w:rsid w:val="003034DA"/>
    <w:rsid w:val="00303834"/>
    <w:rsid w:val="0030395E"/>
    <w:rsid w:val="00304284"/>
    <w:rsid w:val="003045AA"/>
    <w:rsid w:val="00304CC6"/>
    <w:rsid w:val="0030505E"/>
    <w:rsid w:val="00305083"/>
    <w:rsid w:val="00305770"/>
    <w:rsid w:val="00305EF4"/>
    <w:rsid w:val="003061E6"/>
    <w:rsid w:val="00306AE1"/>
    <w:rsid w:val="003072A0"/>
    <w:rsid w:val="0030758D"/>
    <w:rsid w:val="0030774C"/>
    <w:rsid w:val="00307BEE"/>
    <w:rsid w:val="00310558"/>
    <w:rsid w:val="00310593"/>
    <w:rsid w:val="00310599"/>
    <w:rsid w:val="003107A8"/>
    <w:rsid w:val="00310CAD"/>
    <w:rsid w:val="003111F9"/>
    <w:rsid w:val="00311332"/>
    <w:rsid w:val="00311828"/>
    <w:rsid w:val="00312618"/>
    <w:rsid w:val="00312AB3"/>
    <w:rsid w:val="00312CDB"/>
    <w:rsid w:val="0031324D"/>
    <w:rsid w:val="00313F7B"/>
    <w:rsid w:val="003141F3"/>
    <w:rsid w:val="00315D14"/>
    <w:rsid w:val="0031704C"/>
    <w:rsid w:val="0031732C"/>
    <w:rsid w:val="00317DF7"/>
    <w:rsid w:val="00317FDE"/>
    <w:rsid w:val="00320D7F"/>
    <w:rsid w:val="0032105F"/>
    <w:rsid w:val="00321D25"/>
    <w:rsid w:val="003225D0"/>
    <w:rsid w:val="00322793"/>
    <w:rsid w:val="0032283F"/>
    <w:rsid w:val="0032299D"/>
    <w:rsid w:val="00324640"/>
    <w:rsid w:val="003246F8"/>
    <w:rsid w:val="00324843"/>
    <w:rsid w:val="00324BD1"/>
    <w:rsid w:val="00325078"/>
    <w:rsid w:val="003258E5"/>
    <w:rsid w:val="00325A06"/>
    <w:rsid w:val="00326FEF"/>
    <w:rsid w:val="0033032D"/>
    <w:rsid w:val="0033038D"/>
    <w:rsid w:val="003311E7"/>
    <w:rsid w:val="00331398"/>
    <w:rsid w:val="00331F9B"/>
    <w:rsid w:val="0033373F"/>
    <w:rsid w:val="00333861"/>
    <w:rsid w:val="00333965"/>
    <w:rsid w:val="00333982"/>
    <w:rsid w:val="00334968"/>
    <w:rsid w:val="003352D2"/>
    <w:rsid w:val="0033553D"/>
    <w:rsid w:val="003356F5"/>
    <w:rsid w:val="0033617C"/>
    <w:rsid w:val="003375D9"/>
    <w:rsid w:val="00337B7F"/>
    <w:rsid w:val="00337DE0"/>
    <w:rsid w:val="003406AE"/>
    <w:rsid w:val="00340BD3"/>
    <w:rsid w:val="00340DB0"/>
    <w:rsid w:val="00340EF1"/>
    <w:rsid w:val="003411F2"/>
    <w:rsid w:val="003432F6"/>
    <w:rsid w:val="003439BB"/>
    <w:rsid w:val="00343A12"/>
    <w:rsid w:val="00343A3A"/>
    <w:rsid w:val="00343EBB"/>
    <w:rsid w:val="0034400F"/>
    <w:rsid w:val="00344CF8"/>
    <w:rsid w:val="003453F0"/>
    <w:rsid w:val="003464FB"/>
    <w:rsid w:val="00347B8F"/>
    <w:rsid w:val="00350608"/>
    <w:rsid w:val="003509B4"/>
    <w:rsid w:val="003515CA"/>
    <w:rsid w:val="00351843"/>
    <w:rsid w:val="00352607"/>
    <w:rsid w:val="00352D0E"/>
    <w:rsid w:val="0035326D"/>
    <w:rsid w:val="003539F7"/>
    <w:rsid w:val="00353A13"/>
    <w:rsid w:val="003556D2"/>
    <w:rsid w:val="00355D6A"/>
    <w:rsid w:val="00356470"/>
    <w:rsid w:val="0035650D"/>
    <w:rsid w:val="003569AC"/>
    <w:rsid w:val="00360360"/>
    <w:rsid w:val="00360569"/>
    <w:rsid w:val="003619AC"/>
    <w:rsid w:val="00361E04"/>
    <w:rsid w:val="00362C9A"/>
    <w:rsid w:val="003637A1"/>
    <w:rsid w:val="00364306"/>
    <w:rsid w:val="003647B0"/>
    <w:rsid w:val="00364E17"/>
    <w:rsid w:val="00365A03"/>
    <w:rsid w:val="00365CC1"/>
    <w:rsid w:val="00365D2E"/>
    <w:rsid w:val="003666D7"/>
    <w:rsid w:val="0036685A"/>
    <w:rsid w:val="003672BF"/>
    <w:rsid w:val="003678C7"/>
    <w:rsid w:val="00370A0F"/>
    <w:rsid w:val="00370A2F"/>
    <w:rsid w:val="00371050"/>
    <w:rsid w:val="0037112D"/>
    <w:rsid w:val="0037158C"/>
    <w:rsid w:val="003717B1"/>
    <w:rsid w:val="0037183D"/>
    <w:rsid w:val="00371E8D"/>
    <w:rsid w:val="00372B68"/>
    <w:rsid w:val="00372EB6"/>
    <w:rsid w:val="003731BF"/>
    <w:rsid w:val="003734C0"/>
    <w:rsid w:val="00373E0D"/>
    <w:rsid w:val="003756F0"/>
    <w:rsid w:val="003757D6"/>
    <w:rsid w:val="00375AAA"/>
    <w:rsid w:val="00377AF4"/>
    <w:rsid w:val="00380498"/>
    <w:rsid w:val="00380EBE"/>
    <w:rsid w:val="003818CD"/>
    <w:rsid w:val="00381D85"/>
    <w:rsid w:val="00381DD5"/>
    <w:rsid w:val="00382869"/>
    <w:rsid w:val="00382C1E"/>
    <w:rsid w:val="00383417"/>
    <w:rsid w:val="003836EC"/>
    <w:rsid w:val="00383F8B"/>
    <w:rsid w:val="00384459"/>
    <w:rsid w:val="00385493"/>
    <w:rsid w:val="003854CD"/>
    <w:rsid w:val="0038588A"/>
    <w:rsid w:val="00385FB8"/>
    <w:rsid w:val="00386028"/>
    <w:rsid w:val="0038617B"/>
    <w:rsid w:val="00386211"/>
    <w:rsid w:val="003864F4"/>
    <w:rsid w:val="00386DAC"/>
    <w:rsid w:val="00386E80"/>
    <w:rsid w:val="00387D3A"/>
    <w:rsid w:val="00390FE8"/>
    <w:rsid w:val="00391278"/>
    <w:rsid w:val="00392147"/>
    <w:rsid w:val="00392880"/>
    <w:rsid w:val="00392933"/>
    <w:rsid w:val="00393747"/>
    <w:rsid w:val="00393864"/>
    <w:rsid w:val="0039427B"/>
    <w:rsid w:val="0039462D"/>
    <w:rsid w:val="003953B4"/>
    <w:rsid w:val="003956E5"/>
    <w:rsid w:val="00395D63"/>
    <w:rsid w:val="0039796D"/>
    <w:rsid w:val="00397DA2"/>
    <w:rsid w:val="003A0F2D"/>
    <w:rsid w:val="003A13C1"/>
    <w:rsid w:val="003A1DAF"/>
    <w:rsid w:val="003A2E82"/>
    <w:rsid w:val="003A343B"/>
    <w:rsid w:val="003A3793"/>
    <w:rsid w:val="003A37B6"/>
    <w:rsid w:val="003A3D2B"/>
    <w:rsid w:val="003A4999"/>
    <w:rsid w:val="003A4A2E"/>
    <w:rsid w:val="003A5491"/>
    <w:rsid w:val="003A595A"/>
    <w:rsid w:val="003A5F2C"/>
    <w:rsid w:val="003A6037"/>
    <w:rsid w:val="003A62B1"/>
    <w:rsid w:val="003A669D"/>
    <w:rsid w:val="003A7951"/>
    <w:rsid w:val="003A7E5D"/>
    <w:rsid w:val="003A7F7E"/>
    <w:rsid w:val="003B0AE8"/>
    <w:rsid w:val="003B0BFA"/>
    <w:rsid w:val="003B0FC4"/>
    <w:rsid w:val="003B11C2"/>
    <w:rsid w:val="003B1357"/>
    <w:rsid w:val="003B1497"/>
    <w:rsid w:val="003B1516"/>
    <w:rsid w:val="003B16CD"/>
    <w:rsid w:val="003B178C"/>
    <w:rsid w:val="003B1924"/>
    <w:rsid w:val="003B1BBC"/>
    <w:rsid w:val="003B2087"/>
    <w:rsid w:val="003B2B19"/>
    <w:rsid w:val="003B3360"/>
    <w:rsid w:val="003B3ECB"/>
    <w:rsid w:val="003B44FB"/>
    <w:rsid w:val="003B4A65"/>
    <w:rsid w:val="003B4AC4"/>
    <w:rsid w:val="003B5DB3"/>
    <w:rsid w:val="003B7BDA"/>
    <w:rsid w:val="003B7E95"/>
    <w:rsid w:val="003C07B5"/>
    <w:rsid w:val="003C0841"/>
    <w:rsid w:val="003C12D6"/>
    <w:rsid w:val="003C16B6"/>
    <w:rsid w:val="003C1A3F"/>
    <w:rsid w:val="003C1DA3"/>
    <w:rsid w:val="003C2476"/>
    <w:rsid w:val="003C28A2"/>
    <w:rsid w:val="003C2D4D"/>
    <w:rsid w:val="003C3322"/>
    <w:rsid w:val="003C3449"/>
    <w:rsid w:val="003C36FD"/>
    <w:rsid w:val="003C3783"/>
    <w:rsid w:val="003C3AD3"/>
    <w:rsid w:val="003C44CA"/>
    <w:rsid w:val="003C48A1"/>
    <w:rsid w:val="003C4A2D"/>
    <w:rsid w:val="003C4D7A"/>
    <w:rsid w:val="003C5330"/>
    <w:rsid w:val="003C57CD"/>
    <w:rsid w:val="003C5A23"/>
    <w:rsid w:val="003C69D0"/>
    <w:rsid w:val="003C6F3B"/>
    <w:rsid w:val="003C6F9E"/>
    <w:rsid w:val="003C75AD"/>
    <w:rsid w:val="003C7A4D"/>
    <w:rsid w:val="003D0688"/>
    <w:rsid w:val="003D19DE"/>
    <w:rsid w:val="003D1ABA"/>
    <w:rsid w:val="003D26C3"/>
    <w:rsid w:val="003D2850"/>
    <w:rsid w:val="003D291B"/>
    <w:rsid w:val="003D2C3A"/>
    <w:rsid w:val="003D33BD"/>
    <w:rsid w:val="003D349B"/>
    <w:rsid w:val="003D3925"/>
    <w:rsid w:val="003D4909"/>
    <w:rsid w:val="003D4DF8"/>
    <w:rsid w:val="003D73AA"/>
    <w:rsid w:val="003D75D0"/>
    <w:rsid w:val="003E0186"/>
    <w:rsid w:val="003E05D5"/>
    <w:rsid w:val="003E0E9D"/>
    <w:rsid w:val="003E129B"/>
    <w:rsid w:val="003E130F"/>
    <w:rsid w:val="003E2F9C"/>
    <w:rsid w:val="003E311B"/>
    <w:rsid w:val="003E3A9A"/>
    <w:rsid w:val="003E45DD"/>
    <w:rsid w:val="003E4F63"/>
    <w:rsid w:val="003E5205"/>
    <w:rsid w:val="003E5791"/>
    <w:rsid w:val="003E59C6"/>
    <w:rsid w:val="003E6C5D"/>
    <w:rsid w:val="003E6D83"/>
    <w:rsid w:val="003E70C4"/>
    <w:rsid w:val="003E7190"/>
    <w:rsid w:val="003E74A8"/>
    <w:rsid w:val="003E783B"/>
    <w:rsid w:val="003E7FAF"/>
    <w:rsid w:val="003F02E1"/>
    <w:rsid w:val="003F078A"/>
    <w:rsid w:val="003F1054"/>
    <w:rsid w:val="003F23BF"/>
    <w:rsid w:val="003F2B1F"/>
    <w:rsid w:val="003F2F61"/>
    <w:rsid w:val="003F2F7E"/>
    <w:rsid w:val="003F30CF"/>
    <w:rsid w:val="003F3C1E"/>
    <w:rsid w:val="003F3FBD"/>
    <w:rsid w:val="003F430D"/>
    <w:rsid w:val="003F4441"/>
    <w:rsid w:val="003F4DED"/>
    <w:rsid w:val="003F4EC8"/>
    <w:rsid w:val="003F504E"/>
    <w:rsid w:val="003F66C4"/>
    <w:rsid w:val="003F6F9D"/>
    <w:rsid w:val="003F73C8"/>
    <w:rsid w:val="003F78BE"/>
    <w:rsid w:val="00400444"/>
    <w:rsid w:val="004005EA"/>
    <w:rsid w:val="00400894"/>
    <w:rsid w:val="00400C53"/>
    <w:rsid w:val="00401565"/>
    <w:rsid w:val="00402F37"/>
    <w:rsid w:val="00404D75"/>
    <w:rsid w:val="00405306"/>
    <w:rsid w:val="00405DF6"/>
    <w:rsid w:val="004061D8"/>
    <w:rsid w:val="00406A23"/>
    <w:rsid w:val="00410066"/>
    <w:rsid w:val="00410636"/>
    <w:rsid w:val="0041074E"/>
    <w:rsid w:val="004113D2"/>
    <w:rsid w:val="00411A84"/>
    <w:rsid w:val="004120F2"/>
    <w:rsid w:val="004124AD"/>
    <w:rsid w:val="00413105"/>
    <w:rsid w:val="00413470"/>
    <w:rsid w:val="00414221"/>
    <w:rsid w:val="00415050"/>
    <w:rsid w:val="00415386"/>
    <w:rsid w:val="00415423"/>
    <w:rsid w:val="004155ED"/>
    <w:rsid w:val="004163C9"/>
    <w:rsid w:val="004164E1"/>
    <w:rsid w:val="0041676F"/>
    <w:rsid w:val="00416ED1"/>
    <w:rsid w:val="0041745B"/>
    <w:rsid w:val="004174AB"/>
    <w:rsid w:val="00417524"/>
    <w:rsid w:val="0041764F"/>
    <w:rsid w:val="00417AE4"/>
    <w:rsid w:val="00420282"/>
    <w:rsid w:val="00420AB1"/>
    <w:rsid w:val="004215AE"/>
    <w:rsid w:val="00421AC6"/>
    <w:rsid w:val="00421C21"/>
    <w:rsid w:val="004225FC"/>
    <w:rsid w:val="00422CF9"/>
    <w:rsid w:val="00423137"/>
    <w:rsid w:val="0042321A"/>
    <w:rsid w:val="004233EB"/>
    <w:rsid w:val="0042468B"/>
    <w:rsid w:val="004247E4"/>
    <w:rsid w:val="00424922"/>
    <w:rsid w:val="00424FF7"/>
    <w:rsid w:val="00426217"/>
    <w:rsid w:val="00426BE0"/>
    <w:rsid w:val="00427893"/>
    <w:rsid w:val="0042791C"/>
    <w:rsid w:val="0042797F"/>
    <w:rsid w:val="00427A82"/>
    <w:rsid w:val="00427F3B"/>
    <w:rsid w:val="004301C7"/>
    <w:rsid w:val="0043061D"/>
    <w:rsid w:val="00430768"/>
    <w:rsid w:val="0043117A"/>
    <w:rsid w:val="00431FD0"/>
    <w:rsid w:val="004339A3"/>
    <w:rsid w:val="00433BE2"/>
    <w:rsid w:val="00435474"/>
    <w:rsid w:val="00435672"/>
    <w:rsid w:val="0043574B"/>
    <w:rsid w:val="00435845"/>
    <w:rsid w:val="00435BDF"/>
    <w:rsid w:val="0043667D"/>
    <w:rsid w:val="00436FFB"/>
    <w:rsid w:val="004370DF"/>
    <w:rsid w:val="00437B3C"/>
    <w:rsid w:val="00437B7E"/>
    <w:rsid w:val="00437E5F"/>
    <w:rsid w:val="00437F57"/>
    <w:rsid w:val="004407FA"/>
    <w:rsid w:val="00440D5B"/>
    <w:rsid w:val="00441C2A"/>
    <w:rsid w:val="00441F92"/>
    <w:rsid w:val="00442368"/>
    <w:rsid w:val="004429F1"/>
    <w:rsid w:val="00443335"/>
    <w:rsid w:val="00443955"/>
    <w:rsid w:val="00443C68"/>
    <w:rsid w:val="00444FD9"/>
    <w:rsid w:val="00445C2C"/>
    <w:rsid w:val="0044678D"/>
    <w:rsid w:val="00446976"/>
    <w:rsid w:val="004473B9"/>
    <w:rsid w:val="004502E7"/>
    <w:rsid w:val="004506C4"/>
    <w:rsid w:val="004509B1"/>
    <w:rsid w:val="00450C60"/>
    <w:rsid w:val="00450E50"/>
    <w:rsid w:val="00451311"/>
    <w:rsid w:val="00451706"/>
    <w:rsid w:val="00451A9B"/>
    <w:rsid w:val="00452924"/>
    <w:rsid w:val="004531DB"/>
    <w:rsid w:val="0045328E"/>
    <w:rsid w:val="00454D7E"/>
    <w:rsid w:val="00454DC1"/>
    <w:rsid w:val="00454DF2"/>
    <w:rsid w:val="00455B01"/>
    <w:rsid w:val="00455C57"/>
    <w:rsid w:val="00455C9E"/>
    <w:rsid w:val="004560FF"/>
    <w:rsid w:val="0045688A"/>
    <w:rsid w:val="00456BA7"/>
    <w:rsid w:val="004570C2"/>
    <w:rsid w:val="004572FC"/>
    <w:rsid w:val="00457799"/>
    <w:rsid w:val="004578CE"/>
    <w:rsid w:val="00457F45"/>
    <w:rsid w:val="00460242"/>
    <w:rsid w:val="00462213"/>
    <w:rsid w:val="00462C51"/>
    <w:rsid w:val="00462CEF"/>
    <w:rsid w:val="00463BD9"/>
    <w:rsid w:val="004640C8"/>
    <w:rsid w:val="00465091"/>
    <w:rsid w:val="00465160"/>
    <w:rsid w:val="004658E6"/>
    <w:rsid w:val="0046604D"/>
    <w:rsid w:val="004662C5"/>
    <w:rsid w:val="004667B3"/>
    <w:rsid w:val="004669B9"/>
    <w:rsid w:val="00466DF7"/>
    <w:rsid w:val="00466E33"/>
    <w:rsid w:val="00466E5F"/>
    <w:rsid w:val="00467AEB"/>
    <w:rsid w:val="00467F66"/>
    <w:rsid w:val="00470424"/>
    <w:rsid w:val="004704FC"/>
    <w:rsid w:val="00470DF3"/>
    <w:rsid w:val="00471108"/>
    <w:rsid w:val="0047171E"/>
    <w:rsid w:val="00471A58"/>
    <w:rsid w:val="00471DFD"/>
    <w:rsid w:val="004721EA"/>
    <w:rsid w:val="00472663"/>
    <w:rsid w:val="00472819"/>
    <w:rsid w:val="00472C12"/>
    <w:rsid w:val="00473365"/>
    <w:rsid w:val="00473754"/>
    <w:rsid w:val="00473B78"/>
    <w:rsid w:val="00473BAD"/>
    <w:rsid w:val="00473E6D"/>
    <w:rsid w:val="00474123"/>
    <w:rsid w:val="00474A3D"/>
    <w:rsid w:val="0047508F"/>
    <w:rsid w:val="0047579D"/>
    <w:rsid w:val="00475AAC"/>
    <w:rsid w:val="00476A3B"/>
    <w:rsid w:val="00477051"/>
    <w:rsid w:val="00477355"/>
    <w:rsid w:val="004777C7"/>
    <w:rsid w:val="00477BEE"/>
    <w:rsid w:val="004808F0"/>
    <w:rsid w:val="004811C5"/>
    <w:rsid w:val="004818D6"/>
    <w:rsid w:val="00483799"/>
    <w:rsid w:val="004837DC"/>
    <w:rsid w:val="004845E1"/>
    <w:rsid w:val="00484DE0"/>
    <w:rsid w:val="00485586"/>
    <w:rsid w:val="00485C60"/>
    <w:rsid w:val="00486ADA"/>
    <w:rsid w:val="00487090"/>
    <w:rsid w:val="00490126"/>
    <w:rsid w:val="0049029A"/>
    <w:rsid w:val="00490F13"/>
    <w:rsid w:val="00490F43"/>
    <w:rsid w:val="00491013"/>
    <w:rsid w:val="00491DD7"/>
    <w:rsid w:val="004925AA"/>
    <w:rsid w:val="00492BA9"/>
    <w:rsid w:val="00492DAC"/>
    <w:rsid w:val="004937F8"/>
    <w:rsid w:val="00493CED"/>
    <w:rsid w:val="004946D0"/>
    <w:rsid w:val="004963DC"/>
    <w:rsid w:val="004967AC"/>
    <w:rsid w:val="00496A9A"/>
    <w:rsid w:val="00497A13"/>
    <w:rsid w:val="004A048E"/>
    <w:rsid w:val="004A04DB"/>
    <w:rsid w:val="004A0536"/>
    <w:rsid w:val="004A05CB"/>
    <w:rsid w:val="004A15D2"/>
    <w:rsid w:val="004A17F4"/>
    <w:rsid w:val="004A22D8"/>
    <w:rsid w:val="004A252A"/>
    <w:rsid w:val="004A285B"/>
    <w:rsid w:val="004A28CF"/>
    <w:rsid w:val="004A32E4"/>
    <w:rsid w:val="004A36B3"/>
    <w:rsid w:val="004A3FBA"/>
    <w:rsid w:val="004A4233"/>
    <w:rsid w:val="004A5497"/>
    <w:rsid w:val="004A5ABC"/>
    <w:rsid w:val="004A5B53"/>
    <w:rsid w:val="004A633F"/>
    <w:rsid w:val="004A652B"/>
    <w:rsid w:val="004A68DA"/>
    <w:rsid w:val="004A7F43"/>
    <w:rsid w:val="004B02CD"/>
    <w:rsid w:val="004B082A"/>
    <w:rsid w:val="004B0ADF"/>
    <w:rsid w:val="004B148F"/>
    <w:rsid w:val="004B167A"/>
    <w:rsid w:val="004B1ABE"/>
    <w:rsid w:val="004B237F"/>
    <w:rsid w:val="004B4766"/>
    <w:rsid w:val="004B4E39"/>
    <w:rsid w:val="004B50BC"/>
    <w:rsid w:val="004B628C"/>
    <w:rsid w:val="004B7757"/>
    <w:rsid w:val="004B7882"/>
    <w:rsid w:val="004B7BD7"/>
    <w:rsid w:val="004C03BD"/>
    <w:rsid w:val="004C0936"/>
    <w:rsid w:val="004C0B7D"/>
    <w:rsid w:val="004C1343"/>
    <w:rsid w:val="004C223F"/>
    <w:rsid w:val="004C2835"/>
    <w:rsid w:val="004C2893"/>
    <w:rsid w:val="004C28FA"/>
    <w:rsid w:val="004C3286"/>
    <w:rsid w:val="004C3A53"/>
    <w:rsid w:val="004C4738"/>
    <w:rsid w:val="004C48DE"/>
    <w:rsid w:val="004C5C00"/>
    <w:rsid w:val="004C636C"/>
    <w:rsid w:val="004C65B7"/>
    <w:rsid w:val="004C6B6B"/>
    <w:rsid w:val="004C7E3D"/>
    <w:rsid w:val="004D0358"/>
    <w:rsid w:val="004D0F3E"/>
    <w:rsid w:val="004D11A9"/>
    <w:rsid w:val="004D1204"/>
    <w:rsid w:val="004D161C"/>
    <w:rsid w:val="004D2932"/>
    <w:rsid w:val="004D2DD8"/>
    <w:rsid w:val="004D37C1"/>
    <w:rsid w:val="004D4061"/>
    <w:rsid w:val="004D46CE"/>
    <w:rsid w:val="004D52D1"/>
    <w:rsid w:val="004D552A"/>
    <w:rsid w:val="004D5931"/>
    <w:rsid w:val="004D5DD8"/>
    <w:rsid w:val="004D601F"/>
    <w:rsid w:val="004D6268"/>
    <w:rsid w:val="004D6824"/>
    <w:rsid w:val="004D6A2A"/>
    <w:rsid w:val="004D6DF7"/>
    <w:rsid w:val="004D7805"/>
    <w:rsid w:val="004E0531"/>
    <w:rsid w:val="004E188E"/>
    <w:rsid w:val="004E1C6F"/>
    <w:rsid w:val="004E1EEA"/>
    <w:rsid w:val="004E3A23"/>
    <w:rsid w:val="004E44C0"/>
    <w:rsid w:val="004E46E1"/>
    <w:rsid w:val="004E47D5"/>
    <w:rsid w:val="004E4980"/>
    <w:rsid w:val="004E4F2C"/>
    <w:rsid w:val="004E5A2A"/>
    <w:rsid w:val="004E5B97"/>
    <w:rsid w:val="004E5E00"/>
    <w:rsid w:val="004E6840"/>
    <w:rsid w:val="004E7330"/>
    <w:rsid w:val="004F0680"/>
    <w:rsid w:val="004F090E"/>
    <w:rsid w:val="004F17FB"/>
    <w:rsid w:val="004F2A98"/>
    <w:rsid w:val="004F2FEF"/>
    <w:rsid w:val="004F3185"/>
    <w:rsid w:val="004F3AEA"/>
    <w:rsid w:val="004F4B2D"/>
    <w:rsid w:val="004F4EBA"/>
    <w:rsid w:val="004F68C0"/>
    <w:rsid w:val="004F6CA7"/>
    <w:rsid w:val="004F729E"/>
    <w:rsid w:val="004F7464"/>
    <w:rsid w:val="004F7D4F"/>
    <w:rsid w:val="005002BD"/>
    <w:rsid w:val="0050039D"/>
    <w:rsid w:val="005007A1"/>
    <w:rsid w:val="00500BFE"/>
    <w:rsid w:val="005016D4"/>
    <w:rsid w:val="00502218"/>
    <w:rsid w:val="00502376"/>
    <w:rsid w:val="005027D4"/>
    <w:rsid w:val="00502B3C"/>
    <w:rsid w:val="005035A8"/>
    <w:rsid w:val="00503721"/>
    <w:rsid w:val="00503E3C"/>
    <w:rsid w:val="00503E5E"/>
    <w:rsid w:val="00504A96"/>
    <w:rsid w:val="00504E85"/>
    <w:rsid w:val="00505327"/>
    <w:rsid w:val="00505B00"/>
    <w:rsid w:val="00505B51"/>
    <w:rsid w:val="00505BA7"/>
    <w:rsid w:val="00505DB3"/>
    <w:rsid w:val="00506616"/>
    <w:rsid w:val="00506B21"/>
    <w:rsid w:val="00506BDE"/>
    <w:rsid w:val="00506BFB"/>
    <w:rsid w:val="0050793C"/>
    <w:rsid w:val="00507D04"/>
    <w:rsid w:val="00510238"/>
    <w:rsid w:val="005107FC"/>
    <w:rsid w:val="00510B50"/>
    <w:rsid w:val="00511081"/>
    <w:rsid w:val="0051156C"/>
    <w:rsid w:val="00511973"/>
    <w:rsid w:val="00511D5C"/>
    <w:rsid w:val="005125AD"/>
    <w:rsid w:val="00512C41"/>
    <w:rsid w:val="005131F5"/>
    <w:rsid w:val="005137B1"/>
    <w:rsid w:val="00513FC0"/>
    <w:rsid w:val="00514107"/>
    <w:rsid w:val="00514CA6"/>
    <w:rsid w:val="005153A4"/>
    <w:rsid w:val="0051654C"/>
    <w:rsid w:val="00516D78"/>
    <w:rsid w:val="00517295"/>
    <w:rsid w:val="00517509"/>
    <w:rsid w:val="00517999"/>
    <w:rsid w:val="00520273"/>
    <w:rsid w:val="0052058E"/>
    <w:rsid w:val="005206DF"/>
    <w:rsid w:val="00521567"/>
    <w:rsid w:val="0052197D"/>
    <w:rsid w:val="00521F9D"/>
    <w:rsid w:val="00522E54"/>
    <w:rsid w:val="005239F0"/>
    <w:rsid w:val="00524509"/>
    <w:rsid w:val="005249BA"/>
    <w:rsid w:val="00524A45"/>
    <w:rsid w:val="005252E5"/>
    <w:rsid w:val="00525405"/>
    <w:rsid w:val="00525458"/>
    <w:rsid w:val="00525D51"/>
    <w:rsid w:val="0052672A"/>
    <w:rsid w:val="005274CE"/>
    <w:rsid w:val="00527967"/>
    <w:rsid w:val="00527D0D"/>
    <w:rsid w:val="00530648"/>
    <w:rsid w:val="00530867"/>
    <w:rsid w:val="00530B2F"/>
    <w:rsid w:val="00530E3D"/>
    <w:rsid w:val="00530FA8"/>
    <w:rsid w:val="00531355"/>
    <w:rsid w:val="005321EA"/>
    <w:rsid w:val="00532312"/>
    <w:rsid w:val="005323B3"/>
    <w:rsid w:val="00532DC7"/>
    <w:rsid w:val="00532ECA"/>
    <w:rsid w:val="00533398"/>
    <w:rsid w:val="0053400C"/>
    <w:rsid w:val="00534B7C"/>
    <w:rsid w:val="00534D1A"/>
    <w:rsid w:val="00535A18"/>
    <w:rsid w:val="00535EE8"/>
    <w:rsid w:val="00536D49"/>
    <w:rsid w:val="00537795"/>
    <w:rsid w:val="00537B1E"/>
    <w:rsid w:val="00540075"/>
    <w:rsid w:val="00540279"/>
    <w:rsid w:val="00540510"/>
    <w:rsid w:val="005406C2"/>
    <w:rsid w:val="00540E01"/>
    <w:rsid w:val="00541B39"/>
    <w:rsid w:val="00541B72"/>
    <w:rsid w:val="00542248"/>
    <w:rsid w:val="00542706"/>
    <w:rsid w:val="005430DB"/>
    <w:rsid w:val="0054325C"/>
    <w:rsid w:val="00543395"/>
    <w:rsid w:val="00543500"/>
    <w:rsid w:val="00543619"/>
    <w:rsid w:val="00543753"/>
    <w:rsid w:val="005441E7"/>
    <w:rsid w:val="0054421F"/>
    <w:rsid w:val="005442B7"/>
    <w:rsid w:val="00544AB1"/>
    <w:rsid w:val="005451F9"/>
    <w:rsid w:val="00546327"/>
    <w:rsid w:val="00546564"/>
    <w:rsid w:val="005467C0"/>
    <w:rsid w:val="00547181"/>
    <w:rsid w:val="005475CA"/>
    <w:rsid w:val="005509C5"/>
    <w:rsid w:val="00552601"/>
    <w:rsid w:val="00552AF5"/>
    <w:rsid w:val="00553549"/>
    <w:rsid w:val="00553653"/>
    <w:rsid w:val="005539F3"/>
    <w:rsid w:val="00553FE2"/>
    <w:rsid w:val="00554036"/>
    <w:rsid w:val="0055406E"/>
    <w:rsid w:val="0055496D"/>
    <w:rsid w:val="00554F98"/>
    <w:rsid w:val="005550A6"/>
    <w:rsid w:val="005555FF"/>
    <w:rsid w:val="00556216"/>
    <w:rsid w:val="00556296"/>
    <w:rsid w:val="0055640E"/>
    <w:rsid w:val="0055654B"/>
    <w:rsid w:val="00556587"/>
    <w:rsid w:val="00556E7B"/>
    <w:rsid w:val="005570AA"/>
    <w:rsid w:val="00557111"/>
    <w:rsid w:val="00557253"/>
    <w:rsid w:val="0055732A"/>
    <w:rsid w:val="005576FE"/>
    <w:rsid w:val="00557B8A"/>
    <w:rsid w:val="00560173"/>
    <w:rsid w:val="005607AB"/>
    <w:rsid w:val="00560DC8"/>
    <w:rsid w:val="005615CC"/>
    <w:rsid w:val="0056254D"/>
    <w:rsid w:val="00562BB4"/>
    <w:rsid w:val="00563A36"/>
    <w:rsid w:val="00563A55"/>
    <w:rsid w:val="00563D8A"/>
    <w:rsid w:val="0056451A"/>
    <w:rsid w:val="00564926"/>
    <w:rsid w:val="00564BDD"/>
    <w:rsid w:val="0056629B"/>
    <w:rsid w:val="005662CD"/>
    <w:rsid w:val="005666B8"/>
    <w:rsid w:val="00567153"/>
    <w:rsid w:val="00567D98"/>
    <w:rsid w:val="005702AC"/>
    <w:rsid w:val="0057062B"/>
    <w:rsid w:val="00571195"/>
    <w:rsid w:val="00571BD9"/>
    <w:rsid w:val="00571D24"/>
    <w:rsid w:val="00571D96"/>
    <w:rsid w:val="00572138"/>
    <w:rsid w:val="005724BC"/>
    <w:rsid w:val="00572588"/>
    <w:rsid w:val="00572598"/>
    <w:rsid w:val="005727BF"/>
    <w:rsid w:val="005728BF"/>
    <w:rsid w:val="00572935"/>
    <w:rsid w:val="00572AF8"/>
    <w:rsid w:val="00572E6C"/>
    <w:rsid w:val="0057347B"/>
    <w:rsid w:val="00573A12"/>
    <w:rsid w:val="00574056"/>
    <w:rsid w:val="0057421F"/>
    <w:rsid w:val="005747C6"/>
    <w:rsid w:val="00574B67"/>
    <w:rsid w:val="00575885"/>
    <w:rsid w:val="00575A03"/>
    <w:rsid w:val="00575CF1"/>
    <w:rsid w:val="00575FB4"/>
    <w:rsid w:val="00575FCD"/>
    <w:rsid w:val="005763E9"/>
    <w:rsid w:val="00576D0A"/>
    <w:rsid w:val="00577124"/>
    <w:rsid w:val="00580FE6"/>
    <w:rsid w:val="00581CEE"/>
    <w:rsid w:val="00582498"/>
    <w:rsid w:val="00583290"/>
    <w:rsid w:val="00583A43"/>
    <w:rsid w:val="00583CA2"/>
    <w:rsid w:val="00583DFD"/>
    <w:rsid w:val="00584108"/>
    <w:rsid w:val="0058416C"/>
    <w:rsid w:val="005843DB"/>
    <w:rsid w:val="00584923"/>
    <w:rsid w:val="00585AD0"/>
    <w:rsid w:val="00585AF0"/>
    <w:rsid w:val="00586558"/>
    <w:rsid w:val="00590034"/>
    <w:rsid w:val="00590304"/>
    <w:rsid w:val="005908E1"/>
    <w:rsid w:val="00591F0D"/>
    <w:rsid w:val="00592F99"/>
    <w:rsid w:val="00593054"/>
    <w:rsid w:val="005933EC"/>
    <w:rsid w:val="00593599"/>
    <w:rsid w:val="00593EE8"/>
    <w:rsid w:val="00594AFB"/>
    <w:rsid w:val="0059555F"/>
    <w:rsid w:val="00595779"/>
    <w:rsid w:val="00595D63"/>
    <w:rsid w:val="00596582"/>
    <w:rsid w:val="0059758C"/>
    <w:rsid w:val="005975FC"/>
    <w:rsid w:val="005A0AF2"/>
    <w:rsid w:val="005A0F67"/>
    <w:rsid w:val="005A16D5"/>
    <w:rsid w:val="005A18F0"/>
    <w:rsid w:val="005A22B6"/>
    <w:rsid w:val="005A25CB"/>
    <w:rsid w:val="005A3688"/>
    <w:rsid w:val="005A4300"/>
    <w:rsid w:val="005A5774"/>
    <w:rsid w:val="005A5BD5"/>
    <w:rsid w:val="005A6297"/>
    <w:rsid w:val="005A63D6"/>
    <w:rsid w:val="005A7550"/>
    <w:rsid w:val="005B0D98"/>
    <w:rsid w:val="005B150E"/>
    <w:rsid w:val="005B2537"/>
    <w:rsid w:val="005B2B3F"/>
    <w:rsid w:val="005B2DB9"/>
    <w:rsid w:val="005B3827"/>
    <w:rsid w:val="005B3862"/>
    <w:rsid w:val="005B38B9"/>
    <w:rsid w:val="005B4358"/>
    <w:rsid w:val="005B452D"/>
    <w:rsid w:val="005B468F"/>
    <w:rsid w:val="005B4B03"/>
    <w:rsid w:val="005B4EB8"/>
    <w:rsid w:val="005B538F"/>
    <w:rsid w:val="005B72E3"/>
    <w:rsid w:val="005B73E7"/>
    <w:rsid w:val="005B776C"/>
    <w:rsid w:val="005B7EE0"/>
    <w:rsid w:val="005C0AE9"/>
    <w:rsid w:val="005C0CD1"/>
    <w:rsid w:val="005C163B"/>
    <w:rsid w:val="005C188C"/>
    <w:rsid w:val="005C1ED7"/>
    <w:rsid w:val="005C35F6"/>
    <w:rsid w:val="005C393E"/>
    <w:rsid w:val="005C3EE1"/>
    <w:rsid w:val="005C44F2"/>
    <w:rsid w:val="005C4CC7"/>
    <w:rsid w:val="005C4FFF"/>
    <w:rsid w:val="005C5D14"/>
    <w:rsid w:val="005C5F18"/>
    <w:rsid w:val="005C6AC7"/>
    <w:rsid w:val="005C6E83"/>
    <w:rsid w:val="005C7234"/>
    <w:rsid w:val="005C7A89"/>
    <w:rsid w:val="005C7ABF"/>
    <w:rsid w:val="005D033C"/>
    <w:rsid w:val="005D3E8A"/>
    <w:rsid w:val="005D458C"/>
    <w:rsid w:val="005D4663"/>
    <w:rsid w:val="005D472E"/>
    <w:rsid w:val="005D5EC1"/>
    <w:rsid w:val="005D604B"/>
    <w:rsid w:val="005D6217"/>
    <w:rsid w:val="005D6328"/>
    <w:rsid w:val="005D78FB"/>
    <w:rsid w:val="005D7940"/>
    <w:rsid w:val="005E015F"/>
    <w:rsid w:val="005E085D"/>
    <w:rsid w:val="005E089C"/>
    <w:rsid w:val="005E1971"/>
    <w:rsid w:val="005E205D"/>
    <w:rsid w:val="005E2906"/>
    <w:rsid w:val="005E2ADE"/>
    <w:rsid w:val="005E2D6B"/>
    <w:rsid w:val="005E2D9D"/>
    <w:rsid w:val="005E341E"/>
    <w:rsid w:val="005E354E"/>
    <w:rsid w:val="005E363F"/>
    <w:rsid w:val="005E3B87"/>
    <w:rsid w:val="005E3FE2"/>
    <w:rsid w:val="005E41A2"/>
    <w:rsid w:val="005E4CD2"/>
    <w:rsid w:val="005E4D68"/>
    <w:rsid w:val="005E508E"/>
    <w:rsid w:val="005E5611"/>
    <w:rsid w:val="005E5780"/>
    <w:rsid w:val="005E5C8E"/>
    <w:rsid w:val="005E5CCB"/>
    <w:rsid w:val="005E6243"/>
    <w:rsid w:val="005E7327"/>
    <w:rsid w:val="005E7BD5"/>
    <w:rsid w:val="005F0553"/>
    <w:rsid w:val="005F0730"/>
    <w:rsid w:val="005F08AE"/>
    <w:rsid w:val="005F1D5D"/>
    <w:rsid w:val="005F24B0"/>
    <w:rsid w:val="005F365D"/>
    <w:rsid w:val="005F3891"/>
    <w:rsid w:val="005F3AD5"/>
    <w:rsid w:val="005F454B"/>
    <w:rsid w:val="005F50C4"/>
    <w:rsid w:val="005F58CE"/>
    <w:rsid w:val="005F5B5E"/>
    <w:rsid w:val="005F620E"/>
    <w:rsid w:val="005F634D"/>
    <w:rsid w:val="005F6760"/>
    <w:rsid w:val="005F6A22"/>
    <w:rsid w:val="005F6CA4"/>
    <w:rsid w:val="005F780B"/>
    <w:rsid w:val="005F78E6"/>
    <w:rsid w:val="00600933"/>
    <w:rsid w:val="00600CB0"/>
    <w:rsid w:val="006016C6"/>
    <w:rsid w:val="00601B18"/>
    <w:rsid w:val="006028D3"/>
    <w:rsid w:val="00602FD4"/>
    <w:rsid w:val="00603677"/>
    <w:rsid w:val="00603A0B"/>
    <w:rsid w:val="00604594"/>
    <w:rsid w:val="00604DB1"/>
    <w:rsid w:val="00605B41"/>
    <w:rsid w:val="00606068"/>
    <w:rsid w:val="006068AF"/>
    <w:rsid w:val="00606BAF"/>
    <w:rsid w:val="00606D63"/>
    <w:rsid w:val="00606F6D"/>
    <w:rsid w:val="006070F4"/>
    <w:rsid w:val="00610190"/>
    <w:rsid w:val="006110BA"/>
    <w:rsid w:val="006115A3"/>
    <w:rsid w:val="00611759"/>
    <w:rsid w:val="00611EEE"/>
    <w:rsid w:val="00611FCD"/>
    <w:rsid w:val="006123F6"/>
    <w:rsid w:val="006131FE"/>
    <w:rsid w:val="0061551E"/>
    <w:rsid w:val="0061635D"/>
    <w:rsid w:val="00616553"/>
    <w:rsid w:val="0061785A"/>
    <w:rsid w:val="00617C44"/>
    <w:rsid w:val="006200E0"/>
    <w:rsid w:val="006205FA"/>
    <w:rsid w:val="00620A10"/>
    <w:rsid w:val="0062148C"/>
    <w:rsid w:val="00621B2E"/>
    <w:rsid w:val="00622003"/>
    <w:rsid w:val="006223C8"/>
    <w:rsid w:val="006223D7"/>
    <w:rsid w:val="00622553"/>
    <w:rsid w:val="006243AE"/>
    <w:rsid w:val="0062443F"/>
    <w:rsid w:val="006244E4"/>
    <w:rsid w:val="00624D13"/>
    <w:rsid w:val="00624E1C"/>
    <w:rsid w:val="0062503B"/>
    <w:rsid w:val="006259BD"/>
    <w:rsid w:val="00625F46"/>
    <w:rsid w:val="0062649F"/>
    <w:rsid w:val="006267A8"/>
    <w:rsid w:val="006271E2"/>
    <w:rsid w:val="006279F9"/>
    <w:rsid w:val="00627A04"/>
    <w:rsid w:val="00630DFF"/>
    <w:rsid w:val="00631161"/>
    <w:rsid w:val="006315F6"/>
    <w:rsid w:val="00631A48"/>
    <w:rsid w:val="00632695"/>
    <w:rsid w:val="00633119"/>
    <w:rsid w:val="006332EA"/>
    <w:rsid w:val="00633917"/>
    <w:rsid w:val="006344F5"/>
    <w:rsid w:val="00634D03"/>
    <w:rsid w:val="00635E85"/>
    <w:rsid w:val="0063655B"/>
    <w:rsid w:val="006368F0"/>
    <w:rsid w:val="00640A07"/>
    <w:rsid w:val="00640DF4"/>
    <w:rsid w:val="0064134A"/>
    <w:rsid w:val="0064145E"/>
    <w:rsid w:val="006417BE"/>
    <w:rsid w:val="00642058"/>
    <w:rsid w:val="00642191"/>
    <w:rsid w:val="00642A44"/>
    <w:rsid w:val="00642AD5"/>
    <w:rsid w:val="00642BC4"/>
    <w:rsid w:val="006432F1"/>
    <w:rsid w:val="00643900"/>
    <w:rsid w:val="00643C2D"/>
    <w:rsid w:val="00645EC3"/>
    <w:rsid w:val="006463F0"/>
    <w:rsid w:val="0064659B"/>
    <w:rsid w:val="00646D80"/>
    <w:rsid w:val="00647221"/>
    <w:rsid w:val="0064729F"/>
    <w:rsid w:val="00647BE4"/>
    <w:rsid w:val="00647DEE"/>
    <w:rsid w:val="00651459"/>
    <w:rsid w:val="00652DF8"/>
    <w:rsid w:val="00653462"/>
    <w:rsid w:val="006538B0"/>
    <w:rsid w:val="00654CC0"/>
    <w:rsid w:val="0065565F"/>
    <w:rsid w:val="00655A87"/>
    <w:rsid w:val="00655CC4"/>
    <w:rsid w:val="0065646D"/>
    <w:rsid w:val="006567F0"/>
    <w:rsid w:val="00656B99"/>
    <w:rsid w:val="00657463"/>
    <w:rsid w:val="00657B6E"/>
    <w:rsid w:val="00657CDB"/>
    <w:rsid w:val="006602AC"/>
    <w:rsid w:val="00660B4A"/>
    <w:rsid w:val="0066144C"/>
    <w:rsid w:val="006619AF"/>
    <w:rsid w:val="00661B8C"/>
    <w:rsid w:val="00661C92"/>
    <w:rsid w:val="00661DCA"/>
    <w:rsid w:val="006623F0"/>
    <w:rsid w:val="006624AF"/>
    <w:rsid w:val="00662E0A"/>
    <w:rsid w:val="006641FE"/>
    <w:rsid w:val="006653C0"/>
    <w:rsid w:val="00665FE0"/>
    <w:rsid w:val="0066665F"/>
    <w:rsid w:val="0066685C"/>
    <w:rsid w:val="006671CF"/>
    <w:rsid w:val="00667501"/>
    <w:rsid w:val="00667598"/>
    <w:rsid w:val="006677CB"/>
    <w:rsid w:val="0067167D"/>
    <w:rsid w:val="0067170E"/>
    <w:rsid w:val="00672A77"/>
    <w:rsid w:val="006733ED"/>
    <w:rsid w:val="006737AF"/>
    <w:rsid w:val="00673BA2"/>
    <w:rsid w:val="006747FD"/>
    <w:rsid w:val="00674BAD"/>
    <w:rsid w:val="006755B8"/>
    <w:rsid w:val="00675739"/>
    <w:rsid w:val="00675AAE"/>
    <w:rsid w:val="00675FC8"/>
    <w:rsid w:val="006764A5"/>
    <w:rsid w:val="006770CA"/>
    <w:rsid w:val="006772D5"/>
    <w:rsid w:val="00677870"/>
    <w:rsid w:val="006779FE"/>
    <w:rsid w:val="00680D6E"/>
    <w:rsid w:val="00680EF6"/>
    <w:rsid w:val="00680F4D"/>
    <w:rsid w:val="00681377"/>
    <w:rsid w:val="00682352"/>
    <w:rsid w:val="006824E1"/>
    <w:rsid w:val="00684020"/>
    <w:rsid w:val="0068437C"/>
    <w:rsid w:val="0068461F"/>
    <w:rsid w:val="00684A88"/>
    <w:rsid w:val="00684C4C"/>
    <w:rsid w:val="00685144"/>
    <w:rsid w:val="0068560C"/>
    <w:rsid w:val="006868D7"/>
    <w:rsid w:val="00686B83"/>
    <w:rsid w:val="00686E2B"/>
    <w:rsid w:val="006877BA"/>
    <w:rsid w:val="00690236"/>
    <w:rsid w:val="00690421"/>
    <w:rsid w:val="00690C2A"/>
    <w:rsid w:val="00690EF5"/>
    <w:rsid w:val="006920DE"/>
    <w:rsid w:val="00692F3D"/>
    <w:rsid w:val="00693380"/>
    <w:rsid w:val="00693527"/>
    <w:rsid w:val="0069363D"/>
    <w:rsid w:val="006937B4"/>
    <w:rsid w:val="00693AEB"/>
    <w:rsid w:val="00693D86"/>
    <w:rsid w:val="00693DAD"/>
    <w:rsid w:val="00693F16"/>
    <w:rsid w:val="00694092"/>
    <w:rsid w:val="00694AB5"/>
    <w:rsid w:val="00695C74"/>
    <w:rsid w:val="0069677C"/>
    <w:rsid w:val="00697A77"/>
    <w:rsid w:val="006A08D8"/>
    <w:rsid w:val="006A1586"/>
    <w:rsid w:val="006A1EF3"/>
    <w:rsid w:val="006A3333"/>
    <w:rsid w:val="006A35DB"/>
    <w:rsid w:val="006A416B"/>
    <w:rsid w:val="006A4744"/>
    <w:rsid w:val="006A52E2"/>
    <w:rsid w:val="006A5407"/>
    <w:rsid w:val="006A54DE"/>
    <w:rsid w:val="006A5706"/>
    <w:rsid w:val="006A5774"/>
    <w:rsid w:val="006A5C0D"/>
    <w:rsid w:val="006A5CE2"/>
    <w:rsid w:val="006A5D6E"/>
    <w:rsid w:val="006A5EE3"/>
    <w:rsid w:val="006A6199"/>
    <w:rsid w:val="006A6517"/>
    <w:rsid w:val="006A690E"/>
    <w:rsid w:val="006A753F"/>
    <w:rsid w:val="006A75A5"/>
    <w:rsid w:val="006A780A"/>
    <w:rsid w:val="006A7F64"/>
    <w:rsid w:val="006B076C"/>
    <w:rsid w:val="006B0806"/>
    <w:rsid w:val="006B0B9E"/>
    <w:rsid w:val="006B0D75"/>
    <w:rsid w:val="006B17E2"/>
    <w:rsid w:val="006B2059"/>
    <w:rsid w:val="006B22B8"/>
    <w:rsid w:val="006B22E5"/>
    <w:rsid w:val="006B2946"/>
    <w:rsid w:val="006B2CF3"/>
    <w:rsid w:val="006B38EC"/>
    <w:rsid w:val="006B42F1"/>
    <w:rsid w:val="006B4DFE"/>
    <w:rsid w:val="006B4FEB"/>
    <w:rsid w:val="006B5BF6"/>
    <w:rsid w:val="006B689D"/>
    <w:rsid w:val="006B75BE"/>
    <w:rsid w:val="006B7E6C"/>
    <w:rsid w:val="006C074F"/>
    <w:rsid w:val="006C1109"/>
    <w:rsid w:val="006C2270"/>
    <w:rsid w:val="006C24F9"/>
    <w:rsid w:val="006C2525"/>
    <w:rsid w:val="006C4250"/>
    <w:rsid w:val="006C43AC"/>
    <w:rsid w:val="006C45A1"/>
    <w:rsid w:val="006C4B6F"/>
    <w:rsid w:val="006C5394"/>
    <w:rsid w:val="006C5597"/>
    <w:rsid w:val="006C571E"/>
    <w:rsid w:val="006C6029"/>
    <w:rsid w:val="006C605D"/>
    <w:rsid w:val="006C6288"/>
    <w:rsid w:val="006C62FE"/>
    <w:rsid w:val="006C6DF2"/>
    <w:rsid w:val="006C75C6"/>
    <w:rsid w:val="006C7E6B"/>
    <w:rsid w:val="006D0E69"/>
    <w:rsid w:val="006D258E"/>
    <w:rsid w:val="006D31AB"/>
    <w:rsid w:val="006D3253"/>
    <w:rsid w:val="006D33AA"/>
    <w:rsid w:val="006D3749"/>
    <w:rsid w:val="006D3958"/>
    <w:rsid w:val="006D39E8"/>
    <w:rsid w:val="006D4651"/>
    <w:rsid w:val="006D6608"/>
    <w:rsid w:val="006D67C7"/>
    <w:rsid w:val="006D6D71"/>
    <w:rsid w:val="006E014C"/>
    <w:rsid w:val="006E0634"/>
    <w:rsid w:val="006E107D"/>
    <w:rsid w:val="006E1A2C"/>
    <w:rsid w:val="006E21FD"/>
    <w:rsid w:val="006E2772"/>
    <w:rsid w:val="006E2908"/>
    <w:rsid w:val="006E342F"/>
    <w:rsid w:val="006E354D"/>
    <w:rsid w:val="006E36F4"/>
    <w:rsid w:val="006E381E"/>
    <w:rsid w:val="006E3B39"/>
    <w:rsid w:val="006E3E72"/>
    <w:rsid w:val="006E3EB6"/>
    <w:rsid w:val="006E4DAA"/>
    <w:rsid w:val="006E4E02"/>
    <w:rsid w:val="006E4F27"/>
    <w:rsid w:val="006E4FAF"/>
    <w:rsid w:val="006E53FC"/>
    <w:rsid w:val="006E58C7"/>
    <w:rsid w:val="006E5A1A"/>
    <w:rsid w:val="006E5A8E"/>
    <w:rsid w:val="006E5B21"/>
    <w:rsid w:val="006E5D18"/>
    <w:rsid w:val="006E600E"/>
    <w:rsid w:val="006E61B2"/>
    <w:rsid w:val="006E793A"/>
    <w:rsid w:val="006F00DA"/>
    <w:rsid w:val="006F0735"/>
    <w:rsid w:val="006F0AB1"/>
    <w:rsid w:val="006F0D54"/>
    <w:rsid w:val="006F0E1E"/>
    <w:rsid w:val="006F181A"/>
    <w:rsid w:val="006F1DDE"/>
    <w:rsid w:val="006F1F6B"/>
    <w:rsid w:val="006F1FAF"/>
    <w:rsid w:val="006F33D0"/>
    <w:rsid w:val="006F3764"/>
    <w:rsid w:val="006F3B45"/>
    <w:rsid w:val="006F3FA9"/>
    <w:rsid w:val="006F413D"/>
    <w:rsid w:val="006F429B"/>
    <w:rsid w:val="006F4F44"/>
    <w:rsid w:val="006F558C"/>
    <w:rsid w:val="006F5A29"/>
    <w:rsid w:val="006F6004"/>
    <w:rsid w:val="006F6BB0"/>
    <w:rsid w:val="006F6D32"/>
    <w:rsid w:val="006F6EF0"/>
    <w:rsid w:val="006F797E"/>
    <w:rsid w:val="006F79DF"/>
    <w:rsid w:val="006F7A7B"/>
    <w:rsid w:val="006F7D11"/>
    <w:rsid w:val="006F7DBB"/>
    <w:rsid w:val="00700059"/>
    <w:rsid w:val="00700C55"/>
    <w:rsid w:val="00701969"/>
    <w:rsid w:val="00701C64"/>
    <w:rsid w:val="00703BBA"/>
    <w:rsid w:val="00703C57"/>
    <w:rsid w:val="00703DCD"/>
    <w:rsid w:val="0070424D"/>
    <w:rsid w:val="00704552"/>
    <w:rsid w:val="007046EE"/>
    <w:rsid w:val="00704AE4"/>
    <w:rsid w:val="00705AD9"/>
    <w:rsid w:val="00706986"/>
    <w:rsid w:val="00706A81"/>
    <w:rsid w:val="00706CE8"/>
    <w:rsid w:val="00706D8A"/>
    <w:rsid w:val="00706FAB"/>
    <w:rsid w:val="007078D4"/>
    <w:rsid w:val="00707C4A"/>
    <w:rsid w:val="00710755"/>
    <w:rsid w:val="0071082F"/>
    <w:rsid w:val="00710D44"/>
    <w:rsid w:val="007110D1"/>
    <w:rsid w:val="0071146A"/>
    <w:rsid w:val="0071162D"/>
    <w:rsid w:val="00711E50"/>
    <w:rsid w:val="00712248"/>
    <w:rsid w:val="00712443"/>
    <w:rsid w:val="00712A2F"/>
    <w:rsid w:val="007139FF"/>
    <w:rsid w:val="007147B6"/>
    <w:rsid w:val="00714BB4"/>
    <w:rsid w:val="007158D5"/>
    <w:rsid w:val="0071593C"/>
    <w:rsid w:val="007159CD"/>
    <w:rsid w:val="007166A6"/>
    <w:rsid w:val="007166E5"/>
    <w:rsid w:val="007174C7"/>
    <w:rsid w:val="00717A6E"/>
    <w:rsid w:val="007205C1"/>
    <w:rsid w:val="00720D5F"/>
    <w:rsid w:val="00721542"/>
    <w:rsid w:val="00721B85"/>
    <w:rsid w:val="00721E0F"/>
    <w:rsid w:val="007228F7"/>
    <w:rsid w:val="00722D82"/>
    <w:rsid w:val="00722EE2"/>
    <w:rsid w:val="00723013"/>
    <w:rsid w:val="00723EC8"/>
    <w:rsid w:val="0072439D"/>
    <w:rsid w:val="00726966"/>
    <w:rsid w:val="00727714"/>
    <w:rsid w:val="007303D4"/>
    <w:rsid w:val="007307EC"/>
    <w:rsid w:val="00730EDC"/>
    <w:rsid w:val="00730FBF"/>
    <w:rsid w:val="007320D3"/>
    <w:rsid w:val="0073218C"/>
    <w:rsid w:val="00732B15"/>
    <w:rsid w:val="00732E64"/>
    <w:rsid w:val="00733E0D"/>
    <w:rsid w:val="0073461E"/>
    <w:rsid w:val="007349F2"/>
    <w:rsid w:val="00734A59"/>
    <w:rsid w:val="00734C46"/>
    <w:rsid w:val="00735565"/>
    <w:rsid w:val="007361C6"/>
    <w:rsid w:val="00736850"/>
    <w:rsid w:val="00737B38"/>
    <w:rsid w:val="00740BE8"/>
    <w:rsid w:val="00741C51"/>
    <w:rsid w:val="00741EB1"/>
    <w:rsid w:val="00741F26"/>
    <w:rsid w:val="00742438"/>
    <w:rsid w:val="00742914"/>
    <w:rsid w:val="00742C27"/>
    <w:rsid w:val="00743494"/>
    <w:rsid w:val="00743755"/>
    <w:rsid w:val="00744EBA"/>
    <w:rsid w:val="00745057"/>
    <w:rsid w:val="007450EE"/>
    <w:rsid w:val="00745E80"/>
    <w:rsid w:val="0074640C"/>
    <w:rsid w:val="007465F0"/>
    <w:rsid w:val="00746A3D"/>
    <w:rsid w:val="00747251"/>
    <w:rsid w:val="00747DDE"/>
    <w:rsid w:val="0075056D"/>
    <w:rsid w:val="00750C07"/>
    <w:rsid w:val="007519EE"/>
    <w:rsid w:val="00751FA0"/>
    <w:rsid w:val="00752648"/>
    <w:rsid w:val="00752BBE"/>
    <w:rsid w:val="00753029"/>
    <w:rsid w:val="00753565"/>
    <w:rsid w:val="00754543"/>
    <w:rsid w:val="007546A5"/>
    <w:rsid w:val="00754AC0"/>
    <w:rsid w:val="00754E5E"/>
    <w:rsid w:val="00755C33"/>
    <w:rsid w:val="00755D6F"/>
    <w:rsid w:val="00755E42"/>
    <w:rsid w:val="007562C4"/>
    <w:rsid w:val="0075666D"/>
    <w:rsid w:val="00756735"/>
    <w:rsid w:val="00757062"/>
    <w:rsid w:val="00757357"/>
    <w:rsid w:val="007603D9"/>
    <w:rsid w:val="007605C6"/>
    <w:rsid w:val="00761999"/>
    <w:rsid w:val="00761B98"/>
    <w:rsid w:val="007631F7"/>
    <w:rsid w:val="00763FB0"/>
    <w:rsid w:val="0076407F"/>
    <w:rsid w:val="00764304"/>
    <w:rsid w:val="007648BF"/>
    <w:rsid w:val="00764C34"/>
    <w:rsid w:val="00765B9E"/>
    <w:rsid w:val="00766514"/>
    <w:rsid w:val="007665EB"/>
    <w:rsid w:val="00767C60"/>
    <w:rsid w:val="00767E57"/>
    <w:rsid w:val="00767F93"/>
    <w:rsid w:val="007706F2"/>
    <w:rsid w:val="007708AC"/>
    <w:rsid w:val="00770D5D"/>
    <w:rsid w:val="00770FDC"/>
    <w:rsid w:val="00772A57"/>
    <w:rsid w:val="007731DA"/>
    <w:rsid w:val="0077350E"/>
    <w:rsid w:val="00773623"/>
    <w:rsid w:val="0077466E"/>
    <w:rsid w:val="00774F6C"/>
    <w:rsid w:val="00774FD8"/>
    <w:rsid w:val="00775633"/>
    <w:rsid w:val="00775810"/>
    <w:rsid w:val="00775914"/>
    <w:rsid w:val="00775C35"/>
    <w:rsid w:val="00775C48"/>
    <w:rsid w:val="007801AC"/>
    <w:rsid w:val="00781C48"/>
    <w:rsid w:val="00782CA0"/>
    <w:rsid w:val="0078306C"/>
    <w:rsid w:val="0078369E"/>
    <w:rsid w:val="00783928"/>
    <w:rsid w:val="00783FEC"/>
    <w:rsid w:val="00784078"/>
    <w:rsid w:val="007844CD"/>
    <w:rsid w:val="00784D62"/>
    <w:rsid w:val="00786CAF"/>
    <w:rsid w:val="00787503"/>
    <w:rsid w:val="0078750E"/>
    <w:rsid w:val="00787EF7"/>
    <w:rsid w:val="00787FBD"/>
    <w:rsid w:val="00791466"/>
    <w:rsid w:val="007915ED"/>
    <w:rsid w:val="00791709"/>
    <w:rsid w:val="007918BB"/>
    <w:rsid w:val="00791F7B"/>
    <w:rsid w:val="007923BB"/>
    <w:rsid w:val="007931DB"/>
    <w:rsid w:val="00793213"/>
    <w:rsid w:val="00795A35"/>
    <w:rsid w:val="007963FD"/>
    <w:rsid w:val="00796FA4"/>
    <w:rsid w:val="007A02BC"/>
    <w:rsid w:val="007A0765"/>
    <w:rsid w:val="007A0FBE"/>
    <w:rsid w:val="007A1ACD"/>
    <w:rsid w:val="007A2661"/>
    <w:rsid w:val="007A294E"/>
    <w:rsid w:val="007A2B1A"/>
    <w:rsid w:val="007A2B7B"/>
    <w:rsid w:val="007A309F"/>
    <w:rsid w:val="007A3C99"/>
    <w:rsid w:val="007A41D0"/>
    <w:rsid w:val="007A4379"/>
    <w:rsid w:val="007A4AC6"/>
    <w:rsid w:val="007A4DBD"/>
    <w:rsid w:val="007A54C1"/>
    <w:rsid w:val="007A61F8"/>
    <w:rsid w:val="007A646B"/>
    <w:rsid w:val="007A6552"/>
    <w:rsid w:val="007B08C2"/>
    <w:rsid w:val="007B0BC4"/>
    <w:rsid w:val="007B0CC6"/>
    <w:rsid w:val="007B1055"/>
    <w:rsid w:val="007B11B2"/>
    <w:rsid w:val="007B1452"/>
    <w:rsid w:val="007B1DDA"/>
    <w:rsid w:val="007B263C"/>
    <w:rsid w:val="007B26CE"/>
    <w:rsid w:val="007B32CE"/>
    <w:rsid w:val="007B45CB"/>
    <w:rsid w:val="007B5ACD"/>
    <w:rsid w:val="007B5CED"/>
    <w:rsid w:val="007B5D05"/>
    <w:rsid w:val="007B5DF4"/>
    <w:rsid w:val="007B5FF1"/>
    <w:rsid w:val="007B611D"/>
    <w:rsid w:val="007B62B9"/>
    <w:rsid w:val="007B6936"/>
    <w:rsid w:val="007B6B68"/>
    <w:rsid w:val="007B6E81"/>
    <w:rsid w:val="007B79C8"/>
    <w:rsid w:val="007C0465"/>
    <w:rsid w:val="007C087F"/>
    <w:rsid w:val="007C09F0"/>
    <w:rsid w:val="007C0AD1"/>
    <w:rsid w:val="007C211F"/>
    <w:rsid w:val="007C29B3"/>
    <w:rsid w:val="007C3157"/>
    <w:rsid w:val="007C3455"/>
    <w:rsid w:val="007C46BD"/>
    <w:rsid w:val="007C4AC0"/>
    <w:rsid w:val="007C4D4E"/>
    <w:rsid w:val="007C4FB7"/>
    <w:rsid w:val="007C51CE"/>
    <w:rsid w:val="007C5EA8"/>
    <w:rsid w:val="007C66D2"/>
    <w:rsid w:val="007C740B"/>
    <w:rsid w:val="007C7A2C"/>
    <w:rsid w:val="007D03BC"/>
    <w:rsid w:val="007D0841"/>
    <w:rsid w:val="007D0B6A"/>
    <w:rsid w:val="007D210D"/>
    <w:rsid w:val="007D2425"/>
    <w:rsid w:val="007D2B18"/>
    <w:rsid w:val="007D3472"/>
    <w:rsid w:val="007D368D"/>
    <w:rsid w:val="007D3704"/>
    <w:rsid w:val="007D3A12"/>
    <w:rsid w:val="007D412A"/>
    <w:rsid w:val="007D4764"/>
    <w:rsid w:val="007D489D"/>
    <w:rsid w:val="007D4C10"/>
    <w:rsid w:val="007D4D48"/>
    <w:rsid w:val="007D53CC"/>
    <w:rsid w:val="007D5F01"/>
    <w:rsid w:val="007D648A"/>
    <w:rsid w:val="007D68F5"/>
    <w:rsid w:val="007D6A6D"/>
    <w:rsid w:val="007D743C"/>
    <w:rsid w:val="007D7E42"/>
    <w:rsid w:val="007E025D"/>
    <w:rsid w:val="007E1CBF"/>
    <w:rsid w:val="007E286F"/>
    <w:rsid w:val="007E2CFD"/>
    <w:rsid w:val="007E3010"/>
    <w:rsid w:val="007E3042"/>
    <w:rsid w:val="007E387B"/>
    <w:rsid w:val="007E3BB0"/>
    <w:rsid w:val="007E3D50"/>
    <w:rsid w:val="007E40F9"/>
    <w:rsid w:val="007E4815"/>
    <w:rsid w:val="007E52E0"/>
    <w:rsid w:val="007E5DE3"/>
    <w:rsid w:val="007E627D"/>
    <w:rsid w:val="007E6FEF"/>
    <w:rsid w:val="007E78F0"/>
    <w:rsid w:val="007E7F14"/>
    <w:rsid w:val="007E7FC2"/>
    <w:rsid w:val="007F02A0"/>
    <w:rsid w:val="007F0A08"/>
    <w:rsid w:val="007F0EE0"/>
    <w:rsid w:val="007F14B0"/>
    <w:rsid w:val="007F176B"/>
    <w:rsid w:val="007F20C3"/>
    <w:rsid w:val="007F20D4"/>
    <w:rsid w:val="007F2623"/>
    <w:rsid w:val="007F28B5"/>
    <w:rsid w:val="007F3238"/>
    <w:rsid w:val="007F331F"/>
    <w:rsid w:val="007F3385"/>
    <w:rsid w:val="007F422E"/>
    <w:rsid w:val="007F5306"/>
    <w:rsid w:val="007F5370"/>
    <w:rsid w:val="007F562F"/>
    <w:rsid w:val="007F5BC6"/>
    <w:rsid w:val="007F6242"/>
    <w:rsid w:val="007F6D68"/>
    <w:rsid w:val="007F760D"/>
    <w:rsid w:val="007F7745"/>
    <w:rsid w:val="007F7765"/>
    <w:rsid w:val="007F7B5C"/>
    <w:rsid w:val="007F7D66"/>
    <w:rsid w:val="00800210"/>
    <w:rsid w:val="00800302"/>
    <w:rsid w:val="00800A5E"/>
    <w:rsid w:val="0080100A"/>
    <w:rsid w:val="00801768"/>
    <w:rsid w:val="00801BBD"/>
    <w:rsid w:val="00801DAD"/>
    <w:rsid w:val="00802AFC"/>
    <w:rsid w:val="00802B78"/>
    <w:rsid w:val="0080326D"/>
    <w:rsid w:val="0080352A"/>
    <w:rsid w:val="0080362F"/>
    <w:rsid w:val="00804722"/>
    <w:rsid w:val="008047A7"/>
    <w:rsid w:val="00804818"/>
    <w:rsid w:val="00805837"/>
    <w:rsid w:val="0080693C"/>
    <w:rsid w:val="00806A6F"/>
    <w:rsid w:val="008077CB"/>
    <w:rsid w:val="00807BD1"/>
    <w:rsid w:val="008100BB"/>
    <w:rsid w:val="00810933"/>
    <w:rsid w:val="00810A8B"/>
    <w:rsid w:val="00810D7A"/>
    <w:rsid w:val="00810E08"/>
    <w:rsid w:val="0081109F"/>
    <w:rsid w:val="008111BB"/>
    <w:rsid w:val="00811596"/>
    <w:rsid w:val="00811FD8"/>
    <w:rsid w:val="0081292D"/>
    <w:rsid w:val="00812A40"/>
    <w:rsid w:val="008133FB"/>
    <w:rsid w:val="00813A20"/>
    <w:rsid w:val="00813BAF"/>
    <w:rsid w:val="00813C19"/>
    <w:rsid w:val="0081423E"/>
    <w:rsid w:val="0081472E"/>
    <w:rsid w:val="008149A3"/>
    <w:rsid w:val="008162AB"/>
    <w:rsid w:val="00817CE3"/>
    <w:rsid w:val="0082000F"/>
    <w:rsid w:val="0082009D"/>
    <w:rsid w:val="008200B7"/>
    <w:rsid w:val="008206A5"/>
    <w:rsid w:val="00820952"/>
    <w:rsid w:val="00821141"/>
    <w:rsid w:val="00821C7F"/>
    <w:rsid w:val="00822D67"/>
    <w:rsid w:val="00823971"/>
    <w:rsid w:val="0082413A"/>
    <w:rsid w:val="0082470C"/>
    <w:rsid w:val="008254B9"/>
    <w:rsid w:val="008259E2"/>
    <w:rsid w:val="008267D4"/>
    <w:rsid w:val="00827764"/>
    <w:rsid w:val="008278E9"/>
    <w:rsid w:val="008309BA"/>
    <w:rsid w:val="00830ED4"/>
    <w:rsid w:val="0083244E"/>
    <w:rsid w:val="00833D85"/>
    <w:rsid w:val="0083470D"/>
    <w:rsid w:val="00834843"/>
    <w:rsid w:val="00834BCD"/>
    <w:rsid w:val="00834DAC"/>
    <w:rsid w:val="00835733"/>
    <w:rsid w:val="0083659E"/>
    <w:rsid w:val="0083684A"/>
    <w:rsid w:val="00836A6A"/>
    <w:rsid w:val="00836BE6"/>
    <w:rsid w:val="0083722D"/>
    <w:rsid w:val="0083752E"/>
    <w:rsid w:val="0083789A"/>
    <w:rsid w:val="00841469"/>
    <w:rsid w:val="00841491"/>
    <w:rsid w:val="008419D7"/>
    <w:rsid w:val="00842106"/>
    <w:rsid w:val="00842BA3"/>
    <w:rsid w:val="00842F36"/>
    <w:rsid w:val="00843239"/>
    <w:rsid w:val="00843AF9"/>
    <w:rsid w:val="00843C24"/>
    <w:rsid w:val="00843F7A"/>
    <w:rsid w:val="00844092"/>
    <w:rsid w:val="00844D94"/>
    <w:rsid w:val="0084577A"/>
    <w:rsid w:val="008457CA"/>
    <w:rsid w:val="00846370"/>
    <w:rsid w:val="00847581"/>
    <w:rsid w:val="00847DB8"/>
    <w:rsid w:val="00847F71"/>
    <w:rsid w:val="008501B6"/>
    <w:rsid w:val="00850DE0"/>
    <w:rsid w:val="008512B1"/>
    <w:rsid w:val="008516AA"/>
    <w:rsid w:val="008518D3"/>
    <w:rsid w:val="00851FC0"/>
    <w:rsid w:val="008527C1"/>
    <w:rsid w:val="0085292C"/>
    <w:rsid w:val="00852B57"/>
    <w:rsid w:val="00852CA2"/>
    <w:rsid w:val="0085456A"/>
    <w:rsid w:val="00854B95"/>
    <w:rsid w:val="00855058"/>
    <w:rsid w:val="00855B1E"/>
    <w:rsid w:val="00855BFC"/>
    <w:rsid w:val="00856226"/>
    <w:rsid w:val="00856359"/>
    <w:rsid w:val="00856770"/>
    <w:rsid w:val="008572BF"/>
    <w:rsid w:val="00857512"/>
    <w:rsid w:val="00857778"/>
    <w:rsid w:val="00857CB2"/>
    <w:rsid w:val="008601A5"/>
    <w:rsid w:val="0086059D"/>
    <w:rsid w:val="00860DE9"/>
    <w:rsid w:val="00861001"/>
    <w:rsid w:val="00861319"/>
    <w:rsid w:val="00861A16"/>
    <w:rsid w:val="0086244B"/>
    <w:rsid w:val="0086252A"/>
    <w:rsid w:val="0086310E"/>
    <w:rsid w:val="00863474"/>
    <w:rsid w:val="00863A4B"/>
    <w:rsid w:val="0086590D"/>
    <w:rsid w:val="00866484"/>
    <w:rsid w:val="008675A3"/>
    <w:rsid w:val="008675C1"/>
    <w:rsid w:val="00870DD5"/>
    <w:rsid w:val="00871066"/>
    <w:rsid w:val="00872925"/>
    <w:rsid w:val="00872D71"/>
    <w:rsid w:val="00873193"/>
    <w:rsid w:val="008740E2"/>
    <w:rsid w:val="0087419E"/>
    <w:rsid w:val="0087467C"/>
    <w:rsid w:val="00874BE0"/>
    <w:rsid w:val="00874F5B"/>
    <w:rsid w:val="00875281"/>
    <w:rsid w:val="00875445"/>
    <w:rsid w:val="00875C2A"/>
    <w:rsid w:val="00875EA9"/>
    <w:rsid w:val="00876C42"/>
    <w:rsid w:val="00876D81"/>
    <w:rsid w:val="008777F5"/>
    <w:rsid w:val="00877F19"/>
    <w:rsid w:val="0088081C"/>
    <w:rsid w:val="008809AD"/>
    <w:rsid w:val="00880BB3"/>
    <w:rsid w:val="00880D97"/>
    <w:rsid w:val="0088120E"/>
    <w:rsid w:val="008816C1"/>
    <w:rsid w:val="008825E2"/>
    <w:rsid w:val="00882912"/>
    <w:rsid w:val="0088294B"/>
    <w:rsid w:val="008830F2"/>
    <w:rsid w:val="008832B0"/>
    <w:rsid w:val="00883A18"/>
    <w:rsid w:val="00883B9C"/>
    <w:rsid w:val="00883CED"/>
    <w:rsid w:val="00884043"/>
    <w:rsid w:val="008843A1"/>
    <w:rsid w:val="00884FA3"/>
    <w:rsid w:val="008850F0"/>
    <w:rsid w:val="00885596"/>
    <w:rsid w:val="00885624"/>
    <w:rsid w:val="00885A02"/>
    <w:rsid w:val="00885FB7"/>
    <w:rsid w:val="008866D8"/>
    <w:rsid w:val="00886C1D"/>
    <w:rsid w:val="00886E5D"/>
    <w:rsid w:val="00890181"/>
    <w:rsid w:val="00891776"/>
    <w:rsid w:val="00892177"/>
    <w:rsid w:val="008922A3"/>
    <w:rsid w:val="00892303"/>
    <w:rsid w:val="0089236B"/>
    <w:rsid w:val="00892390"/>
    <w:rsid w:val="00892CF1"/>
    <w:rsid w:val="00892D3D"/>
    <w:rsid w:val="0089324D"/>
    <w:rsid w:val="00893D5A"/>
    <w:rsid w:val="00894002"/>
    <w:rsid w:val="008951C1"/>
    <w:rsid w:val="00895F54"/>
    <w:rsid w:val="00895F86"/>
    <w:rsid w:val="0089647E"/>
    <w:rsid w:val="008966CC"/>
    <w:rsid w:val="008969F1"/>
    <w:rsid w:val="00896A3B"/>
    <w:rsid w:val="008976B3"/>
    <w:rsid w:val="00897739"/>
    <w:rsid w:val="0089780F"/>
    <w:rsid w:val="008A0912"/>
    <w:rsid w:val="008A1138"/>
    <w:rsid w:val="008A2054"/>
    <w:rsid w:val="008A28D9"/>
    <w:rsid w:val="008A308C"/>
    <w:rsid w:val="008A316D"/>
    <w:rsid w:val="008A43DF"/>
    <w:rsid w:val="008A5255"/>
    <w:rsid w:val="008A5E35"/>
    <w:rsid w:val="008A6141"/>
    <w:rsid w:val="008A6EEB"/>
    <w:rsid w:val="008B0514"/>
    <w:rsid w:val="008B13CE"/>
    <w:rsid w:val="008B1474"/>
    <w:rsid w:val="008B19DF"/>
    <w:rsid w:val="008B22E8"/>
    <w:rsid w:val="008B2765"/>
    <w:rsid w:val="008B2FA7"/>
    <w:rsid w:val="008B3A09"/>
    <w:rsid w:val="008B404E"/>
    <w:rsid w:val="008B4463"/>
    <w:rsid w:val="008B4676"/>
    <w:rsid w:val="008B52D9"/>
    <w:rsid w:val="008B581D"/>
    <w:rsid w:val="008B5DA3"/>
    <w:rsid w:val="008B5EB5"/>
    <w:rsid w:val="008B674B"/>
    <w:rsid w:val="008B6963"/>
    <w:rsid w:val="008B7CD7"/>
    <w:rsid w:val="008C0068"/>
    <w:rsid w:val="008C030C"/>
    <w:rsid w:val="008C152B"/>
    <w:rsid w:val="008C16C9"/>
    <w:rsid w:val="008C1743"/>
    <w:rsid w:val="008C1799"/>
    <w:rsid w:val="008C1F65"/>
    <w:rsid w:val="008C245F"/>
    <w:rsid w:val="008C2953"/>
    <w:rsid w:val="008C3593"/>
    <w:rsid w:val="008C39CD"/>
    <w:rsid w:val="008C3A28"/>
    <w:rsid w:val="008C3C8A"/>
    <w:rsid w:val="008C41AE"/>
    <w:rsid w:val="008C4432"/>
    <w:rsid w:val="008C48BF"/>
    <w:rsid w:val="008C4F96"/>
    <w:rsid w:val="008C55E8"/>
    <w:rsid w:val="008C62E9"/>
    <w:rsid w:val="008C6ACD"/>
    <w:rsid w:val="008C7120"/>
    <w:rsid w:val="008C7389"/>
    <w:rsid w:val="008C738D"/>
    <w:rsid w:val="008C7548"/>
    <w:rsid w:val="008C756C"/>
    <w:rsid w:val="008C7AD5"/>
    <w:rsid w:val="008D05A5"/>
    <w:rsid w:val="008D08D7"/>
    <w:rsid w:val="008D0FF1"/>
    <w:rsid w:val="008D154E"/>
    <w:rsid w:val="008D1B70"/>
    <w:rsid w:val="008D252C"/>
    <w:rsid w:val="008D26AC"/>
    <w:rsid w:val="008D2C7F"/>
    <w:rsid w:val="008D3258"/>
    <w:rsid w:val="008D354B"/>
    <w:rsid w:val="008D359D"/>
    <w:rsid w:val="008D363B"/>
    <w:rsid w:val="008D390E"/>
    <w:rsid w:val="008D4D7D"/>
    <w:rsid w:val="008D52A8"/>
    <w:rsid w:val="008D6719"/>
    <w:rsid w:val="008D6F31"/>
    <w:rsid w:val="008D79D6"/>
    <w:rsid w:val="008D7C51"/>
    <w:rsid w:val="008E00B8"/>
    <w:rsid w:val="008E04F6"/>
    <w:rsid w:val="008E0CC8"/>
    <w:rsid w:val="008E1852"/>
    <w:rsid w:val="008E1E31"/>
    <w:rsid w:val="008E2A4E"/>
    <w:rsid w:val="008E3F3E"/>
    <w:rsid w:val="008E4355"/>
    <w:rsid w:val="008E4EFF"/>
    <w:rsid w:val="008E5128"/>
    <w:rsid w:val="008E6906"/>
    <w:rsid w:val="008E6ACB"/>
    <w:rsid w:val="008E6E01"/>
    <w:rsid w:val="008F04E2"/>
    <w:rsid w:val="008F0AF4"/>
    <w:rsid w:val="008F0C22"/>
    <w:rsid w:val="008F1011"/>
    <w:rsid w:val="008F1E79"/>
    <w:rsid w:val="008F21C7"/>
    <w:rsid w:val="008F22FE"/>
    <w:rsid w:val="008F29AB"/>
    <w:rsid w:val="008F2AC3"/>
    <w:rsid w:val="008F2BA5"/>
    <w:rsid w:val="008F3080"/>
    <w:rsid w:val="008F338B"/>
    <w:rsid w:val="008F3936"/>
    <w:rsid w:val="008F4671"/>
    <w:rsid w:val="008F59C1"/>
    <w:rsid w:val="008F5EB4"/>
    <w:rsid w:val="008F64C7"/>
    <w:rsid w:val="008F6A71"/>
    <w:rsid w:val="008F73DD"/>
    <w:rsid w:val="008F779B"/>
    <w:rsid w:val="008F7CF5"/>
    <w:rsid w:val="00900585"/>
    <w:rsid w:val="00900862"/>
    <w:rsid w:val="00900B01"/>
    <w:rsid w:val="009013BB"/>
    <w:rsid w:val="009019DA"/>
    <w:rsid w:val="009021E0"/>
    <w:rsid w:val="0090280A"/>
    <w:rsid w:val="009029B7"/>
    <w:rsid w:val="00903FAE"/>
    <w:rsid w:val="00903FCB"/>
    <w:rsid w:val="0090454D"/>
    <w:rsid w:val="00905425"/>
    <w:rsid w:val="00906AAB"/>
    <w:rsid w:val="00906CC5"/>
    <w:rsid w:val="00906CCC"/>
    <w:rsid w:val="0090711E"/>
    <w:rsid w:val="00907BB2"/>
    <w:rsid w:val="0091042D"/>
    <w:rsid w:val="009110AC"/>
    <w:rsid w:val="00911984"/>
    <w:rsid w:val="0091258E"/>
    <w:rsid w:val="00912970"/>
    <w:rsid w:val="00912B1A"/>
    <w:rsid w:val="00913DB6"/>
    <w:rsid w:val="009142F8"/>
    <w:rsid w:val="00914949"/>
    <w:rsid w:val="00914AA1"/>
    <w:rsid w:val="00914FA3"/>
    <w:rsid w:val="009157DF"/>
    <w:rsid w:val="00915964"/>
    <w:rsid w:val="00915CDB"/>
    <w:rsid w:val="00917060"/>
    <w:rsid w:val="009177FC"/>
    <w:rsid w:val="00917929"/>
    <w:rsid w:val="00920711"/>
    <w:rsid w:val="00920C39"/>
    <w:rsid w:val="00921635"/>
    <w:rsid w:val="00921C81"/>
    <w:rsid w:val="00922359"/>
    <w:rsid w:val="00923257"/>
    <w:rsid w:val="0092353D"/>
    <w:rsid w:val="009235B1"/>
    <w:rsid w:val="00923BD8"/>
    <w:rsid w:val="00923F2B"/>
    <w:rsid w:val="00923F74"/>
    <w:rsid w:val="0092454F"/>
    <w:rsid w:val="00924DF9"/>
    <w:rsid w:val="00924F03"/>
    <w:rsid w:val="00925930"/>
    <w:rsid w:val="00926941"/>
    <w:rsid w:val="00927299"/>
    <w:rsid w:val="00927477"/>
    <w:rsid w:val="00927481"/>
    <w:rsid w:val="00927705"/>
    <w:rsid w:val="009278A2"/>
    <w:rsid w:val="00927DD1"/>
    <w:rsid w:val="00930274"/>
    <w:rsid w:val="009317E2"/>
    <w:rsid w:val="00931AED"/>
    <w:rsid w:val="009320DA"/>
    <w:rsid w:val="00932555"/>
    <w:rsid w:val="00932BF7"/>
    <w:rsid w:val="009335E1"/>
    <w:rsid w:val="009338DF"/>
    <w:rsid w:val="009345C6"/>
    <w:rsid w:val="009349EA"/>
    <w:rsid w:val="00934EBC"/>
    <w:rsid w:val="009354DA"/>
    <w:rsid w:val="009361D7"/>
    <w:rsid w:val="009369FD"/>
    <w:rsid w:val="00937412"/>
    <w:rsid w:val="0093780F"/>
    <w:rsid w:val="00937A47"/>
    <w:rsid w:val="00937AAE"/>
    <w:rsid w:val="00937F3B"/>
    <w:rsid w:val="00937F6C"/>
    <w:rsid w:val="0094086E"/>
    <w:rsid w:val="00940D03"/>
    <w:rsid w:val="0094109C"/>
    <w:rsid w:val="00941119"/>
    <w:rsid w:val="009414A4"/>
    <w:rsid w:val="00941E11"/>
    <w:rsid w:val="00941EC0"/>
    <w:rsid w:val="009432E9"/>
    <w:rsid w:val="00943302"/>
    <w:rsid w:val="00943480"/>
    <w:rsid w:val="00943731"/>
    <w:rsid w:val="0094392B"/>
    <w:rsid w:val="009440A2"/>
    <w:rsid w:val="00944994"/>
    <w:rsid w:val="00944E1E"/>
    <w:rsid w:val="009459F8"/>
    <w:rsid w:val="0094641F"/>
    <w:rsid w:val="00946561"/>
    <w:rsid w:val="00946C7E"/>
    <w:rsid w:val="00946D47"/>
    <w:rsid w:val="009472ED"/>
    <w:rsid w:val="00947554"/>
    <w:rsid w:val="00947F49"/>
    <w:rsid w:val="00950550"/>
    <w:rsid w:val="00950B54"/>
    <w:rsid w:val="00950EBD"/>
    <w:rsid w:val="00951566"/>
    <w:rsid w:val="0095172D"/>
    <w:rsid w:val="00951FEC"/>
    <w:rsid w:val="009523BB"/>
    <w:rsid w:val="009525AB"/>
    <w:rsid w:val="009529E2"/>
    <w:rsid w:val="009529F3"/>
    <w:rsid w:val="00952A0E"/>
    <w:rsid w:val="0095302C"/>
    <w:rsid w:val="00953ABA"/>
    <w:rsid w:val="00953E1A"/>
    <w:rsid w:val="00953EB5"/>
    <w:rsid w:val="00954806"/>
    <w:rsid w:val="00954BB9"/>
    <w:rsid w:val="0095504C"/>
    <w:rsid w:val="00955B98"/>
    <w:rsid w:val="0095679B"/>
    <w:rsid w:val="00956CD4"/>
    <w:rsid w:val="00957AE8"/>
    <w:rsid w:val="00957B0B"/>
    <w:rsid w:val="00957E5C"/>
    <w:rsid w:val="00957F8B"/>
    <w:rsid w:val="009602E0"/>
    <w:rsid w:val="00960FD0"/>
    <w:rsid w:val="00961C85"/>
    <w:rsid w:val="00962D00"/>
    <w:rsid w:val="0096318D"/>
    <w:rsid w:val="00963AF2"/>
    <w:rsid w:val="00964519"/>
    <w:rsid w:val="00964599"/>
    <w:rsid w:val="00965980"/>
    <w:rsid w:val="00965C1E"/>
    <w:rsid w:val="00966B23"/>
    <w:rsid w:val="009679E7"/>
    <w:rsid w:val="00967B2D"/>
    <w:rsid w:val="00970DE2"/>
    <w:rsid w:val="00970EE8"/>
    <w:rsid w:val="00971A15"/>
    <w:rsid w:val="009721A2"/>
    <w:rsid w:val="0097279F"/>
    <w:rsid w:val="00973E0E"/>
    <w:rsid w:val="00974197"/>
    <w:rsid w:val="009741C1"/>
    <w:rsid w:val="009746B2"/>
    <w:rsid w:val="00974A84"/>
    <w:rsid w:val="009765AA"/>
    <w:rsid w:val="00976CDD"/>
    <w:rsid w:val="00977033"/>
    <w:rsid w:val="009774A4"/>
    <w:rsid w:val="00977579"/>
    <w:rsid w:val="009775DE"/>
    <w:rsid w:val="00977864"/>
    <w:rsid w:val="009779EA"/>
    <w:rsid w:val="00977AD4"/>
    <w:rsid w:val="00977F22"/>
    <w:rsid w:val="00980D26"/>
    <w:rsid w:val="00981509"/>
    <w:rsid w:val="009818BC"/>
    <w:rsid w:val="00982A73"/>
    <w:rsid w:val="0098300F"/>
    <w:rsid w:val="00983F9E"/>
    <w:rsid w:val="009856B2"/>
    <w:rsid w:val="009857E4"/>
    <w:rsid w:val="009858CB"/>
    <w:rsid w:val="009861C0"/>
    <w:rsid w:val="00986926"/>
    <w:rsid w:val="00986FAA"/>
    <w:rsid w:val="009878A4"/>
    <w:rsid w:val="00987AB8"/>
    <w:rsid w:val="00990061"/>
    <w:rsid w:val="00990A93"/>
    <w:rsid w:val="00990A99"/>
    <w:rsid w:val="00990E4B"/>
    <w:rsid w:val="00991511"/>
    <w:rsid w:val="00991993"/>
    <w:rsid w:val="00991A59"/>
    <w:rsid w:val="00992195"/>
    <w:rsid w:val="009922DF"/>
    <w:rsid w:val="0099236C"/>
    <w:rsid w:val="009926BC"/>
    <w:rsid w:val="00992761"/>
    <w:rsid w:val="009929D3"/>
    <w:rsid w:val="0099339A"/>
    <w:rsid w:val="00993B16"/>
    <w:rsid w:val="00993B96"/>
    <w:rsid w:val="00994415"/>
    <w:rsid w:val="00994702"/>
    <w:rsid w:val="009949F5"/>
    <w:rsid w:val="00995B48"/>
    <w:rsid w:val="009965F4"/>
    <w:rsid w:val="00996B5B"/>
    <w:rsid w:val="00997814"/>
    <w:rsid w:val="009A02F6"/>
    <w:rsid w:val="009A04E6"/>
    <w:rsid w:val="009A05CB"/>
    <w:rsid w:val="009A0F86"/>
    <w:rsid w:val="009A0FA7"/>
    <w:rsid w:val="009A12B6"/>
    <w:rsid w:val="009A1F3C"/>
    <w:rsid w:val="009A208C"/>
    <w:rsid w:val="009A22A4"/>
    <w:rsid w:val="009A27C1"/>
    <w:rsid w:val="009A2FE1"/>
    <w:rsid w:val="009A34BF"/>
    <w:rsid w:val="009A3FCA"/>
    <w:rsid w:val="009A47CA"/>
    <w:rsid w:val="009A4844"/>
    <w:rsid w:val="009A497F"/>
    <w:rsid w:val="009A5A94"/>
    <w:rsid w:val="009A5B17"/>
    <w:rsid w:val="009A6589"/>
    <w:rsid w:val="009A6D40"/>
    <w:rsid w:val="009A7060"/>
    <w:rsid w:val="009A7E2B"/>
    <w:rsid w:val="009B05E2"/>
    <w:rsid w:val="009B089B"/>
    <w:rsid w:val="009B0F05"/>
    <w:rsid w:val="009B18A7"/>
    <w:rsid w:val="009B1AC9"/>
    <w:rsid w:val="009B232C"/>
    <w:rsid w:val="009B2667"/>
    <w:rsid w:val="009B2AA9"/>
    <w:rsid w:val="009B321E"/>
    <w:rsid w:val="009B39C1"/>
    <w:rsid w:val="009B41F8"/>
    <w:rsid w:val="009B43B4"/>
    <w:rsid w:val="009B4D2D"/>
    <w:rsid w:val="009B4D4D"/>
    <w:rsid w:val="009B55FB"/>
    <w:rsid w:val="009B5FE5"/>
    <w:rsid w:val="009B6960"/>
    <w:rsid w:val="009B77FC"/>
    <w:rsid w:val="009B7D59"/>
    <w:rsid w:val="009C12C1"/>
    <w:rsid w:val="009C169F"/>
    <w:rsid w:val="009C19F1"/>
    <w:rsid w:val="009C23FA"/>
    <w:rsid w:val="009C2C32"/>
    <w:rsid w:val="009C2DAE"/>
    <w:rsid w:val="009C3B96"/>
    <w:rsid w:val="009C3D21"/>
    <w:rsid w:val="009C3D5D"/>
    <w:rsid w:val="009C4C74"/>
    <w:rsid w:val="009C4D7C"/>
    <w:rsid w:val="009C4FAD"/>
    <w:rsid w:val="009C5309"/>
    <w:rsid w:val="009C5345"/>
    <w:rsid w:val="009C7800"/>
    <w:rsid w:val="009C7907"/>
    <w:rsid w:val="009C7E53"/>
    <w:rsid w:val="009C7E7C"/>
    <w:rsid w:val="009D004D"/>
    <w:rsid w:val="009D01F5"/>
    <w:rsid w:val="009D178D"/>
    <w:rsid w:val="009D21E2"/>
    <w:rsid w:val="009D2912"/>
    <w:rsid w:val="009D3748"/>
    <w:rsid w:val="009D3DF1"/>
    <w:rsid w:val="009D44F4"/>
    <w:rsid w:val="009D4544"/>
    <w:rsid w:val="009D618D"/>
    <w:rsid w:val="009D6203"/>
    <w:rsid w:val="009D6598"/>
    <w:rsid w:val="009D7490"/>
    <w:rsid w:val="009D7614"/>
    <w:rsid w:val="009D7A9A"/>
    <w:rsid w:val="009E0D2F"/>
    <w:rsid w:val="009E1413"/>
    <w:rsid w:val="009E1478"/>
    <w:rsid w:val="009E1819"/>
    <w:rsid w:val="009E3F3E"/>
    <w:rsid w:val="009E47F9"/>
    <w:rsid w:val="009E4A32"/>
    <w:rsid w:val="009E4C38"/>
    <w:rsid w:val="009E4D1F"/>
    <w:rsid w:val="009E6487"/>
    <w:rsid w:val="009E6F16"/>
    <w:rsid w:val="009E7177"/>
    <w:rsid w:val="009E73AD"/>
    <w:rsid w:val="009F0B5E"/>
    <w:rsid w:val="009F0EC2"/>
    <w:rsid w:val="009F1418"/>
    <w:rsid w:val="009F16DA"/>
    <w:rsid w:val="009F191E"/>
    <w:rsid w:val="009F274F"/>
    <w:rsid w:val="009F2C3B"/>
    <w:rsid w:val="009F2F89"/>
    <w:rsid w:val="009F3C1E"/>
    <w:rsid w:val="009F414A"/>
    <w:rsid w:val="009F5949"/>
    <w:rsid w:val="009F5A93"/>
    <w:rsid w:val="009F5E34"/>
    <w:rsid w:val="009F6356"/>
    <w:rsid w:val="009F645D"/>
    <w:rsid w:val="009F6647"/>
    <w:rsid w:val="009F6946"/>
    <w:rsid w:val="009F6AC2"/>
    <w:rsid w:val="009F6CB0"/>
    <w:rsid w:val="009F7019"/>
    <w:rsid w:val="009F736B"/>
    <w:rsid w:val="009F7B0F"/>
    <w:rsid w:val="00A00633"/>
    <w:rsid w:val="00A0093C"/>
    <w:rsid w:val="00A00AC1"/>
    <w:rsid w:val="00A022E5"/>
    <w:rsid w:val="00A024C3"/>
    <w:rsid w:val="00A033B1"/>
    <w:rsid w:val="00A037ED"/>
    <w:rsid w:val="00A03BEB"/>
    <w:rsid w:val="00A03ED2"/>
    <w:rsid w:val="00A0430B"/>
    <w:rsid w:val="00A04310"/>
    <w:rsid w:val="00A044D6"/>
    <w:rsid w:val="00A04CBD"/>
    <w:rsid w:val="00A04CE6"/>
    <w:rsid w:val="00A054A0"/>
    <w:rsid w:val="00A05B15"/>
    <w:rsid w:val="00A06001"/>
    <w:rsid w:val="00A06CED"/>
    <w:rsid w:val="00A06D47"/>
    <w:rsid w:val="00A0706A"/>
    <w:rsid w:val="00A07191"/>
    <w:rsid w:val="00A0723D"/>
    <w:rsid w:val="00A101F0"/>
    <w:rsid w:val="00A10D06"/>
    <w:rsid w:val="00A10D19"/>
    <w:rsid w:val="00A11B8C"/>
    <w:rsid w:val="00A125CD"/>
    <w:rsid w:val="00A12AFE"/>
    <w:rsid w:val="00A133C3"/>
    <w:rsid w:val="00A13DDC"/>
    <w:rsid w:val="00A149E8"/>
    <w:rsid w:val="00A157BE"/>
    <w:rsid w:val="00A15C41"/>
    <w:rsid w:val="00A16C92"/>
    <w:rsid w:val="00A16CEA"/>
    <w:rsid w:val="00A16D62"/>
    <w:rsid w:val="00A2004B"/>
    <w:rsid w:val="00A201F5"/>
    <w:rsid w:val="00A20B12"/>
    <w:rsid w:val="00A213C5"/>
    <w:rsid w:val="00A215EA"/>
    <w:rsid w:val="00A229F6"/>
    <w:rsid w:val="00A23BE1"/>
    <w:rsid w:val="00A241A6"/>
    <w:rsid w:val="00A2472B"/>
    <w:rsid w:val="00A24DBE"/>
    <w:rsid w:val="00A25078"/>
    <w:rsid w:val="00A257F2"/>
    <w:rsid w:val="00A2663B"/>
    <w:rsid w:val="00A26733"/>
    <w:rsid w:val="00A2685F"/>
    <w:rsid w:val="00A26900"/>
    <w:rsid w:val="00A26A30"/>
    <w:rsid w:val="00A26DCB"/>
    <w:rsid w:val="00A26F08"/>
    <w:rsid w:val="00A27899"/>
    <w:rsid w:val="00A27C19"/>
    <w:rsid w:val="00A324BC"/>
    <w:rsid w:val="00A3284B"/>
    <w:rsid w:val="00A32A9C"/>
    <w:rsid w:val="00A33353"/>
    <w:rsid w:val="00A33387"/>
    <w:rsid w:val="00A335F9"/>
    <w:rsid w:val="00A3464B"/>
    <w:rsid w:val="00A35491"/>
    <w:rsid w:val="00A355DD"/>
    <w:rsid w:val="00A360CE"/>
    <w:rsid w:val="00A36117"/>
    <w:rsid w:val="00A3656D"/>
    <w:rsid w:val="00A367C9"/>
    <w:rsid w:val="00A373A5"/>
    <w:rsid w:val="00A37C79"/>
    <w:rsid w:val="00A37E2C"/>
    <w:rsid w:val="00A411C3"/>
    <w:rsid w:val="00A4127E"/>
    <w:rsid w:val="00A4174D"/>
    <w:rsid w:val="00A43038"/>
    <w:rsid w:val="00A431DD"/>
    <w:rsid w:val="00A43896"/>
    <w:rsid w:val="00A43899"/>
    <w:rsid w:val="00A4399F"/>
    <w:rsid w:val="00A4402F"/>
    <w:rsid w:val="00A44130"/>
    <w:rsid w:val="00A44445"/>
    <w:rsid w:val="00A44527"/>
    <w:rsid w:val="00A44F4A"/>
    <w:rsid w:val="00A45598"/>
    <w:rsid w:val="00A45E35"/>
    <w:rsid w:val="00A4698D"/>
    <w:rsid w:val="00A469F7"/>
    <w:rsid w:val="00A46D2A"/>
    <w:rsid w:val="00A46EBB"/>
    <w:rsid w:val="00A50766"/>
    <w:rsid w:val="00A5160C"/>
    <w:rsid w:val="00A52DA1"/>
    <w:rsid w:val="00A53AFC"/>
    <w:rsid w:val="00A53D27"/>
    <w:rsid w:val="00A53F2E"/>
    <w:rsid w:val="00A5544F"/>
    <w:rsid w:val="00A56B3D"/>
    <w:rsid w:val="00A57103"/>
    <w:rsid w:val="00A57BC7"/>
    <w:rsid w:val="00A57BDD"/>
    <w:rsid w:val="00A60A77"/>
    <w:rsid w:val="00A60D1F"/>
    <w:rsid w:val="00A60D57"/>
    <w:rsid w:val="00A6214D"/>
    <w:rsid w:val="00A623F8"/>
    <w:rsid w:val="00A626FA"/>
    <w:rsid w:val="00A628E5"/>
    <w:rsid w:val="00A62EFA"/>
    <w:rsid w:val="00A63E38"/>
    <w:rsid w:val="00A6520A"/>
    <w:rsid w:val="00A65521"/>
    <w:rsid w:val="00A657C4"/>
    <w:rsid w:val="00A66BF8"/>
    <w:rsid w:val="00A66CA6"/>
    <w:rsid w:val="00A67CED"/>
    <w:rsid w:val="00A67EF4"/>
    <w:rsid w:val="00A709C5"/>
    <w:rsid w:val="00A710CF"/>
    <w:rsid w:val="00A724BB"/>
    <w:rsid w:val="00A73713"/>
    <w:rsid w:val="00A73AE1"/>
    <w:rsid w:val="00A73B61"/>
    <w:rsid w:val="00A74D1F"/>
    <w:rsid w:val="00A75006"/>
    <w:rsid w:val="00A75675"/>
    <w:rsid w:val="00A75EBC"/>
    <w:rsid w:val="00A76E12"/>
    <w:rsid w:val="00A7711D"/>
    <w:rsid w:val="00A77272"/>
    <w:rsid w:val="00A77BA2"/>
    <w:rsid w:val="00A77D76"/>
    <w:rsid w:val="00A77FF1"/>
    <w:rsid w:val="00A81586"/>
    <w:rsid w:val="00A81CEF"/>
    <w:rsid w:val="00A82449"/>
    <w:rsid w:val="00A828E1"/>
    <w:rsid w:val="00A82C20"/>
    <w:rsid w:val="00A82CC1"/>
    <w:rsid w:val="00A831D9"/>
    <w:rsid w:val="00A84859"/>
    <w:rsid w:val="00A85675"/>
    <w:rsid w:val="00A856F4"/>
    <w:rsid w:val="00A85E53"/>
    <w:rsid w:val="00A86136"/>
    <w:rsid w:val="00A86299"/>
    <w:rsid w:val="00A86382"/>
    <w:rsid w:val="00A86EBB"/>
    <w:rsid w:val="00A87775"/>
    <w:rsid w:val="00A8790F"/>
    <w:rsid w:val="00A8793B"/>
    <w:rsid w:val="00A9179A"/>
    <w:rsid w:val="00A9216F"/>
    <w:rsid w:val="00A93E13"/>
    <w:rsid w:val="00A94251"/>
    <w:rsid w:val="00A943B6"/>
    <w:rsid w:val="00A94F81"/>
    <w:rsid w:val="00A966EA"/>
    <w:rsid w:val="00A968F7"/>
    <w:rsid w:val="00A96C06"/>
    <w:rsid w:val="00A97B4C"/>
    <w:rsid w:val="00AA06E0"/>
    <w:rsid w:val="00AA142D"/>
    <w:rsid w:val="00AA14D6"/>
    <w:rsid w:val="00AA1B0D"/>
    <w:rsid w:val="00AA1DD4"/>
    <w:rsid w:val="00AA24C7"/>
    <w:rsid w:val="00AA2658"/>
    <w:rsid w:val="00AA2A67"/>
    <w:rsid w:val="00AA2D8D"/>
    <w:rsid w:val="00AA48CB"/>
    <w:rsid w:val="00AA48EB"/>
    <w:rsid w:val="00AA4A92"/>
    <w:rsid w:val="00AA4DE4"/>
    <w:rsid w:val="00AA5180"/>
    <w:rsid w:val="00AA52B9"/>
    <w:rsid w:val="00AA5FB3"/>
    <w:rsid w:val="00AA62EF"/>
    <w:rsid w:val="00AA7BDB"/>
    <w:rsid w:val="00AA7E83"/>
    <w:rsid w:val="00AB0340"/>
    <w:rsid w:val="00AB1133"/>
    <w:rsid w:val="00AB127A"/>
    <w:rsid w:val="00AB1961"/>
    <w:rsid w:val="00AB25B4"/>
    <w:rsid w:val="00AB2FD4"/>
    <w:rsid w:val="00AB30AF"/>
    <w:rsid w:val="00AB3AAD"/>
    <w:rsid w:val="00AB4956"/>
    <w:rsid w:val="00AB4F60"/>
    <w:rsid w:val="00AB570C"/>
    <w:rsid w:val="00AB57AF"/>
    <w:rsid w:val="00AB586B"/>
    <w:rsid w:val="00AB598C"/>
    <w:rsid w:val="00AB60A9"/>
    <w:rsid w:val="00AB6B85"/>
    <w:rsid w:val="00AC034E"/>
    <w:rsid w:val="00AC0485"/>
    <w:rsid w:val="00AC1391"/>
    <w:rsid w:val="00AC16FC"/>
    <w:rsid w:val="00AC1BC5"/>
    <w:rsid w:val="00AC1F44"/>
    <w:rsid w:val="00AC21F8"/>
    <w:rsid w:val="00AC2264"/>
    <w:rsid w:val="00AC30B9"/>
    <w:rsid w:val="00AC3522"/>
    <w:rsid w:val="00AC3860"/>
    <w:rsid w:val="00AC3B81"/>
    <w:rsid w:val="00AC4109"/>
    <w:rsid w:val="00AC45D1"/>
    <w:rsid w:val="00AC57E8"/>
    <w:rsid w:val="00AC5B1E"/>
    <w:rsid w:val="00AC61ED"/>
    <w:rsid w:val="00AC688C"/>
    <w:rsid w:val="00AC7345"/>
    <w:rsid w:val="00AC7422"/>
    <w:rsid w:val="00AD11FE"/>
    <w:rsid w:val="00AD2182"/>
    <w:rsid w:val="00AD2372"/>
    <w:rsid w:val="00AD25B2"/>
    <w:rsid w:val="00AD366F"/>
    <w:rsid w:val="00AD3AA7"/>
    <w:rsid w:val="00AD3FE2"/>
    <w:rsid w:val="00AD42DE"/>
    <w:rsid w:val="00AD4853"/>
    <w:rsid w:val="00AD4E91"/>
    <w:rsid w:val="00AD5321"/>
    <w:rsid w:val="00AD5C47"/>
    <w:rsid w:val="00AD6688"/>
    <w:rsid w:val="00AD729E"/>
    <w:rsid w:val="00AD77CB"/>
    <w:rsid w:val="00AE0A8F"/>
    <w:rsid w:val="00AE1627"/>
    <w:rsid w:val="00AE1724"/>
    <w:rsid w:val="00AE32FF"/>
    <w:rsid w:val="00AE3D6C"/>
    <w:rsid w:val="00AE3F24"/>
    <w:rsid w:val="00AE40E4"/>
    <w:rsid w:val="00AE4392"/>
    <w:rsid w:val="00AE44D3"/>
    <w:rsid w:val="00AE53BE"/>
    <w:rsid w:val="00AE577A"/>
    <w:rsid w:val="00AE604C"/>
    <w:rsid w:val="00AE6C48"/>
    <w:rsid w:val="00AE6F2F"/>
    <w:rsid w:val="00AE767A"/>
    <w:rsid w:val="00AE7682"/>
    <w:rsid w:val="00AE7B1A"/>
    <w:rsid w:val="00AE7F76"/>
    <w:rsid w:val="00AF0022"/>
    <w:rsid w:val="00AF09EC"/>
    <w:rsid w:val="00AF0C0E"/>
    <w:rsid w:val="00AF1256"/>
    <w:rsid w:val="00AF19AA"/>
    <w:rsid w:val="00AF24F4"/>
    <w:rsid w:val="00AF27FA"/>
    <w:rsid w:val="00AF2C0C"/>
    <w:rsid w:val="00AF2CB9"/>
    <w:rsid w:val="00AF2CCB"/>
    <w:rsid w:val="00AF30B8"/>
    <w:rsid w:val="00AF3764"/>
    <w:rsid w:val="00AF46B2"/>
    <w:rsid w:val="00AF54B5"/>
    <w:rsid w:val="00AF6840"/>
    <w:rsid w:val="00AF70AD"/>
    <w:rsid w:val="00AF7E75"/>
    <w:rsid w:val="00B0094A"/>
    <w:rsid w:val="00B015FA"/>
    <w:rsid w:val="00B020B9"/>
    <w:rsid w:val="00B02C91"/>
    <w:rsid w:val="00B0325C"/>
    <w:rsid w:val="00B03F90"/>
    <w:rsid w:val="00B05197"/>
    <w:rsid w:val="00B064BB"/>
    <w:rsid w:val="00B06E33"/>
    <w:rsid w:val="00B072FA"/>
    <w:rsid w:val="00B10264"/>
    <w:rsid w:val="00B1039D"/>
    <w:rsid w:val="00B103D2"/>
    <w:rsid w:val="00B103D6"/>
    <w:rsid w:val="00B1040D"/>
    <w:rsid w:val="00B105CE"/>
    <w:rsid w:val="00B10DA6"/>
    <w:rsid w:val="00B10FE8"/>
    <w:rsid w:val="00B112CE"/>
    <w:rsid w:val="00B11811"/>
    <w:rsid w:val="00B11D5F"/>
    <w:rsid w:val="00B129B1"/>
    <w:rsid w:val="00B12ADE"/>
    <w:rsid w:val="00B13442"/>
    <w:rsid w:val="00B13B14"/>
    <w:rsid w:val="00B13B7A"/>
    <w:rsid w:val="00B13FBD"/>
    <w:rsid w:val="00B146A7"/>
    <w:rsid w:val="00B1497E"/>
    <w:rsid w:val="00B163FF"/>
    <w:rsid w:val="00B16AF7"/>
    <w:rsid w:val="00B16F21"/>
    <w:rsid w:val="00B17318"/>
    <w:rsid w:val="00B21318"/>
    <w:rsid w:val="00B2175C"/>
    <w:rsid w:val="00B21EA1"/>
    <w:rsid w:val="00B2254F"/>
    <w:rsid w:val="00B227CE"/>
    <w:rsid w:val="00B23CA6"/>
    <w:rsid w:val="00B24046"/>
    <w:rsid w:val="00B24137"/>
    <w:rsid w:val="00B241E5"/>
    <w:rsid w:val="00B246DF"/>
    <w:rsid w:val="00B24A0E"/>
    <w:rsid w:val="00B24A65"/>
    <w:rsid w:val="00B25AB5"/>
    <w:rsid w:val="00B25CC4"/>
    <w:rsid w:val="00B25D67"/>
    <w:rsid w:val="00B26144"/>
    <w:rsid w:val="00B26CC2"/>
    <w:rsid w:val="00B27077"/>
    <w:rsid w:val="00B279DB"/>
    <w:rsid w:val="00B307BB"/>
    <w:rsid w:val="00B3102F"/>
    <w:rsid w:val="00B31603"/>
    <w:rsid w:val="00B316E6"/>
    <w:rsid w:val="00B328E9"/>
    <w:rsid w:val="00B32FD0"/>
    <w:rsid w:val="00B3459D"/>
    <w:rsid w:val="00B34C02"/>
    <w:rsid w:val="00B354DD"/>
    <w:rsid w:val="00B35804"/>
    <w:rsid w:val="00B35A01"/>
    <w:rsid w:val="00B35BBC"/>
    <w:rsid w:val="00B3625F"/>
    <w:rsid w:val="00B36676"/>
    <w:rsid w:val="00B36E90"/>
    <w:rsid w:val="00B3708A"/>
    <w:rsid w:val="00B37B36"/>
    <w:rsid w:val="00B40541"/>
    <w:rsid w:val="00B41A7D"/>
    <w:rsid w:val="00B41B30"/>
    <w:rsid w:val="00B41FFE"/>
    <w:rsid w:val="00B4253D"/>
    <w:rsid w:val="00B42B11"/>
    <w:rsid w:val="00B435E8"/>
    <w:rsid w:val="00B4389F"/>
    <w:rsid w:val="00B43D94"/>
    <w:rsid w:val="00B43EF1"/>
    <w:rsid w:val="00B43F19"/>
    <w:rsid w:val="00B443E7"/>
    <w:rsid w:val="00B44743"/>
    <w:rsid w:val="00B44942"/>
    <w:rsid w:val="00B44AD1"/>
    <w:rsid w:val="00B44D72"/>
    <w:rsid w:val="00B47A25"/>
    <w:rsid w:val="00B506A7"/>
    <w:rsid w:val="00B51102"/>
    <w:rsid w:val="00B51104"/>
    <w:rsid w:val="00B519C4"/>
    <w:rsid w:val="00B51AE4"/>
    <w:rsid w:val="00B52A0B"/>
    <w:rsid w:val="00B53300"/>
    <w:rsid w:val="00B53C3C"/>
    <w:rsid w:val="00B53DD8"/>
    <w:rsid w:val="00B542F0"/>
    <w:rsid w:val="00B54BF5"/>
    <w:rsid w:val="00B54E1C"/>
    <w:rsid w:val="00B54E58"/>
    <w:rsid w:val="00B551F8"/>
    <w:rsid w:val="00B552D2"/>
    <w:rsid w:val="00B5694B"/>
    <w:rsid w:val="00B569C9"/>
    <w:rsid w:val="00B60021"/>
    <w:rsid w:val="00B60243"/>
    <w:rsid w:val="00B6070A"/>
    <w:rsid w:val="00B61A5A"/>
    <w:rsid w:val="00B61CA9"/>
    <w:rsid w:val="00B627FB"/>
    <w:rsid w:val="00B62CC4"/>
    <w:rsid w:val="00B6306D"/>
    <w:rsid w:val="00B642D5"/>
    <w:rsid w:val="00B64A12"/>
    <w:rsid w:val="00B64A5B"/>
    <w:rsid w:val="00B64DCC"/>
    <w:rsid w:val="00B6527F"/>
    <w:rsid w:val="00B663DE"/>
    <w:rsid w:val="00B66753"/>
    <w:rsid w:val="00B6778C"/>
    <w:rsid w:val="00B708D5"/>
    <w:rsid w:val="00B70D4B"/>
    <w:rsid w:val="00B70ECE"/>
    <w:rsid w:val="00B726FC"/>
    <w:rsid w:val="00B73AA5"/>
    <w:rsid w:val="00B73AEE"/>
    <w:rsid w:val="00B75C2C"/>
    <w:rsid w:val="00B75E63"/>
    <w:rsid w:val="00B75EAA"/>
    <w:rsid w:val="00B76572"/>
    <w:rsid w:val="00B76F85"/>
    <w:rsid w:val="00B77542"/>
    <w:rsid w:val="00B7758B"/>
    <w:rsid w:val="00B806FD"/>
    <w:rsid w:val="00B80996"/>
    <w:rsid w:val="00B80ED9"/>
    <w:rsid w:val="00B81F06"/>
    <w:rsid w:val="00B82263"/>
    <w:rsid w:val="00B82349"/>
    <w:rsid w:val="00B82AB9"/>
    <w:rsid w:val="00B83B39"/>
    <w:rsid w:val="00B845BD"/>
    <w:rsid w:val="00B8475E"/>
    <w:rsid w:val="00B854C1"/>
    <w:rsid w:val="00B85974"/>
    <w:rsid w:val="00B86E66"/>
    <w:rsid w:val="00B8700F"/>
    <w:rsid w:val="00B871AA"/>
    <w:rsid w:val="00B878B6"/>
    <w:rsid w:val="00B87CFE"/>
    <w:rsid w:val="00B90292"/>
    <w:rsid w:val="00B91390"/>
    <w:rsid w:val="00B91BD6"/>
    <w:rsid w:val="00B928C9"/>
    <w:rsid w:val="00B933E6"/>
    <w:rsid w:val="00B93929"/>
    <w:rsid w:val="00B93E96"/>
    <w:rsid w:val="00B94055"/>
    <w:rsid w:val="00B944B7"/>
    <w:rsid w:val="00B94A1D"/>
    <w:rsid w:val="00B94E01"/>
    <w:rsid w:val="00B94F44"/>
    <w:rsid w:val="00B96755"/>
    <w:rsid w:val="00B96D8A"/>
    <w:rsid w:val="00B974BA"/>
    <w:rsid w:val="00B97C62"/>
    <w:rsid w:val="00B97D77"/>
    <w:rsid w:val="00BA0440"/>
    <w:rsid w:val="00BA08E3"/>
    <w:rsid w:val="00BA0D90"/>
    <w:rsid w:val="00BA197E"/>
    <w:rsid w:val="00BA1A11"/>
    <w:rsid w:val="00BA1C38"/>
    <w:rsid w:val="00BA27C8"/>
    <w:rsid w:val="00BA29E1"/>
    <w:rsid w:val="00BA2B1B"/>
    <w:rsid w:val="00BA31F2"/>
    <w:rsid w:val="00BA47FF"/>
    <w:rsid w:val="00BA4DCF"/>
    <w:rsid w:val="00BA502C"/>
    <w:rsid w:val="00BA5258"/>
    <w:rsid w:val="00BA58F6"/>
    <w:rsid w:val="00BA5D76"/>
    <w:rsid w:val="00BA6E59"/>
    <w:rsid w:val="00BA7D2D"/>
    <w:rsid w:val="00BB042E"/>
    <w:rsid w:val="00BB0BC9"/>
    <w:rsid w:val="00BB10FC"/>
    <w:rsid w:val="00BB1514"/>
    <w:rsid w:val="00BB19DA"/>
    <w:rsid w:val="00BB3216"/>
    <w:rsid w:val="00BB3D1B"/>
    <w:rsid w:val="00BB470F"/>
    <w:rsid w:val="00BB4ED9"/>
    <w:rsid w:val="00BB5121"/>
    <w:rsid w:val="00BB55F3"/>
    <w:rsid w:val="00BB645E"/>
    <w:rsid w:val="00BB64FD"/>
    <w:rsid w:val="00BB6F7A"/>
    <w:rsid w:val="00BB7AF0"/>
    <w:rsid w:val="00BC0A15"/>
    <w:rsid w:val="00BC0A98"/>
    <w:rsid w:val="00BC22E4"/>
    <w:rsid w:val="00BC2402"/>
    <w:rsid w:val="00BC2AD5"/>
    <w:rsid w:val="00BC2AE9"/>
    <w:rsid w:val="00BC3694"/>
    <w:rsid w:val="00BC3A10"/>
    <w:rsid w:val="00BC4CD0"/>
    <w:rsid w:val="00BC4E83"/>
    <w:rsid w:val="00BC4FFD"/>
    <w:rsid w:val="00BC56E8"/>
    <w:rsid w:val="00BC63FD"/>
    <w:rsid w:val="00BC6935"/>
    <w:rsid w:val="00BC6BED"/>
    <w:rsid w:val="00BC6EBB"/>
    <w:rsid w:val="00BC7338"/>
    <w:rsid w:val="00BC759E"/>
    <w:rsid w:val="00BC77BC"/>
    <w:rsid w:val="00BD1384"/>
    <w:rsid w:val="00BD1929"/>
    <w:rsid w:val="00BD1C20"/>
    <w:rsid w:val="00BD2135"/>
    <w:rsid w:val="00BD37D1"/>
    <w:rsid w:val="00BD3A6F"/>
    <w:rsid w:val="00BD3B83"/>
    <w:rsid w:val="00BD47D6"/>
    <w:rsid w:val="00BD47F1"/>
    <w:rsid w:val="00BD4A0A"/>
    <w:rsid w:val="00BD4BE7"/>
    <w:rsid w:val="00BD4CD8"/>
    <w:rsid w:val="00BD4E76"/>
    <w:rsid w:val="00BD4F23"/>
    <w:rsid w:val="00BD55A7"/>
    <w:rsid w:val="00BD5A15"/>
    <w:rsid w:val="00BD62D1"/>
    <w:rsid w:val="00BD6B19"/>
    <w:rsid w:val="00BE1272"/>
    <w:rsid w:val="00BE15D2"/>
    <w:rsid w:val="00BE1D28"/>
    <w:rsid w:val="00BE2EA7"/>
    <w:rsid w:val="00BE4072"/>
    <w:rsid w:val="00BE41DB"/>
    <w:rsid w:val="00BE484C"/>
    <w:rsid w:val="00BE4A4A"/>
    <w:rsid w:val="00BE5719"/>
    <w:rsid w:val="00BE57D3"/>
    <w:rsid w:val="00BE5ACA"/>
    <w:rsid w:val="00BE6653"/>
    <w:rsid w:val="00BE6AB4"/>
    <w:rsid w:val="00BE74BF"/>
    <w:rsid w:val="00BE79BF"/>
    <w:rsid w:val="00BE7F3D"/>
    <w:rsid w:val="00BF06B8"/>
    <w:rsid w:val="00BF0952"/>
    <w:rsid w:val="00BF09C5"/>
    <w:rsid w:val="00BF0B3F"/>
    <w:rsid w:val="00BF0DCE"/>
    <w:rsid w:val="00BF2ABD"/>
    <w:rsid w:val="00BF59FF"/>
    <w:rsid w:val="00BF605E"/>
    <w:rsid w:val="00BF674B"/>
    <w:rsid w:val="00BF7B98"/>
    <w:rsid w:val="00BF7C2F"/>
    <w:rsid w:val="00C00E11"/>
    <w:rsid w:val="00C016F3"/>
    <w:rsid w:val="00C01F02"/>
    <w:rsid w:val="00C0292B"/>
    <w:rsid w:val="00C02B94"/>
    <w:rsid w:val="00C034A8"/>
    <w:rsid w:val="00C035FA"/>
    <w:rsid w:val="00C036D5"/>
    <w:rsid w:val="00C04369"/>
    <w:rsid w:val="00C04785"/>
    <w:rsid w:val="00C04DA0"/>
    <w:rsid w:val="00C052CE"/>
    <w:rsid w:val="00C0683E"/>
    <w:rsid w:val="00C0724F"/>
    <w:rsid w:val="00C07BDC"/>
    <w:rsid w:val="00C103D5"/>
    <w:rsid w:val="00C10745"/>
    <w:rsid w:val="00C11036"/>
    <w:rsid w:val="00C119DE"/>
    <w:rsid w:val="00C11B61"/>
    <w:rsid w:val="00C1204D"/>
    <w:rsid w:val="00C127EB"/>
    <w:rsid w:val="00C129B6"/>
    <w:rsid w:val="00C12BD7"/>
    <w:rsid w:val="00C13E26"/>
    <w:rsid w:val="00C14DE5"/>
    <w:rsid w:val="00C14E2B"/>
    <w:rsid w:val="00C15850"/>
    <w:rsid w:val="00C15B9D"/>
    <w:rsid w:val="00C16632"/>
    <w:rsid w:val="00C176D1"/>
    <w:rsid w:val="00C17874"/>
    <w:rsid w:val="00C17A05"/>
    <w:rsid w:val="00C200C2"/>
    <w:rsid w:val="00C2018C"/>
    <w:rsid w:val="00C2099A"/>
    <w:rsid w:val="00C21C8B"/>
    <w:rsid w:val="00C21E85"/>
    <w:rsid w:val="00C2219A"/>
    <w:rsid w:val="00C22574"/>
    <w:rsid w:val="00C228AF"/>
    <w:rsid w:val="00C23047"/>
    <w:rsid w:val="00C23620"/>
    <w:rsid w:val="00C23642"/>
    <w:rsid w:val="00C238C6"/>
    <w:rsid w:val="00C24301"/>
    <w:rsid w:val="00C24761"/>
    <w:rsid w:val="00C25046"/>
    <w:rsid w:val="00C25232"/>
    <w:rsid w:val="00C258F7"/>
    <w:rsid w:val="00C25C3F"/>
    <w:rsid w:val="00C27579"/>
    <w:rsid w:val="00C3089E"/>
    <w:rsid w:val="00C30A4E"/>
    <w:rsid w:val="00C3182C"/>
    <w:rsid w:val="00C31BEF"/>
    <w:rsid w:val="00C3238A"/>
    <w:rsid w:val="00C324FC"/>
    <w:rsid w:val="00C32DC5"/>
    <w:rsid w:val="00C33413"/>
    <w:rsid w:val="00C33735"/>
    <w:rsid w:val="00C338C5"/>
    <w:rsid w:val="00C349F2"/>
    <w:rsid w:val="00C35194"/>
    <w:rsid w:val="00C3554F"/>
    <w:rsid w:val="00C355F7"/>
    <w:rsid w:val="00C35909"/>
    <w:rsid w:val="00C37B81"/>
    <w:rsid w:val="00C4103B"/>
    <w:rsid w:val="00C41CE8"/>
    <w:rsid w:val="00C41E14"/>
    <w:rsid w:val="00C4340A"/>
    <w:rsid w:val="00C438D2"/>
    <w:rsid w:val="00C4392C"/>
    <w:rsid w:val="00C43C50"/>
    <w:rsid w:val="00C4433E"/>
    <w:rsid w:val="00C4458B"/>
    <w:rsid w:val="00C44B9D"/>
    <w:rsid w:val="00C46B70"/>
    <w:rsid w:val="00C46DBA"/>
    <w:rsid w:val="00C4799E"/>
    <w:rsid w:val="00C47BD5"/>
    <w:rsid w:val="00C503ED"/>
    <w:rsid w:val="00C50482"/>
    <w:rsid w:val="00C50F83"/>
    <w:rsid w:val="00C5155B"/>
    <w:rsid w:val="00C51618"/>
    <w:rsid w:val="00C5182A"/>
    <w:rsid w:val="00C51ACF"/>
    <w:rsid w:val="00C526B1"/>
    <w:rsid w:val="00C52E3B"/>
    <w:rsid w:val="00C532E0"/>
    <w:rsid w:val="00C5366E"/>
    <w:rsid w:val="00C53C7F"/>
    <w:rsid w:val="00C53F35"/>
    <w:rsid w:val="00C5426B"/>
    <w:rsid w:val="00C5427C"/>
    <w:rsid w:val="00C5458A"/>
    <w:rsid w:val="00C5499F"/>
    <w:rsid w:val="00C54B54"/>
    <w:rsid w:val="00C54CFA"/>
    <w:rsid w:val="00C54F62"/>
    <w:rsid w:val="00C55E8F"/>
    <w:rsid w:val="00C5654D"/>
    <w:rsid w:val="00C56751"/>
    <w:rsid w:val="00C57525"/>
    <w:rsid w:val="00C57E89"/>
    <w:rsid w:val="00C60273"/>
    <w:rsid w:val="00C60D11"/>
    <w:rsid w:val="00C61C0A"/>
    <w:rsid w:val="00C6272A"/>
    <w:rsid w:val="00C63139"/>
    <w:rsid w:val="00C6317D"/>
    <w:rsid w:val="00C6392F"/>
    <w:rsid w:val="00C63C88"/>
    <w:rsid w:val="00C645CA"/>
    <w:rsid w:val="00C6482E"/>
    <w:rsid w:val="00C6523B"/>
    <w:rsid w:val="00C65F0E"/>
    <w:rsid w:val="00C6760D"/>
    <w:rsid w:val="00C6764A"/>
    <w:rsid w:val="00C67931"/>
    <w:rsid w:val="00C70A84"/>
    <w:rsid w:val="00C71C51"/>
    <w:rsid w:val="00C72D14"/>
    <w:rsid w:val="00C73CB9"/>
    <w:rsid w:val="00C74AAD"/>
    <w:rsid w:val="00C750BF"/>
    <w:rsid w:val="00C76CB1"/>
    <w:rsid w:val="00C7716B"/>
    <w:rsid w:val="00C7766A"/>
    <w:rsid w:val="00C805C2"/>
    <w:rsid w:val="00C810E0"/>
    <w:rsid w:val="00C811EF"/>
    <w:rsid w:val="00C819D0"/>
    <w:rsid w:val="00C81DD6"/>
    <w:rsid w:val="00C82130"/>
    <w:rsid w:val="00C8213B"/>
    <w:rsid w:val="00C82ACE"/>
    <w:rsid w:val="00C82E4B"/>
    <w:rsid w:val="00C83DCE"/>
    <w:rsid w:val="00C8401B"/>
    <w:rsid w:val="00C84795"/>
    <w:rsid w:val="00C85D14"/>
    <w:rsid w:val="00C85DA2"/>
    <w:rsid w:val="00C8612F"/>
    <w:rsid w:val="00C865BD"/>
    <w:rsid w:val="00C86AF4"/>
    <w:rsid w:val="00C86E66"/>
    <w:rsid w:val="00C874C2"/>
    <w:rsid w:val="00C877EC"/>
    <w:rsid w:val="00C9072F"/>
    <w:rsid w:val="00C909F5"/>
    <w:rsid w:val="00C90AB0"/>
    <w:rsid w:val="00C912C6"/>
    <w:rsid w:val="00C920C9"/>
    <w:rsid w:val="00C9223F"/>
    <w:rsid w:val="00C932B2"/>
    <w:rsid w:val="00C93324"/>
    <w:rsid w:val="00C934D4"/>
    <w:rsid w:val="00C93527"/>
    <w:rsid w:val="00C93ABB"/>
    <w:rsid w:val="00C93E15"/>
    <w:rsid w:val="00C93F17"/>
    <w:rsid w:val="00C945F8"/>
    <w:rsid w:val="00C94C7B"/>
    <w:rsid w:val="00C95D77"/>
    <w:rsid w:val="00C972E5"/>
    <w:rsid w:val="00C975A0"/>
    <w:rsid w:val="00C97800"/>
    <w:rsid w:val="00C97DDD"/>
    <w:rsid w:val="00CA056A"/>
    <w:rsid w:val="00CA071F"/>
    <w:rsid w:val="00CA1640"/>
    <w:rsid w:val="00CA19F3"/>
    <w:rsid w:val="00CA2F3C"/>
    <w:rsid w:val="00CA34A6"/>
    <w:rsid w:val="00CA3564"/>
    <w:rsid w:val="00CA35F4"/>
    <w:rsid w:val="00CA3EF1"/>
    <w:rsid w:val="00CA4DA6"/>
    <w:rsid w:val="00CA65C0"/>
    <w:rsid w:val="00CA6771"/>
    <w:rsid w:val="00CA711C"/>
    <w:rsid w:val="00CA7377"/>
    <w:rsid w:val="00CA7858"/>
    <w:rsid w:val="00CA7A93"/>
    <w:rsid w:val="00CB042D"/>
    <w:rsid w:val="00CB0995"/>
    <w:rsid w:val="00CB1191"/>
    <w:rsid w:val="00CB144A"/>
    <w:rsid w:val="00CB1816"/>
    <w:rsid w:val="00CB2A34"/>
    <w:rsid w:val="00CB2BD5"/>
    <w:rsid w:val="00CB3472"/>
    <w:rsid w:val="00CB469C"/>
    <w:rsid w:val="00CB53CB"/>
    <w:rsid w:val="00CB5B9B"/>
    <w:rsid w:val="00CB65FF"/>
    <w:rsid w:val="00CB6629"/>
    <w:rsid w:val="00CB6844"/>
    <w:rsid w:val="00CB6FD6"/>
    <w:rsid w:val="00CC00C3"/>
    <w:rsid w:val="00CC0260"/>
    <w:rsid w:val="00CC02FC"/>
    <w:rsid w:val="00CC0451"/>
    <w:rsid w:val="00CC05BC"/>
    <w:rsid w:val="00CC17EC"/>
    <w:rsid w:val="00CC1871"/>
    <w:rsid w:val="00CC1AEA"/>
    <w:rsid w:val="00CC2375"/>
    <w:rsid w:val="00CC23BD"/>
    <w:rsid w:val="00CC31A5"/>
    <w:rsid w:val="00CC340B"/>
    <w:rsid w:val="00CC3762"/>
    <w:rsid w:val="00CC3882"/>
    <w:rsid w:val="00CC4E4C"/>
    <w:rsid w:val="00CC59D9"/>
    <w:rsid w:val="00CC5ADE"/>
    <w:rsid w:val="00CC5F05"/>
    <w:rsid w:val="00CC649D"/>
    <w:rsid w:val="00CC68E4"/>
    <w:rsid w:val="00CC6BE4"/>
    <w:rsid w:val="00CC7894"/>
    <w:rsid w:val="00CC79EC"/>
    <w:rsid w:val="00CC7EDE"/>
    <w:rsid w:val="00CD08DE"/>
    <w:rsid w:val="00CD0AFA"/>
    <w:rsid w:val="00CD0BEF"/>
    <w:rsid w:val="00CD0E01"/>
    <w:rsid w:val="00CD0FC8"/>
    <w:rsid w:val="00CD10AA"/>
    <w:rsid w:val="00CD1161"/>
    <w:rsid w:val="00CD15E9"/>
    <w:rsid w:val="00CD1712"/>
    <w:rsid w:val="00CD1735"/>
    <w:rsid w:val="00CD1A78"/>
    <w:rsid w:val="00CD4FF6"/>
    <w:rsid w:val="00CD58E3"/>
    <w:rsid w:val="00CD59D1"/>
    <w:rsid w:val="00CD5B5C"/>
    <w:rsid w:val="00CD5E4F"/>
    <w:rsid w:val="00CD67EF"/>
    <w:rsid w:val="00CD731D"/>
    <w:rsid w:val="00CD79AE"/>
    <w:rsid w:val="00CD7BB9"/>
    <w:rsid w:val="00CD7C9B"/>
    <w:rsid w:val="00CE02E2"/>
    <w:rsid w:val="00CE226A"/>
    <w:rsid w:val="00CE2556"/>
    <w:rsid w:val="00CE25E4"/>
    <w:rsid w:val="00CE2F33"/>
    <w:rsid w:val="00CE3740"/>
    <w:rsid w:val="00CE3F3F"/>
    <w:rsid w:val="00CE471A"/>
    <w:rsid w:val="00CE4CD9"/>
    <w:rsid w:val="00CE4F82"/>
    <w:rsid w:val="00CE52C3"/>
    <w:rsid w:val="00CE6B40"/>
    <w:rsid w:val="00CE6BDC"/>
    <w:rsid w:val="00CE6C29"/>
    <w:rsid w:val="00CE775D"/>
    <w:rsid w:val="00CE7897"/>
    <w:rsid w:val="00CF0209"/>
    <w:rsid w:val="00CF0CCB"/>
    <w:rsid w:val="00CF0EE0"/>
    <w:rsid w:val="00CF0F87"/>
    <w:rsid w:val="00CF1632"/>
    <w:rsid w:val="00CF188A"/>
    <w:rsid w:val="00CF1942"/>
    <w:rsid w:val="00CF2A7A"/>
    <w:rsid w:val="00CF3F82"/>
    <w:rsid w:val="00CF4619"/>
    <w:rsid w:val="00CF473D"/>
    <w:rsid w:val="00CF5444"/>
    <w:rsid w:val="00CF579E"/>
    <w:rsid w:val="00CF5A28"/>
    <w:rsid w:val="00CF5A64"/>
    <w:rsid w:val="00CF5E1F"/>
    <w:rsid w:val="00CF607A"/>
    <w:rsid w:val="00CF63FA"/>
    <w:rsid w:val="00CF6B52"/>
    <w:rsid w:val="00CF6DE6"/>
    <w:rsid w:val="00CF73D7"/>
    <w:rsid w:val="00CF7F1D"/>
    <w:rsid w:val="00CF7FF9"/>
    <w:rsid w:val="00D0034A"/>
    <w:rsid w:val="00D019BB"/>
    <w:rsid w:val="00D03067"/>
    <w:rsid w:val="00D035F7"/>
    <w:rsid w:val="00D03B67"/>
    <w:rsid w:val="00D03E91"/>
    <w:rsid w:val="00D04152"/>
    <w:rsid w:val="00D0419F"/>
    <w:rsid w:val="00D04A23"/>
    <w:rsid w:val="00D052C2"/>
    <w:rsid w:val="00D05B4E"/>
    <w:rsid w:val="00D060FD"/>
    <w:rsid w:val="00D06862"/>
    <w:rsid w:val="00D06AA1"/>
    <w:rsid w:val="00D06B25"/>
    <w:rsid w:val="00D0744F"/>
    <w:rsid w:val="00D07884"/>
    <w:rsid w:val="00D07B6B"/>
    <w:rsid w:val="00D103A4"/>
    <w:rsid w:val="00D10DE3"/>
    <w:rsid w:val="00D11BF9"/>
    <w:rsid w:val="00D11D17"/>
    <w:rsid w:val="00D11FC0"/>
    <w:rsid w:val="00D122AB"/>
    <w:rsid w:val="00D12481"/>
    <w:rsid w:val="00D13170"/>
    <w:rsid w:val="00D13490"/>
    <w:rsid w:val="00D13997"/>
    <w:rsid w:val="00D13DFC"/>
    <w:rsid w:val="00D15120"/>
    <w:rsid w:val="00D154B6"/>
    <w:rsid w:val="00D16037"/>
    <w:rsid w:val="00D1630A"/>
    <w:rsid w:val="00D1657B"/>
    <w:rsid w:val="00D167F9"/>
    <w:rsid w:val="00D17886"/>
    <w:rsid w:val="00D17C1A"/>
    <w:rsid w:val="00D202FE"/>
    <w:rsid w:val="00D205EB"/>
    <w:rsid w:val="00D20D99"/>
    <w:rsid w:val="00D21106"/>
    <w:rsid w:val="00D2189D"/>
    <w:rsid w:val="00D21E40"/>
    <w:rsid w:val="00D2232C"/>
    <w:rsid w:val="00D230D8"/>
    <w:rsid w:val="00D2352F"/>
    <w:rsid w:val="00D247F8"/>
    <w:rsid w:val="00D24FCC"/>
    <w:rsid w:val="00D25061"/>
    <w:rsid w:val="00D256F0"/>
    <w:rsid w:val="00D25998"/>
    <w:rsid w:val="00D2646B"/>
    <w:rsid w:val="00D26689"/>
    <w:rsid w:val="00D266DB"/>
    <w:rsid w:val="00D27276"/>
    <w:rsid w:val="00D27659"/>
    <w:rsid w:val="00D2784F"/>
    <w:rsid w:val="00D27B9F"/>
    <w:rsid w:val="00D30546"/>
    <w:rsid w:val="00D30959"/>
    <w:rsid w:val="00D31A7B"/>
    <w:rsid w:val="00D3201B"/>
    <w:rsid w:val="00D32059"/>
    <w:rsid w:val="00D32278"/>
    <w:rsid w:val="00D32E4B"/>
    <w:rsid w:val="00D3338B"/>
    <w:rsid w:val="00D33406"/>
    <w:rsid w:val="00D344D8"/>
    <w:rsid w:val="00D34F41"/>
    <w:rsid w:val="00D35385"/>
    <w:rsid w:val="00D35648"/>
    <w:rsid w:val="00D3570E"/>
    <w:rsid w:val="00D35FA9"/>
    <w:rsid w:val="00D35FD0"/>
    <w:rsid w:val="00D3605A"/>
    <w:rsid w:val="00D3684A"/>
    <w:rsid w:val="00D37F48"/>
    <w:rsid w:val="00D405AD"/>
    <w:rsid w:val="00D40673"/>
    <w:rsid w:val="00D407D2"/>
    <w:rsid w:val="00D40ECE"/>
    <w:rsid w:val="00D41784"/>
    <w:rsid w:val="00D4197E"/>
    <w:rsid w:val="00D41FAC"/>
    <w:rsid w:val="00D424B7"/>
    <w:rsid w:val="00D4255E"/>
    <w:rsid w:val="00D42C3B"/>
    <w:rsid w:val="00D438C8"/>
    <w:rsid w:val="00D43989"/>
    <w:rsid w:val="00D43A62"/>
    <w:rsid w:val="00D446EC"/>
    <w:rsid w:val="00D44C3D"/>
    <w:rsid w:val="00D4513B"/>
    <w:rsid w:val="00D451C8"/>
    <w:rsid w:val="00D45769"/>
    <w:rsid w:val="00D46A69"/>
    <w:rsid w:val="00D46CB7"/>
    <w:rsid w:val="00D46D2A"/>
    <w:rsid w:val="00D47325"/>
    <w:rsid w:val="00D47EC5"/>
    <w:rsid w:val="00D50098"/>
    <w:rsid w:val="00D50973"/>
    <w:rsid w:val="00D50AF8"/>
    <w:rsid w:val="00D50C95"/>
    <w:rsid w:val="00D50FBE"/>
    <w:rsid w:val="00D52277"/>
    <w:rsid w:val="00D528FF"/>
    <w:rsid w:val="00D534A1"/>
    <w:rsid w:val="00D536F7"/>
    <w:rsid w:val="00D53A95"/>
    <w:rsid w:val="00D53CBD"/>
    <w:rsid w:val="00D53EBB"/>
    <w:rsid w:val="00D5441E"/>
    <w:rsid w:val="00D54533"/>
    <w:rsid w:val="00D5465B"/>
    <w:rsid w:val="00D546E1"/>
    <w:rsid w:val="00D5482E"/>
    <w:rsid w:val="00D55423"/>
    <w:rsid w:val="00D5747D"/>
    <w:rsid w:val="00D57E1C"/>
    <w:rsid w:val="00D607AF"/>
    <w:rsid w:val="00D60EAD"/>
    <w:rsid w:val="00D62696"/>
    <w:rsid w:val="00D633D4"/>
    <w:rsid w:val="00D64346"/>
    <w:rsid w:val="00D6465A"/>
    <w:rsid w:val="00D64EB9"/>
    <w:rsid w:val="00D65ED5"/>
    <w:rsid w:val="00D6617D"/>
    <w:rsid w:val="00D665CB"/>
    <w:rsid w:val="00D66857"/>
    <w:rsid w:val="00D66CD3"/>
    <w:rsid w:val="00D66D9F"/>
    <w:rsid w:val="00D67844"/>
    <w:rsid w:val="00D67CAB"/>
    <w:rsid w:val="00D703FD"/>
    <w:rsid w:val="00D70E6F"/>
    <w:rsid w:val="00D711C5"/>
    <w:rsid w:val="00D71E1E"/>
    <w:rsid w:val="00D71E2F"/>
    <w:rsid w:val="00D7254D"/>
    <w:rsid w:val="00D72EBA"/>
    <w:rsid w:val="00D734A8"/>
    <w:rsid w:val="00D73D4B"/>
    <w:rsid w:val="00D73DF1"/>
    <w:rsid w:val="00D74DF6"/>
    <w:rsid w:val="00D75011"/>
    <w:rsid w:val="00D76924"/>
    <w:rsid w:val="00D76FC4"/>
    <w:rsid w:val="00D77027"/>
    <w:rsid w:val="00D77315"/>
    <w:rsid w:val="00D800C0"/>
    <w:rsid w:val="00D8027B"/>
    <w:rsid w:val="00D80B62"/>
    <w:rsid w:val="00D81A5A"/>
    <w:rsid w:val="00D820FB"/>
    <w:rsid w:val="00D82777"/>
    <w:rsid w:val="00D82E2C"/>
    <w:rsid w:val="00D83004"/>
    <w:rsid w:val="00D83B57"/>
    <w:rsid w:val="00D843FA"/>
    <w:rsid w:val="00D8461E"/>
    <w:rsid w:val="00D84749"/>
    <w:rsid w:val="00D84765"/>
    <w:rsid w:val="00D84A99"/>
    <w:rsid w:val="00D84E5B"/>
    <w:rsid w:val="00D85E30"/>
    <w:rsid w:val="00D87150"/>
    <w:rsid w:val="00D871D9"/>
    <w:rsid w:val="00D87E31"/>
    <w:rsid w:val="00D90214"/>
    <w:rsid w:val="00D90C68"/>
    <w:rsid w:val="00D90E34"/>
    <w:rsid w:val="00D90FC5"/>
    <w:rsid w:val="00D93D4F"/>
    <w:rsid w:val="00D94659"/>
    <w:rsid w:val="00D94CE3"/>
    <w:rsid w:val="00D953E0"/>
    <w:rsid w:val="00D95C74"/>
    <w:rsid w:val="00D96B4D"/>
    <w:rsid w:val="00D96E06"/>
    <w:rsid w:val="00D96E44"/>
    <w:rsid w:val="00D970CD"/>
    <w:rsid w:val="00D970D9"/>
    <w:rsid w:val="00D97C84"/>
    <w:rsid w:val="00DA03A1"/>
    <w:rsid w:val="00DA0DA9"/>
    <w:rsid w:val="00DA0E0A"/>
    <w:rsid w:val="00DA113A"/>
    <w:rsid w:val="00DA1BBE"/>
    <w:rsid w:val="00DA1D15"/>
    <w:rsid w:val="00DA2B92"/>
    <w:rsid w:val="00DA325F"/>
    <w:rsid w:val="00DA3279"/>
    <w:rsid w:val="00DA3B5F"/>
    <w:rsid w:val="00DA3DF1"/>
    <w:rsid w:val="00DA43AD"/>
    <w:rsid w:val="00DA4B4D"/>
    <w:rsid w:val="00DA4D68"/>
    <w:rsid w:val="00DA517E"/>
    <w:rsid w:val="00DA5B49"/>
    <w:rsid w:val="00DA614A"/>
    <w:rsid w:val="00DA635F"/>
    <w:rsid w:val="00DA6E9B"/>
    <w:rsid w:val="00DA78CB"/>
    <w:rsid w:val="00DB00A7"/>
    <w:rsid w:val="00DB0945"/>
    <w:rsid w:val="00DB11A1"/>
    <w:rsid w:val="00DB12C4"/>
    <w:rsid w:val="00DB1B4B"/>
    <w:rsid w:val="00DB1EC3"/>
    <w:rsid w:val="00DB2B7A"/>
    <w:rsid w:val="00DB3329"/>
    <w:rsid w:val="00DB38FC"/>
    <w:rsid w:val="00DB3DC9"/>
    <w:rsid w:val="00DB4D20"/>
    <w:rsid w:val="00DB5134"/>
    <w:rsid w:val="00DB52FD"/>
    <w:rsid w:val="00DB5AD9"/>
    <w:rsid w:val="00DB6216"/>
    <w:rsid w:val="00DB635A"/>
    <w:rsid w:val="00DB6F1E"/>
    <w:rsid w:val="00DB7758"/>
    <w:rsid w:val="00DB7A01"/>
    <w:rsid w:val="00DB7C3F"/>
    <w:rsid w:val="00DC029C"/>
    <w:rsid w:val="00DC0810"/>
    <w:rsid w:val="00DC0FB0"/>
    <w:rsid w:val="00DC131F"/>
    <w:rsid w:val="00DC1447"/>
    <w:rsid w:val="00DC1C7E"/>
    <w:rsid w:val="00DC2197"/>
    <w:rsid w:val="00DC2B57"/>
    <w:rsid w:val="00DC37F8"/>
    <w:rsid w:val="00DC3EC3"/>
    <w:rsid w:val="00DC4279"/>
    <w:rsid w:val="00DC4739"/>
    <w:rsid w:val="00DC55BA"/>
    <w:rsid w:val="00DC5B1A"/>
    <w:rsid w:val="00DC781E"/>
    <w:rsid w:val="00DC7C6C"/>
    <w:rsid w:val="00DD0596"/>
    <w:rsid w:val="00DD0A32"/>
    <w:rsid w:val="00DD0EB6"/>
    <w:rsid w:val="00DD13D2"/>
    <w:rsid w:val="00DD16A3"/>
    <w:rsid w:val="00DD2204"/>
    <w:rsid w:val="00DD24E1"/>
    <w:rsid w:val="00DD2E5D"/>
    <w:rsid w:val="00DD2EB4"/>
    <w:rsid w:val="00DD3465"/>
    <w:rsid w:val="00DD42D7"/>
    <w:rsid w:val="00DD4914"/>
    <w:rsid w:val="00DD4C2D"/>
    <w:rsid w:val="00DD4F84"/>
    <w:rsid w:val="00DD523E"/>
    <w:rsid w:val="00DD56BF"/>
    <w:rsid w:val="00DD5AE8"/>
    <w:rsid w:val="00DD61AF"/>
    <w:rsid w:val="00DD68F8"/>
    <w:rsid w:val="00DD6B5F"/>
    <w:rsid w:val="00DD6F0D"/>
    <w:rsid w:val="00DD6F34"/>
    <w:rsid w:val="00DD6F69"/>
    <w:rsid w:val="00DD761C"/>
    <w:rsid w:val="00DD773A"/>
    <w:rsid w:val="00DE2344"/>
    <w:rsid w:val="00DE262E"/>
    <w:rsid w:val="00DE2EC8"/>
    <w:rsid w:val="00DE3235"/>
    <w:rsid w:val="00DE35A1"/>
    <w:rsid w:val="00DE39DD"/>
    <w:rsid w:val="00DE4540"/>
    <w:rsid w:val="00DE543F"/>
    <w:rsid w:val="00DE58E1"/>
    <w:rsid w:val="00DE73EC"/>
    <w:rsid w:val="00DE7562"/>
    <w:rsid w:val="00DE7A8C"/>
    <w:rsid w:val="00DF0163"/>
    <w:rsid w:val="00DF0475"/>
    <w:rsid w:val="00DF0BB7"/>
    <w:rsid w:val="00DF1935"/>
    <w:rsid w:val="00DF1F7D"/>
    <w:rsid w:val="00DF23B3"/>
    <w:rsid w:val="00DF258E"/>
    <w:rsid w:val="00DF29F3"/>
    <w:rsid w:val="00DF2E74"/>
    <w:rsid w:val="00DF3B68"/>
    <w:rsid w:val="00DF5228"/>
    <w:rsid w:val="00DF66F4"/>
    <w:rsid w:val="00DF7621"/>
    <w:rsid w:val="00DF79AF"/>
    <w:rsid w:val="00DF7C2F"/>
    <w:rsid w:val="00DF7E63"/>
    <w:rsid w:val="00E001CB"/>
    <w:rsid w:val="00E00358"/>
    <w:rsid w:val="00E00C85"/>
    <w:rsid w:val="00E01103"/>
    <w:rsid w:val="00E012A5"/>
    <w:rsid w:val="00E0173B"/>
    <w:rsid w:val="00E01C2A"/>
    <w:rsid w:val="00E023C8"/>
    <w:rsid w:val="00E0243F"/>
    <w:rsid w:val="00E027BC"/>
    <w:rsid w:val="00E03BE5"/>
    <w:rsid w:val="00E03F26"/>
    <w:rsid w:val="00E04724"/>
    <w:rsid w:val="00E049CC"/>
    <w:rsid w:val="00E05260"/>
    <w:rsid w:val="00E078C5"/>
    <w:rsid w:val="00E07915"/>
    <w:rsid w:val="00E079E2"/>
    <w:rsid w:val="00E10315"/>
    <w:rsid w:val="00E11150"/>
    <w:rsid w:val="00E11605"/>
    <w:rsid w:val="00E116A3"/>
    <w:rsid w:val="00E11BC3"/>
    <w:rsid w:val="00E11E7E"/>
    <w:rsid w:val="00E12263"/>
    <w:rsid w:val="00E124C9"/>
    <w:rsid w:val="00E12765"/>
    <w:rsid w:val="00E12831"/>
    <w:rsid w:val="00E12B39"/>
    <w:rsid w:val="00E12FB6"/>
    <w:rsid w:val="00E138C2"/>
    <w:rsid w:val="00E13BAD"/>
    <w:rsid w:val="00E13CC9"/>
    <w:rsid w:val="00E13E97"/>
    <w:rsid w:val="00E144E3"/>
    <w:rsid w:val="00E15305"/>
    <w:rsid w:val="00E1546E"/>
    <w:rsid w:val="00E15515"/>
    <w:rsid w:val="00E16B4E"/>
    <w:rsid w:val="00E16BA7"/>
    <w:rsid w:val="00E17CD3"/>
    <w:rsid w:val="00E17E66"/>
    <w:rsid w:val="00E200D4"/>
    <w:rsid w:val="00E20DC0"/>
    <w:rsid w:val="00E20E86"/>
    <w:rsid w:val="00E21401"/>
    <w:rsid w:val="00E22094"/>
    <w:rsid w:val="00E224AE"/>
    <w:rsid w:val="00E22732"/>
    <w:rsid w:val="00E2298E"/>
    <w:rsid w:val="00E22B23"/>
    <w:rsid w:val="00E22FDF"/>
    <w:rsid w:val="00E235C7"/>
    <w:rsid w:val="00E23BF5"/>
    <w:rsid w:val="00E24681"/>
    <w:rsid w:val="00E246EF"/>
    <w:rsid w:val="00E24B55"/>
    <w:rsid w:val="00E24E1E"/>
    <w:rsid w:val="00E252F5"/>
    <w:rsid w:val="00E25ACF"/>
    <w:rsid w:val="00E25BCF"/>
    <w:rsid w:val="00E26089"/>
    <w:rsid w:val="00E2648E"/>
    <w:rsid w:val="00E26C67"/>
    <w:rsid w:val="00E26D9F"/>
    <w:rsid w:val="00E27077"/>
    <w:rsid w:val="00E27133"/>
    <w:rsid w:val="00E27F34"/>
    <w:rsid w:val="00E304B0"/>
    <w:rsid w:val="00E304FC"/>
    <w:rsid w:val="00E305C6"/>
    <w:rsid w:val="00E30674"/>
    <w:rsid w:val="00E30E78"/>
    <w:rsid w:val="00E311F8"/>
    <w:rsid w:val="00E31581"/>
    <w:rsid w:val="00E31D4D"/>
    <w:rsid w:val="00E31FD0"/>
    <w:rsid w:val="00E320E8"/>
    <w:rsid w:val="00E332E9"/>
    <w:rsid w:val="00E334E9"/>
    <w:rsid w:val="00E339A0"/>
    <w:rsid w:val="00E33B53"/>
    <w:rsid w:val="00E33EA8"/>
    <w:rsid w:val="00E33FF5"/>
    <w:rsid w:val="00E341EC"/>
    <w:rsid w:val="00E34FD8"/>
    <w:rsid w:val="00E35322"/>
    <w:rsid w:val="00E40004"/>
    <w:rsid w:val="00E409DF"/>
    <w:rsid w:val="00E40BD7"/>
    <w:rsid w:val="00E415E6"/>
    <w:rsid w:val="00E423D9"/>
    <w:rsid w:val="00E435A8"/>
    <w:rsid w:val="00E44C04"/>
    <w:rsid w:val="00E44D44"/>
    <w:rsid w:val="00E44D46"/>
    <w:rsid w:val="00E455A3"/>
    <w:rsid w:val="00E45D49"/>
    <w:rsid w:val="00E45DF0"/>
    <w:rsid w:val="00E4654E"/>
    <w:rsid w:val="00E466DC"/>
    <w:rsid w:val="00E471A9"/>
    <w:rsid w:val="00E47502"/>
    <w:rsid w:val="00E5010A"/>
    <w:rsid w:val="00E5218B"/>
    <w:rsid w:val="00E522BE"/>
    <w:rsid w:val="00E5230A"/>
    <w:rsid w:val="00E52A9F"/>
    <w:rsid w:val="00E53009"/>
    <w:rsid w:val="00E53F77"/>
    <w:rsid w:val="00E54DBB"/>
    <w:rsid w:val="00E55A83"/>
    <w:rsid w:val="00E56256"/>
    <w:rsid w:val="00E565A5"/>
    <w:rsid w:val="00E56A66"/>
    <w:rsid w:val="00E56E79"/>
    <w:rsid w:val="00E5707A"/>
    <w:rsid w:val="00E57B51"/>
    <w:rsid w:val="00E60903"/>
    <w:rsid w:val="00E60967"/>
    <w:rsid w:val="00E610F4"/>
    <w:rsid w:val="00E61655"/>
    <w:rsid w:val="00E63992"/>
    <w:rsid w:val="00E63FA9"/>
    <w:rsid w:val="00E64E32"/>
    <w:rsid w:val="00E65467"/>
    <w:rsid w:val="00E6550D"/>
    <w:rsid w:val="00E6574B"/>
    <w:rsid w:val="00E65A81"/>
    <w:rsid w:val="00E66474"/>
    <w:rsid w:val="00E66525"/>
    <w:rsid w:val="00E67003"/>
    <w:rsid w:val="00E6768C"/>
    <w:rsid w:val="00E7026D"/>
    <w:rsid w:val="00E7083C"/>
    <w:rsid w:val="00E7088C"/>
    <w:rsid w:val="00E70DC5"/>
    <w:rsid w:val="00E70E6B"/>
    <w:rsid w:val="00E71AAD"/>
    <w:rsid w:val="00E72A71"/>
    <w:rsid w:val="00E72D6C"/>
    <w:rsid w:val="00E73131"/>
    <w:rsid w:val="00E73F59"/>
    <w:rsid w:val="00E74294"/>
    <w:rsid w:val="00E74571"/>
    <w:rsid w:val="00E75020"/>
    <w:rsid w:val="00E75D6C"/>
    <w:rsid w:val="00E75E79"/>
    <w:rsid w:val="00E7605A"/>
    <w:rsid w:val="00E76C5E"/>
    <w:rsid w:val="00E80126"/>
    <w:rsid w:val="00E803A2"/>
    <w:rsid w:val="00E807BC"/>
    <w:rsid w:val="00E80C55"/>
    <w:rsid w:val="00E81477"/>
    <w:rsid w:val="00E826DD"/>
    <w:rsid w:val="00E83AA9"/>
    <w:rsid w:val="00E841FB"/>
    <w:rsid w:val="00E8437B"/>
    <w:rsid w:val="00E8446C"/>
    <w:rsid w:val="00E849B6"/>
    <w:rsid w:val="00E84BF5"/>
    <w:rsid w:val="00E84EEC"/>
    <w:rsid w:val="00E84F9A"/>
    <w:rsid w:val="00E851DF"/>
    <w:rsid w:val="00E85328"/>
    <w:rsid w:val="00E853E8"/>
    <w:rsid w:val="00E8540A"/>
    <w:rsid w:val="00E8619A"/>
    <w:rsid w:val="00E8620A"/>
    <w:rsid w:val="00E86470"/>
    <w:rsid w:val="00E867AF"/>
    <w:rsid w:val="00E86F1B"/>
    <w:rsid w:val="00E87625"/>
    <w:rsid w:val="00E8792D"/>
    <w:rsid w:val="00E87A1C"/>
    <w:rsid w:val="00E901D3"/>
    <w:rsid w:val="00E92853"/>
    <w:rsid w:val="00E93583"/>
    <w:rsid w:val="00E93BF1"/>
    <w:rsid w:val="00E94470"/>
    <w:rsid w:val="00E9448D"/>
    <w:rsid w:val="00E94EDC"/>
    <w:rsid w:val="00E9534B"/>
    <w:rsid w:val="00E95ACC"/>
    <w:rsid w:val="00E9653E"/>
    <w:rsid w:val="00E967A2"/>
    <w:rsid w:val="00E9703A"/>
    <w:rsid w:val="00E9755C"/>
    <w:rsid w:val="00EA05BB"/>
    <w:rsid w:val="00EA1264"/>
    <w:rsid w:val="00EA14B1"/>
    <w:rsid w:val="00EA1A82"/>
    <w:rsid w:val="00EA2493"/>
    <w:rsid w:val="00EA2543"/>
    <w:rsid w:val="00EA3CB6"/>
    <w:rsid w:val="00EA3D1F"/>
    <w:rsid w:val="00EA3FAE"/>
    <w:rsid w:val="00EA52B2"/>
    <w:rsid w:val="00EA61ED"/>
    <w:rsid w:val="00EA622E"/>
    <w:rsid w:val="00EA631D"/>
    <w:rsid w:val="00EA651A"/>
    <w:rsid w:val="00EA6A6B"/>
    <w:rsid w:val="00EA6D6C"/>
    <w:rsid w:val="00EA6F77"/>
    <w:rsid w:val="00EA70CC"/>
    <w:rsid w:val="00EA70D4"/>
    <w:rsid w:val="00EB02C0"/>
    <w:rsid w:val="00EB0522"/>
    <w:rsid w:val="00EB08A3"/>
    <w:rsid w:val="00EB1018"/>
    <w:rsid w:val="00EB1A96"/>
    <w:rsid w:val="00EB24B3"/>
    <w:rsid w:val="00EB2F35"/>
    <w:rsid w:val="00EB33F7"/>
    <w:rsid w:val="00EB34CE"/>
    <w:rsid w:val="00EB3583"/>
    <w:rsid w:val="00EB3740"/>
    <w:rsid w:val="00EB39E4"/>
    <w:rsid w:val="00EB412C"/>
    <w:rsid w:val="00EB4173"/>
    <w:rsid w:val="00EB42B9"/>
    <w:rsid w:val="00EB4C37"/>
    <w:rsid w:val="00EB4C90"/>
    <w:rsid w:val="00EB5BF6"/>
    <w:rsid w:val="00EB5D51"/>
    <w:rsid w:val="00EB70FF"/>
    <w:rsid w:val="00EB710C"/>
    <w:rsid w:val="00EB7178"/>
    <w:rsid w:val="00EB7290"/>
    <w:rsid w:val="00EB790F"/>
    <w:rsid w:val="00EC01D9"/>
    <w:rsid w:val="00EC070A"/>
    <w:rsid w:val="00EC0977"/>
    <w:rsid w:val="00EC10A3"/>
    <w:rsid w:val="00EC1DA6"/>
    <w:rsid w:val="00EC2949"/>
    <w:rsid w:val="00EC29ED"/>
    <w:rsid w:val="00EC2CB5"/>
    <w:rsid w:val="00EC32C3"/>
    <w:rsid w:val="00EC3D8C"/>
    <w:rsid w:val="00EC427D"/>
    <w:rsid w:val="00EC43D8"/>
    <w:rsid w:val="00EC442E"/>
    <w:rsid w:val="00EC4444"/>
    <w:rsid w:val="00EC4CBB"/>
    <w:rsid w:val="00EC4FBF"/>
    <w:rsid w:val="00EC54D4"/>
    <w:rsid w:val="00EC670D"/>
    <w:rsid w:val="00EC6FAD"/>
    <w:rsid w:val="00EC713C"/>
    <w:rsid w:val="00EC75BA"/>
    <w:rsid w:val="00EC7ED5"/>
    <w:rsid w:val="00ED04CF"/>
    <w:rsid w:val="00ED0EAA"/>
    <w:rsid w:val="00ED1601"/>
    <w:rsid w:val="00ED189D"/>
    <w:rsid w:val="00ED1E70"/>
    <w:rsid w:val="00ED21EC"/>
    <w:rsid w:val="00ED2BB2"/>
    <w:rsid w:val="00ED4006"/>
    <w:rsid w:val="00ED474A"/>
    <w:rsid w:val="00ED4BB6"/>
    <w:rsid w:val="00ED5015"/>
    <w:rsid w:val="00ED5C64"/>
    <w:rsid w:val="00ED63DF"/>
    <w:rsid w:val="00ED643C"/>
    <w:rsid w:val="00ED67B2"/>
    <w:rsid w:val="00ED6846"/>
    <w:rsid w:val="00ED6884"/>
    <w:rsid w:val="00ED779F"/>
    <w:rsid w:val="00ED7FD9"/>
    <w:rsid w:val="00EE0172"/>
    <w:rsid w:val="00EE056C"/>
    <w:rsid w:val="00EE225A"/>
    <w:rsid w:val="00EE2727"/>
    <w:rsid w:val="00EE28A3"/>
    <w:rsid w:val="00EE3A20"/>
    <w:rsid w:val="00EE3EAB"/>
    <w:rsid w:val="00EE454F"/>
    <w:rsid w:val="00EE463C"/>
    <w:rsid w:val="00EE46CA"/>
    <w:rsid w:val="00EE4BCB"/>
    <w:rsid w:val="00EE4D56"/>
    <w:rsid w:val="00EE4FCD"/>
    <w:rsid w:val="00EE594F"/>
    <w:rsid w:val="00EE6132"/>
    <w:rsid w:val="00EE6F29"/>
    <w:rsid w:val="00EE73E1"/>
    <w:rsid w:val="00EE7998"/>
    <w:rsid w:val="00EE7EA7"/>
    <w:rsid w:val="00EE7EE2"/>
    <w:rsid w:val="00EF09AC"/>
    <w:rsid w:val="00EF13EE"/>
    <w:rsid w:val="00EF1CF1"/>
    <w:rsid w:val="00EF317D"/>
    <w:rsid w:val="00EF3223"/>
    <w:rsid w:val="00EF3C9C"/>
    <w:rsid w:val="00EF456E"/>
    <w:rsid w:val="00EF4FEF"/>
    <w:rsid w:val="00EF5AB7"/>
    <w:rsid w:val="00EF5D69"/>
    <w:rsid w:val="00EF5DC8"/>
    <w:rsid w:val="00EF5F95"/>
    <w:rsid w:val="00EF6761"/>
    <w:rsid w:val="00EF6949"/>
    <w:rsid w:val="00EF736F"/>
    <w:rsid w:val="00EF78F3"/>
    <w:rsid w:val="00EF7A9D"/>
    <w:rsid w:val="00F003C8"/>
    <w:rsid w:val="00F015CD"/>
    <w:rsid w:val="00F01EB1"/>
    <w:rsid w:val="00F01F08"/>
    <w:rsid w:val="00F028CD"/>
    <w:rsid w:val="00F02A84"/>
    <w:rsid w:val="00F0304A"/>
    <w:rsid w:val="00F032A2"/>
    <w:rsid w:val="00F038EE"/>
    <w:rsid w:val="00F03C77"/>
    <w:rsid w:val="00F045BB"/>
    <w:rsid w:val="00F04AD0"/>
    <w:rsid w:val="00F04F17"/>
    <w:rsid w:val="00F04FF0"/>
    <w:rsid w:val="00F05340"/>
    <w:rsid w:val="00F054B9"/>
    <w:rsid w:val="00F06091"/>
    <w:rsid w:val="00F0653E"/>
    <w:rsid w:val="00F06942"/>
    <w:rsid w:val="00F0785C"/>
    <w:rsid w:val="00F079EE"/>
    <w:rsid w:val="00F07D69"/>
    <w:rsid w:val="00F10478"/>
    <w:rsid w:val="00F10854"/>
    <w:rsid w:val="00F10AD2"/>
    <w:rsid w:val="00F12C00"/>
    <w:rsid w:val="00F1301F"/>
    <w:rsid w:val="00F13367"/>
    <w:rsid w:val="00F13EC4"/>
    <w:rsid w:val="00F143EF"/>
    <w:rsid w:val="00F14746"/>
    <w:rsid w:val="00F14E21"/>
    <w:rsid w:val="00F1579F"/>
    <w:rsid w:val="00F15844"/>
    <w:rsid w:val="00F163C5"/>
    <w:rsid w:val="00F1724E"/>
    <w:rsid w:val="00F1739B"/>
    <w:rsid w:val="00F17732"/>
    <w:rsid w:val="00F20146"/>
    <w:rsid w:val="00F2098E"/>
    <w:rsid w:val="00F21354"/>
    <w:rsid w:val="00F21B3E"/>
    <w:rsid w:val="00F22557"/>
    <w:rsid w:val="00F23775"/>
    <w:rsid w:val="00F2424D"/>
    <w:rsid w:val="00F243E1"/>
    <w:rsid w:val="00F24C42"/>
    <w:rsid w:val="00F24C8D"/>
    <w:rsid w:val="00F24D97"/>
    <w:rsid w:val="00F25CBE"/>
    <w:rsid w:val="00F26FA2"/>
    <w:rsid w:val="00F27BA4"/>
    <w:rsid w:val="00F30345"/>
    <w:rsid w:val="00F31704"/>
    <w:rsid w:val="00F31AD7"/>
    <w:rsid w:val="00F31C1B"/>
    <w:rsid w:val="00F31E6C"/>
    <w:rsid w:val="00F32808"/>
    <w:rsid w:val="00F335B6"/>
    <w:rsid w:val="00F3394F"/>
    <w:rsid w:val="00F349D4"/>
    <w:rsid w:val="00F352D1"/>
    <w:rsid w:val="00F356A0"/>
    <w:rsid w:val="00F3611B"/>
    <w:rsid w:val="00F364BA"/>
    <w:rsid w:val="00F36871"/>
    <w:rsid w:val="00F36874"/>
    <w:rsid w:val="00F36934"/>
    <w:rsid w:val="00F37150"/>
    <w:rsid w:val="00F3787A"/>
    <w:rsid w:val="00F406C5"/>
    <w:rsid w:val="00F412C1"/>
    <w:rsid w:val="00F4188C"/>
    <w:rsid w:val="00F41A6D"/>
    <w:rsid w:val="00F41E2F"/>
    <w:rsid w:val="00F425D8"/>
    <w:rsid w:val="00F428CF"/>
    <w:rsid w:val="00F42AA7"/>
    <w:rsid w:val="00F42B1F"/>
    <w:rsid w:val="00F43066"/>
    <w:rsid w:val="00F43290"/>
    <w:rsid w:val="00F434BE"/>
    <w:rsid w:val="00F43557"/>
    <w:rsid w:val="00F44CCC"/>
    <w:rsid w:val="00F45434"/>
    <w:rsid w:val="00F45CE2"/>
    <w:rsid w:val="00F460AE"/>
    <w:rsid w:val="00F46F7D"/>
    <w:rsid w:val="00F47189"/>
    <w:rsid w:val="00F47C12"/>
    <w:rsid w:val="00F47DFF"/>
    <w:rsid w:val="00F5050C"/>
    <w:rsid w:val="00F50FF3"/>
    <w:rsid w:val="00F5134B"/>
    <w:rsid w:val="00F5164B"/>
    <w:rsid w:val="00F52769"/>
    <w:rsid w:val="00F52C46"/>
    <w:rsid w:val="00F52E7E"/>
    <w:rsid w:val="00F534B4"/>
    <w:rsid w:val="00F54B31"/>
    <w:rsid w:val="00F5523D"/>
    <w:rsid w:val="00F553C8"/>
    <w:rsid w:val="00F56B9F"/>
    <w:rsid w:val="00F57489"/>
    <w:rsid w:val="00F57808"/>
    <w:rsid w:val="00F57C6B"/>
    <w:rsid w:val="00F60ACB"/>
    <w:rsid w:val="00F60C26"/>
    <w:rsid w:val="00F61BE8"/>
    <w:rsid w:val="00F61EB4"/>
    <w:rsid w:val="00F628FB"/>
    <w:rsid w:val="00F62A99"/>
    <w:rsid w:val="00F63398"/>
    <w:rsid w:val="00F63500"/>
    <w:rsid w:val="00F639B4"/>
    <w:rsid w:val="00F63C63"/>
    <w:rsid w:val="00F63FD3"/>
    <w:rsid w:val="00F648B1"/>
    <w:rsid w:val="00F64BC8"/>
    <w:rsid w:val="00F64F09"/>
    <w:rsid w:val="00F65DAC"/>
    <w:rsid w:val="00F662E8"/>
    <w:rsid w:val="00F6729D"/>
    <w:rsid w:val="00F707C6"/>
    <w:rsid w:val="00F70C5F"/>
    <w:rsid w:val="00F712F0"/>
    <w:rsid w:val="00F72203"/>
    <w:rsid w:val="00F738BE"/>
    <w:rsid w:val="00F73AD4"/>
    <w:rsid w:val="00F7415C"/>
    <w:rsid w:val="00F741A8"/>
    <w:rsid w:val="00F74266"/>
    <w:rsid w:val="00F74558"/>
    <w:rsid w:val="00F748A2"/>
    <w:rsid w:val="00F74961"/>
    <w:rsid w:val="00F74C51"/>
    <w:rsid w:val="00F759FB"/>
    <w:rsid w:val="00F75B96"/>
    <w:rsid w:val="00F7651D"/>
    <w:rsid w:val="00F76AE4"/>
    <w:rsid w:val="00F76C72"/>
    <w:rsid w:val="00F772CF"/>
    <w:rsid w:val="00F77BA1"/>
    <w:rsid w:val="00F77CF2"/>
    <w:rsid w:val="00F820D0"/>
    <w:rsid w:val="00F82115"/>
    <w:rsid w:val="00F82F8D"/>
    <w:rsid w:val="00F82FE5"/>
    <w:rsid w:val="00F8374A"/>
    <w:rsid w:val="00F8396E"/>
    <w:rsid w:val="00F839B8"/>
    <w:rsid w:val="00F83A16"/>
    <w:rsid w:val="00F8410C"/>
    <w:rsid w:val="00F841AF"/>
    <w:rsid w:val="00F8466F"/>
    <w:rsid w:val="00F849A5"/>
    <w:rsid w:val="00F84E4F"/>
    <w:rsid w:val="00F84EB4"/>
    <w:rsid w:val="00F854B3"/>
    <w:rsid w:val="00F857EE"/>
    <w:rsid w:val="00F85835"/>
    <w:rsid w:val="00F87022"/>
    <w:rsid w:val="00F87D1E"/>
    <w:rsid w:val="00F900AF"/>
    <w:rsid w:val="00F91500"/>
    <w:rsid w:val="00F91BD6"/>
    <w:rsid w:val="00F91D4D"/>
    <w:rsid w:val="00F92304"/>
    <w:rsid w:val="00F92327"/>
    <w:rsid w:val="00F927C8"/>
    <w:rsid w:val="00F92BFF"/>
    <w:rsid w:val="00F93945"/>
    <w:rsid w:val="00F945ED"/>
    <w:rsid w:val="00F947BF"/>
    <w:rsid w:val="00F95311"/>
    <w:rsid w:val="00F95326"/>
    <w:rsid w:val="00F958D1"/>
    <w:rsid w:val="00F95932"/>
    <w:rsid w:val="00F95ADF"/>
    <w:rsid w:val="00F9603D"/>
    <w:rsid w:val="00F967CF"/>
    <w:rsid w:val="00F96EC7"/>
    <w:rsid w:val="00FA18D7"/>
    <w:rsid w:val="00FA266D"/>
    <w:rsid w:val="00FA37D5"/>
    <w:rsid w:val="00FA44BD"/>
    <w:rsid w:val="00FA4FE1"/>
    <w:rsid w:val="00FA552E"/>
    <w:rsid w:val="00FA5D73"/>
    <w:rsid w:val="00FA6D52"/>
    <w:rsid w:val="00FA74A3"/>
    <w:rsid w:val="00FA7971"/>
    <w:rsid w:val="00FA7C09"/>
    <w:rsid w:val="00FB0498"/>
    <w:rsid w:val="00FB053E"/>
    <w:rsid w:val="00FB0593"/>
    <w:rsid w:val="00FB1DC0"/>
    <w:rsid w:val="00FB1FB4"/>
    <w:rsid w:val="00FB2359"/>
    <w:rsid w:val="00FB3450"/>
    <w:rsid w:val="00FB35C4"/>
    <w:rsid w:val="00FB37FC"/>
    <w:rsid w:val="00FB3908"/>
    <w:rsid w:val="00FB4635"/>
    <w:rsid w:val="00FB4CEE"/>
    <w:rsid w:val="00FB4E28"/>
    <w:rsid w:val="00FB584F"/>
    <w:rsid w:val="00FB5B24"/>
    <w:rsid w:val="00FB6C0B"/>
    <w:rsid w:val="00FB719E"/>
    <w:rsid w:val="00FB7513"/>
    <w:rsid w:val="00FB7768"/>
    <w:rsid w:val="00FC1279"/>
    <w:rsid w:val="00FC22DB"/>
    <w:rsid w:val="00FC291F"/>
    <w:rsid w:val="00FC2DA3"/>
    <w:rsid w:val="00FC33EC"/>
    <w:rsid w:val="00FC3E27"/>
    <w:rsid w:val="00FC3F7D"/>
    <w:rsid w:val="00FC4559"/>
    <w:rsid w:val="00FC477F"/>
    <w:rsid w:val="00FC56E4"/>
    <w:rsid w:val="00FC5C53"/>
    <w:rsid w:val="00FC67E4"/>
    <w:rsid w:val="00FC6C71"/>
    <w:rsid w:val="00FC7926"/>
    <w:rsid w:val="00FC7B64"/>
    <w:rsid w:val="00FD00AD"/>
    <w:rsid w:val="00FD018F"/>
    <w:rsid w:val="00FD14DF"/>
    <w:rsid w:val="00FD14EF"/>
    <w:rsid w:val="00FD1506"/>
    <w:rsid w:val="00FD1817"/>
    <w:rsid w:val="00FD2D0D"/>
    <w:rsid w:val="00FD4302"/>
    <w:rsid w:val="00FD4A40"/>
    <w:rsid w:val="00FD528C"/>
    <w:rsid w:val="00FD52AD"/>
    <w:rsid w:val="00FD5573"/>
    <w:rsid w:val="00FD585C"/>
    <w:rsid w:val="00FD5CCC"/>
    <w:rsid w:val="00FD7939"/>
    <w:rsid w:val="00FD79A4"/>
    <w:rsid w:val="00FD7DAE"/>
    <w:rsid w:val="00FE0475"/>
    <w:rsid w:val="00FE0AE6"/>
    <w:rsid w:val="00FE1C47"/>
    <w:rsid w:val="00FE21D5"/>
    <w:rsid w:val="00FE37B0"/>
    <w:rsid w:val="00FE3911"/>
    <w:rsid w:val="00FE4060"/>
    <w:rsid w:val="00FE42D8"/>
    <w:rsid w:val="00FE4573"/>
    <w:rsid w:val="00FE4594"/>
    <w:rsid w:val="00FE4A41"/>
    <w:rsid w:val="00FE545E"/>
    <w:rsid w:val="00FE55E6"/>
    <w:rsid w:val="00FE562B"/>
    <w:rsid w:val="00FE5761"/>
    <w:rsid w:val="00FE5980"/>
    <w:rsid w:val="00FE5FED"/>
    <w:rsid w:val="00FE63CF"/>
    <w:rsid w:val="00FE648E"/>
    <w:rsid w:val="00FE7BD7"/>
    <w:rsid w:val="00FE7E4F"/>
    <w:rsid w:val="00FF067C"/>
    <w:rsid w:val="00FF06C7"/>
    <w:rsid w:val="00FF11F0"/>
    <w:rsid w:val="00FF1E5C"/>
    <w:rsid w:val="00FF2CED"/>
    <w:rsid w:val="00FF2F95"/>
    <w:rsid w:val="00FF3752"/>
    <w:rsid w:val="00FF3E29"/>
    <w:rsid w:val="00FF429E"/>
    <w:rsid w:val="00FF4C27"/>
    <w:rsid w:val="00FF4FB4"/>
    <w:rsid w:val="00FF5651"/>
    <w:rsid w:val="00FF5A22"/>
    <w:rsid w:val="00FF5C63"/>
    <w:rsid w:val="00FF6339"/>
    <w:rsid w:val="00FF68FD"/>
    <w:rsid w:val="00FF6AC2"/>
    <w:rsid w:val="00FF7689"/>
    <w:rsid w:val="0133E76F"/>
    <w:rsid w:val="035F5BB2"/>
    <w:rsid w:val="03EEC203"/>
    <w:rsid w:val="042E4BF7"/>
    <w:rsid w:val="0478F8EA"/>
    <w:rsid w:val="0696FC74"/>
    <w:rsid w:val="0D594890"/>
    <w:rsid w:val="0E44B52B"/>
    <w:rsid w:val="12BBE6BD"/>
    <w:rsid w:val="1743F2D5"/>
    <w:rsid w:val="1ACA695D"/>
    <w:rsid w:val="1CA1EA07"/>
    <w:rsid w:val="20459DCF"/>
    <w:rsid w:val="21A46686"/>
    <w:rsid w:val="21F452E7"/>
    <w:rsid w:val="2260DD81"/>
    <w:rsid w:val="234036E7"/>
    <w:rsid w:val="25B886A4"/>
    <w:rsid w:val="2727D29D"/>
    <w:rsid w:val="29D08196"/>
    <w:rsid w:val="2B1058EE"/>
    <w:rsid w:val="2B94C865"/>
    <w:rsid w:val="2BB70C0D"/>
    <w:rsid w:val="2D7E230C"/>
    <w:rsid w:val="2E030D60"/>
    <w:rsid w:val="30576410"/>
    <w:rsid w:val="37DBDBD6"/>
    <w:rsid w:val="3B35BDD6"/>
    <w:rsid w:val="3C9671DF"/>
    <w:rsid w:val="3E493486"/>
    <w:rsid w:val="40716B5D"/>
    <w:rsid w:val="45EDC825"/>
    <w:rsid w:val="472A0E12"/>
    <w:rsid w:val="4BB9563F"/>
    <w:rsid w:val="4BCB26B3"/>
    <w:rsid w:val="4D66F714"/>
    <w:rsid w:val="4DB74AE2"/>
    <w:rsid w:val="56E9E61C"/>
    <w:rsid w:val="59DA8430"/>
    <w:rsid w:val="5AD6E71C"/>
    <w:rsid w:val="6287EA43"/>
    <w:rsid w:val="66BAEB6B"/>
    <w:rsid w:val="6816F17F"/>
    <w:rsid w:val="68E9181E"/>
    <w:rsid w:val="6DF55140"/>
    <w:rsid w:val="7150F431"/>
    <w:rsid w:val="725574F4"/>
    <w:rsid w:val="73A9405E"/>
    <w:rsid w:val="743475DC"/>
    <w:rsid w:val="7733A19C"/>
    <w:rsid w:val="79F453E4"/>
    <w:rsid w:val="7D40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5adca"/>
    </o:shapedefaults>
    <o:shapelayout v:ext="edit">
      <o:idmap v:ext="edit" data="2"/>
    </o:shapelayout>
  </w:shapeDefaults>
  <w:decimalSymbol w:val="."/>
  <w:listSeparator w:val=","/>
  <w14:docId w14:val="3A9BC0A7"/>
  <w15:chartTrackingRefBased/>
  <w15:docId w15:val="{56FE0523-72F5-4909-9F7B-6DCECF12D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3AAD"/>
    <w:pPr>
      <w:spacing w:before="120" w:after="120"/>
    </w:pPr>
    <w:rPr>
      <w:rFonts w:ascii="Arial" w:hAnsi="Arial"/>
      <w:szCs w:val="24"/>
      <w:lang w:val="en-GB" w:eastAsia="en-GB"/>
    </w:rPr>
  </w:style>
  <w:style w:type="paragraph" w:styleId="Heading1">
    <w:name w:val="heading 1"/>
    <w:basedOn w:val="Normal"/>
    <w:next w:val="Normal"/>
    <w:qFormat/>
    <w:rsid w:val="00324BD1"/>
    <w:pPr>
      <w:keepNext/>
      <w:numPr>
        <w:numId w:val="4"/>
      </w:numPr>
      <w:spacing w:before="240" w:after="240"/>
      <w:outlineLvl w:val="0"/>
    </w:pPr>
    <w:rPr>
      <w:rFonts w:ascii="Arial Bold" w:hAnsi="Arial Bold" w:cs="Arial Bold"/>
      <w:b/>
      <w:bCs/>
      <w:color w:val="005294"/>
      <w:kern w:val="32"/>
      <w:sz w:val="32"/>
      <w:szCs w:val="32"/>
    </w:rPr>
  </w:style>
  <w:style w:type="paragraph" w:styleId="Heading2">
    <w:name w:val="heading 2"/>
    <w:basedOn w:val="Normal"/>
    <w:next w:val="Normal"/>
    <w:link w:val="Heading2Char"/>
    <w:qFormat/>
    <w:rsid w:val="00324BD1"/>
    <w:pPr>
      <w:keepNext/>
      <w:numPr>
        <w:ilvl w:val="1"/>
        <w:numId w:val="4"/>
      </w:numPr>
      <w:tabs>
        <w:tab w:val="clear" w:pos="3816"/>
        <w:tab w:val="num" w:pos="576"/>
      </w:tabs>
      <w:spacing w:before="240" w:after="240"/>
      <w:ind w:left="576"/>
      <w:outlineLvl w:val="1"/>
    </w:pPr>
    <w:rPr>
      <w:rFonts w:ascii="Arial Bold" w:hAnsi="Arial Bold" w:cs="Arial Bold"/>
      <w:b/>
      <w:bCs/>
      <w:iCs/>
      <w:color w:val="24889C"/>
      <w:sz w:val="28"/>
      <w:szCs w:val="28"/>
    </w:rPr>
  </w:style>
  <w:style w:type="paragraph" w:styleId="Heading3">
    <w:name w:val="heading 3"/>
    <w:basedOn w:val="Normal"/>
    <w:next w:val="Normal"/>
    <w:qFormat/>
    <w:rsid w:val="00324BD1"/>
    <w:pPr>
      <w:keepNext/>
      <w:numPr>
        <w:ilvl w:val="2"/>
        <w:numId w:val="4"/>
      </w:numPr>
      <w:spacing w:before="240" w:after="60"/>
      <w:outlineLvl w:val="2"/>
    </w:pPr>
    <w:rPr>
      <w:rFonts w:ascii="Arial Bold" w:hAnsi="Arial Bold" w:cs="Arial Bold"/>
      <w:b/>
      <w:bCs/>
      <w:color w:val="8DB1C7"/>
      <w:sz w:val="24"/>
      <w:szCs w:val="26"/>
    </w:rPr>
  </w:style>
  <w:style w:type="paragraph" w:styleId="Heading4">
    <w:name w:val="heading 4"/>
    <w:basedOn w:val="Normal"/>
    <w:next w:val="Normal"/>
    <w:qFormat/>
    <w:rsid w:val="00324BD1"/>
    <w:pPr>
      <w:keepNext/>
      <w:numPr>
        <w:ilvl w:val="3"/>
        <w:numId w:val="4"/>
      </w:numPr>
      <w:spacing w:before="240" w:after="60"/>
      <w:outlineLvl w:val="3"/>
    </w:pPr>
    <w:rPr>
      <w:rFonts w:ascii="Arial Bold" w:hAnsi="Arial Bold"/>
      <w:b/>
      <w:bCs/>
      <w:color w:val="005294"/>
      <w:sz w:val="21"/>
      <w:szCs w:val="28"/>
    </w:rPr>
  </w:style>
  <w:style w:type="paragraph" w:styleId="Heading5">
    <w:name w:val="heading 5"/>
    <w:basedOn w:val="Normal"/>
    <w:next w:val="Normal"/>
    <w:qFormat/>
    <w:rsid w:val="00324BD1"/>
    <w:pPr>
      <w:numPr>
        <w:ilvl w:val="4"/>
        <w:numId w:val="4"/>
      </w:numPr>
      <w:spacing w:before="240" w:after="60"/>
      <w:outlineLvl w:val="4"/>
    </w:pPr>
    <w:rPr>
      <w:rFonts w:ascii="Arial Bold" w:hAnsi="Arial Bold"/>
      <w:b/>
      <w:bCs/>
      <w:i/>
      <w:iCs/>
      <w:color w:val="8DB1C7"/>
      <w:sz w:val="22"/>
      <w:szCs w:val="26"/>
    </w:rPr>
  </w:style>
  <w:style w:type="paragraph" w:styleId="Heading6">
    <w:name w:val="heading 6"/>
    <w:basedOn w:val="Normal"/>
    <w:next w:val="Normal"/>
    <w:qFormat/>
    <w:rsid w:val="00324BD1"/>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324BD1"/>
    <w:pPr>
      <w:numPr>
        <w:ilvl w:val="6"/>
        <w:numId w:val="4"/>
      </w:numPr>
      <w:spacing w:before="240" w:after="60"/>
      <w:outlineLvl w:val="6"/>
    </w:pPr>
    <w:rPr>
      <w:rFonts w:ascii="Times New Roman" w:hAnsi="Times New Roman"/>
      <w:sz w:val="24"/>
    </w:rPr>
  </w:style>
  <w:style w:type="paragraph" w:styleId="Heading8">
    <w:name w:val="heading 8"/>
    <w:basedOn w:val="Normal"/>
    <w:next w:val="Normal"/>
    <w:qFormat/>
    <w:rsid w:val="00324BD1"/>
    <w:pPr>
      <w:numPr>
        <w:ilvl w:val="7"/>
        <w:numId w:val="4"/>
      </w:numPr>
      <w:spacing w:before="240" w:after="60"/>
      <w:outlineLvl w:val="7"/>
    </w:pPr>
    <w:rPr>
      <w:rFonts w:ascii="Times New Roman" w:hAnsi="Times New Roman"/>
      <w:i/>
      <w:iCs/>
      <w:sz w:val="24"/>
    </w:rPr>
  </w:style>
  <w:style w:type="paragraph" w:styleId="Heading9">
    <w:name w:val="heading 9"/>
    <w:basedOn w:val="Normal"/>
    <w:next w:val="Normal"/>
    <w:qFormat/>
    <w:rsid w:val="00324BD1"/>
    <w:pPr>
      <w:numPr>
        <w:ilvl w:val="8"/>
        <w:numId w:val="4"/>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umbered">
    <w:name w:val="Numbered"/>
    <w:basedOn w:val="NoList"/>
    <w:rsid w:val="002B19A8"/>
    <w:pPr>
      <w:numPr>
        <w:numId w:val="2"/>
      </w:numPr>
    </w:pPr>
  </w:style>
  <w:style w:type="paragraph" w:customStyle="1" w:styleId="Bullet1">
    <w:name w:val="Bullet 1"/>
    <w:basedOn w:val="Normal"/>
    <w:next w:val="Normal"/>
    <w:rsid w:val="001D5DA4"/>
    <w:pPr>
      <w:numPr>
        <w:numId w:val="1"/>
      </w:numPr>
    </w:pPr>
  </w:style>
  <w:style w:type="paragraph" w:customStyle="1" w:styleId="Bullet2">
    <w:name w:val="Bullet 2"/>
    <w:basedOn w:val="Normal"/>
    <w:rsid w:val="000A082B"/>
    <w:pPr>
      <w:numPr>
        <w:numId w:val="3"/>
      </w:numPr>
    </w:pPr>
  </w:style>
  <w:style w:type="character" w:customStyle="1" w:styleId="NormalBold">
    <w:name w:val="Normal Bold"/>
    <w:rsid w:val="00BE1272"/>
    <w:rPr>
      <w:rFonts w:ascii="Arial" w:hAnsi="Arial"/>
      <w:b/>
      <w:bCs/>
      <w:sz w:val="20"/>
    </w:rPr>
  </w:style>
  <w:style w:type="paragraph" w:styleId="TOC1">
    <w:name w:val="toc 1"/>
    <w:basedOn w:val="Normal"/>
    <w:next w:val="Normal"/>
    <w:autoRedefine/>
    <w:uiPriority w:val="39"/>
    <w:rsid w:val="009021E0"/>
    <w:pPr>
      <w:tabs>
        <w:tab w:val="left" w:pos="1000"/>
        <w:tab w:val="right" w:leader="dot" w:pos="8302"/>
      </w:tabs>
    </w:pPr>
    <w:rPr>
      <w:b/>
      <w:noProof/>
      <w:color w:val="005294"/>
    </w:rPr>
  </w:style>
  <w:style w:type="paragraph" w:styleId="TOC2">
    <w:name w:val="toc 2"/>
    <w:basedOn w:val="Normal"/>
    <w:next w:val="Normal"/>
    <w:autoRedefine/>
    <w:uiPriority w:val="39"/>
    <w:rsid w:val="00492DAC"/>
    <w:pPr>
      <w:ind w:left="200"/>
    </w:pPr>
    <w:rPr>
      <w:color w:val="005294"/>
    </w:rPr>
  </w:style>
  <w:style w:type="character" w:styleId="Hyperlink">
    <w:name w:val="Hyperlink"/>
    <w:uiPriority w:val="99"/>
    <w:rsid w:val="00492DAC"/>
    <w:rPr>
      <w:color w:val="0000FF"/>
      <w:u w:val="single"/>
    </w:rPr>
  </w:style>
  <w:style w:type="paragraph" w:customStyle="1" w:styleId="BoldBlueDark">
    <w:name w:val="Bold Blue Dark"/>
    <w:basedOn w:val="Normal"/>
    <w:link w:val="BoldBlueDarkChar"/>
    <w:rsid w:val="001010C0"/>
    <w:rPr>
      <w:b/>
      <w:color w:val="005294"/>
    </w:rPr>
  </w:style>
  <w:style w:type="paragraph" w:styleId="TOC3">
    <w:name w:val="toc 3"/>
    <w:basedOn w:val="Normal"/>
    <w:next w:val="Normal"/>
    <w:autoRedefine/>
    <w:uiPriority w:val="39"/>
    <w:rsid w:val="00492DAC"/>
    <w:pPr>
      <w:ind w:left="400"/>
    </w:pPr>
    <w:rPr>
      <w:color w:val="005294"/>
    </w:rPr>
  </w:style>
  <w:style w:type="paragraph" w:styleId="TOC4">
    <w:name w:val="toc 4"/>
    <w:basedOn w:val="Normal"/>
    <w:next w:val="Normal"/>
    <w:autoRedefine/>
    <w:semiHidden/>
    <w:rsid w:val="006F33D0"/>
    <w:pPr>
      <w:ind w:left="403"/>
    </w:pPr>
    <w:rPr>
      <w:color w:val="005294"/>
    </w:rPr>
  </w:style>
  <w:style w:type="paragraph" w:styleId="TOC5">
    <w:name w:val="toc 5"/>
    <w:basedOn w:val="Normal"/>
    <w:next w:val="Normal"/>
    <w:autoRedefine/>
    <w:semiHidden/>
    <w:rsid w:val="006F33D0"/>
    <w:pPr>
      <w:ind w:left="403"/>
    </w:pPr>
    <w:rPr>
      <w:color w:val="005294"/>
    </w:rPr>
  </w:style>
  <w:style w:type="paragraph" w:styleId="TOC6">
    <w:name w:val="toc 6"/>
    <w:basedOn w:val="Normal"/>
    <w:next w:val="Normal"/>
    <w:autoRedefine/>
    <w:semiHidden/>
    <w:rsid w:val="00492DAC"/>
    <w:pPr>
      <w:ind w:left="1000"/>
    </w:pPr>
    <w:rPr>
      <w:color w:val="005294"/>
    </w:rPr>
  </w:style>
  <w:style w:type="paragraph" w:styleId="TOC7">
    <w:name w:val="toc 7"/>
    <w:basedOn w:val="Normal"/>
    <w:next w:val="Normal"/>
    <w:autoRedefine/>
    <w:semiHidden/>
    <w:rsid w:val="00492DAC"/>
    <w:pPr>
      <w:ind w:left="1200"/>
    </w:pPr>
    <w:rPr>
      <w:color w:val="005294"/>
    </w:rPr>
  </w:style>
  <w:style w:type="paragraph" w:styleId="TOC8">
    <w:name w:val="toc 8"/>
    <w:basedOn w:val="Normal"/>
    <w:next w:val="Normal"/>
    <w:autoRedefine/>
    <w:semiHidden/>
    <w:rsid w:val="00492DAC"/>
    <w:pPr>
      <w:ind w:left="1400"/>
    </w:pPr>
    <w:rPr>
      <w:color w:val="005294"/>
    </w:rPr>
  </w:style>
  <w:style w:type="paragraph" w:styleId="TOC9">
    <w:name w:val="toc 9"/>
    <w:basedOn w:val="Normal"/>
    <w:next w:val="Normal"/>
    <w:autoRedefine/>
    <w:semiHidden/>
    <w:rsid w:val="00492DAC"/>
    <w:pPr>
      <w:ind w:left="1600"/>
    </w:pPr>
    <w:rPr>
      <w:color w:val="005294"/>
    </w:rPr>
  </w:style>
  <w:style w:type="paragraph" w:customStyle="1" w:styleId="Diagramcaption">
    <w:name w:val="Diagram caption"/>
    <w:basedOn w:val="Normal"/>
    <w:rsid w:val="00492DAC"/>
    <w:pPr>
      <w:spacing w:before="240" w:after="240"/>
      <w:jc w:val="center"/>
    </w:pPr>
    <w:rPr>
      <w:i/>
      <w:iCs/>
      <w:szCs w:val="20"/>
      <w:lang w:eastAsia="en-US"/>
    </w:rPr>
  </w:style>
  <w:style w:type="character" w:customStyle="1" w:styleId="BoldBlueLight">
    <w:name w:val="Bold Blue Light"/>
    <w:rsid w:val="001010C0"/>
    <w:rPr>
      <w:rFonts w:ascii="Arial" w:hAnsi="Arial"/>
      <w:b/>
      <w:bCs/>
      <w:color w:val="8DB1C7"/>
      <w:sz w:val="20"/>
    </w:rPr>
  </w:style>
  <w:style w:type="paragraph" w:styleId="Header">
    <w:name w:val="header"/>
    <w:basedOn w:val="Normal"/>
    <w:rsid w:val="00423137"/>
    <w:pPr>
      <w:tabs>
        <w:tab w:val="center" w:pos="4320"/>
        <w:tab w:val="right" w:pos="8640"/>
      </w:tabs>
    </w:pPr>
  </w:style>
  <w:style w:type="paragraph" w:styleId="Footer">
    <w:name w:val="footer"/>
    <w:basedOn w:val="Normal"/>
    <w:rsid w:val="004E5E00"/>
    <w:pPr>
      <w:tabs>
        <w:tab w:val="center" w:pos="4153"/>
        <w:tab w:val="right" w:pos="8306"/>
      </w:tabs>
    </w:pPr>
    <w:rPr>
      <w:rFonts w:ascii="Arial Black" w:hAnsi="Arial Black"/>
      <w:color w:val="8DB1C7"/>
    </w:rPr>
  </w:style>
  <w:style w:type="table" w:styleId="TableGrid">
    <w:name w:val="Table Grid"/>
    <w:basedOn w:val="TableNormal"/>
    <w:rsid w:val="00700059"/>
    <w:pPr>
      <w:spacing w:before="120" w:after="120"/>
    </w:pPr>
    <w:rPr>
      <w:rFonts w:ascii="Arial" w:hAnsi="Arial"/>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7" w:type="dxa"/>
        <w:right w:w="57" w:type="dxa"/>
      </w:tblCellMar>
    </w:tblPr>
  </w:style>
  <w:style w:type="paragraph" w:styleId="Index8">
    <w:name w:val="index 8"/>
    <w:basedOn w:val="Normal"/>
    <w:next w:val="Normal"/>
    <w:semiHidden/>
    <w:rsid w:val="009021E0"/>
    <w:pPr>
      <w:tabs>
        <w:tab w:val="right" w:pos="3793"/>
      </w:tabs>
      <w:spacing w:before="0" w:after="0"/>
      <w:ind w:left="1600" w:hanging="200"/>
    </w:pPr>
    <w:rPr>
      <w:rFonts w:ascii="Helvetica" w:hAnsi="Helvetica" w:cs="Arial"/>
      <w:color w:val="000080"/>
      <w:sz w:val="18"/>
      <w:lang w:eastAsia="en-US"/>
    </w:rPr>
  </w:style>
  <w:style w:type="paragraph" w:customStyle="1" w:styleId="TOC">
    <w:name w:val="TOC"/>
    <w:rsid w:val="00E11E7E"/>
    <w:rPr>
      <w:rFonts w:ascii="Arial Bold" w:hAnsi="Arial Bold" w:cs="Arial Bold"/>
      <w:b/>
      <w:bCs/>
      <w:color w:val="005294"/>
      <w:kern w:val="32"/>
      <w:sz w:val="32"/>
      <w:szCs w:val="32"/>
      <w:lang w:val="en-GB" w:eastAsia="en-GB"/>
    </w:rPr>
  </w:style>
  <w:style w:type="paragraph" w:customStyle="1" w:styleId="text-numbered">
    <w:name w:val="text - numbered"/>
    <w:rsid w:val="00560DC8"/>
    <w:pPr>
      <w:spacing w:before="120"/>
      <w:ind w:left="1080"/>
    </w:pPr>
    <w:rPr>
      <w:rFonts w:ascii="Arial" w:eastAsia="PMingLiU" w:hAnsi="Arial"/>
      <w:lang w:val="en-GB" w:eastAsia="zh-TW"/>
    </w:rPr>
  </w:style>
  <w:style w:type="paragraph" w:customStyle="1" w:styleId="text-regularbullet1">
    <w:name w:val="text - regular bullet 1"/>
    <w:rsid w:val="00472663"/>
    <w:pPr>
      <w:ind w:left="1418"/>
    </w:pPr>
    <w:rPr>
      <w:rFonts w:ascii="Arial" w:eastAsia="PMingLiU" w:hAnsi="Arial"/>
      <w:lang w:val="en-GB" w:eastAsia="zh-TW"/>
    </w:rPr>
  </w:style>
  <w:style w:type="paragraph" w:customStyle="1" w:styleId="text-regularbullet2">
    <w:name w:val="text - regular bullet 2"/>
    <w:basedOn w:val="Normal"/>
    <w:rsid w:val="00472663"/>
    <w:pPr>
      <w:spacing w:before="0" w:after="0"/>
      <w:ind w:left="1985"/>
    </w:pPr>
    <w:rPr>
      <w:rFonts w:eastAsia="PMingLiU"/>
      <w:lang w:val="en-US" w:eastAsia="en-US"/>
    </w:rPr>
  </w:style>
  <w:style w:type="paragraph" w:customStyle="1" w:styleId="TableHeading">
    <w:name w:val="Table Heading"/>
    <w:basedOn w:val="Normal"/>
    <w:rsid w:val="00745E80"/>
    <w:pPr>
      <w:spacing w:before="240"/>
      <w:jc w:val="both"/>
    </w:pPr>
    <w:rPr>
      <w:rFonts w:eastAsia="PMingLiU" w:cs="Arial Bold"/>
      <w:b/>
      <w:color w:val="005294"/>
      <w:szCs w:val="20"/>
      <w:lang w:eastAsia="zh-TW"/>
    </w:rPr>
  </w:style>
  <w:style w:type="paragraph" w:customStyle="1" w:styleId="Centred">
    <w:name w:val="Centred"/>
    <w:basedOn w:val="Normal"/>
    <w:rsid w:val="006A7F64"/>
    <w:pPr>
      <w:jc w:val="center"/>
    </w:pPr>
  </w:style>
  <w:style w:type="character" w:customStyle="1" w:styleId="BoldBlueGreen">
    <w:name w:val="Bold Blue Green"/>
    <w:rsid w:val="00852B57"/>
    <w:rPr>
      <w:rFonts w:ascii="Arial Bold" w:hAnsi="Arial Bold"/>
      <w:b/>
      <w:bCs/>
      <w:color w:val="24889C"/>
      <w:sz w:val="20"/>
    </w:rPr>
  </w:style>
  <w:style w:type="character" w:customStyle="1" w:styleId="Code">
    <w:name w:val="Code"/>
    <w:rsid w:val="0022566C"/>
    <w:rPr>
      <w:rFonts w:ascii="Courier New" w:hAnsi="Courier New"/>
    </w:rPr>
  </w:style>
  <w:style w:type="character" w:customStyle="1" w:styleId="BoldBlueDarkChar">
    <w:name w:val="Bold Blue Dark Char"/>
    <w:link w:val="BoldBlueDark"/>
    <w:rsid w:val="0022566C"/>
    <w:rPr>
      <w:rFonts w:ascii="Arial" w:hAnsi="Arial"/>
      <w:b/>
      <w:color w:val="005294"/>
      <w:szCs w:val="24"/>
      <w:lang w:val="en-GB" w:eastAsia="en-GB" w:bidi="ar-SA"/>
    </w:rPr>
  </w:style>
  <w:style w:type="character" w:customStyle="1" w:styleId="Heading2Char">
    <w:name w:val="Heading 2 Char"/>
    <w:link w:val="Heading2"/>
    <w:rsid w:val="00324BD1"/>
    <w:rPr>
      <w:rFonts w:ascii="Arial Bold" w:hAnsi="Arial Bold" w:cs="Arial Bold"/>
      <w:b/>
      <w:bCs/>
      <w:iCs/>
      <w:color w:val="24889C"/>
      <w:sz w:val="28"/>
      <w:szCs w:val="28"/>
      <w:lang w:val="en-GB" w:eastAsia="en-GB"/>
    </w:rPr>
  </w:style>
  <w:style w:type="paragraph" w:customStyle="1" w:styleId="Bullet3">
    <w:name w:val="Bullet 3"/>
    <w:basedOn w:val="Normal"/>
    <w:rsid w:val="00811596"/>
    <w:pPr>
      <w:numPr>
        <w:numId w:val="5"/>
      </w:numPr>
    </w:pPr>
  </w:style>
  <w:style w:type="paragraph" w:customStyle="1" w:styleId="SectionTitle">
    <w:name w:val="Section Title"/>
    <w:basedOn w:val="Heading1"/>
    <w:next w:val="Normal"/>
    <w:rsid w:val="00334968"/>
    <w:pPr>
      <w:numPr>
        <w:numId w:val="0"/>
      </w:numPr>
    </w:pPr>
    <w:rPr>
      <w:caps/>
    </w:rPr>
  </w:style>
  <w:style w:type="paragraph" w:styleId="CommentText">
    <w:name w:val="annotation text"/>
    <w:basedOn w:val="Normal"/>
    <w:link w:val="CommentTextChar"/>
    <w:rsid w:val="003E130F"/>
    <w:pPr>
      <w:spacing w:before="0" w:after="0"/>
    </w:pPr>
    <w:rPr>
      <w:rFonts w:ascii="Verdana" w:hAnsi="Verdana"/>
      <w:szCs w:val="20"/>
      <w:lang w:val="en-US" w:eastAsia="en-US"/>
    </w:rPr>
  </w:style>
  <w:style w:type="character" w:customStyle="1" w:styleId="CommentTextChar">
    <w:name w:val="Comment Text Char"/>
    <w:link w:val="CommentText"/>
    <w:rsid w:val="003E130F"/>
    <w:rPr>
      <w:rFonts w:ascii="Verdana" w:hAnsi="Verdana"/>
      <w:lang w:val="en-US" w:eastAsia="en-US" w:bidi="ar-SA"/>
    </w:rPr>
  </w:style>
  <w:style w:type="character" w:styleId="CommentReference">
    <w:name w:val="annotation reference"/>
    <w:rsid w:val="003E130F"/>
    <w:rPr>
      <w:sz w:val="16"/>
      <w:szCs w:val="16"/>
    </w:rPr>
  </w:style>
  <w:style w:type="paragraph" w:styleId="BalloonText">
    <w:name w:val="Balloon Text"/>
    <w:basedOn w:val="Normal"/>
    <w:semiHidden/>
    <w:rsid w:val="003E130F"/>
    <w:rPr>
      <w:rFonts w:ascii="Tahoma" w:hAnsi="Tahoma" w:cs="Tahoma"/>
      <w:sz w:val="16"/>
      <w:szCs w:val="16"/>
    </w:rPr>
  </w:style>
  <w:style w:type="paragraph" w:customStyle="1" w:styleId="BulletPoint1">
    <w:name w:val="Bullet Point 1"/>
    <w:basedOn w:val="Normal"/>
    <w:rsid w:val="009C4C74"/>
    <w:pPr>
      <w:tabs>
        <w:tab w:val="num" w:pos="720"/>
      </w:tabs>
      <w:spacing w:before="0" w:after="0"/>
      <w:ind w:left="720" w:hanging="360"/>
    </w:pPr>
    <w:rPr>
      <w:rFonts w:ascii="Verdana" w:hAnsi="Verdana"/>
      <w:sz w:val="18"/>
      <w:lang w:val="en-US" w:eastAsia="en-US"/>
    </w:rPr>
  </w:style>
  <w:style w:type="character" w:customStyle="1" w:styleId="rajan">
    <w:name w:val="rajan"/>
    <w:semiHidden/>
    <w:rsid w:val="009021E0"/>
    <w:rPr>
      <w:rFonts w:ascii="Arial" w:hAnsi="Arial" w:cs="Arial"/>
      <w:color w:val="auto"/>
      <w:sz w:val="20"/>
      <w:szCs w:val="20"/>
    </w:rPr>
  </w:style>
  <w:style w:type="paragraph" w:styleId="Revision">
    <w:name w:val="Revision"/>
    <w:hidden/>
    <w:uiPriority w:val="99"/>
    <w:semiHidden/>
    <w:rsid w:val="00734A59"/>
    <w:rPr>
      <w:rFonts w:ascii="Arial" w:hAnsi="Arial"/>
      <w:szCs w:val="24"/>
      <w:lang w:val="en-GB" w:eastAsia="en-GB"/>
    </w:rPr>
  </w:style>
  <w:style w:type="character" w:styleId="FollowedHyperlink">
    <w:name w:val="FollowedHyperlink"/>
    <w:rsid w:val="00A44527"/>
    <w:rPr>
      <w:color w:val="954F72"/>
      <w:u w:val="single"/>
    </w:rPr>
  </w:style>
  <w:style w:type="character" w:styleId="IntenseEmphasis">
    <w:name w:val="Intense Emphasis"/>
    <w:uiPriority w:val="21"/>
    <w:qFormat/>
    <w:rsid w:val="0023502F"/>
    <w:rPr>
      <w:b/>
      <w:bCs/>
      <w:i/>
      <w:iCs/>
      <w:color w:val="4F81BD"/>
    </w:rPr>
  </w:style>
  <w:style w:type="character" w:styleId="Emphasis">
    <w:name w:val="Emphasis"/>
    <w:basedOn w:val="DefaultParagraphFont"/>
    <w:qFormat/>
    <w:rsid w:val="0023502F"/>
    <w:rPr>
      <w:i/>
      <w:iCs/>
    </w:rPr>
  </w:style>
  <w:style w:type="paragraph" w:styleId="ListParagraph">
    <w:name w:val="List Paragraph"/>
    <w:basedOn w:val="Normal"/>
    <w:link w:val="ListParagraphChar"/>
    <w:uiPriority w:val="34"/>
    <w:qFormat/>
    <w:rsid w:val="002774C4"/>
    <w:pPr>
      <w:spacing w:before="0" w:after="160" w:line="259" w:lineRule="auto"/>
      <w:ind w:left="720"/>
      <w:contextualSpacing/>
    </w:pPr>
    <w:rPr>
      <w:rFonts w:asciiTheme="minorHAnsi" w:eastAsiaTheme="minorHAnsi" w:hAnsiTheme="minorHAnsi" w:cstheme="minorBidi"/>
      <w:sz w:val="22"/>
      <w:szCs w:val="22"/>
      <w:lang w:val="en-US" w:eastAsia="en-US"/>
    </w:rPr>
  </w:style>
  <w:style w:type="character" w:customStyle="1" w:styleId="normaltextrun">
    <w:name w:val="normaltextrun"/>
    <w:basedOn w:val="DefaultParagraphFont"/>
    <w:rsid w:val="002774C4"/>
  </w:style>
  <w:style w:type="character" w:customStyle="1" w:styleId="eop">
    <w:name w:val="eop"/>
    <w:basedOn w:val="DefaultParagraphFont"/>
    <w:rsid w:val="002774C4"/>
  </w:style>
  <w:style w:type="paragraph" w:customStyle="1" w:styleId="paragraph">
    <w:name w:val="paragraph"/>
    <w:basedOn w:val="Normal"/>
    <w:rsid w:val="002774C4"/>
    <w:pPr>
      <w:spacing w:before="100" w:beforeAutospacing="1" w:after="100" w:afterAutospacing="1" w:line="259" w:lineRule="auto"/>
    </w:pPr>
    <w:rPr>
      <w:rFonts w:ascii="Times New Roman" w:eastAsiaTheme="minorHAnsi" w:hAnsi="Times New Roman" w:cstheme="minorBidi"/>
      <w:sz w:val="24"/>
      <w:szCs w:val="22"/>
      <w:lang w:val="en-US" w:eastAsia="en-US"/>
    </w:rPr>
  </w:style>
  <w:style w:type="paragraph" w:styleId="CommentSubject">
    <w:name w:val="annotation subject"/>
    <w:basedOn w:val="CommentText"/>
    <w:next w:val="CommentText"/>
    <w:link w:val="CommentSubjectChar"/>
    <w:semiHidden/>
    <w:unhideWhenUsed/>
    <w:rsid w:val="0017369A"/>
    <w:pPr>
      <w:spacing w:before="120" w:after="120"/>
    </w:pPr>
    <w:rPr>
      <w:rFonts w:ascii="Arial" w:hAnsi="Arial"/>
      <w:b/>
      <w:bCs/>
      <w:lang w:val="en-GB" w:eastAsia="en-GB"/>
    </w:rPr>
  </w:style>
  <w:style w:type="character" w:customStyle="1" w:styleId="CommentSubjectChar">
    <w:name w:val="Comment Subject Char"/>
    <w:basedOn w:val="CommentTextChar"/>
    <w:link w:val="CommentSubject"/>
    <w:semiHidden/>
    <w:rsid w:val="0017369A"/>
    <w:rPr>
      <w:rFonts w:ascii="Arial" w:hAnsi="Arial"/>
      <w:b/>
      <w:bCs/>
      <w:lang w:val="en-GB" w:eastAsia="en-GB" w:bidi="ar-SA"/>
    </w:rPr>
  </w:style>
  <w:style w:type="paragraph" w:customStyle="1" w:styleId="Punktmerket">
    <w:name w:val="Punktmerket"/>
    <w:basedOn w:val="ListParagraph"/>
    <w:qFormat/>
    <w:rsid w:val="00A85675"/>
    <w:pPr>
      <w:numPr>
        <w:numId w:val="7"/>
      </w:numPr>
      <w:spacing w:before="240" w:after="240" w:line="264" w:lineRule="auto"/>
    </w:pPr>
    <w:rPr>
      <w:rFonts w:ascii="Arial" w:hAnsi="Arial"/>
      <w:sz w:val="20"/>
    </w:rPr>
  </w:style>
  <w:style w:type="table" w:customStyle="1" w:styleId="GridTable1Light-Accent51">
    <w:name w:val="Grid Table 1 Light - Accent 51"/>
    <w:basedOn w:val="TableNormal"/>
    <w:uiPriority w:val="46"/>
    <w:rsid w:val="00574B67"/>
    <w:rPr>
      <w:lang w:val="pl-PL" w:eastAsia="pl-P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locked/>
    <w:rsid w:val="000A1A0A"/>
    <w:rPr>
      <w:rFonts w:asciiTheme="minorHAnsi" w:eastAsiaTheme="minorHAnsi" w:hAnsiTheme="minorHAnsi" w:cstheme="minorBidi"/>
      <w:sz w:val="22"/>
      <w:szCs w:val="22"/>
    </w:rPr>
  </w:style>
  <w:style w:type="character" w:customStyle="1" w:styleId="disableddealbox">
    <w:name w:val="disabled_dealbox"/>
    <w:basedOn w:val="DefaultParagraphFont"/>
    <w:rsid w:val="00595779"/>
  </w:style>
  <w:style w:type="character" w:customStyle="1" w:styleId="iddisplay">
    <w:name w:val="iddisplay"/>
    <w:basedOn w:val="DefaultParagraphFont"/>
    <w:rsid w:val="00310593"/>
  </w:style>
  <w:style w:type="character" w:styleId="UnresolvedMention">
    <w:name w:val="Unresolved Mention"/>
    <w:basedOn w:val="DefaultParagraphFont"/>
    <w:uiPriority w:val="99"/>
    <w:semiHidden/>
    <w:unhideWhenUsed/>
    <w:rsid w:val="009857E4"/>
    <w:rPr>
      <w:color w:val="605E5C"/>
      <w:shd w:val="clear" w:color="auto" w:fill="E1DFDD"/>
    </w:rPr>
  </w:style>
  <w:style w:type="character" w:customStyle="1" w:styleId="ui-provider">
    <w:name w:val="ui-provider"/>
    <w:basedOn w:val="DefaultParagraphFont"/>
    <w:rsid w:val="004D2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8866">
      <w:bodyDiv w:val="1"/>
      <w:marLeft w:val="0"/>
      <w:marRight w:val="0"/>
      <w:marTop w:val="0"/>
      <w:marBottom w:val="0"/>
      <w:divBdr>
        <w:top w:val="none" w:sz="0" w:space="0" w:color="auto"/>
        <w:left w:val="none" w:sz="0" w:space="0" w:color="auto"/>
        <w:bottom w:val="none" w:sz="0" w:space="0" w:color="auto"/>
        <w:right w:val="none" w:sz="0" w:space="0" w:color="auto"/>
      </w:divBdr>
    </w:div>
    <w:div w:id="199979313">
      <w:bodyDiv w:val="1"/>
      <w:marLeft w:val="0"/>
      <w:marRight w:val="0"/>
      <w:marTop w:val="0"/>
      <w:marBottom w:val="0"/>
      <w:divBdr>
        <w:top w:val="none" w:sz="0" w:space="0" w:color="auto"/>
        <w:left w:val="none" w:sz="0" w:space="0" w:color="auto"/>
        <w:bottom w:val="none" w:sz="0" w:space="0" w:color="auto"/>
        <w:right w:val="none" w:sz="0" w:space="0" w:color="auto"/>
      </w:divBdr>
    </w:div>
    <w:div w:id="395594226">
      <w:bodyDiv w:val="1"/>
      <w:marLeft w:val="0"/>
      <w:marRight w:val="0"/>
      <w:marTop w:val="0"/>
      <w:marBottom w:val="0"/>
      <w:divBdr>
        <w:top w:val="none" w:sz="0" w:space="0" w:color="auto"/>
        <w:left w:val="none" w:sz="0" w:space="0" w:color="auto"/>
        <w:bottom w:val="none" w:sz="0" w:space="0" w:color="auto"/>
        <w:right w:val="none" w:sz="0" w:space="0" w:color="auto"/>
      </w:divBdr>
      <w:divsChild>
        <w:div w:id="429400243">
          <w:marLeft w:val="0"/>
          <w:marRight w:val="0"/>
          <w:marTop w:val="0"/>
          <w:marBottom w:val="0"/>
          <w:divBdr>
            <w:top w:val="none" w:sz="0" w:space="0" w:color="auto"/>
            <w:left w:val="none" w:sz="0" w:space="0" w:color="auto"/>
            <w:bottom w:val="none" w:sz="0" w:space="0" w:color="auto"/>
            <w:right w:val="none" w:sz="0" w:space="0" w:color="auto"/>
          </w:divBdr>
        </w:div>
      </w:divsChild>
    </w:div>
    <w:div w:id="472254553">
      <w:bodyDiv w:val="1"/>
      <w:marLeft w:val="0"/>
      <w:marRight w:val="0"/>
      <w:marTop w:val="0"/>
      <w:marBottom w:val="0"/>
      <w:divBdr>
        <w:top w:val="none" w:sz="0" w:space="0" w:color="auto"/>
        <w:left w:val="none" w:sz="0" w:space="0" w:color="auto"/>
        <w:bottom w:val="none" w:sz="0" w:space="0" w:color="auto"/>
        <w:right w:val="none" w:sz="0" w:space="0" w:color="auto"/>
      </w:divBdr>
      <w:divsChild>
        <w:div w:id="1648246148">
          <w:marLeft w:val="0"/>
          <w:marRight w:val="0"/>
          <w:marTop w:val="0"/>
          <w:marBottom w:val="0"/>
          <w:divBdr>
            <w:top w:val="none" w:sz="0" w:space="0" w:color="auto"/>
            <w:left w:val="none" w:sz="0" w:space="0" w:color="auto"/>
            <w:bottom w:val="none" w:sz="0" w:space="0" w:color="auto"/>
            <w:right w:val="none" w:sz="0" w:space="0" w:color="auto"/>
          </w:divBdr>
          <w:divsChild>
            <w:div w:id="1608000016">
              <w:marLeft w:val="0"/>
              <w:marRight w:val="0"/>
              <w:marTop w:val="0"/>
              <w:marBottom w:val="0"/>
              <w:divBdr>
                <w:top w:val="none" w:sz="0" w:space="0" w:color="auto"/>
                <w:left w:val="none" w:sz="0" w:space="0" w:color="auto"/>
                <w:bottom w:val="none" w:sz="0" w:space="0" w:color="auto"/>
                <w:right w:val="none" w:sz="0" w:space="0" w:color="auto"/>
              </w:divBdr>
              <w:divsChild>
                <w:div w:id="596719822">
                  <w:marLeft w:val="0"/>
                  <w:marRight w:val="0"/>
                  <w:marTop w:val="0"/>
                  <w:marBottom w:val="0"/>
                  <w:divBdr>
                    <w:top w:val="none" w:sz="0" w:space="0" w:color="auto"/>
                    <w:left w:val="none" w:sz="0" w:space="0" w:color="auto"/>
                    <w:bottom w:val="none" w:sz="0" w:space="0" w:color="auto"/>
                    <w:right w:val="none" w:sz="0" w:space="0" w:color="auto"/>
                  </w:divBdr>
                  <w:divsChild>
                    <w:div w:id="36711204">
                      <w:marLeft w:val="0"/>
                      <w:marRight w:val="0"/>
                      <w:marTop w:val="0"/>
                      <w:marBottom w:val="0"/>
                      <w:divBdr>
                        <w:top w:val="none" w:sz="0" w:space="0" w:color="auto"/>
                        <w:left w:val="none" w:sz="0" w:space="0" w:color="auto"/>
                        <w:bottom w:val="none" w:sz="0" w:space="0" w:color="auto"/>
                        <w:right w:val="none" w:sz="0" w:space="0" w:color="auto"/>
                      </w:divBdr>
                      <w:divsChild>
                        <w:div w:id="15373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799563">
      <w:bodyDiv w:val="1"/>
      <w:marLeft w:val="0"/>
      <w:marRight w:val="0"/>
      <w:marTop w:val="0"/>
      <w:marBottom w:val="0"/>
      <w:divBdr>
        <w:top w:val="none" w:sz="0" w:space="0" w:color="auto"/>
        <w:left w:val="none" w:sz="0" w:space="0" w:color="auto"/>
        <w:bottom w:val="none" w:sz="0" w:space="0" w:color="auto"/>
        <w:right w:val="none" w:sz="0" w:space="0" w:color="auto"/>
      </w:divBdr>
    </w:div>
    <w:div w:id="762577164">
      <w:bodyDiv w:val="1"/>
      <w:marLeft w:val="0"/>
      <w:marRight w:val="0"/>
      <w:marTop w:val="0"/>
      <w:marBottom w:val="0"/>
      <w:divBdr>
        <w:top w:val="none" w:sz="0" w:space="0" w:color="auto"/>
        <w:left w:val="none" w:sz="0" w:space="0" w:color="auto"/>
        <w:bottom w:val="none" w:sz="0" w:space="0" w:color="auto"/>
        <w:right w:val="none" w:sz="0" w:space="0" w:color="auto"/>
      </w:divBdr>
    </w:div>
    <w:div w:id="774329035">
      <w:bodyDiv w:val="1"/>
      <w:marLeft w:val="90"/>
      <w:marRight w:val="90"/>
      <w:marTop w:val="90"/>
      <w:marBottom w:val="90"/>
      <w:divBdr>
        <w:top w:val="none" w:sz="0" w:space="0" w:color="auto"/>
        <w:left w:val="none" w:sz="0" w:space="0" w:color="auto"/>
        <w:bottom w:val="none" w:sz="0" w:space="0" w:color="auto"/>
        <w:right w:val="none" w:sz="0" w:space="0" w:color="auto"/>
      </w:divBdr>
      <w:divsChild>
        <w:div w:id="214775369">
          <w:marLeft w:val="0"/>
          <w:marRight w:val="0"/>
          <w:marTop w:val="0"/>
          <w:marBottom w:val="0"/>
          <w:divBdr>
            <w:top w:val="none" w:sz="0" w:space="0" w:color="auto"/>
            <w:left w:val="none" w:sz="0" w:space="0" w:color="auto"/>
            <w:bottom w:val="none" w:sz="0" w:space="0" w:color="auto"/>
            <w:right w:val="none" w:sz="0" w:space="0" w:color="auto"/>
          </w:divBdr>
          <w:divsChild>
            <w:div w:id="1490561347">
              <w:marLeft w:val="0"/>
              <w:marRight w:val="0"/>
              <w:marTop w:val="0"/>
              <w:marBottom w:val="0"/>
              <w:divBdr>
                <w:top w:val="none" w:sz="0" w:space="0" w:color="auto"/>
                <w:left w:val="none" w:sz="0" w:space="0" w:color="auto"/>
                <w:bottom w:val="none" w:sz="0" w:space="0" w:color="auto"/>
                <w:right w:val="none" w:sz="0" w:space="0" w:color="auto"/>
              </w:divBdr>
              <w:divsChild>
                <w:div w:id="21419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556144">
      <w:bodyDiv w:val="1"/>
      <w:marLeft w:val="0"/>
      <w:marRight w:val="0"/>
      <w:marTop w:val="0"/>
      <w:marBottom w:val="0"/>
      <w:divBdr>
        <w:top w:val="none" w:sz="0" w:space="0" w:color="auto"/>
        <w:left w:val="none" w:sz="0" w:space="0" w:color="auto"/>
        <w:bottom w:val="none" w:sz="0" w:space="0" w:color="auto"/>
        <w:right w:val="none" w:sz="0" w:space="0" w:color="auto"/>
      </w:divBdr>
    </w:div>
    <w:div w:id="835803390">
      <w:bodyDiv w:val="1"/>
      <w:marLeft w:val="0"/>
      <w:marRight w:val="0"/>
      <w:marTop w:val="0"/>
      <w:marBottom w:val="0"/>
      <w:divBdr>
        <w:top w:val="none" w:sz="0" w:space="0" w:color="auto"/>
        <w:left w:val="none" w:sz="0" w:space="0" w:color="auto"/>
        <w:bottom w:val="none" w:sz="0" w:space="0" w:color="auto"/>
        <w:right w:val="none" w:sz="0" w:space="0" w:color="auto"/>
      </w:divBdr>
    </w:div>
    <w:div w:id="848444910">
      <w:bodyDiv w:val="1"/>
      <w:marLeft w:val="0"/>
      <w:marRight w:val="0"/>
      <w:marTop w:val="0"/>
      <w:marBottom w:val="0"/>
      <w:divBdr>
        <w:top w:val="none" w:sz="0" w:space="0" w:color="auto"/>
        <w:left w:val="none" w:sz="0" w:space="0" w:color="auto"/>
        <w:bottom w:val="none" w:sz="0" w:space="0" w:color="auto"/>
        <w:right w:val="none" w:sz="0" w:space="0" w:color="auto"/>
      </w:divBdr>
      <w:divsChild>
        <w:div w:id="1962689085">
          <w:marLeft w:val="0"/>
          <w:marRight w:val="0"/>
          <w:marTop w:val="0"/>
          <w:marBottom w:val="0"/>
          <w:divBdr>
            <w:top w:val="none" w:sz="0" w:space="0" w:color="auto"/>
            <w:left w:val="none" w:sz="0" w:space="0" w:color="auto"/>
            <w:bottom w:val="none" w:sz="0" w:space="0" w:color="auto"/>
            <w:right w:val="none" w:sz="0" w:space="0" w:color="auto"/>
          </w:divBdr>
        </w:div>
      </w:divsChild>
    </w:div>
    <w:div w:id="1553537116">
      <w:bodyDiv w:val="1"/>
      <w:marLeft w:val="0"/>
      <w:marRight w:val="0"/>
      <w:marTop w:val="0"/>
      <w:marBottom w:val="0"/>
      <w:divBdr>
        <w:top w:val="none" w:sz="0" w:space="0" w:color="auto"/>
        <w:left w:val="none" w:sz="0" w:space="0" w:color="auto"/>
        <w:bottom w:val="none" w:sz="0" w:space="0" w:color="auto"/>
        <w:right w:val="none" w:sz="0" w:space="0" w:color="auto"/>
      </w:divBdr>
      <w:divsChild>
        <w:div w:id="414985388">
          <w:marLeft w:val="0"/>
          <w:marRight w:val="0"/>
          <w:marTop w:val="0"/>
          <w:marBottom w:val="0"/>
          <w:divBdr>
            <w:top w:val="none" w:sz="0" w:space="0" w:color="auto"/>
            <w:left w:val="none" w:sz="0" w:space="0" w:color="auto"/>
            <w:bottom w:val="none" w:sz="0" w:space="0" w:color="auto"/>
            <w:right w:val="none" w:sz="0" w:space="0" w:color="auto"/>
          </w:divBdr>
        </w:div>
      </w:divsChild>
    </w:div>
    <w:div w:id="1606110006">
      <w:bodyDiv w:val="1"/>
      <w:marLeft w:val="0"/>
      <w:marRight w:val="0"/>
      <w:marTop w:val="0"/>
      <w:marBottom w:val="0"/>
      <w:divBdr>
        <w:top w:val="none" w:sz="0" w:space="0" w:color="auto"/>
        <w:left w:val="none" w:sz="0" w:space="0" w:color="auto"/>
        <w:bottom w:val="none" w:sz="0" w:space="0" w:color="auto"/>
        <w:right w:val="none" w:sz="0" w:space="0" w:color="auto"/>
      </w:divBdr>
    </w:div>
    <w:div w:id="1632444576">
      <w:bodyDiv w:val="1"/>
      <w:marLeft w:val="90"/>
      <w:marRight w:val="90"/>
      <w:marTop w:val="90"/>
      <w:marBottom w:val="90"/>
      <w:divBdr>
        <w:top w:val="none" w:sz="0" w:space="0" w:color="auto"/>
        <w:left w:val="none" w:sz="0" w:space="0" w:color="auto"/>
        <w:bottom w:val="none" w:sz="0" w:space="0" w:color="auto"/>
        <w:right w:val="none" w:sz="0" w:space="0" w:color="auto"/>
      </w:divBdr>
      <w:divsChild>
        <w:div w:id="1384138396">
          <w:marLeft w:val="0"/>
          <w:marRight w:val="0"/>
          <w:marTop w:val="0"/>
          <w:marBottom w:val="0"/>
          <w:divBdr>
            <w:top w:val="none" w:sz="0" w:space="0" w:color="auto"/>
            <w:left w:val="none" w:sz="0" w:space="0" w:color="auto"/>
            <w:bottom w:val="none" w:sz="0" w:space="0" w:color="auto"/>
            <w:right w:val="none" w:sz="0" w:space="0" w:color="auto"/>
          </w:divBdr>
          <w:divsChild>
            <w:div w:id="2077700065">
              <w:marLeft w:val="0"/>
              <w:marRight w:val="0"/>
              <w:marTop w:val="0"/>
              <w:marBottom w:val="0"/>
              <w:divBdr>
                <w:top w:val="none" w:sz="0" w:space="0" w:color="auto"/>
                <w:left w:val="none" w:sz="0" w:space="0" w:color="auto"/>
                <w:bottom w:val="none" w:sz="0" w:space="0" w:color="auto"/>
                <w:right w:val="none" w:sz="0" w:space="0" w:color="auto"/>
              </w:divBdr>
              <w:divsChild>
                <w:div w:id="1610698070">
                  <w:marLeft w:val="0"/>
                  <w:marRight w:val="0"/>
                  <w:marTop w:val="0"/>
                  <w:marBottom w:val="0"/>
                  <w:divBdr>
                    <w:top w:val="none" w:sz="0" w:space="0" w:color="auto"/>
                    <w:left w:val="none" w:sz="0" w:space="0" w:color="auto"/>
                    <w:bottom w:val="none" w:sz="0" w:space="0" w:color="auto"/>
                    <w:right w:val="none" w:sz="0" w:space="0" w:color="auto"/>
                  </w:divBdr>
                </w:div>
                <w:div w:id="16627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image" Target="media/image7.emf"/><Relationship Id="rId39" Type="http://schemas.openxmlformats.org/officeDocument/2006/relationships/image" Target="media/image15.emf"/><Relationship Id="rId21" Type="http://schemas.microsoft.com/office/2018/08/relationships/commentsExtensible" Target="commentsExtensible.xml"/><Relationship Id="rId34" Type="http://schemas.openxmlformats.org/officeDocument/2006/relationships/package" Target="embeddings/Microsoft_Excel_Worksheet2.xlsx"/><Relationship Id="rId42" Type="http://schemas.openxmlformats.org/officeDocument/2006/relationships/package" Target="embeddings/Microsoft_Excel_Worksheet6.xlsx"/><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husbanken365.sharepoint.com/sites/NyttLaanesystem2-Prosjektdokumenteksternt/Shared%20Documents/Forms/AllItems.aspx?id=%2Fsites%2FNyttLaanesystem2%2DProsjektdokumenteksternt%2FShared%20Documents%2FProsjektdokument%20%28eksternt%29%2FExt%2010%20Engineering%2F30%20Design%2F20%20FSDs%2FFSD%2003%20%2D%20Approved&amp;viewid=1d4df54d%2D2568%2D412d%2Db175%2D4bf268d303c1" TargetMode="External"/><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package" Target="embeddings/Microsoft_Excel_Worksheet1.xlsx"/><Relationship Id="rId37" Type="http://schemas.openxmlformats.org/officeDocument/2006/relationships/image" Target="media/image14.emf"/><Relationship Id="rId40" Type="http://schemas.openxmlformats.org/officeDocument/2006/relationships/package" Target="embeddings/Microsoft_Excel_Worksheet5.xlsx"/><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package" Target="embeddings/Microsoft_Excel_Worksheet3.xlsx"/><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image" Target="media/image11.emf"/><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package" Target="embeddings/Microsoft_Excel_Worksheet.xlsx"/><Relationship Id="rId35" Type="http://schemas.openxmlformats.org/officeDocument/2006/relationships/image" Target="media/image13.emf"/><Relationship Id="rId43"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syncordisconsulting.sharepoint.com/sites/HusbankenOffshore/Documents%20partages/Forms/AllItems.aspx?FolderCTID=0x012000DE7F537B99E4D54687B81F5A0280C56B&amp;isAscending=false&amp;id=%2Fsites%2FHusbankenOffshore%2FDocuments%20partages%2FGeneral%2F02%2E%20RTM&amp;sortField=Modified&amp;viewid=3453ce9b%2Dcd4c%2D4d20%2Da5f7%2D1dee1690c974" TargetMode="External"/><Relationship Id="rId25" Type="http://schemas.openxmlformats.org/officeDocument/2006/relationships/image" Target="media/image6.png"/><Relationship Id="rId33" Type="http://schemas.openxmlformats.org/officeDocument/2006/relationships/image" Target="media/image12.emf"/><Relationship Id="rId38" Type="http://schemas.openxmlformats.org/officeDocument/2006/relationships/package" Target="embeddings/Microsoft_Excel_Worksheet4.xlsx"/><Relationship Id="rId46" Type="http://schemas.microsoft.com/office/2011/relationships/people" Target="people.xml"/><Relationship Id="rId20" Type="http://schemas.microsoft.com/office/2016/09/relationships/commentsIds" Target="commentsIds.xml"/><Relationship Id="rId41" Type="http://schemas.openxmlformats.org/officeDocument/2006/relationships/image" Target="media/image16.emf"/></Relationships>
</file>

<file path=word/_rels/footer1.xml.rels><?xml version="1.0" encoding="UTF-8" standalone="yes"?>
<Relationships xmlns="http://schemas.openxmlformats.org/package/2006/relationships"><Relationship Id="rId1" Type="http://schemas.openxmlformats.org/officeDocument/2006/relationships/hyperlink" Target="http://uni-t.temenos.com/dms/QMS/L2L3/Documentation/Template%20History%20-%20Design.xlsx?Web=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D:\tEMENOS\Temenos%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be320d38-1f9b-48ce-8d0d-d3b4d5d08c9d" xsi:nil="true"/>
    <Menu xmlns="be320d38-1f9b-48ce-8d0d-d3b4d5d08c9d">Enter Choice #1</Menu>
    <TaxCatchAll xmlns="affc028a-e84f-4340-960c-1f7359a98f76" xsi:nil="true"/>
    <lcf76f155ced4ddcb4097134ff3c332f xmlns="be320d38-1f9b-48ce-8d0d-d3b4d5d08c9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71EA145F685A384699BD33A89E7488FA" ma:contentTypeVersion="18" ma:contentTypeDescription="Create a new document." ma:contentTypeScope="" ma:versionID="57278e33ac35a400f8d5d490461f64f1">
  <xsd:schema xmlns:xsd="http://www.w3.org/2001/XMLSchema" xmlns:xs="http://www.w3.org/2001/XMLSchema" xmlns:p="http://schemas.microsoft.com/office/2006/metadata/properties" xmlns:ns2="be320d38-1f9b-48ce-8d0d-d3b4d5d08c9d" xmlns:ns3="affc028a-e84f-4340-960c-1f7359a98f76" targetNamespace="http://schemas.microsoft.com/office/2006/metadata/properties" ma:root="true" ma:fieldsID="0c926d1941b84f92ae3184a614a131ab" ns2:_="" ns3:_="">
    <xsd:import namespace="be320d38-1f9b-48ce-8d0d-d3b4d5d08c9d"/>
    <xsd:import namespace="affc028a-e84f-4340-960c-1f7359a98f7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Date" minOccurs="0"/>
                <xsd:element ref="ns2:MediaServiceDateTaken" minOccurs="0"/>
                <xsd:element ref="ns3:SharedWithUsers" minOccurs="0"/>
                <xsd:element ref="ns3:SharedWithDetails" minOccurs="0"/>
                <xsd:element ref="ns2:Menu"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320d38-1f9b-48ce-8d0d-d3b4d5d08c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Date" ma:index="16" nillable="true" ma:displayName="Date" ma:format="DateTime" ma:internalName="Date">
      <xsd:simpleType>
        <xsd:restriction base="dms:DateTime"/>
      </xsd:simpleType>
    </xsd:element>
    <xsd:element name="MediaServiceDateTaken" ma:index="17" nillable="true" ma:displayName="MediaServiceDateTaken" ma:hidden="true" ma:internalName="MediaServiceDateTaken" ma:readOnly="true">
      <xsd:simpleType>
        <xsd:restriction base="dms:Text"/>
      </xsd:simpleType>
    </xsd:element>
    <xsd:element name="Menu" ma:index="20" nillable="true" ma:displayName="Menu" ma:default="Enter Choice #1" ma:format="Dropdown" ma:internalName="Menu">
      <xsd:simpleType>
        <xsd:restriction base="dms:Choice">
          <xsd:enumeration value="Enter Choice #1"/>
          <xsd:enumeration value="Enter Choice #2"/>
          <xsd:enumeration value="Enter Choice #3"/>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00e4ac28-3677-477c-84c3-db461133458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fc028a-e84f-4340-960c-1f7359a98f7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828593c-0fc1-4ff2-9979-78e84a667f65}" ma:internalName="TaxCatchAll" ma:showField="CatchAllData" ma:web="affc028a-e84f-4340-960c-1f7359a98f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4C33B-CEB2-4A76-BD0D-39567EA6F642}">
  <ds:schemaRefs>
    <ds:schemaRef ds:uri="http://schemas.microsoft.com/office/2006/metadata/properties"/>
    <ds:schemaRef ds:uri="http://schemas.microsoft.com/office/infopath/2007/PartnerControls"/>
    <ds:schemaRef ds:uri="be320d38-1f9b-48ce-8d0d-d3b4d5d08c9d"/>
    <ds:schemaRef ds:uri="affc028a-e84f-4340-960c-1f7359a98f76"/>
  </ds:schemaRefs>
</ds:datastoreItem>
</file>

<file path=customXml/itemProps2.xml><?xml version="1.0" encoding="utf-8"?>
<ds:datastoreItem xmlns:ds="http://schemas.openxmlformats.org/officeDocument/2006/customXml" ds:itemID="{176085F6-96F1-4111-99C6-A2775209E195}">
  <ds:schemaRefs>
    <ds:schemaRef ds:uri="http://schemas.microsoft.com/sharepoint/v3/contenttype/forms"/>
  </ds:schemaRefs>
</ds:datastoreItem>
</file>

<file path=customXml/itemProps3.xml><?xml version="1.0" encoding="utf-8"?>
<ds:datastoreItem xmlns:ds="http://schemas.openxmlformats.org/officeDocument/2006/customXml" ds:itemID="{19F5A4A1-44CE-413E-849D-1B9C72838FA3}">
  <ds:schemaRefs>
    <ds:schemaRef ds:uri="http://schemas.microsoft.com/office/2006/metadata/longProperties"/>
  </ds:schemaRefs>
</ds:datastoreItem>
</file>

<file path=customXml/itemProps4.xml><?xml version="1.0" encoding="utf-8"?>
<ds:datastoreItem xmlns:ds="http://schemas.openxmlformats.org/officeDocument/2006/customXml" ds:itemID="{F0727BB4-96E5-49D3-A4FD-1A1BB91AF791}">
  <ds:schemaRefs>
    <ds:schemaRef ds:uri="http://schemas.openxmlformats.org/officeDocument/2006/bibliography"/>
  </ds:schemaRefs>
</ds:datastoreItem>
</file>

<file path=customXml/itemProps5.xml><?xml version="1.0" encoding="utf-8"?>
<ds:datastoreItem xmlns:ds="http://schemas.openxmlformats.org/officeDocument/2006/customXml" ds:itemID="{8C2FBE88-BDB1-461F-AA44-F46A9C1B444C}"/>
</file>

<file path=docMetadata/LabelInfo.xml><?xml version="1.0" encoding="utf-8"?>
<clbl:labelList xmlns:clbl="http://schemas.microsoft.com/office/2020/mipLabelMetadata">
  <clbl:label id="{aeec8b56-cf92-4f4e-ae60-9935f5ad962f}" enabled="1" method="Standard" siteId="{d5d2540f-f60a-45ad-86a9-e2e792ee6669}" removed="0"/>
</clbl:labelList>
</file>

<file path=docProps/app.xml><?xml version="1.0" encoding="utf-8"?>
<Properties xmlns="http://schemas.openxmlformats.org/officeDocument/2006/extended-properties" xmlns:vt="http://schemas.openxmlformats.org/officeDocument/2006/docPropsVTypes">
  <Template>Temenos Document Template</Template>
  <TotalTime>3059</TotalTime>
  <Pages>73</Pages>
  <Words>13348</Words>
  <Characters>76088</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Technical Specification Template</vt:lpstr>
    </vt:vector>
  </TitlesOfParts>
  <Company>Open</Company>
  <LinksUpToDate>false</LinksUpToDate>
  <CharactersWithSpaces>89258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Specification Template</dc:title>
  <dc:subject/>
  <dc:creator>arvindm</dc:creator>
  <cp:keywords/>
  <dc:description/>
  <cp:lastModifiedBy>Marimuthu M</cp:lastModifiedBy>
  <cp:revision>4938</cp:revision>
  <cp:lastPrinted>2007-11-22T07:34:00Z</cp:lastPrinted>
  <dcterms:created xsi:type="dcterms:W3CDTF">2020-11-04T08:35:00Z</dcterms:created>
  <dcterms:modified xsi:type="dcterms:W3CDTF">2024-01-04T07:13:00Z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bility">
    <vt:lpwstr>;#NCD;#</vt:lpwstr>
  </property>
  <property fmtid="{D5CDD505-2E9C-101B-9397-08002B2CF9AE}" pid="3" name="Project Size">
    <vt:lpwstr>;#Small;#Medium;#Large;#Very Large;#</vt:lpwstr>
  </property>
  <property fmtid="{D5CDD505-2E9C-101B-9397-08002B2CF9AE}" pid="4" name="Publish">
    <vt:lpwstr>Yes</vt:lpwstr>
  </property>
  <property fmtid="{D5CDD505-2E9C-101B-9397-08002B2CF9AE}" pid="5" name="ContentType">
    <vt:lpwstr>Document</vt:lpwstr>
  </property>
  <property fmtid="{D5CDD505-2E9C-101B-9397-08002B2CF9AE}" pid="6" name="Category">
    <vt:lpwstr>Engineering</vt:lpwstr>
  </property>
  <property fmtid="{D5CDD505-2E9C-101B-9397-08002B2CF9AE}" pid="7" name="Sub Category">
    <vt:lpwstr>Engineering templates</vt:lpwstr>
  </property>
  <property fmtid="{D5CDD505-2E9C-101B-9397-08002B2CF9AE}" pid="8" name="Organisation">
    <vt:lpwstr>2;#Quality Assurance|c557affb-4d65-4b68-858b-3f0a05f5e162</vt:lpwstr>
  </property>
  <property fmtid="{D5CDD505-2E9C-101B-9397-08002B2CF9AE}" pid="9" name="ContentTypeId">
    <vt:lpwstr>0x01010071EA145F685A384699BD33A89E7488FA</vt:lpwstr>
  </property>
  <property fmtid="{D5CDD505-2E9C-101B-9397-08002B2CF9AE}" pid="10" name="MediaServiceImageTags">
    <vt:lpwstr/>
  </property>
  <property fmtid="{D5CDD505-2E9C-101B-9397-08002B2CF9AE}" pid="11" name="GrammarlyDocumentId">
    <vt:lpwstr>a375025396a769fa976e25818a049018d3cbb40bc613793eb48fbcf4608b1048</vt:lpwstr>
  </property>
</Properties>
</file>